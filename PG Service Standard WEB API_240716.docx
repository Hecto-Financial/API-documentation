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04685" w14:textId="77777777" w:rsidR="007A399D" w:rsidRPr="0006217B" w:rsidRDefault="005F4840" w:rsidP="007A399D">
      <w:pPr>
        <w:pStyle w:val="cq4"/>
        <w:rPr>
          <w:rFonts w:asciiTheme="minorHAnsi" w:eastAsiaTheme="minorHAnsi" w:hAnsiTheme="minorHAnsi"/>
          <w:noProof/>
          <w:lang w:val="en-US"/>
        </w:rPr>
      </w:pPr>
      <w:r w:rsidRPr="0006217B">
        <w:rPr>
          <w:rFonts w:asciiTheme="minorHAnsi" w:eastAsiaTheme="minorHAnsi" w:hAnsiTheme="minorHAnsi"/>
          <w:noProof/>
          <w:lang w:val="en-US"/>
        </w:rPr>
        <w:drawing>
          <wp:anchor distT="0" distB="0" distL="114300" distR="114300" simplePos="0" relativeHeight="251659264" behindDoc="1" locked="0" layoutInCell="1" allowOverlap="1" wp14:anchorId="3361248A" wp14:editId="3DDB96C4">
            <wp:simplePos x="0" y="0"/>
            <wp:positionH relativeFrom="column">
              <wp:posOffset>91440</wp:posOffset>
            </wp:positionH>
            <wp:positionV relativeFrom="paragraph">
              <wp:posOffset>-99391</wp:posOffset>
            </wp:positionV>
            <wp:extent cx="1695928" cy="318052"/>
            <wp:effectExtent l="0" t="0" r="0" b="6350"/>
            <wp:wrapNone/>
            <wp:docPr id="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079" cy="319581"/>
                    </a:xfrm>
                    <a:prstGeom prst="rect">
                      <a:avLst/>
                    </a:prstGeom>
                  </pic:spPr>
                </pic:pic>
              </a:graphicData>
            </a:graphic>
            <wp14:sizeRelH relativeFrom="margin">
              <wp14:pctWidth>0</wp14:pctWidth>
            </wp14:sizeRelH>
            <wp14:sizeRelV relativeFrom="margin">
              <wp14:pctHeight>0</wp14:pctHeight>
            </wp14:sizeRelV>
          </wp:anchor>
        </w:drawing>
      </w:r>
      <w:r w:rsidR="00B55BF7" w:rsidRPr="0006217B">
        <w:rPr>
          <w:rFonts w:asciiTheme="minorHAnsi" w:eastAsiaTheme="minorHAnsi" w:hAnsiTheme="minorHAnsi"/>
          <w:noProof/>
          <w:szCs w:val="60"/>
          <w:lang w:val="en-US"/>
        </w:rPr>
        <w:drawing>
          <wp:anchor distT="0" distB="0" distL="114300" distR="114300" simplePos="0" relativeHeight="251657216" behindDoc="1" locked="0" layoutInCell="1" allowOverlap="1" wp14:anchorId="573E5F6D" wp14:editId="017ACB61">
            <wp:simplePos x="0" y="0"/>
            <wp:positionH relativeFrom="column">
              <wp:posOffset>-448811</wp:posOffset>
            </wp:positionH>
            <wp:positionV relativeFrom="paragraph">
              <wp:posOffset>-784371</wp:posOffset>
            </wp:positionV>
            <wp:extent cx="7674610" cy="11014745"/>
            <wp:effectExtent l="0" t="0" r="2540" b="0"/>
            <wp:wrapNone/>
            <wp:docPr id="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5035" cy="11015355"/>
                    </a:xfrm>
                    <a:prstGeom prst="rect">
                      <a:avLst/>
                    </a:prstGeom>
                  </pic:spPr>
                </pic:pic>
              </a:graphicData>
            </a:graphic>
            <wp14:sizeRelV relativeFrom="margin">
              <wp14:pctHeight>0</wp14:pctHeight>
            </wp14:sizeRelV>
          </wp:anchor>
        </w:drawing>
      </w:r>
      <w:r w:rsidR="007E7DC0" w:rsidRPr="0006217B">
        <w:rPr>
          <w:rFonts w:asciiTheme="minorHAnsi" w:eastAsiaTheme="minorHAnsi" w:hAnsiTheme="minorHAnsi"/>
          <w:noProof/>
          <w:lang w:val="en-US"/>
        </w:rPr>
        <w:t>PG Service</w:t>
      </w:r>
      <w:r w:rsidR="007D3A10" w:rsidRPr="0006217B">
        <w:rPr>
          <w:rFonts w:asciiTheme="minorHAnsi" w:eastAsiaTheme="minorHAnsi" w:hAnsiTheme="minorHAnsi"/>
          <w:noProof/>
          <w:lang w:val="en-US"/>
        </w:rPr>
        <w:t xml:space="preserve"> </w:t>
      </w:r>
      <w:r w:rsidR="007A399D" w:rsidRPr="0006217B">
        <w:rPr>
          <w:rFonts w:asciiTheme="minorHAnsi" w:eastAsiaTheme="minorHAnsi" w:hAnsiTheme="minorHAnsi"/>
          <w:noProof/>
          <w:lang w:val="en-US"/>
        </w:rPr>
        <w:t>Standard WEB API</w:t>
      </w:r>
    </w:p>
    <w:p w14:paraId="28EE22FA" w14:textId="77777777" w:rsidR="00B55BF7" w:rsidRPr="0006217B" w:rsidRDefault="00B55BF7" w:rsidP="00B55BF7">
      <w:pPr>
        <w:rPr>
          <w:rFonts w:asciiTheme="minorHAnsi" w:eastAsiaTheme="minorHAnsi" w:hAnsiTheme="minorHAnsi"/>
        </w:rPr>
      </w:pPr>
    </w:p>
    <w:p w14:paraId="52C08F4F" w14:textId="77777777" w:rsidR="00B55BF7" w:rsidRPr="0006217B" w:rsidRDefault="00B55BF7" w:rsidP="00B55BF7">
      <w:pPr>
        <w:rPr>
          <w:rFonts w:asciiTheme="minorHAnsi" w:eastAsiaTheme="minorHAnsi" w:hAnsiTheme="minorHAnsi"/>
        </w:rPr>
      </w:pPr>
    </w:p>
    <w:p w14:paraId="4046B645" w14:textId="77777777" w:rsidR="00B55BF7" w:rsidRPr="0006217B" w:rsidRDefault="00B55BF7" w:rsidP="00B55BF7">
      <w:pPr>
        <w:rPr>
          <w:rFonts w:asciiTheme="minorHAnsi" w:eastAsiaTheme="minorHAnsi" w:hAnsiTheme="minorHAnsi"/>
        </w:rPr>
      </w:pPr>
    </w:p>
    <w:p w14:paraId="73CB5678" w14:textId="77777777" w:rsidR="00B55BF7" w:rsidRPr="0006217B" w:rsidRDefault="00B55BF7" w:rsidP="00B55BF7">
      <w:pPr>
        <w:rPr>
          <w:rFonts w:asciiTheme="minorHAnsi" w:eastAsiaTheme="minorHAnsi" w:hAnsiTheme="minorHAnsi"/>
        </w:rPr>
      </w:pPr>
    </w:p>
    <w:p w14:paraId="5AC13EE4" w14:textId="77777777" w:rsidR="00184DD7" w:rsidRPr="0006217B" w:rsidRDefault="00184DD7">
      <w:pPr>
        <w:rPr>
          <w:rFonts w:asciiTheme="minorHAnsi" w:eastAsiaTheme="minorHAnsi" w:hAnsiTheme="minorHAnsi"/>
        </w:rPr>
      </w:pPr>
    </w:p>
    <w:p w14:paraId="42969010" w14:textId="77777777" w:rsidR="00184DD7" w:rsidRPr="0006217B" w:rsidRDefault="00184DD7">
      <w:pPr>
        <w:rPr>
          <w:rFonts w:asciiTheme="minorHAnsi" w:eastAsiaTheme="minorHAnsi" w:hAnsiTheme="minorHAnsi"/>
        </w:rPr>
      </w:pPr>
    </w:p>
    <w:p w14:paraId="25218A7C" w14:textId="77777777" w:rsidR="00184DD7" w:rsidRPr="0006217B" w:rsidRDefault="00184DD7">
      <w:pPr>
        <w:rPr>
          <w:rFonts w:asciiTheme="minorHAnsi" w:eastAsiaTheme="minorHAnsi" w:hAnsiTheme="minorHAnsi"/>
        </w:rPr>
      </w:pPr>
    </w:p>
    <w:p w14:paraId="12CA7444" w14:textId="7AD39D5A" w:rsidR="00184DD7" w:rsidRPr="0006217B" w:rsidRDefault="00184DD7">
      <w:pPr>
        <w:rPr>
          <w:rFonts w:asciiTheme="minorHAnsi" w:eastAsiaTheme="minorHAnsi" w:hAnsiTheme="minorHAnsi"/>
        </w:rPr>
      </w:pPr>
    </w:p>
    <w:p w14:paraId="7BDB1789" w14:textId="77777777" w:rsidR="00184DD7" w:rsidRPr="0006217B" w:rsidRDefault="00184DD7">
      <w:pPr>
        <w:rPr>
          <w:rFonts w:asciiTheme="minorHAnsi" w:eastAsiaTheme="minorHAnsi" w:hAnsiTheme="minorHAnsi"/>
        </w:rPr>
      </w:pPr>
    </w:p>
    <w:p w14:paraId="1F22E3E0" w14:textId="77777777" w:rsidR="00184DD7" w:rsidRPr="0006217B" w:rsidRDefault="00184DD7">
      <w:pPr>
        <w:rPr>
          <w:rFonts w:asciiTheme="minorHAnsi" w:eastAsiaTheme="minorHAnsi" w:hAnsiTheme="minorHAnsi"/>
        </w:rPr>
      </w:pPr>
    </w:p>
    <w:p w14:paraId="188CBAA8" w14:textId="77777777" w:rsidR="00184DD7" w:rsidRPr="0006217B" w:rsidRDefault="00184DD7">
      <w:pPr>
        <w:rPr>
          <w:rFonts w:asciiTheme="minorHAnsi" w:eastAsiaTheme="minorHAnsi" w:hAnsiTheme="minorHAnsi"/>
        </w:rPr>
      </w:pPr>
    </w:p>
    <w:p w14:paraId="69E16DEF" w14:textId="77777777" w:rsidR="00184DD7" w:rsidRPr="0006217B" w:rsidRDefault="00184DD7">
      <w:pPr>
        <w:rPr>
          <w:rFonts w:asciiTheme="minorHAnsi" w:eastAsiaTheme="minorHAnsi" w:hAnsiTheme="minorHAnsi"/>
        </w:rPr>
      </w:pPr>
    </w:p>
    <w:p w14:paraId="08435ECA" w14:textId="77777777" w:rsidR="00184DD7" w:rsidRPr="0006217B" w:rsidRDefault="00184DD7">
      <w:pPr>
        <w:rPr>
          <w:rFonts w:asciiTheme="minorHAnsi" w:eastAsiaTheme="minorHAnsi" w:hAnsiTheme="minorHAnsi"/>
        </w:rPr>
      </w:pPr>
    </w:p>
    <w:p w14:paraId="1B98339E" w14:textId="77777777" w:rsidR="00184DD7" w:rsidRPr="0006217B" w:rsidRDefault="00184DD7">
      <w:pPr>
        <w:rPr>
          <w:rFonts w:asciiTheme="minorHAnsi" w:eastAsiaTheme="minorHAnsi" w:hAnsiTheme="minorHAnsi"/>
        </w:rPr>
      </w:pPr>
    </w:p>
    <w:p w14:paraId="3900EBC5" w14:textId="77777777" w:rsidR="00184DD7" w:rsidRPr="0006217B" w:rsidRDefault="00184DD7">
      <w:pPr>
        <w:rPr>
          <w:rFonts w:asciiTheme="minorHAnsi" w:eastAsiaTheme="minorHAnsi" w:hAnsiTheme="minorHAnsi"/>
        </w:rPr>
      </w:pPr>
    </w:p>
    <w:p w14:paraId="7361C752" w14:textId="77777777" w:rsidR="00184DD7" w:rsidRPr="0006217B" w:rsidRDefault="00184DD7">
      <w:pPr>
        <w:rPr>
          <w:rFonts w:asciiTheme="minorHAnsi" w:eastAsiaTheme="minorHAnsi" w:hAnsiTheme="minorHAnsi"/>
        </w:rPr>
      </w:pPr>
    </w:p>
    <w:p w14:paraId="09287E11" w14:textId="77777777" w:rsidR="00184DD7" w:rsidRPr="0006217B" w:rsidRDefault="00184DD7">
      <w:pPr>
        <w:rPr>
          <w:rFonts w:asciiTheme="minorHAnsi" w:eastAsiaTheme="minorHAnsi" w:hAnsiTheme="minorHAnsi"/>
        </w:rPr>
      </w:pPr>
    </w:p>
    <w:p w14:paraId="71790D97" w14:textId="77777777" w:rsidR="00184DD7" w:rsidRPr="0006217B" w:rsidRDefault="00184DD7">
      <w:pPr>
        <w:rPr>
          <w:rFonts w:asciiTheme="minorHAnsi" w:eastAsiaTheme="minorHAnsi" w:hAnsiTheme="minorHAnsi"/>
        </w:rPr>
      </w:pPr>
    </w:p>
    <w:p w14:paraId="4C0B5BA1" w14:textId="77777777" w:rsidR="00184DD7" w:rsidRPr="0006217B" w:rsidRDefault="00184DD7">
      <w:pPr>
        <w:rPr>
          <w:rFonts w:asciiTheme="minorHAnsi" w:eastAsiaTheme="minorHAnsi" w:hAnsiTheme="minorHAnsi"/>
        </w:rPr>
      </w:pPr>
    </w:p>
    <w:p w14:paraId="6AC72067" w14:textId="77777777" w:rsidR="00184DD7" w:rsidRPr="0006217B" w:rsidRDefault="00184DD7">
      <w:pPr>
        <w:rPr>
          <w:rFonts w:asciiTheme="minorHAnsi" w:eastAsiaTheme="minorHAnsi" w:hAnsiTheme="minorHAnsi"/>
        </w:rPr>
      </w:pPr>
    </w:p>
    <w:p w14:paraId="7433055A" w14:textId="77777777" w:rsidR="00184DD7" w:rsidRPr="0006217B" w:rsidRDefault="00184DD7">
      <w:pPr>
        <w:rPr>
          <w:rFonts w:asciiTheme="minorHAnsi" w:eastAsiaTheme="minorHAnsi" w:hAnsiTheme="minorHAnsi"/>
        </w:rPr>
      </w:pPr>
    </w:p>
    <w:p w14:paraId="64614A4D" w14:textId="77777777" w:rsidR="00184DD7" w:rsidRPr="0006217B" w:rsidRDefault="00184DD7">
      <w:pPr>
        <w:rPr>
          <w:rFonts w:asciiTheme="minorHAnsi" w:eastAsiaTheme="minorHAnsi" w:hAnsiTheme="minorHAnsi"/>
        </w:rPr>
      </w:pPr>
    </w:p>
    <w:p w14:paraId="036C4883" w14:textId="77777777" w:rsidR="00184DD7" w:rsidRPr="0006217B" w:rsidRDefault="00184DD7">
      <w:pPr>
        <w:rPr>
          <w:rFonts w:asciiTheme="minorHAnsi" w:eastAsiaTheme="minorHAnsi" w:hAnsiTheme="minorHAnsi"/>
        </w:rPr>
      </w:pPr>
    </w:p>
    <w:p w14:paraId="6C268994" w14:textId="77777777" w:rsidR="00184DD7" w:rsidRPr="0006217B" w:rsidRDefault="00184DD7">
      <w:pPr>
        <w:rPr>
          <w:rFonts w:asciiTheme="minorHAnsi" w:eastAsiaTheme="minorHAnsi" w:hAnsiTheme="minorHAnsi"/>
        </w:rPr>
      </w:pPr>
    </w:p>
    <w:p w14:paraId="1D78D141" w14:textId="77777777" w:rsidR="00184DD7" w:rsidRPr="0006217B" w:rsidRDefault="00184DD7">
      <w:pPr>
        <w:rPr>
          <w:rFonts w:asciiTheme="minorHAnsi" w:eastAsiaTheme="minorHAnsi" w:hAnsiTheme="minorHAnsi"/>
        </w:rPr>
      </w:pPr>
    </w:p>
    <w:p w14:paraId="62595E5E" w14:textId="77777777" w:rsidR="00184DD7" w:rsidRPr="0006217B" w:rsidRDefault="00184DD7">
      <w:pPr>
        <w:rPr>
          <w:rFonts w:asciiTheme="minorHAnsi" w:eastAsiaTheme="minorHAnsi" w:hAnsiTheme="minorHAnsi"/>
        </w:rPr>
      </w:pPr>
    </w:p>
    <w:sdt>
      <w:sdtPr>
        <w:rPr>
          <w:rFonts w:asciiTheme="minorHAnsi" w:eastAsiaTheme="minorHAnsi" w:hAnsiTheme="minorHAnsi" w:cs="Times New Roman"/>
          <w:color w:val="auto"/>
          <w:sz w:val="22"/>
          <w:szCs w:val="22"/>
          <w:lang w:val="ko-KR"/>
        </w:rPr>
        <w:id w:val="1705284222"/>
        <w:docPartObj>
          <w:docPartGallery w:val="Table of Contents"/>
          <w:docPartUnique/>
        </w:docPartObj>
      </w:sdtPr>
      <w:sdtEndPr>
        <w:rPr>
          <w:b/>
          <w:bCs/>
        </w:rPr>
      </w:sdtEndPr>
      <w:sdtContent>
        <w:p w14:paraId="19863816" w14:textId="77777777" w:rsidR="00184DD7" w:rsidRPr="0006217B" w:rsidRDefault="00184DD7" w:rsidP="00184DD7">
          <w:pPr>
            <w:pStyle w:val="TOC"/>
            <w:jc w:val="center"/>
            <w:rPr>
              <w:rFonts w:asciiTheme="minorHAnsi" w:eastAsiaTheme="minorHAnsi" w:hAnsiTheme="minorHAnsi"/>
              <w:b/>
              <w:color w:val="auto"/>
            </w:rPr>
          </w:pPr>
          <w:r w:rsidRPr="0006217B">
            <w:rPr>
              <w:rFonts w:asciiTheme="minorHAnsi" w:eastAsiaTheme="minorHAnsi" w:hAnsiTheme="minorHAnsi"/>
              <w:b/>
              <w:color w:val="auto"/>
            </w:rPr>
            <w:t>Content</w:t>
          </w:r>
        </w:p>
        <w:p w14:paraId="679D76CE" w14:textId="23B524E6" w:rsidR="00431278" w:rsidRDefault="00184DD7">
          <w:pPr>
            <w:pStyle w:val="11"/>
            <w:rPr>
              <w:rFonts w:asciiTheme="minorHAnsi" w:eastAsiaTheme="minorEastAsia" w:hAnsiTheme="minorHAnsi" w:cstheme="minorBidi"/>
              <w:b w:val="0"/>
              <w:sz w:val="20"/>
              <w:szCs w:val="22"/>
              <w14:ligatures w14:val="standardContextual"/>
            </w:rPr>
          </w:pPr>
          <w:r w:rsidRPr="0006217B">
            <w:rPr>
              <w:rFonts w:asciiTheme="minorHAnsi" w:eastAsiaTheme="minorHAnsi" w:hAnsiTheme="minorHAnsi"/>
            </w:rPr>
            <w:fldChar w:fldCharType="begin"/>
          </w:r>
          <w:r w:rsidRPr="0006217B">
            <w:rPr>
              <w:rFonts w:asciiTheme="minorHAnsi" w:eastAsiaTheme="minorHAnsi" w:hAnsiTheme="minorHAnsi"/>
            </w:rPr>
            <w:instrText xml:space="preserve"> TOC \o "1-3" \h \z \u </w:instrText>
          </w:r>
          <w:r w:rsidRPr="0006217B">
            <w:rPr>
              <w:rFonts w:asciiTheme="minorHAnsi" w:eastAsiaTheme="minorHAnsi" w:hAnsiTheme="minorHAnsi"/>
            </w:rPr>
            <w:fldChar w:fldCharType="separate"/>
          </w:r>
          <w:hyperlink w:anchor="_Toc172043408" w:history="1">
            <w:r w:rsidR="00431278" w:rsidRPr="007B1576">
              <w:rPr>
                <w:rStyle w:val="ab"/>
                <w:rFonts w:hAnsi="맑은 고딕"/>
              </w:rPr>
              <w:t>1.</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Outline</w:t>
            </w:r>
            <w:r w:rsidR="00431278">
              <w:rPr>
                <w:webHidden/>
              </w:rPr>
              <w:tab/>
            </w:r>
            <w:r w:rsidR="00431278">
              <w:rPr>
                <w:webHidden/>
              </w:rPr>
              <w:fldChar w:fldCharType="begin"/>
            </w:r>
            <w:r w:rsidR="00431278">
              <w:rPr>
                <w:webHidden/>
              </w:rPr>
              <w:instrText xml:space="preserve"> PAGEREF _Toc172043408 \h </w:instrText>
            </w:r>
            <w:r w:rsidR="00431278">
              <w:rPr>
                <w:webHidden/>
              </w:rPr>
            </w:r>
            <w:r w:rsidR="00431278">
              <w:rPr>
                <w:webHidden/>
              </w:rPr>
              <w:fldChar w:fldCharType="separate"/>
            </w:r>
            <w:r w:rsidR="00431278">
              <w:rPr>
                <w:webHidden/>
              </w:rPr>
              <w:t>11</w:t>
            </w:r>
            <w:r w:rsidR="00431278">
              <w:rPr>
                <w:webHidden/>
              </w:rPr>
              <w:fldChar w:fldCharType="end"/>
            </w:r>
          </w:hyperlink>
        </w:p>
        <w:p w14:paraId="1EE39B2C" w14:textId="5C9CE9FB" w:rsidR="00431278" w:rsidRDefault="004E4C97">
          <w:pPr>
            <w:pStyle w:val="20"/>
            <w:rPr>
              <w:rFonts w:asciiTheme="minorHAnsi" w:eastAsiaTheme="minorEastAsia" w:hAnsiTheme="minorHAnsi" w:cstheme="minorBidi"/>
              <w:szCs w:val="22"/>
              <w14:ligatures w14:val="standardContextual"/>
            </w:rPr>
          </w:pPr>
          <w:hyperlink w:anchor="_Toc172043409" w:history="1">
            <w:r w:rsidR="00431278" w:rsidRPr="007B1576">
              <w:rPr>
                <w:rStyle w:val="ab"/>
                <w:rFonts w:eastAsiaTheme="minorHAnsi"/>
              </w:rPr>
              <w:t>1.1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Purpose</w:t>
            </w:r>
            <w:r w:rsidR="00431278">
              <w:rPr>
                <w:webHidden/>
              </w:rPr>
              <w:tab/>
            </w:r>
            <w:r w:rsidR="00431278">
              <w:rPr>
                <w:webHidden/>
              </w:rPr>
              <w:fldChar w:fldCharType="begin"/>
            </w:r>
            <w:r w:rsidR="00431278">
              <w:rPr>
                <w:webHidden/>
              </w:rPr>
              <w:instrText xml:space="preserve"> PAGEREF _Toc172043409 \h </w:instrText>
            </w:r>
            <w:r w:rsidR="00431278">
              <w:rPr>
                <w:webHidden/>
              </w:rPr>
            </w:r>
            <w:r w:rsidR="00431278">
              <w:rPr>
                <w:webHidden/>
              </w:rPr>
              <w:fldChar w:fldCharType="separate"/>
            </w:r>
            <w:r w:rsidR="00431278">
              <w:rPr>
                <w:webHidden/>
              </w:rPr>
              <w:t>11</w:t>
            </w:r>
            <w:r w:rsidR="00431278">
              <w:rPr>
                <w:webHidden/>
              </w:rPr>
              <w:fldChar w:fldCharType="end"/>
            </w:r>
          </w:hyperlink>
        </w:p>
        <w:p w14:paraId="1CC4B4C3" w14:textId="75460D09" w:rsidR="00431278" w:rsidRDefault="004E4C97">
          <w:pPr>
            <w:pStyle w:val="20"/>
            <w:rPr>
              <w:rFonts w:asciiTheme="minorHAnsi" w:eastAsiaTheme="minorEastAsia" w:hAnsiTheme="minorHAnsi" w:cstheme="minorBidi"/>
              <w:szCs w:val="22"/>
              <w14:ligatures w14:val="standardContextual"/>
            </w:rPr>
          </w:pPr>
          <w:hyperlink w:anchor="_Toc172043410" w:history="1">
            <w:r w:rsidR="00431278" w:rsidRPr="007B1576">
              <w:rPr>
                <w:rStyle w:val="ab"/>
                <w:rFonts w:eastAsiaTheme="minorHAnsi"/>
              </w:rPr>
              <w:t>1.2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Target</w:t>
            </w:r>
            <w:r w:rsidR="00431278">
              <w:rPr>
                <w:webHidden/>
              </w:rPr>
              <w:tab/>
            </w:r>
            <w:r w:rsidR="00431278">
              <w:rPr>
                <w:webHidden/>
              </w:rPr>
              <w:fldChar w:fldCharType="begin"/>
            </w:r>
            <w:r w:rsidR="00431278">
              <w:rPr>
                <w:webHidden/>
              </w:rPr>
              <w:instrText xml:space="preserve"> PAGEREF _Toc172043410 \h </w:instrText>
            </w:r>
            <w:r w:rsidR="00431278">
              <w:rPr>
                <w:webHidden/>
              </w:rPr>
            </w:r>
            <w:r w:rsidR="00431278">
              <w:rPr>
                <w:webHidden/>
              </w:rPr>
              <w:fldChar w:fldCharType="separate"/>
            </w:r>
            <w:r w:rsidR="00431278">
              <w:rPr>
                <w:webHidden/>
              </w:rPr>
              <w:t>11</w:t>
            </w:r>
            <w:r w:rsidR="00431278">
              <w:rPr>
                <w:webHidden/>
              </w:rPr>
              <w:fldChar w:fldCharType="end"/>
            </w:r>
          </w:hyperlink>
        </w:p>
        <w:p w14:paraId="41576525" w14:textId="06357CF7" w:rsidR="00431278" w:rsidRDefault="004E4C97">
          <w:pPr>
            <w:pStyle w:val="20"/>
            <w:rPr>
              <w:rFonts w:asciiTheme="minorHAnsi" w:eastAsiaTheme="minorEastAsia" w:hAnsiTheme="minorHAnsi" w:cstheme="minorBidi"/>
              <w:szCs w:val="22"/>
              <w14:ligatures w14:val="standardContextual"/>
            </w:rPr>
          </w:pPr>
          <w:hyperlink w:anchor="_Toc172043411" w:history="1">
            <w:r w:rsidR="00431278" w:rsidRPr="007B1576">
              <w:rPr>
                <w:rStyle w:val="ab"/>
                <w:rFonts w:eastAsiaTheme="minorHAnsi"/>
              </w:rPr>
              <w:t>1.3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Specification</w:t>
            </w:r>
            <w:r w:rsidR="00431278">
              <w:rPr>
                <w:webHidden/>
              </w:rPr>
              <w:tab/>
            </w:r>
            <w:r w:rsidR="00431278">
              <w:rPr>
                <w:webHidden/>
              </w:rPr>
              <w:fldChar w:fldCharType="begin"/>
            </w:r>
            <w:r w:rsidR="00431278">
              <w:rPr>
                <w:webHidden/>
              </w:rPr>
              <w:instrText xml:space="preserve"> PAGEREF _Toc172043411 \h </w:instrText>
            </w:r>
            <w:r w:rsidR="00431278">
              <w:rPr>
                <w:webHidden/>
              </w:rPr>
            </w:r>
            <w:r w:rsidR="00431278">
              <w:rPr>
                <w:webHidden/>
              </w:rPr>
              <w:fldChar w:fldCharType="separate"/>
            </w:r>
            <w:r w:rsidR="00431278">
              <w:rPr>
                <w:webHidden/>
              </w:rPr>
              <w:t>11</w:t>
            </w:r>
            <w:r w:rsidR="00431278">
              <w:rPr>
                <w:webHidden/>
              </w:rPr>
              <w:fldChar w:fldCharType="end"/>
            </w:r>
          </w:hyperlink>
        </w:p>
        <w:p w14:paraId="50D02125" w14:textId="5EB1C88E" w:rsidR="00431278" w:rsidRDefault="004E4C97">
          <w:pPr>
            <w:pStyle w:val="20"/>
            <w:rPr>
              <w:rFonts w:asciiTheme="minorHAnsi" w:eastAsiaTheme="minorEastAsia" w:hAnsiTheme="minorHAnsi" w:cstheme="minorBidi"/>
              <w:szCs w:val="22"/>
              <w14:ligatures w14:val="standardContextual"/>
            </w:rPr>
          </w:pPr>
          <w:hyperlink w:anchor="_Toc172043412" w:history="1">
            <w:r w:rsidR="00431278" w:rsidRPr="007B1576">
              <w:rPr>
                <w:rStyle w:val="ab"/>
                <w:rFonts w:eastAsiaTheme="minorHAnsi"/>
              </w:rPr>
              <w:t>1.4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Others</w:t>
            </w:r>
            <w:r w:rsidR="00431278">
              <w:rPr>
                <w:webHidden/>
              </w:rPr>
              <w:tab/>
            </w:r>
            <w:r w:rsidR="00431278">
              <w:rPr>
                <w:webHidden/>
              </w:rPr>
              <w:fldChar w:fldCharType="begin"/>
            </w:r>
            <w:r w:rsidR="00431278">
              <w:rPr>
                <w:webHidden/>
              </w:rPr>
              <w:instrText xml:space="preserve"> PAGEREF _Toc172043412 \h </w:instrText>
            </w:r>
            <w:r w:rsidR="00431278">
              <w:rPr>
                <w:webHidden/>
              </w:rPr>
            </w:r>
            <w:r w:rsidR="00431278">
              <w:rPr>
                <w:webHidden/>
              </w:rPr>
              <w:fldChar w:fldCharType="separate"/>
            </w:r>
            <w:r w:rsidR="00431278">
              <w:rPr>
                <w:webHidden/>
              </w:rPr>
              <w:t>11</w:t>
            </w:r>
            <w:r w:rsidR="00431278">
              <w:rPr>
                <w:webHidden/>
              </w:rPr>
              <w:fldChar w:fldCharType="end"/>
            </w:r>
          </w:hyperlink>
        </w:p>
        <w:p w14:paraId="5B946713" w14:textId="656F75BA" w:rsidR="00431278" w:rsidRDefault="004E4C97">
          <w:pPr>
            <w:pStyle w:val="11"/>
            <w:rPr>
              <w:rFonts w:asciiTheme="minorHAnsi" w:eastAsiaTheme="minorEastAsia" w:hAnsiTheme="minorHAnsi" w:cstheme="minorBidi"/>
              <w:b w:val="0"/>
              <w:sz w:val="20"/>
              <w:szCs w:val="22"/>
              <w14:ligatures w14:val="standardContextual"/>
            </w:rPr>
          </w:pPr>
          <w:hyperlink w:anchor="_Toc172043413" w:history="1">
            <w:r w:rsidR="00431278" w:rsidRPr="007B1576">
              <w:rPr>
                <w:rStyle w:val="ab"/>
                <w:rFonts w:hAnsi="맑은 고딕"/>
              </w:rPr>
              <w:t>2.</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Standard Payment Window (UI) Integration</w:t>
            </w:r>
            <w:r w:rsidR="00431278">
              <w:rPr>
                <w:webHidden/>
              </w:rPr>
              <w:tab/>
            </w:r>
            <w:r w:rsidR="00431278">
              <w:rPr>
                <w:webHidden/>
              </w:rPr>
              <w:fldChar w:fldCharType="begin"/>
            </w:r>
            <w:r w:rsidR="00431278">
              <w:rPr>
                <w:webHidden/>
              </w:rPr>
              <w:instrText xml:space="preserve"> PAGEREF _Toc172043413 \h </w:instrText>
            </w:r>
            <w:r w:rsidR="00431278">
              <w:rPr>
                <w:webHidden/>
              </w:rPr>
            </w:r>
            <w:r w:rsidR="00431278">
              <w:rPr>
                <w:webHidden/>
              </w:rPr>
              <w:fldChar w:fldCharType="separate"/>
            </w:r>
            <w:r w:rsidR="00431278">
              <w:rPr>
                <w:webHidden/>
              </w:rPr>
              <w:t>12</w:t>
            </w:r>
            <w:r w:rsidR="00431278">
              <w:rPr>
                <w:webHidden/>
              </w:rPr>
              <w:fldChar w:fldCharType="end"/>
            </w:r>
          </w:hyperlink>
        </w:p>
        <w:p w14:paraId="67432D8D" w14:textId="5091779A" w:rsidR="00431278" w:rsidRDefault="004E4C97">
          <w:pPr>
            <w:pStyle w:val="20"/>
            <w:rPr>
              <w:rFonts w:asciiTheme="minorHAnsi" w:eastAsiaTheme="minorEastAsia" w:hAnsiTheme="minorHAnsi" w:cstheme="minorBidi"/>
              <w:szCs w:val="22"/>
              <w14:ligatures w14:val="standardContextual"/>
            </w:rPr>
          </w:pPr>
          <w:hyperlink w:anchor="_Toc172043414" w:history="1">
            <w:r w:rsidR="00431278" w:rsidRPr="007B1576">
              <w:rPr>
                <w:rStyle w:val="ab"/>
                <w:rFonts w:eastAsiaTheme="minorHAnsi"/>
              </w:rPr>
              <w:t>2.1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Description</w:t>
            </w:r>
            <w:r w:rsidR="00431278">
              <w:rPr>
                <w:webHidden/>
              </w:rPr>
              <w:tab/>
            </w:r>
            <w:r w:rsidR="00431278">
              <w:rPr>
                <w:webHidden/>
              </w:rPr>
              <w:fldChar w:fldCharType="begin"/>
            </w:r>
            <w:r w:rsidR="00431278">
              <w:rPr>
                <w:webHidden/>
              </w:rPr>
              <w:instrText xml:space="preserve"> PAGEREF _Toc172043414 \h </w:instrText>
            </w:r>
            <w:r w:rsidR="00431278">
              <w:rPr>
                <w:webHidden/>
              </w:rPr>
            </w:r>
            <w:r w:rsidR="00431278">
              <w:rPr>
                <w:webHidden/>
              </w:rPr>
              <w:fldChar w:fldCharType="separate"/>
            </w:r>
            <w:r w:rsidR="00431278">
              <w:rPr>
                <w:webHidden/>
              </w:rPr>
              <w:t>12</w:t>
            </w:r>
            <w:r w:rsidR="00431278">
              <w:rPr>
                <w:webHidden/>
              </w:rPr>
              <w:fldChar w:fldCharType="end"/>
            </w:r>
          </w:hyperlink>
        </w:p>
        <w:p w14:paraId="17375869" w14:textId="409146F7" w:rsidR="00431278" w:rsidRDefault="004E4C97">
          <w:pPr>
            <w:pStyle w:val="20"/>
            <w:rPr>
              <w:rFonts w:asciiTheme="minorHAnsi" w:eastAsiaTheme="minorEastAsia" w:hAnsiTheme="minorHAnsi" w:cstheme="minorBidi"/>
              <w:szCs w:val="22"/>
              <w14:ligatures w14:val="standardContextual"/>
            </w:rPr>
          </w:pPr>
          <w:hyperlink w:anchor="_Toc172043415" w:history="1">
            <w:r w:rsidR="00431278" w:rsidRPr="007B1576">
              <w:rPr>
                <w:rStyle w:val="ab"/>
                <w:rFonts w:eastAsiaTheme="minorHAnsi"/>
              </w:rPr>
              <w:t>2.2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Cautions</w:t>
            </w:r>
            <w:r w:rsidR="00431278">
              <w:rPr>
                <w:webHidden/>
              </w:rPr>
              <w:tab/>
            </w:r>
            <w:r w:rsidR="00431278">
              <w:rPr>
                <w:webHidden/>
              </w:rPr>
              <w:fldChar w:fldCharType="begin"/>
            </w:r>
            <w:r w:rsidR="00431278">
              <w:rPr>
                <w:webHidden/>
              </w:rPr>
              <w:instrText xml:space="preserve"> PAGEREF _Toc172043415 \h </w:instrText>
            </w:r>
            <w:r w:rsidR="00431278">
              <w:rPr>
                <w:webHidden/>
              </w:rPr>
            </w:r>
            <w:r w:rsidR="00431278">
              <w:rPr>
                <w:webHidden/>
              </w:rPr>
              <w:fldChar w:fldCharType="separate"/>
            </w:r>
            <w:r w:rsidR="00431278">
              <w:rPr>
                <w:webHidden/>
              </w:rPr>
              <w:t>12</w:t>
            </w:r>
            <w:r w:rsidR="00431278">
              <w:rPr>
                <w:webHidden/>
              </w:rPr>
              <w:fldChar w:fldCharType="end"/>
            </w:r>
          </w:hyperlink>
        </w:p>
        <w:p w14:paraId="414773FC" w14:textId="338C0ABF" w:rsidR="00431278" w:rsidRDefault="004E4C97">
          <w:pPr>
            <w:pStyle w:val="20"/>
            <w:rPr>
              <w:rFonts w:asciiTheme="minorHAnsi" w:eastAsiaTheme="minorEastAsia" w:hAnsiTheme="minorHAnsi" w:cstheme="minorBidi"/>
              <w:szCs w:val="22"/>
              <w14:ligatures w14:val="standardContextual"/>
            </w:rPr>
          </w:pPr>
          <w:hyperlink w:anchor="_Toc172043416" w:history="1">
            <w:r w:rsidR="00431278" w:rsidRPr="007B1576">
              <w:rPr>
                <w:rStyle w:val="ab"/>
                <w:rFonts w:eastAsiaTheme="minorHAnsi"/>
              </w:rPr>
              <w:t>2.3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_Toc172043416 \h </w:instrText>
            </w:r>
            <w:r w:rsidR="00431278">
              <w:rPr>
                <w:webHidden/>
              </w:rPr>
            </w:r>
            <w:r w:rsidR="00431278">
              <w:rPr>
                <w:webHidden/>
              </w:rPr>
              <w:fldChar w:fldCharType="separate"/>
            </w:r>
            <w:r w:rsidR="00431278">
              <w:rPr>
                <w:webHidden/>
              </w:rPr>
              <w:t>13</w:t>
            </w:r>
            <w:r w:rsidR="00431278">
              <w:rPr>
                <w:webHidden/>
              </w:rPr>
              <w:fldChar w:fldCharType="end"/>
            </w:r>
          </w:hyperlink>
        </w:p>
        <w:p w14:paraId="6D395B18" w14:textId="1DE5B187" w:rsidR="00431278" w:rsidRDefault="004E4C97">
          <w:pPr>
            <w:pStyle w:val="20"/>
            <w:rPr>
              <w:rFonts w:asciiTheme="minorHAnsi" w:eastAsiaTheme="minorEastAsia" w:hAnsiTheme="minorHAnsi" w:cstheme="minorBidi"/>
              <w:szCs w:val="22"/>
              <w14:ligatures w14:val="standardContextual"/>
            </w:rPr>
          </w:pPr>
          <w:hyperlink w:anchor="_Toc172043417" w:history="1">
            <w:r w:rsidR="00431278" w:rsidRPr="007B1576">
              <w:rPr>
                <w:rStyle w:val="ab"/>
                <w:rFonts w:eastAsiaTheme="minorHAnsi"/>
              </w:rPr>
              <w:t>2.4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_Toc172043417 \h </w:instrText>
            </w:r>
            <w:r w:rsidR="00431278">
              <w:rPr>
                <w:webHidden/>
              </w:rPr>
            </w:r>
            <w:r w:rsidR="00431278">
              <w:rPr>
                <w:webHidden/>
              </w:rPr>
              <w:fldChar w:fldCharType="separate"/>
            </w:r>
            <w:r w:rsidR="00431278">
              <w:rPr>
                <w:webHidden/>
              </w:rPr>
              <w:t>14</w:t>
            </w:r>
            <w:r w:rsidR="00431278">
              <w:rPr>
                <w:webHidden/>
              </w:rPr>
              <w:fldChar w:fldCharType="end"/>
            </w:r>
          </w:hyperlink>
        </w:p>
        <w:p w14:paraId="4C688BAC" w14:textId="4BA5A0C8" w:rsidR="00431278" w:rsidRDefault="004E4C97">
          <w:pPr>
            <w:pStyle w:val="20"/>
            <w:rPr>
              <w:rFonts w:asciiTheme="minorHAnsi" w:eastAsiaTheme="minorEastAsia" w:hAnsiTheme="minorHAnsi" w:cstheme="minorBidi"/>
              <w:szCs w:val="22"/>
              <w14:ligatures w14:val="standardContextual"/>
            </w:rPr>
          </w:pPr>
          <w:hyperlink w:anchor="_Toc172043418" w:history="1">
            <w:r w:rsidR="00431278" w:rsidRPr="007B1576">
              <w:rPr>
                <w:rStyle w:val="ab"/>
                <w:rFonts w:eastAsiaTheme="minorHAnsi"/>
              </w:rPr>
              <w:t>2.5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Verification</w:t>
            </w:r>
            <w:r w:rsidR="00431278">
              <w:rPr>
                <w:webHidden/>
              </w:rPr>
              <w:tab/>
            </w:r>
            <w:r w:rsidR="00431278">
              <w:rPr>
                <w:webHidden/>
              </w:rPr>
              <w:fldChar w:fldCharType="begin"/>
            </w:r>
            <w:r w:rsidR="00431278">
              <w:rPr>
                <w:webHidden/>
              </w:rPr>
              <w:instrText xml:space="preserve"> PAGEREF _Toc172043418 \h </w:instrText>
            </w:r>
            <w:r w:rsidR="00431278">
              <w:rPr>
                <w:webHidden/>
              </w:rPr>
            </w:r>
            <w:r w:rsidR="00431278">
              <w:rPr>
                <w:webHidden/>
              </w:rPr>
              <w:fldChar w:fldCharType="separate"/>
            </w:r>
            <w:r w:rsidR="00431278">
              <w:rPr>
                <w:webHidden/>
              </w:rPr>
              <w:t>14</w:t>
            </w:r>
            <w:r w:rsidR="00431278">
              <w:rPr>
                <w:webHidden/>
              </w:rPr>
              <w:fldChar w:fldCharType="end"/>
            </w:r>
          </w:hyperlink>
        </w:p>
        <w:p w14:paraId="61C32B4F" w14:textId="71586FC6" w:rsidR="00431278" w:rsidRDefault="004E4C97">
          <w:pPr>
            <w:pStyle w:val="20"/>
            <w:rPr>
              <w:rFonts w:asciiTheme="minorHAnsi" w:eastAsiaTheme="minorEastAsia" w:hAnsiTheme="minorHAnsi" w:cstheme="minorBidi"/>
              <w:szCs w:val="22"/>
              <w14:ligatures w14:val="standardContextual"/>
            </w:rPr>
          </w:pPr>
          <w:hyperlink w:anchor="_Toc172043419" w:history="1">
            <w:r w:rsidR="00431278" w:rsidRPr="007B1576">
              <w:rPr>
                <w:rStyle w:val="ab"/>
                <w:rFonts w:eastAsiaTheme="minorHAnsi"/>
              </w:rPr>
              <w:t>2.6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Integration Script Provision</w:t>
            </w:r>
            <w:r w:rsidR="00431278">
              <w:rPr>
                <w:webHidden/>
              </w:rPr>
              <w:tab/>
            </w:r>
            <w:r w:rsidR="00431278">
              <w:rPr>
                <w:webHidden/>
              </w:rPr>
              <w:fldChar w:fldCharType="begin"/>
            </w:r>
            <w:r w:rsidR="00431278">
              <w:rPr>
                <w:webHidden/>
              </w:rPr>
              <w:instrText xml:space="preserve"> PAGEREF _Toc172043419 \h </w:instrText>
            </w:r>
            <w:r w:rsidR="00431278">
              <w:rPr>
                <w:webHidden/>
              </w:rPr>
            </w:r>
            <w:r w:rsidR="00431278">
              <w:rPr>
                <w:webHidden/>
              </w:rPr>
              <w:fldChar w:fldCharType="separate"/>
            </w:r>
            <w:r w:rsidR="00431278">
              <w:rPr>
                <w:webHidden/>
              </w:rPr>
              <w:t>15</w:t>
            </w:r>
            <w:r w:rsidR="00431278">
              <w:rPr>
                <w:webHidden/>
              </w:rPr>
              <w:fldChar w:fldCharType="end"/>
            </w:r>
          </w:hyperlink>
        </w:p>
        <w:p w14:paraId="17617023" w14:textId="35177E73" w:rsidR="00431278" w:rsidRDefault="004E4C97">
          <w:pPr>
            <w:pStyle w:val="20"/>
            <w:rPr>
              <w:rFonts w:asciiTheme="minorHAnsi" w:eastAsiaTheme="minorEastAsia" w:hAnsiTheme="minorHAnsi" w:cstheme="minorBidi"/>
              <w:szCs w:val="22"/>
              <w14:ligatures w14:val="standardContextual"/>
            </w:rPr>
          </w:pPr>
          <w:hyperlink w:anchor="_Toc172043420" w:history="1">
            <w:r w:rsidR="00431278" w:rsidRPr="007B1576">
              <w:rPr>
                <w:rStyle w:val="ab"/>
                <w:rFonts w:eastAsiaTheme="minorHAnsi"/>
              </w:rPr>
              <w:t>2.7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Sample Source Provision</w:t>
            </w:r>
            <w:r w:rsidR="00431278">
              <w:rPr>
                <w:webHidden/>
              </w:rPr>
              <w:tab/>
            </w:r>
            <w:r w:rsidR="00431278">
              <w:rPr>
                <w:webHidden/>
              </w:rPr>
              <w:fldChar w:fldCharType="begin"/>
            </w:r>
            <w:r w:rsidR="00431278">
              <w:rPr>
                <w:webHidden/>
              </w:rPr>
              <w:instrText xml:space="preserve"> PAGEREF _Toc172043420 \h </w:instrText>
            </w:r>
            <w:r w:rsidR="00431278">
              <w:rPr>
                <w:webHidden/>
              </w:rPr>
            </w:r>
            <w:r w:rsidR="00431278">
              <w:rPr>
                <w:webHidden/>
              </w:rPr>
              <w:fldChar w:fldCharType="separate"/>
            </w:r>
            <w:r w:rsidR="00431278">
              <w:rPr>
                <w:webHidden/>
              </w:rPr>
              <w:t>17</w:t>
            </w:r>
            <w:r w:rsidR="00431278">
              <w:rPr>
                <w:webHidden/>
              </w:rPr>
              <w:fldChar w:fldCharType="end"/>
            </w:r>
          </w:hyperlink>
        </w:p>
        <w:p w14:paraId="10179A8D" w14:textId="74587A56" w:rsidR="00431278" w:rsidRDefault="004E4C97">
          <w:pPr>
            <w:pStyle w:val="11"/>
            <w:rPr>
              <w:rFonts w:asciiTheme="minorHAnsi" w:eastAsiaTheme="minorEastAsia" w:hAnsiTheme="minorHAnsi" w:cstheme="minorBidi"/>
              <w:b w:val="0"/>
              <w:sz w:val="20"/>
              <w:szCs w:val="22"/>
              <w14:ligatures w14:val="standardContextual"/>
            </w:rPr>
          </w:pPr>
          <w:hyperlink w:anchor="_Toc172043421" w:history="1">
            <w:r w:rsidR="00431278" w:rsidRPr="007B1576">
              <w:rPr>
                <w:rStyle w:val="ab"/>
                <w:rFonts w:hAnsi="맑은 고딕"/>
              </w:rPr>
              <w:t>3.</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API Server Integration (Non-UI)</w:t>
            </w:r>
            <w:r w:rsidR="00431278">
              <w:rPr>
                <w:webHidden/>
              </w:rPr>
              <w:tab/>
            </w:r>
            <w:r w:rsidR="00431278">
              <w:rPr>
                <w:webHidden/>
              </w:rPr>
              <w:fldChar w:fldCharType="begin"/>
            </w:r>
            <w:r w:rsidR="00431278">
              <w:rPr>
                <w:webHidden/>
              </w:rPr>
              <w:instrText xml:space="preserve"> PAGEREF _Toc172043421 \h </w:instrText>
            </w:r>
            <w:r w:rsidR="00431278">
              <w:rPr>
                <w:webHidden/>
              </w:rPr>
            </w:r>
            <w:r w:rsidR="00431278">
              <w:rPr>
                <w:webHidden/>
              </w:rPr>
              <w:fldChar w:fldCharType="separate"/>
            </w:r>
            <w:r w:rsidR="00431278">
              <w:rPr>
                <w:webHidden/>
              </w:rPr>
              <w:t>18</w:t>
            </w:r>
            <w:r w:rsidR="00431278">
              <w:rPr>
                <w:webHidden/>
              </w:rPr>
              <w:fldChar w:fldCharType="end"/>
            </w:r>
          </w:hyperlink>
        </w:p>
        <w:p w14:paraId="7490D0A9" w14:textId="03C64C21" w:rsidR="00431278" w:rsidRDefault="004E4C97">
          <w:pPr>
            <w:pStyle w:val="20"/>
            <w:rPr>
              <w:rFonts w:asciiTheme="minorHAnsi" w:eastAsiaTheme="minorEastAsia" w:hAnsiTheme="minorHAnsi" w:cstheme="minorBidi"/>
              <w:szCs w:val="22"/>
              <w14:ligatures w14:val="standardContextual"/>
            </w:rPr>
          </w:pPr>
          <w:hyperlink w:anchor="_Toc172043422" w:history="1">
            <w:r w:rsidR="00431278" w:rsidRPr="007B1576">
              <w:rPr>
                <w:rStyle w:val="ab"/>
                <w:rFonts w:eastAsiaTheme="minorHAnsi"/>
              </w:rPr>
              <w:t>3.1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Description</w:t>
            </w:r>
            <w:r w:rsidR="00431278">
              <w:rPr>
                <w:webHidden/>
              </w:rPr>
              <w:tab/>
            </w:r>
            <w:r w:rsidR="00431278">
              <w:rPr>
                <w:webHidden/>
              </w:rPr>
              <w:fldChar w:fldCharType="begin"/>
            </w:r>
            <w:r w:rsidR="00431278">
              <w:rPr>
                <w:webHidden/>
              </w:rPr>
              <w:instrText xml:space="preserve"> PAGEREF _Toc172043422 \h </w:instrText>
            </w:r>
            <w:r w:rsidR="00431278">
              <w:rPr>
                <w:webHidden/>
              </w:rPr>
            </w:r>
            <w:r w:rsidR="00431278">
              <w:rPr>
                <w:webHidden/>
              </w:rPr>
              <w:fldChar w:fldCharType="separate"/>
            </w:r>
            <w:r w:rsidR="00431278">
              <w:rPr>
                <w:webHidden/>
              </w:rPr>
              <w:t>18</w:t>
            </w:r>
            <w:r w:rsidR="00431278">
              <w:rPr>
                <w:webHidden/>
              </w:rPr>
              <w:fldChar w:fldCharType="end"/>
            </w:r>
          </w:hyperlink>
        </w:p>
        <w:p w14:paraId="72A1E17F" w14:textId="094426CD" w:rsidR="00431278" w:rsidRDefault="004E4C97">
          <w:pPr>
            <w:pStyle w:val="20"/>
            <w:rPr>
              <w:rFonts w:asciiTheme="minorHAnsi" w:eastAsiaTheme="minorEastAsia" w:hAnsiTheme="minorHAnsi" w:cstheme="minorBidi"/>
              <w:szCs w:val="22"/>
              <w14:ligatures w14:val="standardContextual"/>
            </w:rPr>
          </w:pPr>
          <w:hyperlink w:anchor="_Toc172043423" w:history="1">
            <w:r w:rsidR="00431278" w:rsidRPr="007B1576">
              <w:rPr>
                <w:rStyle w:val="ab"/>
                <w:rFonts w:eastAsiaTheme="minorHAnsi"/>
              </w:rPr>
              <w:t>3.2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_Toc172043423 \h </w:instrText>
            </w:r>
            <w:r w:rsidR="00431278">
              <w:rPr>
                <w:webHidden/>
              </w:rPr>
            </w:r>
            <w:r w:rsidR="00431278">
              <w:rPr>
                <w:webHidden/>
              </w:rPr>
              <w:fldChar w:fldCharType="separate"/>
            </w:r>
            <w:r w:rsidR="00431278">
              <w:rPr>
                <w:webHidden/>
              </w:rPr>
              <w:t>18</w:t>
            </w:r>
            <w:r w:rsidR="00431278">
              <w:rPr>
                <w:webHidden/>
              </w:rPr>
              <w:fldChar w:fldCharType="end"/>
            </w:r>
          </w:hyperlink>
        </w:p>
        <w:p w14:paraId="4754B9F3" w14:textId="2EBA6922" w:rsidR="00431278" w:rsidRDefault="004E4C97">
          <w:pPr>
            <w:pStyle w:val="20"/>
            <w:rPr>
              <w:rFonts w:asciiTheme="minorHAnsi" w:eastAsiaTheme="minorEastAsia" w:hAnsiTheme="minorHAnsi" w:cstheme="minorBidi"/>
              <w:szCs w:val="22"/>
              <w14:ligatures w14:val="standardContextual"/>
            </w:rPr>
          </w:pPr>
          <w:hyperlink w:anchor="_Toc172043424" w:history="1">
            <w:r w:rsidR="00431278" w:rsidRPr="007B1576">
              <w:rPr>
                <w:rStyle w:val="ab"/>
                <w:rFonts w:eastAsiaTheme="minorHAnsi"/>
              </w:rPr>
              <w:t>3.3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_Toc172043424 \h </w:instrText>
            </w:r>
            <w:r w:rsidR="00431278">
              <w:rPr>
                <w:webHidden/>
              </w:rPr>
            </w:r>
            <w:r w:rsidR="00431278">
              <w:rPr>
                <w:webHidden/>
              </w:rPr>
              <w:fldChar w:fldCharType="separate"/>
            </w:r>
            <w:r w:rsidR="00431278">
              <w:rPr>
                <w:webHidden/>
              </w:rPr>
              <w:t>20</w:t>
            </w:r>
            <w:r w:rsidR="00431278">
              <w:rPr>
                <w:webHidden/>
              </w:rPr>
              <w:fldChar w:fldCharType="end"/>
            </w:r>
          </w:hyperlink>
        </w:p>
        <w:p w14:paraId="186E8003" w14:textId="4EC9458D" w:rsidR="00431278" w:rsidRDefault="004E4C97">
          <w:pPr>
            <w:pStyle w:val="20"/>
            <w:rPr>
              <w:rFonts w:asciiTheme="minorHAnsi" w:eastAsiaTheme="minorEastAsia" w:hAnsiTheme="minorHAnsi" w:cstheme="minorBidi"/>
              <w:szCs w:val="22"/>
              <w14:ligatures w14:val="standardContextual"/>
            </w:rPr>
          </w:pPr>
          <w:hyperlink w:anchor="_Toc172043425" w:history="1">
            <w:r w:rsidR="00431278" w:rsidRPr="007B1576">
              <w:rPr>
                <w:rStyle w:val="ab"/>
                <w:rFonts w:eastAsiaTheme="minorHAnsi"/>
              </w:rPr>
              <w:t>3.4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JSON Request Data Example</w:t>
            </w:r>
            <w:r w:rsidR="00431278">
              <w:rPr>
                <w:webHidden/>
              </w:rPr>
              <w:tab/>
            </w:r>
            <w:r w:rsidR="00431278">
              <w:rPr>
                <w:webHidden/>
              </w:rPr>
              <w:fldChar w:fldCharType="begin"/>
            </w:r>
            <w:r w:rsidR="00431278">
              <w:rPr>
                <w:webHidden/>
              </w:rPr>
              <w:instrText xml:space="preserve"> PAGEREF _Toc172043425 \h </w:instrText>
            </w:r>
            <w:r w:rsidR="00431278">
              <w:rPr>
                <w:webHidden/>
              </w:rPr>
            </w:r>
            <w:r w:rsidR="00431278">
              <w:rPr>
                <w:webHidden/>
              </w:rPr>
              <w:fldChar w:fldCharType="separate"/>
            </w:r>
            <w:r w:rsidR="00431278">
              <w:rPr>
                <w:webHidden/>
              </w:rPr>
              <w:t>20</w:t>
            </w:r>
            <w:r w:rsidR="00431278">
              <w:rPr>
                <w:webHidden/>
              </w:rPr>
              <w:fldChar w:fldCharType="end"/>
            </w:r>
          </w:hyperlink>
        </w:p>
        <w:p w14:paraId="6231B9AC" w14:textId="1176877C" w:rsidR="00431278" w:rsidRDefault="004E4C97">
          <w:pPr>
            <w:pStyle w:val="11"/>
            <w:rPr>
              <w:rFonts w:asciiTheme="minorHAnsi" w:eastAsiaTheme="minorEastAsia" w:hAnsiTheme="minorHAnsi" w:cstheme="minorBidi"/>
              <w:b w:val="0"/>
              <w:sz w:val="20"/>
              <w:szCs w:val="22"/>
              <w14:ligatures w14:val="standardContextual"/>
            </w:rPr>
          </w:pPr>
          <w:hyperlink w:anchor="_Toc172043426" w:history="1">
            <w:r w:rsidR="00431278" w:rsidRPr="007B1576">
              <w:rPr>
                <w:rStyle w:val="ab"/>
                <w:rFonts w:hAnsi="맑은 고딕"/>
              </w:rPr>
              <w:t>4.</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Integration Server</w:t>
            </w:r>
            <w:r w:rsidR="00431278">
              <w:rPr>
                <w:webHidden/>
              </w:rPr>
              <w:tab/>
            </w:r>
            <w:r w:rsidR="00431278">
              <w:rPr>
                <w:webHidden/>
              </w:rPr>
              <w:fldChar w:fldCharType="begin"/>
            </w:r>
            <w:r w:rsidR="00431278">
              <w:rPr>
                <w:webHidden/>
              </w:rPr>
              <w:instrText xml:space="preserve"> PAGEREF _Toc172043426 \h </w:instrText>
            </w:r>
            <w:r w:rsidR="00431278">
              <w:rPr>
                <w:webHidden/>
              </w:rPr>
            </w:r>
            <w:r w:rsidR="00431278">
              <w:rPr>
                <w:webHidden/>
              </w:rPr>
              <w:fldChar w:fldCharType="separate"/>
            </w:r>
            <w:r w:rsidR="00431278">
              <w:rPr>
                <w:webHidden/>
              </w:rPr>
              <w:t>22</w:t>
            </w:r>
            <w:r w:rsidR="00431278">
              <w:rPr>
                <w:webHidden/>
              </w:rPr>
              <w:fldChar w:fldCharType="end"/>
            </w:r>
          </w:hyperlink>
        </w:p>
        <w:p w14:paraId="28ACD95F" w14:textId="41013447" w:rsidR="00431278" w:rsidRDefault="004E4C97">
          <w:pPr>
            <w:pStyle w:val="20"/>
            <w:rPr>
              <w:rFonts w:asciiTheme="minorHAnsi" w:eastAsiaTheme="minorEastAsia" w:hAnsiTheme="minorHAnsi" w:cstheme="minorBidi"/>
              <w:szCs w:val="22"/>
              <w14:ligatures w14:val="standardContextual"/>
            </w:rPr>
          </w:pPr>
          <w:hyperlink w:anchor="_Toc172043427" w:history="1">
            <w:r w:rsidR="00431278" w:rsidRPr="007B1576">
              <w:rPr>
                <w:rStyle w:val="ab"/>
                <w:rFonts w:eastAsiaTheme="minorHAnsi"/>
              </w:rPr>
              <w:t>4.1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Server IP Address</w:t>
            </w:r>
            <w:r w:rsidR="00431278">
              <w:rPr>
                <w:webHidden/>
              </w:rPr>
              <w:tab/>
            </w:r>
            <w:r w:rsidR="00431278">
              <w:rPr>
                <w:webHidden/>
              </w:rPr>
              <w:fldChar w:fldCharType="begin"/>
            </w:r>
            <w:r w:rsidR="00431278">
              <w:rPr>
                <w:webHidden/>
              </w:rPr>
              <w:instrText xml:space="preserve"> PAGEREF _Toc172043427 \h </w:instrText>
            </w:r>
            <w:r w:rsidR="00431278">
              <w:rPr>
                <w:webHidden/>
              </w:rPr>
            </w:r>
            <w:r w:rsidR="00431278">
              <w:rPr>
                <w:webHidden/>
              </w:rPr>
              <w:fldChar w:fldCharType="separate"/>
            </w:r>
            <w:r w:rsidR="00431278">
              <w:rPr>
                <w:webHidden/>
              </w:rPr>
              <w:t>22</w:t>
            </w:r>
            <w:r w:rsidR="00431278">
              <w:rPr>
                <w:webHidden/>
              </w:rPr>
              <w:fldChar w:fldCharType="end"/>
            </w:r>
          </w:hyperlink>
        </w:p>
        <w:p w14:paraId="0A1BDBD8" w14:textId="0DA0A3F8" w:rsidR="00431278" w:rsidRDefault="004E4C97">
          <w:pPr>
            <w:pStyle w:val="20"/>
            <w:rPr>
              <w:rFonts w:asciiTheme="minorHAnsi" w:eastAsiaTheme="minorEastAsia" w:hAnsiTheme="minorHAnsi" w:cstheme="minorBidi"/>
              <w:szCs w:val="22"/>
              <w14:ligatures w14:val="standardContextual"/>
            </w:rPr>
          </w:pPr>
          <w:hyperlink w:anchor="_Toc172043428" w:history="1">
            <w:r w:rsidR="00431278" w:rsidRPr="007B1576">
              <w:rPr>
                <w:rStyle w:val="ab"/>
                <w:rFonts w:eastAsiaTheme="minorHAnsi"/>
              </w:rPr>
              <w:t>4.2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Server</w:t>
            </w:r>
            <w:r w:rsidR="00431278">
              <w:rPr>
                <w:webHidden/>
              </w:rPr>
              <w:tab/>
            </w:r>
            <w:r w:rsidR="00431278">
              <w:rPr>
                <w:webHidden/>
              </w:rPr>
              <w:fldChar w:fldCharType="begin"/>
            </w:r>
            <w:r w:rsidR="00431278">
              <w:rPr>
                <w:webHidden/>
              </w:rPr>
              <w:instrText xml:space="preserve"> PAGEREF _Toc172043428 \h </w:instrText>
            </w:r>
            <w:r w:rsidR="00431278">
              <w:rPr>
                <w:webHidden/>
              </w:rPr>
            </w:r>
            <w:r w:rsidR="00431278">
              <w:rPr>
                <w:webHidden/>
              </w:rPr>
              <w:fldChar w:fldCharType="separate"/>
            </w:r>
            <w:r w:rsidR="00431278">
              <w:rPr>
                <w:webHidden/>
              </w:rPr>
              <w:t>23</w:t>
            </w:r>
            <w:r w:rsidR="00431278">
              <w:rPr>
                <w:webHidden/>
              </w:rPr>
              <w:fldChar w:fldCharType="end"/>
            </w:r>
          </w:hyperlink>
        </w:p>
        <w:p w14:paraId="69CDA823" w14:textId="24F0C0ED" w:rsidR="00431278" w:rsidRDefault="004E4C97">
          <w:pPr>
            <w:pStyle w:val="11"/>
            <w:rPr>
              <w:rFonts w:asciiTheme="minorHAnsi" w:eastAsiaTheme="minorEastAsia" w:hAnsiTheme="minorHAnsi" w:cstheme="minorBidi"/>
              <w:b w:val="0"/>
              <w:sz w:val="20"/>
              <w:szCs w:val="22"/>
              <w14:ligatures w14:val="standardContextual"/>
            </w:rPr>
          </w:pPr>
          <w:hyperlink w:anchor="_Toc172043429" w:history="1">
            <w:r w:rsidR="00431278" w:rsidRPr="007B1576">
              <w:rPr>
                <w:rStyle w:val="ab"/>
                <w:rFonts w:hAnsi="맑은 고딕"/>
              </w:rPr>
              <w:t>5.</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Crucial Information Security</w:t>
            </w:r>
            <w:r w:rsidR="00431278">
              <w:rPr>
                <w:webHidden/>
              </w:rPr>
              <w:tab/>
            </w:r>
            <w:r w:rsidR="00431278">
              <w:rPr>
                <w:webHidden/>
              </w:rPr>
              <w:fldChar w:fldCharType="begin"/>
            </w:r>
            <w:r w:rsidR="00431278">
              <w:rPr>
                <w:webHidden/>
              </w:rPr>
              <w:instrText xml:space="preserve"> PAGEREF _Toc172043429 \h </w:instrText>
            </w:r>
            <w:r w:rsidR="00431278">
              <w:rPr>
                <w:webHidden/>
              </w:rPr>
            </w:r>
            <w:r w:rsidR="00431278">
              <w:rPr>
                <w:webHidden/>
              </w:rPr>
              <w:fldChar w:fldCharType="separate"/>
            </w:r>
            <w:r w:rsidR="00431278">
              <w:rPr>
                <w:webHidden/>
              </w:rPr>
              <w:t>25</w:t>
            </w:r>
            <w:r w:rsidR="00431278">
              <w:rPr>
                <w:webHidden/>
              </w:rPr>
              <w:fldChar w:fldCharType="end"/>
            </w:r>
          </w:hyperlink>
        </w:p>
        <w:p w14:paraId="11B8292C" w14:textId="23A31A4A" w:rsidR="00431278" w:rsidRDefault="004E4C97">
          <w:pPr>
            <w:pStyle w:val="20"/>
            <w:rPr>
              <w:rFonts w:asciiTheme="minorHAnsi" w:eastAsiaTheme="minorEastAsia" w:hAnsiTheme="minorHAnsi" w:cstheme="minorBidi"/>
              <w:szCs w:val="22"/>
              <w14:ligatures w14:val="standardContextual"/>
            </w:rPr>
          </w:pPr>
          <w:hyperlink w:anchor="_Toc172043430" w:history="1">
            <w:r w:rsidR="00431278" w:rsidRPr="007B1576">
              <w:rPr>
                <w:rStyle w:val="ab"/>
                <w:rFonts w:eastAsiaTheme="minorHAnsi"/>
              </w:rPr>
              <w:t>5.1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Encryption/Decryption of Personal Information and Crucial Information</w:t>
            </w:r>
            <w:r w:rsidR="00431278">
              <w:rPr>
                <w:webHidden/>
              </w:rPr>
              <w:tab/>
            </w:r>
            <w:r w:rsidR="00431278">
              <w:rPr>
                <w:webHidden/>
              </w:rPr>
              <w:fldChar w:fldCharType="begin"/>
            </w:r>
            <w:r w:rsidR="00431278">
              <w:rPr>
                <w:webHidden/>
              </w:rPr>
              <w:instrText xml:space="preserve"> PAGEREF _Toc172043430 \h </w:instrText>
            </w:r>
            <w:r w:rsidR="00431278">
              <w:rPr>
                <w:webHidden/>
              </w:rPr>
            </w:r>
            <w:r w:rsidR="00431278">
              <w:rPr>
                <w:webHidden/>
              </w:rPr>
              <w:fldChar w:fldCharType="separate"/>
            </w:r>
            <w:r w:rsidR="00431278">
              <w:rPr>
                <w:webHidden/>
              </w:rPr>
              <w:t>25</w:t>
            </w:r>
            <w:r w:rsidR="00431278">
              <w:rPr>
                <w:webHidden/>
              </w:rPr>
              <w:fldChar w:fldCharType="end"/>
            </w:r>
          </w:hyperlink>
        </w:p>
        <w:p w14:paraId="61104A62" w14:textId="767763FF" w:rsidR="00431278" w:rsidRDefault="004E4C97">
          <w:pPr>
            <w:pStyle w:val="20"/>
            <w:rPr>
              <w:rFonts w:asciiTheme="minorHAnsi" w:eastAsiaTheme="minorEastAsia" w:hAnsiTheme="minorHAnsi" w:cstheme="minorBidi"/>
              <w:szCs w:val="22"/>
              <w14:ligatures w14:val="standardContextual"/>
            </w:rPr>
          </w:pPr>
          <w:hyperlink w:anchor="_Toc172043431" w:history="1">
            <w:r w:rsidR="00431278" w:rsidRPr="007B1576">
              <w:rPr>
                <w:rStyle w:val="ab"/>
                <w:rFonts w:eastAsiaTheme="minorHAnsi"/>
              </w:rPr>
              <w:t>5.2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Personal Information Encryption Key</w:t>
            </w:r>
            <w:r w:rsidR="00431278">
              <w:rPr>
                <w:webHidden/>
              </w:rPr>
              <w:tab/>
            </w:r>
            <w:r w:rsidR="00431278">
              <w:rPr>
                <w:webHidden/>
              </w:rPr>
              <w:fldChar w:fldCharType="begin"/>
            </w:r>
            <w:r w:rsidR="00431278">
              <w:rPr>
                <w:webHidden/>
              </w:rPr>
              <w:instrText xml:space="preserve"> PAGEREF _Toc172043431 \h </w:instrText>
            </w:r>
            <w:r w:rsidR="00431278">
              <w:rPr>
                <w:webHidden/>
              </w:rPr>
            </w:r>
            <w:r w:rsidR="00431278">
              <w:rPr>
                <w:webHidden/>
              </w:rPr>
              <w:fldChar w:fldCharType="separate"/>
            </w:r>
            <w:r w:rsidR="00431278">
              <w:rPr>
                <w:webHidden/>
              </w:rPr>
              <w:t>25</w:t>
            </w:r>
            <w:r w:rsidR="00431278">
              <w:rPr>
                <w:webHidden/>
              </w:rPr>
              <w:fldChar w:fldCharType="end"/>
            </w:r>
          </w:hyperlink>
        </w:p>
        <w:p w14:paraId="490283CB" w14:textId="29C5AB00" w:rsidR="00431278" w:rsidRDefault="004E4C97">
          <w:pPr>
            <w:pStyle w:val="20"/>
            <w:rPr>
              <w:rFonts w:asciiTheme="minorHAnsi" w:eastAsiaTheme="minorEastAsia" w:hAnsiTheme="minorHAnsi" w:cstheme="minorBidi"/>
              <w:szCs w:val="22"/>
              <w14:ligatures w14:val="standardContextual"/>
            </w:rPr>
          </w:pPr>
          <w:hyperlink w:anchor="_Toc172043432" w:history="1">
            <w:r w:rsidR="00431278" w:rsidRPr="007B1576">
              <w:rPr>
                <w:rStyle w:val="ab"/>
                <w:rFonts w:eastAsiaTheme="minorHAnsi"/>
              </w:rPr>
              <w:t>5.3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Forgery Prevention Algorithm</w:t>
            </w:r>
            <w:r w:rsidR="00431278">
              <w:rPr>
                <w:webHidden/>
              </w:rPr>
              <w:tab/>
            </w:r>
            <w:r w:rsidR="00431278">
              <w:rPr>
                <w:webHidden/>
              </w:rPr>
              <w:fldChar w:fldCharType="begin"/>
            </w:r>
            <w:r w:rsidR="00431278">
              <w:rPr>
                <w:webHidden/>
              </w:rPr>
              <w:instrText xml:space="preserve"> PAGEREF _Toc172043432 \h </w:instrText>
            </w:r>
            <w:r w:rsidR="00431278">
              <w:rPr>
                <w:webHidden/>
              </w:rPr>
            </w:r>
            <w:r w:rsidR="00431278">
              <w:rPr>
                <w:webHidden/>
              </w:rPr>
              <w:fldChar w:fldCharType="separate"/>
            </w:r>
            <w:r w:rsidR="00431278">
              <w:rPr>
                <w:webHidden/>
              </w:rPr>
              <w:t>25</w:t>
            </w:r>
            <w:r w:rsidR="00431278">
              <w:rPr>
                <w:webHidden/>
              </w:rPr>
              <w:fldChar w:fldCharType="end"/>
            </w:r>
          </w:hyperlink>
        </w:p>
        <w:p w14:paraId="0086D5B2" w14:textId="2D3FDE45" w:rsidR="00431278" w:rsidRDefault="004E4C97">
          <w:pPr>
            <w:pStyle w:val="20"/>
            <w:rPr>
              <w:rFonts w:asciiTheme="minorHAnsi" w:eastAsiaTheme="minorEastAsia" w:hAnsiTheme="minorHAnsi" w:cstheme="minorBidi"/>
              <w:szCs w:val="22"/>
              <w14:ligatures w14:val="standardContextual"/>
            </w:rPr>
          </w:pPr>
          <w:hyperlink w:anchor="_Toc172043433" w:history="1">
            <w:r w:rsidR="00431278" w:rsidRPr="007B1576">
              <w:rPr>
                <w:rStyle w:val="ab"/>
                <w:rFonts w:eastAsiaTheme="minorHAnsi"/>
              </w:rPr>
              <w:t>5.4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Hash Generation Authentication Key</w:t>
            </w:r>
            <w:r w:rsidR="00431278">
              <w:rPr>
                <w:webHidden/>
              </w:rPr>
              <w:tab/>
            </w:r>
            <w:r w:rsidR="00431278">
              <w:rPr>
                <w:webHidden/>
              </w:rPr>
              <w:fldChar w:fldCharType="begin"/>
            </w:r>
            <w:r w:rsidR="00431278">
              <w:rPr>
                <w:webHidden/>
              </w:rPr>
              <w:instrText xml:space="preserve"> PAGEREF _Toc172043433 \h </w:instrText>
            </w:r>
            <w:r w:rsidR="00431278">
              <w:rPr>
                <w:webHidden/>
              </w:rPr>
            </w:r>
            <w:r w:rsidR="00431278">
              <w:rPr>
                <w:webHidden/>
              </w:rPr>
              <w:fldChar w:fldCharType="separate"/>
            </w:r>
            <w:r w:rsidR="00431278">
              <w:rPr>
                <w:webHidden/>
              </w:rPr>
              <w:t>26</w:t>
            </w:r>
            <w:r w:rsidR="00431278">
              <w:rPr>
                <w:webHidden/>
              </w:rPr>
              <w:fldChar w:fldCharType="end"/>
            </w:r>
          </w:hyperlink>
        </w:p>
        <w:p w14:paraId="4FC0C410" w14:textId="58220FF0" w:rsidR="00431278" w:rsidRDefault="004E4C97">
          <w:pPr>
            <w:pStyle w:val="11"/>
            <w:rPr>
              <w:rFonts w:asciiTheme="minorHAnsi" w:eastAsiaTheme="minorEastAsia" w:hAnsiTheme="minorHAnsi" w:cstheme="minorBidi"/>
              <w:b w:val="0"/>
              <w:sz w:val="20"/>
              <w:szCs w:val="22"/>
              <w14:ligatures w14:val="standardContextual"/>
            </w:rPr>
          </w:pPr>
          <w:hyperlink w:anchor="_Toc172043434" w:history="1">
            <w:r w:rsidR="00431278" w:rsidRPr="007B1576">
              <w:rPr>
                <w:rStyle w:val="ab"/>
                <w:rFonts w:hAnsi="맑은 고딕"/>
              </w:rPr>
              <w:t>6.</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Credit Card Payment (UI)</w:t>
            </w:r>
            <w:r w:rsidR="00431278">
              <w:rPr>
                <w:webHidden/>
              </w:rPr>
              <w:tab/>
            </w:r>
            <w:r w:rsidR="00431278">
              <w:rPr>
                <w:webHidden/>
              </w:rPr>
              <w:fldChar w:fldCharType="begin"/>
            </w:r>
            <w:r w:rsidR="00431278">
              <w:rPr>
                <w:webHidden/>
              </w:rPr>
              <w:instrText xml:space="preserve"> PAGEREF _Toc172043434 \h </w:instrText>
            </w:r>
            <w:r w:rsidR="00431278">
              <w:rPr>
                <w:webHidden/>
              </w:rPr>
            </w:r>
            <w:r w:rsidR="00431278">
              <w:rPr>
                <w:webHidden/>
              </w:rPr>
              <w:fldChar w:fldCharType="separate"/>
            </w:r>
            <w:r w:rsidR="00431278">
              <w:rPr>
                <w:webHidden/>
              </w:rPr>
              <w:t>27</w:t>
            </w:r>
            <w:r w:rsidR="00431278">
              <w:rPr>
                <w:webHidden/>
              </w:rPr>
              <w:fldChar w:fldCharType="end"/>
            </w:r>
          </w:hyperlink>
        </w:p>
        <w:p w14:paraId="312E6EB5" w14:textId="24CE9EF3" w:rsidR="00431278" w:rsidRDefault="004E4C97">
          <w:pPr>
            <w:pStyle w:val="20"/>
            <w:rPr>
              <w:rFonts w:asciiTheme="minorHAnsi" w:eastAsiaTheme="minorEastAsia" w:hAnsiTheme="minorHAnsi" w:cstheme="minorBidi"/>
              <w:szCs w:val="22"/>
              <w14:ligatures w14:val="standardContextual"/>
            </w:rPr>
          </w:pPr>
          <w:hyperlink w:anchor="_Toc172043435" w:history="1">
            <w:r w:rsidR="00431278" w:rsidRPr="007B1576">
              <w:rPr>
                <w:rStyle w:val="ab"/>
                <w:rFonts w:eastAsiaTheme="minorHAnsi"/>
              </w:rPr>
              <w:t>6.1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Cautions</w:t>
            </w:r>
            <w:r w:rsidR="00431278">
              <w:rPr>
                <w:webHidden/>
              </w:rPr>
              <w:tab/>
            </w:r>
            <w:r w:rsidR="00431278">
              <w:rPr>
                <w:webHidden/>
              </w:rPr>
              <w:fldChar w:fldCharType="begin"/>
            </w:r>
            <w:r w:rsidR="00431278">
              <w:rPr>
                <w:webHidden/>
              </w:rPr>
              <w:instrText xml:space="preserve"> PAGEREF _Toc172043435 \h </w:instrText>
            </w:r>
            <w:r w:rsidR="00431278">
              <w:rPr>
                <w:webHidden/>
              </w:rPr>
            </w:r>
            <w:r w:rsidR="00431278">
              <w:rPr>
                <w:webHidden/>
              </w:rPr>
              <w:fldChar w:fldCharType="separate"/>
            </w:r>
            <w:r w:rsidR="00431278">
              <w:rPr>
                <w:webHidden/>
              </w:rPr>
              <w:t>27</w:t>
            </w:r>
            <w:r w:rsidR="00431278">
              <w:rPr>
                <w:webHidden/>
              </w:rPr>
              <w:fldChar w:fldCharType="end"/>
            </w:r>
          </w:hyperlink>
        </w:p>
        <w:p w14:paraId="5D59F356" w14:textId="0A517B30" w:rsidR="00431278" w:rsidRDefault="004E4C97">
          <w:pPr>
            <w:pStyle w:val="20"/>
            <w:rPr>
              <w:rFonts w:asciiTheme="minorHAnsi" w:eastAsiaTheme="minorEastAsia" w:hAnsiTheme="minorHAnsi" w:cstheme="minorBidi"/>
              <w:szCs w:val="22"/>
              <w14:ligatures w14:val="standardContextual"/>
            </w:rPr>
          </w:pPr>
          <w:hyperlink w:anchor="_Toc172043436" w:history="1">
            <w:r w:rsidR="00431278" w:rsidRPr="007B1576">
              <w:rPr>
                <w:rStyle w:val="ab"/>
                <w:rFonts w:eastAsiaTheme="minorHAnsi"/>
              </w:rPr>
              <w:t>6.2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_Toc172043436 \h </w:instrText>
            </w:r>
            <w:r w:rsidR="00431278">
              <w:rPr>
                <w:webHidden/>
              </w:rPr>
            </w:r>
            <w:r w:rsidR="00431278">
              <w:rPr>
                <w:webHidden/>
              </w:rPr>
              <w:fldChar w:fldCharType="separate"/>
            </w:r>
            <w:r w:rsidR="00431278">
              <w:rPr>
                <w:webHidden/>
              </w:rPr>
              <w:t>27</w:t>
            </w:r>
            <w:r w:rsidR="00431278">
              <w:rPr>
                <w:webHidden/>
              </w:rPr>
              <w:fldChar w:fldCharType="end"/>
            </w:r>
          </w:hyperlink>
        </w:p>
        <w:p w14:paraId="5ED9256C" w14:textId="4FE0BE62" w:rsidR="00431278" w:rsidRDefault="004E4C97">
          <w:pPr>
            <w:pStyle w:val="20"/>
            <w:rPr>
              <w:rFonts w:asciiTheme="minorHAnsi" w:eastAsiaTheme="minorEastAsia" w:hAnsiTheme="minorHAnsi" w:cstheme="minorBidi"/>
              <w:szCs w:val="22"/>
              <w14:ligatures w14:val="standardContextual"/>
            </w:rPr>
          </w:pPr>
          <w:hyperlink w:anchor="_Toc172043437" w:history="1">
            <w:r w:rsidR="00431278" w:rsidRPr="007B1576">
              <w:rPr>
                <w:rStyle w:val="ab"/>
                <w:rFonts w:eastAsiaTheme="minorHAnsi"/>
              </w:rPr>
              <w:t>6.3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_Toc172043437 \h </w:instrText>
            </w:r>
            <w:r w:rsidR="00431278">
              <w:rPr>
                <w:webHidden/>
              </w:rPr>
            </w:r>
            <w:r w:rsidR="00431278">
              <w:rPr>
                <w:webHidden/>
              </w:rPr>
              <w:fldChar w:fldCharType="separate"/>
            </w:r>
            <w:r w:rsidR="00431278">
              <w:rPr>
                <w:webHidden/>
              </w:rPr>
              <w:t>32</w:t>
            </w:r>
            <w:r w:rsidR="00431278">
              <w:rPr>
                <w:webHidden/>
              </w:rPr>
              <w:fldChar w:fldCharType="end"/>
            </w:r>
          </w:hyperlink>
        </w:p>
        <w:p w14:paraId="4B7D91C0" w14:textId="41776681" w:rsidR="00431278" w:rsidRDefault="004E4C97">
          <w:pPr>
            <w:pStyle w:val="20"/>
            <w:rPr>
              <w:rFonts w:asciiTheme="minorHAnsi" w:eastAsiaTheme="minorEastAsia" w:hAnsiTheme="minorHAnsi" w:cstheme="minorBidi"/>
              <w:szCs w:val="22"/>
              <w14:ligatures w14:val="standardContextual"/>
            </w:rPr>
          </w:pPr>
          <w:hyperlink w:anchor="_Toc172043438" w:history="1">
            <w:r w:rsidR="00431278" w:rsidRPr="007B1576">
              <w:rPr>
                <w:rStyle w:val="ab"/>
                <w:rFonts w:eastAsiaTheme="minorHAnsi"/>
              </w:rPr>
              <w:t>6.4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_Toc172043438 \h </w:instrText>
            </w:r>
            <w:r w:rsidR="00431278">
              <w:rPr>
                <w:webHidden/>
              </w:rPr>
            </w:r>
            <w:r w:rsidR="00431278">
              <w:rPr>
                <w:webHidden/>
              </w:rPr>
              <w:fldChar w:fldCharType="separate"/>
            </w:r>
            <w:r w:rsidR="00431278">
              <w:rPr>
                <w:webHidden/>
              </w:rPr>
              <w:t>32</w:t>
            </w:r>
            <w:r w:rsidR="00431278">
              <w:rPr>
                <w:webHidden/>
              </w:rPr>
              <w:fldChar w:fldCharType="end"/>
            </w:r>
          </w:hyperlink>
        </w:p>
        <w:p w14:paraId="2B4D53B5" w14:textId="2316C673" w:rsidR="00431278" w:rsidRDefault="004E4C97">
          <w:pPr>
            <w:pStyle w:val="20"/>
            <w:rPr>
              <w:rFonts w:asciiTheme="minorHAnsi" w:eastAsiaTheme="minorEastAsia" w:hAnsiTheme="minorHAnsi" w:cstheme="minorBidi"/>
              <w:szCs w:val="22"/>
              <w14:ligatures w14:val="standardContextual"/>
            </w:rPr>
          </w:pPr>
          <w:hyperlink w:anchor="_Toc172043439" w:history="1">
            <w:r w:rsidR="00431278" w:rsidRPr="007B1576">
              <w:rPr>
                <w:rStyle w:val="ab"/>
                <w:rFonts w:eastAsiaTheme="minorHAnsi"/>
              </w:rPr>
              <w:t>6.5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_Toc172043439 \h </w:instrText>
            </w:r>
            <w:r w:rsidR="00431278">
              <w:rPr>
                <w:webHidden/>
              </w:rPr>
            </w:r>
            <w:r w:rsidR="00431278">
              <w:rPr>
                <w:webHidden/>
              </w:rPr>
              <w:fldChar w:fldCharType="separate"/>
            </w:r>
            <w:r w:rsidR="00431278">
              <w:rPr>
                <w:webHidden/>
              </w:rPr>
              <w:t>35</w:t>
            </w:r>
            <w:r w:rsidR="00431278">
              <w:rPr>
                <w:webHidden/>
              </w:rPr>
              <w:fldChar w:fldCharType="end"/>
            </w:r>
          </w:hyperlink>
        </w:p>
        <w:p w14:paraId="5091223E" w14:textId="47971220" w:rsidR="00431278" w:rsidRDefault="004E4C97">
          <w:pPr>
            <w:pStyle w:val="11"/>
            <w:rPr>
              <w:rFonts w:asciiTheme="minorHAnsi" w:eastAsiaTheme="minorEastAsia" w:hAnsiTheme="minorHAnsi" w:cstheme="minorBidi"/>
              <w:b w:val="0"/>
              <w:sz w:val="20"/>
              <w:szCs w:val="22"/>
              <w14:ligatures w14:val="standardContextual"/>
            </w:rPr>
          </w:pPr>
          <w:hyperlink w:anchor="_Toc172043440" w:history="1">
            <w:r w:rsidR="00431278" w:rsidRPr="007B1576">
              <w:rPr>
                <w:rStyle w:val="ab"/>
                <w:rFonts w:hAnsi="맑은 고딕"/>
              </w:rPr>
              <w:t>7.</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Credit Card WebView</w:t>
            </w:r>
            <w:r w:rsidR="00431278">
              <w:rPr>
                <w:webHidden/>
              </w:rPr>
              <w:tab/>
            </w:r>
            <w:r w:rsidR="00431278">
              <w:rPr>
                <w:webHidden/>
              </w:rPr>
              <w:fldChar w:fldCharType="begin"/>
            </w:r>
            <w:r w:rsidR="00431278">
              <w:rPr>
                <w:webHidden/>
              </w:rPr>
              <w:instrText xml:space="preserve"> PAGEREF _Toc172043440 \h </w:instrText>
            </w:r>
            <w:r w:rsidR="00431278">
              <w:rPr>
                <w:webHidden/>
              </w:rPr>
            </w:r>
            <w:r w:rsidR="00431278">
              <w:rPr>
                <w:webHidden/>
              </w:rPr>
              <w:fldChar w:fldCharType="separate"/>
            </w:r>
            <w:r w:rsidR="00431278">
              <w:rPr>
                <w:webHidden/>
              </w:rPr>
              <w:t>41</w:t>
            </w:r>
            <w:r w:rsidR="00431278">
              <w:rPr>
                <w:webHidden/>
              </w:rPr>
              <w:fldChar w:fldCharType="end"/>
            </w:r>
          </w:hyperlink>
        </w:p>
        <w:p w14:paraId="6ADB760B" w14:textId="4434147C" w:rsidR="00431278" w:rsidRDefault="004E4C97">
          <w:pPr>
            <w:pStyle w:val="20"/>
            <w:rPr>
              <w:rFonts w:asciiTheme="minorHAnsi" w:eastAsiaTheme="minorEastAsia" w:hAnsiTheme="minorHAnsi" w:cstheme="minorBidi"/>
              <w:szCs w:val="22"/>
              <w14:ligatures w14:val="standardContextual"/>
            </w:rPr>
          </w:pPr>
          <w:hyperlink w:anchor="_Toc172043441" w:history="1">
            <w:r w:rsidR="00431278" w:rsidRPr="007B1576">
              <w:rPr>
                <w:rStyle w:val="ab"/>
                <w:rFonts w:eastAsiaTheme="minorHAnsi"/>
              </w:rPr>
              <w:t>7.1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APP SCHEME Setting</w:t>
            </w:r>
            <w:r w:rsidR="00431278">
              <w:rPr>
                <w:webHidden/>
              </w:rPr>
              <w:tab/>
            </w:r>
            <w:r w:rsidR="00431278">
              <w:rPr>
                <w:webHidden/>
              </w:rPr>
              <w:fldChar w:fldCharType="begin"/>
            </w:r>
            <w:r w:rsidR="00431278">
              <w:rPr>
                <w:webHidden/>
              </w:rPr>
              <w:instrText xml:space="preserve"> PAGEREF _Toc172043441 \h </w:instrText>
            </w:r>
            <w:r w:rsidR="00431278">
              <w:rPr>
                <w:webHidden/>
              </w:rPr>
            </w:r>
            <w:r w:rsidR="00431278">
              <w:rPr>
                <w:webHidden/>
              </w:rPr>
              <w:fldChar w:fldCharType="separate"/>
            </w:r>
            <w:r w:rsidR="00431278">
              <w:rPr>
                <w:webHidden/>
              </w:rPr>
              <w:t>41</w:t>
            </w:r>
            <w:r w:rsidR="00431278">
              <w:rPr>
                <w:webHidden/>
              </w:rPr>
              <w:fldChar w:fldCharType="end"/>
            </w:r>
          </w:hyperlink>
        </w:p>
        <w:p w14:paraId="004C75D1" w14:textId="5246D94A" w:rsidR="00431278" w:rsidRDefault="004E4C97">
          <w:pPr>
            <w:pStyle w:val="20"/>
            <w:rPr>
              <w:rFonts w:asciiTheme="minorHAnsi" w:eastAsiaTheme="minorEastAsia" w:hAnsiTheme="minorHAnsi" w:cstheme="minorBidi"/>
              <w:szCs w:val="22"/>
              <w14:ligatures w14:val="standardContextual"/>
            </w:rPr>
          </w:pPr>
          <w:hyperlink w:anchor="_Toc172043442" w:history="1">
            <w:r w:rsidR="00431278" w:rsidRPr="007B1576">
              <w:rPr>
                <w:rStyle w:val="ab"/>
                <w:rFonts w:eastAsiaTheme="minorHAnsi"/>
              </w:rPr>
              <w:t>7.2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Android</w:t>
            </w:r>
            <w:r w:rsidR="00431278">
              <w:rPr>
                <w:webHidden/>
              </w:rPr>
              <w:tab/>
            </w:r>
            <w:r w:rsidR="00431278">
              <w:rPr>
                <w:webHidden/>
              </w:rPr>
              <w:fldChar w:fldCharType="begin"/>
            </w:r>
            <w:r w:rsidR="00431278">
              <w:rPr>
                <w:webHidden/>
              </w:rPr>
              <w:instrText xml:space="preserve"> PAGEREF _Toc172043442 \h </w:instrText>
            </w:r>
            <w:r w:rsidR="00431278">
              <w:rPr>
                <w:webHidden/>
              </w:rPr>
            </w:r>
            <w:r w:rsidR="00431278">
              <w:rPr>
                <w:webHidden/>
              </w:rPr>
              <w:fldChar w:fldCharType="separate"/>
            </w:r>
            <w:r w:rsidR="00431278">
              <w:rPr>
                <w:webHidden/>
              </w:rPr>
              <w:t>41</w:t>
            </w:r>
            <w:r w:rsidR="00431278">
              <w:rPr>
                <w:webHidden/>
              </w:rPr>
              <w:fldChar w:fldCharType="end"/>
            </w:r>
          </w:hyperlink>
        </w:p>
        <w:p w14:paraId="1050831C" w14:textId="2BF65105" w:rsidR="00431278" w:rsidRDefault="004E4C97">
          <w:pPr>
            <w:pStyle w:val="20"/>
            <w:rPr>
              <w:rFonts w:asciiTheme="minorHAnsi" w:eastAsiaTheme="minorEastAsia" w:hAnsiTheme="minorHAnsi" w:cstheme="minorBidi"/>
              <w:szCs w:val="22"/>
              <w14:ligatures w14:val="standardContextual"/>
            </w:rPr>
          </w:pPr>
          <w:hyperlink w:anchor="_Toc172043443" w:history="1">
            <w:r w:rsidR="00431278" w:rsidRPr="007B1576">
              <w:rPr>
                <w:rStyle w:val="ab"/>
                <w:rFonts w:eastAsiaTheme="minorHAnsi"/>
              </w:rPr>
              <w:t>7.3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IOS</w:t>
            </w:r>
            <w:r w:rsidR="00431278">
              <w:rPr>
                <w:webHidden/>
              </w:rPr>
              <w:tab/>
            </w:r>
            <w:r w:rsidR="00431278">
              <w:rPr>
                <w:webHidden/>
              </w:rPr>
              <w:fldChar w:fldCharType="begin"/>
            </w:r>
            <w:r w:rsidR="00431278">
              <w:rPr>
                <w:webHidden/>
              </w:rPr>
              <w:instrText xml:space="preserve"> PAGEREF _Toc172043443 \h </w:instrText>
            </w:r>
            <w:r w:rsidR="00431278">
              <w:rPr>
                <w:webHidden/>
              </w:rPr>
            </w:r>
            <w:r w:rsidR="00431278">
              <w:rPr>
                <w:webHidden/>
              </w:rPr>
              <w:fldChar w:fldCharType="separate"/>
            </w:r>
            <w:r w:rsidR="00431278">
              <w:rPr>
                <w:webHidden/>
              </w:rPr>
              <w:t>48</w:t>
            </w:r>
            <w:r w:rsidR="00431278">
              <w:rPr>
                <w:webHidden/>
              </w:rPr>
              <w:fldChar w:fldCharType="end"/>
            </w:r>
          </w:hyperlink>
        </w:p>
        <w:p w14:paraId="7BC274C7" w14:textId="618D629A" w:rsidR="00431278" w:rsidRDefault="004E4C97">
          <w:pPr>
            <w:pStyle w:val="11"/>
            <w:rPr>
              <w:rFonts w:asciiTheme="minorHAnsi" w:eastAsiaTheme="minorEastAsia" w:hAnsiTheme="minorHAnsi" w:cstheme="minorBidi"/>
              <w:b w:val="0"/>
              <w:sz w:val="20"/>
              <w:szCs w:val="22"/>
              <w14:ligatures w14:val="standardContextual"/>
            </w:rPr>
          </w:pPr>
          <w:hyperlink w:anchor="_Toc172043444" w:history="1">
            <w:r w:rsidR="00431278" w:rsidRPr="007B1576">
              <w:rPr>
                <w:rStyle w:val="ab"/>
                <w:rFonts w:hAnsi="맑은 고딕"/>
              </w:rPr>
              <w:t>8.</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Credit Card Payment API (Non-UI)</w:t>
            </w:r>
            <w:r w:rsidR="00431278">
              <w:rPr>
                <w:webHidden/>
              </w:rPr>
              <w:tab/>
            </w:r>
            <w:r w:rsidR="00431278">
              <w:rPr>
                <w:webHidden/>
              </w:rPr>
              <w:fldChar w:fldCharType="begin"/>
            </w:r>
            <w:r w:rsidR="00431278">
              <w:rPr>
                <w:webHidden/>
              </w:rPr>
              <w:instrText xml:space="preserve"> PAGEREF _Toc172043444 \h </w:instrText>
            </w:r>
            <w:r w:rsidR="00431278">
              <w:rPr>
                <w:webHidden/>
              </w:rPr>
            </w:r>
            <w:r w:rsidR="00431278">
              <w:rPr>
                <w:webHidden/>
              </w:rPr>
              <w:fldChar w:fldCharType="separate"/>
            </w:r>
            <w:r w:rsidR="00431278">
              <w:rPr>
                <w:webHidden/>
              </w:rPr>
              <w:t>52</w:t>
            </w:r>
            <w:r w:rsidR="00431278">
              <w:rPr>
                <w:webHidden/>
              </w:rPr>
              <w:fldChar w:fldCharType="end"/>
            </w:r>
          </w:hyperlink>
        </w:p>
        <w:p w14:paraId="6E06F9EC" w14:textId="66BBE4C9" w:rsidR="00431278" w:rsidRDefault="004E4C97">
          <w:pPr>
            <w:pStyle w:val="20"/>
            <w:rPr>
              <w:rFonts w:asciiTheme="minorHAnsi" w:eastAsiaTheme="minorEastAsia" w:hAnsiTheme="minorHAnsi" w:cstheme="minorBidi"/>
              <w:szCs w:val="22"/>
              <w14:ligatures w14:val="standardContextual"/>
            </w:rPr>
          </w:pPr>
          <w:hyperlink w:anchor="_Toc172043445" w:history="1">
            <w:r w:rsidR="00431278" w:rsidRPr="007B1576">
              <w:rPr>
                <w:rStyle w:val="ab"/>
                <w:rFonts w:eastAsiaTheme="minorHAnsi"/>
              </w:rPr>
              <w:t>8.1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Payment API Request Parameter (Billkey Issuing Included)</w:t>
            </w:r>
            <w:r w:rsidR="00431278">
              <w:rPr>
                <w:webHidden/>
              </w:rPr>
              <w:tab/>
            </w:r>
            <w:r w:rsidR="00431278">
              <w:rPr>
                <w:webHidden/>
              </w:rPr>
              <w:fldChar w:fldCharType="begin"/>
            </w:r>
            <w:r w:rsidR="00431278">
              <w:rPr>
                <w:webHidden/>
              </w:rPr>
              <w:instrText xml:space="preserve"> PAGEREF _Toc172043445 \h </w:instrText>
            </w:r>
            <w:r w:rsidR="00431278">
              <w:rPr>
                <w:webHidden/>
              </w:rPr>
            </w:r>
            <w:r w:rsidR="00431278">
              <w:rPr>
                <w:webHidden/>
              </w:rPr>
              <w:fldChar w:fldCharType="separate"/>
            </w:r>
            <w:r w:rsidR="00431278">
              <w:rPr>
                <w:webHidden/>
              </w:rPr>
              <w:t>52</w:t>
            </w:r>
            <w:r w:rsidR="00431278">
              <w:rPr>
                <w:webHidden/>
              </w:rPr>
              <w:fldChar w:fldCharType="end"/>
            </w:r>
          </w:hyperlink>
        </w:p>
        <w:p w14:paraId="1CAEB9EA" w14:textId="1DDD6309" w:rsidR="00431278" w:rsidRDefault="004E4C97">
          <w:pPr>
            <w:pStyle w:val="20"/>
            <w:rPr>
              <w:rFonts w:asciiTheme="minorHAnsi" w:eastAsiaTheme="minorEastAsia" w:hAnsiTheme="minorHAnsi" w:cstheme="minorBidi"/>
              <w:szCs w:val="22"/>
              <w14:ligatures w14:val="standardContextual"/>
            </w:rPr>
          </w:pPr>
          <w:hyperlink w:anchor="_Toc172043446" w:history="1">
            <w:r w:rsidR="00431278" w:rsidRPr="007B1576">
              <w:rPr>
                <w:rStyle w:val="ab"/>
                <w:rFonts w:eastAsiaTheme="minorHAnsi"/>
              </w:rPr>
              <w:t>8.2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_Toc172043446 \h </w:instrText>
            </w:r>
            <w:r w:rsidR="00431278">
              <w:rPr>
                <w:webHidden/>
              </w:rPr>
            </w:r>
            <w:r w:rsidR="00431278">
              <w:rPr>
                <w:webHidden/>
              </w:rPr>
              <w:fldChar w:fldCharType="separate"/>
            </w:r>
            <w:r w:rsidR="00431278">
              <w:rPr>
                <w:webHidden/>
              </w:rPr>
              <w:t>56</w:t>
            </w:r>
            <w:r w:rsidR="00431278">
              <w:rPr>
                <w:webHidden/>
              </w:rPr>
              <w:fldChar w:fldCharType="end"/>
            </w:r>
          </w:hyperlink>
        </w:p>
        <w:p w14:paraId="761EFE20" w14:textId="3FF73AEB" w:rsidR="00431278" w:rsidRDefault="004E4C97">
          <w:pPr>
            <w:pStyle w:val="20"/>
            <w:rPr>
              <w:rFonts w:asciiTheme="minorHAnsi" w:eastAsiaTheme="minorEastAsia" w:hAnsiTheme="minorHAnsi" w:cstheme="minorBidi"/>
              <w:szCs w:val="22"/>
              <w14:ligatures w14:val="standardContextual"/>
            </w:rPr>
          </w:pPr>
          <w:hyperlink w:anchor="_Toc172043447" w:history="1">
            <w:r w:rsidR="00431278" w:rsidRPr="007B1576">
              <w:rPr>
                <w:rStyle w:val="ab"/>
                <w:rFonts w:eastAsiaTheme="minorHAnsi"/>
              </w:rPr>
              <w:t>8.3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Payment API Response Parameter (Billkey Issuing Included)</w:t>
            </w:r>
            <w:r w:rsidR="00431278">
              <w:rPr>
                <w:webHidden/>
              </w:rPr>
              <w:tab/>
            </w:r>
            <w:r w:rsidR="00431278">
              <w:rPr>
                <w:webHidden/>
              </w:rPr>
              <w:fldChar w:fldCharType="begin"/>
            </w:r>
            <w:r w:rsidR="00431278">
              <w:rPr>
                <w:webHidden/>
              </w:rPr>
              <w:instrText xml:space="preserve"> PAGEREF _Toc172043447 \h </w:instrText>
            </w:r>
            <w:r w:rsidR="00431278">
              <w:rPr>
                <w:webHidden/>
              </w:rPr>
            </w:r>
            <w:r w:rsidR="00431278">
              <w:rPr>
                <w:webHidden/>
              </w:rPr>
              <w:fldChar w:fldCharType="separate"/>
            </w:r>
            <w:r w:rsidR="00431278">
              <w:rPr>
                <w:webHidden/>
              </w:rPr>
              <w:t>56</w:t>
            </w:r>
            <w:r w:rsidR="00431278">
              <w:rPr>
                <w:webHidden/>
              </w:rPr>
              <w:fldChar w:fldCharType="end"/>
            </w:r>
          </w:hyperlink>
        </w:p>
        <w:p w14:paraId="1E0813B4" w14:textId="65607588" w:rsidR="00431278" w:rsidRDefault="004E4C97">
          <w:pPr>
            <w:pStyle w:val="20"/>
            <w:rPr>
              <w:rFonts w:asciiTheme="minorHAnsi" w:eastAsiaTheme="minorEastAsia" w:hAnsiTheme="minorHAnsi" w:cstheme="minorBidi"/>
              <w:szCs w:val="22"/>
              <w14:ligatures w14:val="standardContextual"/>
            </w:rPr>
          </w:pPr>
          <w:hyperlink w:anchor="_Toc172043448" w:history="1">
            <w:r w:rsidR="00431278" w:rsidRPr="007B1576">
              <w:rPr>
                <w:rStyle w:val="ab"/>
                <w:rFonts w:eastAsiaTheme="minorHAnsi"/>
              </w:rPr>
              <w:t>8.4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Hash Code</w:t>
            </w:r>
            <w:r w:rsidR="00431278">
              <w:rPr>
                <w:webHidden/>
              </w:rPr>
              <w:tab/>
            </w:r>
            <w:r w:rsidR="00431278">
              <w:rPr>
                <w:webHidden/>
              </w:rPr>
              <w:fldChar w:fldCharType="begin"/>
            </w:r>
            <w:r w:rsidR="00431278">
              <w:rPr>
                <w:webHidden/>
              </w:rPr>
              <w:instrText xml:space="preserve"> PAGEREF _Toc172043448 \h </w:instrText>
            </w:r>
            <w:r w:rsidR="00431278">
              <w:rPr>
                <w:webHidden/>
              </w:rPr>
            </w:r>
            <w:r w:rsidR="00431278">
              <w:rPr>
                <w:webHidden/>
              </w:rPr>
              <w:fldChar w:fldCharType="separate"/>
            </w:r>
            <w:r w:rsidR="00431278">
              <w:rPr>
                <w:webHidden/>
              </w:rPr>
              <w:t>59</w:t>
            </w:r>
            <w:r w:rsidR="00431278">
              <w:rPr>
                <w:webHidden/>
              </w:rPr>
              <w:fldChar w:fldCharType="end"/>
            </w:r>
          </w:hyperlink>
        </w:p>
        <w:p w14:paraId="36E8A075" w14:textId="5D534AA2" w:rsidR="00431278" w:rsidRDefault="004E4C97">
          <w:pPr>
            <w:pStyle w:val="20"/>
            <w:rPr>
              <w:rFonts w:asciiTheme="minorHAnsi" w:eastAsiaTheme="minorEastAsia" w:hAnsiTheme="minorHAnsi" w:cstheme="minorBidi"/>
              <w:szCs w:val="22"/>
              <w14:ligatures w14:val="standardContextual"/>
            </w:rPr>
          </w:pPr>
          <w:hyperlink w:anchor="_Toc172043449" w:history="1">
            <w:r w:rsidR="00431278" w:rsidRPr="007B1576">
              <w:rPr>
                <w:rStyle w:val="ab"/>
                <w:rFonts w:eastAsiaTheme="minorHAnsi"/>
              </w:rPr>
              <w:t>8.5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Billkey Issuing API Request Parameter</w:t>
            </w:r>
            <w:r w:rsidR="00431278">
              <w:rPr>
                <w:webHidden/>
              </w:rPr>
              <w:tab/>
            </w:r>
            <w:r w:rsidR="00431278">
              <w:rPr>
                <w:webHidden/>
              </w:rPr>
              <w:fldChar w:fldCharType="begin"/>
            </w:r>
            <w:r w:rsidR="00431278">
              <w:rPr>
                <w:webHidden/>
              </w:rPr>
              <w:instrText xml:space="preserve"> PAGEREF _Toc172043449 \h </w:instrText>
            </w:r>
            <w:r w:rsidR="00431278">
              <w:rPr>
                <w:webHidden/>
              </w:rPr>
            </w:r>
            <w:r w:rsidR="00431278">
              <w:rPr>
                <w:webHidden/>
              </w:rPr>
              <w:fldChar w:fldCharType="separate"/>
            </w:r>
            <w:r w:rsidR="00431278">
              <w:rPr>
                <w:webHidden/>
              </w:rPr>
              <w:t>60</w:t>
            </w:r>
            <w:r w:rsidR="00431278">
              <w:rPr>
                <w:webHidden/>
              </w:rPr>
              <w:fldChar w:fldCharType="end"/>
            </w:r>
          </w:hyperlink>
        </w:p>
        <w:p w14:paraId="15606799" w14:textId="55CA7C81" w:rsidR="00431278" w:rsidRDefault="004E4C97">
          <w:pPr>
            <w:pStyle w:val="20"/>
            <w:rPr>
              <w:rFonts w:asciiTheme="minorHAnsi" w:eastAsiaTheme="minorEastAsia" w:hAnsiTheme="minorHAnsi" w:cstheme="minorBidi"/>
              <w:szCs w:val="22"/>
              <w14:ligatures w14:val="standardContextual"/>
            </w:rPr>
          </w:pPr>
          <w:hyperlink w:anchor="_Toc172043450" w:history="1">
            <w:r w:rsidR="00431278" w:rsidRPr="007B1576">
              <w:rPr>
                <w:rStyle w:val="ab"/>
                <w:rFonts w:eastAsiaTheme="minorHAnsi"/>
              </w:rPr>
              <w:t>8.6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_Toc172043450 \h </w:instrText>
            </w:r>
            <w:r w:rsidR="00431278">
              <w:rPr>
                <w:webHidden/>
              </w:rPr>
            </w:r>
            <w:r w:rsidR="00431278">
              <w:rPr>
                <w:webHidden/>
              </w:rPr>
              <w:fldChar w:fldCharType="separate"/>
            </w:r>
            <w:r w:rsidR="00431278">
              <w:rPr>
                <w:webHidden/>
              </w:rPr>
              <w:t>62</w:t>
            </w:r>
            <w:r w:rsidR="00431278">
              <w:rPr>
                <w:webHidden/>
              </w:rPr>
              <w:fldChar w:fldCharType="end"/>
            </w:r>
          </w:hyperlink>
        </w:p>
        <w:p w14:paraId="2E7309D0" w14:textId="6004C4A6" w:rsidR="00431278" w:rsidRDefault="004E4C97">
          <w:pPr>
            <w:pStyle w:val="20"/>
            <w:rPr>
              <w:rFonts w:asciiTheme="minorHAnsi" w:eastAsiaTheme="minorEastAsia" w:hAnsiTheme="minorHAnsi" w:cstheme="minorBidi"/>
              <w:szCs w:val="22"/>
              <w14:ligatures w14:val="standardContextual"/>
            </w:rPr>
          </w:pPr>
          <w:hyperlink w:anchor="_Toc172043451" w:history="1">
            <w:r w:rsidR="00431278" w:rsidRPr="007B1576">
              <w:rPr>
                <w:rStyle w:val="ab"/>
                <w:rFonts w:eastAsiaTheme="minorHAnsi"/>
              </w:rPr>
              <w:t>8.7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Billkey Issuing API Response Parameter</w:t>
            </w:r>
            <w:r w:rsidR="00431278">
              <w:rPr>
                <w:webHidden/>
              </w:rPr>
              <w:tab/>
            </w:r>
            <w:r w:rsidR="00431278">
              <w:rPr>
                <w:webHidden/>
              </w:rPr>
              <w:fldChar w:fldCharType="begin"/>
            </w:r>
            <w:r w:rsidR="00431278">
              <w:rPr>
                <w:webHidden/>
              </w:rPr>
              <w:instrText xml:space="preserve"> PAGEREF _Toc172043451 \h </w:instrText>
            </w:r>
            <w:r w:rsidR="00431278">
              <w:rPr>
                <w:webHidden/>
              </w:rPr>
            </w:r>
            <w:r w:rsidR="00431278">
              <w:rPr>
                <w:webHidden/>
              </w:rPr>
              <w:fldChar w:fldCharType="separate"/>
            </w:r>
            <w:r w:rsidR="00431278">
              <w:rPr>
                <w:webHidden/>
              </w:rPr>
              <w:t>62</w:t>
            </w:r>
            <w:r w:rsidR="00431278">
              <w:rPr>
                <w:webHidden/>
              </w:rPr>
              <w:fldChar w:fldCharType="end"/>
            </w:r>
          </w:hyperlink>
        </w:p>
        <w:p w14:paraId="0E4C3101" w14:textId="24FB5A12" w:rsidR="00431278" w:rsidRDefault="004E4C97">
          <w:pPr>
            <w:pStyle w:val="20"/>
            <w:rPr>
              <w:rFonts w:asciiTheme="minorHAnsi" w:eastAsiaTheme="minorEastAsia" w:hAnsiTheme="minorHAnsi" w:cstheme="minorBidi"/>
              <w:szCs w:val="22"/>
              <w14:ligatures w14:val="standardContextual"/>
            </w:rPr>
          </w:pPr>
          <w:hyperlink w:anchor="_Toc172043452" w:history="1">
            <w:r w:rsidR="00431278" w:rsidRPr="007B1576">
              <w:rPr>
                <w:rStyle w:val="ab"/>
                <w:rFonts w:eastAsiaTheme="minorHAnsi"/>
              </w:rPr>
              <w:t>8.8</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Hash Code</w:t>
            </w:r>
            <w:r w:rsidR="00431278">
              <w:rPr>
                <w:webHidden/>
              </w:rPr>
              <w:tab/>
            </w:r>
            <w:r w:rsidR="00431278">
              <w:rPr>
                <w:webHidden/>
              </w:rPr>
              <w:fldChar w:fldCharType="begin"/>
            </w:r>
            <w:r w:rsidR="00431278">
              <w:rPr>
                <w:webHidden/>
              </w:rPr>
              <w:instrText xml:space="preserve"> PAGEREF _Toc172043452 \h </w:instrText>
            </w:r>
            <w:r w:rsidR="00431278">
              <w:rPr>
                <w:webHidden/>
              </w:rPr>
            </w:r>
            <w:r w:rsidR="00431278">
              <w:rPr>
                <w:webHidden/>
              </w:rPr>
              <w:fldChar w:fldCharType="separate"/>
            </w:r>
            <w:r w:rsidR="00431278">
              <w:rPr>
                <w:webHidden/>
              </w:rPr>
              <w:t>64</w:t>
            </w:r>
            <w:r w:rsidR="00431278">
              <w:rPr>
                <w:webHidden/>
              </w:rPr>
              <w:fldChar w:fldCharType="end"/>
            </w:r>
          </w:hyperlink>
        </w:p>
        <w:p w14:paraId="1C00AEEF" w14:textId="1A34C4AF" w:rsidR="00431278" w:rsidRDefault="004E4C97">
          <w:pPr>
            <w:pStyle w:val="11"/>
            <w:rPr>
              <w:rFonts w:asciiTheme="minorHAnsi" w:eastAsiaTheme="minorEastAsia" w:hAnsiTheme="minorHAnsi" w:cstheme="minorBidi"/>
              <w:b w:val="0"/>
              <w:sz w:val="20"/>
              <w:szCs w:val="22"/>
              <w14:ligatures w14:val="standardContextual"/>
            </w:rPr>
          </w:pPr>
          <w:hyperlink w:anchor="_Toc172043453" w:history="1">
            <w:r w:rsidR="00431278" w:rsidRPr="007B1576">
              <w:rPr>
                <w:rStyle w:val="ab"/>
                <w:rFonts w:hAnsi="맑은 고딕"/>
              </w:rPr>
              <w:t>9.</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Credit Card Billkey Payment API (Non-UI)</w:t>
            </w:r>
            <w:r w:rsidR="00431278">
              <w:rPr>
                <w:webHidden/>
              </w:rPr>
              <w:tab/>
            </w:r>
            <w:r w:rsidR="00431278">
              <w:rPr>
                <w:webHidden/>
              </w:rPr>
              <w:fldChar w:fldCharType="begin"/>
            </w:r>
            <w:r w:rsidR="00431278">
              <w:rPr>
                <w:webHidden/>
              </w:rPr>
              <w:instrText xml:space="preserve"> PAGEREF _Toc172043453 \h </w:instrText>
            </w:r>
            <w:r w:rsidR="00431278">
              <w:rPr>
                <w:webHidden/>
              </w:rPr>
            </w:r>
            <w:r w:rsidR="00431278">
              <w:rPr>
                <w:webHidden/>
              </w:rPr>
              <w:fldChar w:fldCharType="separate"/>
            </w:r>
            <w:r w:rsidR="00431278">
              <w:rPr>
                <w:webHidden/>
              </w:rPr>
              <w:t>65</w:t>
            </w:r>
            <w:r w:rsidR="00431278">
              <w:rPr>
                <w:webHidden/>
              </w:rPr>
              <w:fldChar w:fldCharType="end"/>
            </w:r>
          </w:hyperlink>
        </w:p>
        <w:p w14:paraId="6143C9CF" w14:textId="4E0FE15C" w:rsidR="00431278" w:rsidRDefault="004E4C97">
          <w:pPr>
            <w:pStyle w:val="20"/>
            <w:rPr>
              <w:rFonts w:asciiTheme="minorHAnsi" w:eastAsiaTheme="minorEastAsia" w:hAnsiTheme="minorHAnsi" w:cstheme="minorBidi"/>
              <w:szCs w:val="22"/>
              <w14:ligatures w14:val="standardContextual"/>
            </w:rPr>
          </w:pPr>
          <w:hyperlink w:anchor="_Toc172043454" w:history="1">
            <w:r w:rsidR="00431278" w:rsidRPr="007B1576">
              <w:rPr>
                <w:rStyle w:val="ab"/>
                <w:rFonts w:eastAsiaTheme="minorHAnsi"/>
              </w:rPr>
              <w:t>9.1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_Toc172043454 \h </w:instrText>
            </w:r>
            <w:r w:rsidR="00431278">
              <w:rPr>
                <w:webHidden/>
              </w:rPr>
            </w:r>
            <w:r w:rsidR="00431278">
              <w:rPr>
                <w:webHidden/>
              </w:rPr>
              <w:fldChar w:fldCharType="separate"/>
            </w:r>
            <w:r w:rsidR="00431278">
              <w:rPr>
                <w:webHidden/>
              </w:rPr>
              <w:t>65</w:t>
            </w:r>
            <w:r w:rsidR="00431278">
              <w:rPr>
                <w:webHidden/>
              </w:rPr>
              <w:fldChar w:fldCharType="end"/>
            </w:r>
          </w:hyperlink>
        </w:p>
        <w:p w14:paraId="00A1F2E1" w14:textId="28138BB6" w:rsidR="00431278" w:rsidRDefault="004E4C97">
          <w:pPr>
            <w:pStyle w:val="20"/>
            <w:rPr>
              <w:rFonts w:asciiTheme="minorHAnsi" w:eastAsiaTheme="minorEastAsia" w:hAnsiTheme="minorHAnsi" w:cstheme="minorBidi"/>
              <w:szCs w:val="22"/>
              <w14:ligatures w14:val="standardContextual"/>
            </w:rPr>
          </w:pPr>
          <w:hyperlink w:anchor="_Toc172043455" w:history="1">
            <w:r w:rsidR="00431278" w:rsidRPr="007B1576">
              <w:rPr>
                <w:rStyle w:val="ab"/>
                <w:rFonts w:eastAsiaTheme="minorHAnsi"/>
              </w:rPr>
              <w:t>9.2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_Toc172043455 \h </w:instrText>
            </w:r>
            <w:r w:rsidR="00431278">
              <w:rPr>
                <w:webHidden/>
              </w:rPr>
            </w:r>
            <w:r w:rsidR="00431278">
              <w:rPr>
                <w:webHidden/>
              </w:rPr>
              <w:fldChar w:fldCharType="separate"/>
            </w:r>
            <w:r w:rsidR="00431278">
              <w:rPr>
                <w:webHidden/>
              </w:rPr>
              <w:t>68</w:t>
            </w:r>
            <w:r w:rsidR="00431278">
              <w:rPr>
                <w:webHidden/>
              </w:rPr>
              <w:fldChar w:fldCharType="end"/>
            </w:r>
          </w:hyperlink>
        </w:p>
        <w:p w14:paraId="5FEF4BB2" w14:textId="327BA75B" w:rsidR="00431278" w:rsidRDefault="004E4C97">
          <w:pPr>
            <w:pStyle w:val="20"/>
            <w:rPr>
              <w:rFonts w:asciiTheme="minorHAnsi" w:eastAsiaTheme="minorEastAsia" w:hAnsiTheme="minorHAnsi" w:cstheme="minorBidi"/>
              <w:szCs w:val="22"/>
              <w14:ligatures w14:val="standardContextual"/>
            </w:rPr>
          </w:pPr>
          <w:hyperlink w:anchor="_Toc172043456" w:history="1">
            <w:r w:rsidR="00431278" w:rsidRPr="007B1576">
              <w:rPr>
                <w:rStyle w:val="ab"/>
                <w:rFonts w:eastAsiaTheme="minorHAnsi"/>
              </w:rPr>
              <w:t>9.3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_Toc172043456 \h </w:instrText>
            </w:r>
            <w:r w:rsidR="00431278">
              <w:rPr>
                <w:webHidden/>
              </w:rPr>
            </w:r>
            <w:r w:rsidR="00431278">
              <w:rPr>
                <w:webHidden/>
              </w:rPr>
              <w:fldChar w:fldCharType="separate"/>
            </w:r>
            <w:r w:rsidR="00431278">
              <w:rPr>
                <w:webHidden/>
              </w:rPr>
              <w:t>68</w:t>
            </w:r>
            <w:r w:rsidR="00431278">
              <w:rPr>
                <w:webHidden/>
              </w:rPr>
              <w:fldChar w:fldCharType="end"/>
            </w:r>
          </w:hyperlink>
        </w:p>
        <w:p w14:paraId="7A37E113" w14:textId="45473906" w:rsidR="00431278" w:rsidRDefault="004E4C97">
          <w:pPr>
            <w:pStyle w:val="20"/>
            <w:rPr>
              <w:rFonts w:asciiTheme="minorHAnsi" w:eastAsiaTheme="minorEastAsia" w:hAnsiTheme="minorHAnsi" w:cstheme="minorBidi"/>
              <w:szCs w:val="22"/>
              <w14:ligatures w14:val="standardContextual"/>
            </w:rPr>
          </w:pPr>
          <w:hyperlink w:anchor="_Toc172043457" w:history="1">
            <w:r w:rsidR="00431278" w:rsidRPr="007B1576">
              <w:rPr>
                <w:rStyle w:val="ab"/>
                <w:rFonts w:eastAsiaTheme="minorHAnsi"/>
              </w:rPr>
              <w:t>9.4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Hash Code</w:t>
            </w:r>
            <w:r w:rsidR="00431278">
              <w:rPr>
                <w:webHidden/>
              </w:rPr>
              <w:tab/>
            </w:r>
            <w:r w:rsidR="00431278">
              <w:rPr>
                <w:webHidden/>
              </w:rPr>
              <w:fldChar w:fldCharType="begin"/>
            </w:r>
            <w:r w:rsidR="00431278">
              <w:rPr>
                <w:webHidden/>
              </w:rPr>
              <w:instrText xml:space="preserve"> PAGEREF _Toc172043457 \h </w:instrText>
            </w:r>
            <w:r w:rsidR="00431278">
              <w:rPr>
                <w:webHidden/>
              </w:rPr>
            </w:r>
            <w:r w:rsidR="00431278">
              <w:rPr>
                <w:webHidden/>
              </w:rPr>
              <w:fldChar w:fldCharType="separate"/>
            </w:r>
            <w:r w:rsidR="00431278">
              <w:rPr>
                <w:webHidden/>
              </w:rPr>
              <w:t>71</w:t>
            </w:r>
            <w:r w:rsidR="00431278">
              <w:rPr>
                <w:webHidden/>
              </w:rPr>
              <w:fldChar w:fldCharType="end"/>
            </w:r>
          </w:hyperlink>
        </w:p>
        <w:p w14:paraId="4CC29368" w14:textId="6F7ED6A4" w:rsidR="00431278" w:rsidRDefault="004E4C97">
          <w:pPr>
            <w:pStyle w:val="11"/>
            <w:rPr>
              <w:rFonts w:asciiTheme="minorHAnsi" w:eastAsiaTheme="minorEastAsia" w:hAnsiTheme="minorHAnsi" w:cstheme="minorBidi"/>
              <w:b w:val="0"/>
              <w:sz w:val="20"/>
              <w:szCs w:val="22"/>
              <w14:ligatures w14:val="standardContextual"/>
            </w:rPr>
          </w:pPr>
          <w:hyperlink w:anchor="_Toc172043458" w:history="1">
            <w:r w:rsidR="00431278" w:rsidRPr="007B1576">
              <w:rPr>
                <w:rStyle w:val="ab"/>
                <w:rFonts w:hAnsi="맑은 고딕"/>
              </w:rPr>
              <w:t>10.</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Credit Card Billkey Deleting API (Non-UI)</w:t>
            </w:r>
            <w:r w:rsidR="00431278">
              <w:rPr>
                <w:webHidden/>
              </w:rPr>
              <w:tab/>
            </w:r>
            <w:r w:rsidR="00431278">
              <w:rPr>
                <w:webHidden/>
              </w:rPr>
              <w:fldChar w:fldCharType="begin"/>
            </w:r>
            <w:r w:rsidR="00431278">
              <w:rPr>
                <w:webHidden/>
              </w:rPr>
              <w:instrText xml:space="preserve"> PAGEREF _Toc172043458 \h </w:instrText>
            </w:r>
            <w:r w:rsidR="00431278">
              <w:rPr>
                <w:webHidden/>
              </w:rPr>
            </w:r>
            <w:r w:rsidR="00431278">
              <w:rPr>
                <w:webHidden/>
              </w:rPr>
              <w:fldChar w:fldCharType="separate"/>
            </w:r>
            <w:r w:rsidR="00431278">
              <w:rPr>
                <w:webHidden/>
              </w:rPr>
              <w:t>72</w:t>
            </w:r>
            <w:r w:rsidR="00431278">
              <w:rPr>
                <w:webHidden/>
              </w:rPr>
              <w:fldChar w:fldCharType="end"/>
            </w:r>
          </w:hyperlink>
        </w:p>
        <w:p w14:paraId="5F9DE036" w14:textId="373C2EEA" w:rsidR="00431278" w:rsidRDefault="004E4C97">
          <w:pPr>
            <w:pStyle w:val="20"/>
            <w:rPr>
              <w:rFonts w:asciiTheme="minorHAnsi" w:eastAsiaTheme="minorEastAsia" w:hAnsiTheme="minorHAnsi" w:cstheme="minorBidi"/>
              <w:szCs w:val="22"/>
              <w14:ligatures w14:val="standardContextual"/>
            </w:rPr>
          </w:pPr>
          <w:hyperlink w:anchor="_Toc172043459" w:history="1">
            <w:r w:rsidR="00431278" w:rsidRPr="007B1576">
              <w:rPr>
                <w:rStyle w:val="ab"/>
                <w:rFonts w:eastAsiaTheme="minorHAnsi"/>
              </w:rPr>
              <w:t>10.1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_Toc172043459 \h </w:instrText>
            </w:r>
            <w:r w:rsidR="00431278">
              <w:rPr>
                <w:webHidden/>
              </w:rPr>
            </w:r>
            <w:r w:rsidR="00431278">
              <w:rPr>
                <w:webHidden/>
              </w:rPr>
              <w:fldChar w:fldCharType="separate"/>
            </w:r>
            <w:r w:rsidR="00431278">
              <w:rPr>
                <w:webHidden/>
              </w:rPr>
              <w:t>72</w:t>
            </w:r>
            <w:r w:rsidR="00431278">
              <w:rPr>
                <w:webHidden/>
              </w:rPr>
              <w:fldChar w:fldCharType="end"/>
            </w:r>
          </w:hyperlink>
        </w:p>
        <w:p w14:paraId="46AF52E1" w14:textId="292E1B5E" w:rsidR="00431278" w:rsidRDefault="004E4C97">
          <w:pPr>
            <w:pStyle w:val="20"/>
            <w:rPr>
              <w:rFonts w:asciiTheme="minorHAnsi" w:eastAsiaTheme="minorEastAsia" w:hAnsiTheme="minorHAnsi" w:cstheme="minorBidi"/>
              <w:szCs w:val="22"/>
              <w14:ligatures w14:val="standardContextual"/>
            </w:rPr>
          </w:pPr>
          <w:hyperlink w:anchor="_Toc172043460" w:history="1">
            <w:r w:rsidR="00431278" w:rsidRPr="007B1576">
              <w:rPr>
                <w:rStyle w:val="ab"/>
                <w:rFonts w:eastAsiaTheme="minorHAnsi"/>
              </w:rPr>
              <w:t>10.2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_Toc172043460 \h </w:instrText>
            </w:r>
            <w:r w:rsidR="00431278">
              <w:rPr>
                <w:webHidden/>
              </w:rPr>
            </w:r>
            <w:r w:rsidR="00431278">
              <w:rPr>
                <w:webHidden/>
              </w:rPr>
              <w:fldChar w:fldCharType="separate"/>
            </w:r>
            <w:r w:rsidR="00431278">
              <w:rPr>
                <w:webHidden/>
              </w:rPr>
              <w:t>73</w:t>
            </w:r>
            <w:r w:rsidR="00431278">
              <w:rPr>
                <w:webHidden/>
              </w:rPr>
              <w:fldChar w:fldCharType="end"/>
            </w:r>
          </w:hyperlink>
        </w:p>
        <w:p w14:paraId="4F0B64B8" w14:textId="7318B101" w:rsidR="00431278" w:rsidRDefault="004E4C97">
          <w:pPr>
            <w:pStyle w:val="20"/>
            <w:rPr>
              <w:rFonts w:asciiTheme="minorHAnsi" w:eastAsiaTheme="minorEastAsia" w:hAnsiTheme="minorHAnsi" w:cstheme="minorBidi"/>
              <w:szCs w:val="22"/>
              <w14:ligatures w14:val="standardContextual"/>
            </w:rPr>
          </w:pPr>
          <w:hyperlink w:anchor="_Toc172043461" w:history="1">
            <w:r w:rsidR="00431278" w:rsidRPr="007B1576">
              <w:rPr>
                <w:rStyle w:val="ab"/>
                <w:rFonts w:eastAsiaTheme="minorHAnsi"/>
              </w:rPr>
              <w:t>10.3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_Toc172043461 \h </w:instrText>
            </w:r>
            <w:r w:rsidR="00431278">
              <w:rPr>
                <w:webHidden/>
              </w:rPr>
            </w:r>
            <w:r w:rsidR="00431278">
              <w:rPr>
                <w:webHidden/>
              </w:rPr>
              <w:fldChar w:fldCharType="separate"/>
            </w:r>
            <w:r w:rsidR="00431278">
              <w:rPr>
                <w:webHidden/>
              </w:rPr>
              <w:t>73</w:t>
            </w:r>
            <w:r w:rsidR="00431278">
              <w:rPr>
                <w:webHidden/>
              </w:rPr>
              <w:fldChar w:fldCharType="end"/>
            </w:r>
          </w:hyperlink>
        </w:p>
        <w:p w14:paraId="0323BEAA" w14:textId="7C9DDBEB" w:rsidR="00431278" w:rsidRDefault="004E4C97">
          <w:pPr>
            <w:pStyle w:val="20"/>
            <w:rPr>
              <w:rFonts w:asciiTheme="minorHAnsi" w:eastAsiaTheme="minorEastAsia" w:hAnsiTheme="minorHAnsi" w:cstheme="minorBidi"/>
              <w:szCs w:val="22"/>
              <w14:ligatures w14:val="standardContextual"/>
            </w:rPr>
          </w:pPr>
          <w:hyperlink w:anchor="_Toc172043462" w:history="1">
            <w:r w:rsidR="00431278" w:rsidRPr="007B1576">
              <w:rPr>
                <w:rStyle w:val="ab"/>
                <w:rFonts w:eastAsiaTheme="minorHAnsi"/>
              </w:rPr>
              <w:t>10.4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Hash Code</w:t>
            </w:r>
            <w:r w:rsidR="00431278">
              <w:rPr>
                <w:webHidden/>
              </w:rPr>
              <w:tab/>
            </w:r>
            <w:r w:rsidR="00431278">
              <w:rPr>
                <w:webHidden/>
              </w:rPr>
              <w:fldChar w:fldCharType="begin"/>
            </w:r>
            <w:r w:rsidR="00431278">
              <w:rPr>
                <w:webHidden/>
              </w:rPr>
              <w:instrText xml:space="preserve"> PAGEREF _Toc172043462 \h </w:instrText>
            </w:r>
            <w:r w:rsidR="00431278">
              <w:rPr>
                <w:webHidden/>
              </w:rPr>
            </w:r>
            <w:r w:rsidR="00431278">
              <w:rPr>
                <w:webHidden/>
              </w:rPr>
              <w:fldChar w:fldCharType="separate"/>
            </w:r>
            <w:r w:rsidR="00431278">
              <w:rPr>
                <w:webHidden/>
              </w:rPr>
              <w:t>75</w:t>
            </w:r>
            <w:r w:rsidR="00431278">
              <w:rPr>
                <w:webHidden/>
              </w:rPr>
              <w:fldChar w:fldCharType="end"/>
            </w:r>
          </w:hyperlink>
        </w:p>
        <w:p w14:paraId="0D562EBE" w14:textId="7A475AD8" w:rsidR="00431278" w:rsidRDefault="004E4C97">
          <w:pPr>
            <w:pStyle w:val="11"/>
            <w:rPr>
              <w:rFonts w:asciiTheme="minorHAnsi" w:eastAsiaTheme="minorEastAsia" w:hAnsiTheme="minorHAnsi" w:cstheme="minorBidi"/>
              <w:b w:val="0"/>
              <w:sz w:val="20"/>
              <w:szCs w:val="22"/>
              <w14:ligatures w14:val="standardContextual"/>
            </w:rPr>
          </w:pPr>
          <w:hyperlink w:anchor="_Toc172043463" w:history="1">
            <w:r w:rsidR="00431278" w:rsidRPr="007B1576">
              <w:rPr>
                <w:rStyle w:val="ab"/>
                <w:rFonts w:hAnsi="맑은 고딕"/>
              </w:rPr>
              <w:t>11.</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Credit Card Cancellation (Non-UI)</w:t>
            </w:r>
            <w:r w:rsidR="00431278">
              <w:rPr>
                <w:webHidden/>
              </w:rPr>
              <w:tab/>
            </w:r>
            <w:r w:rsidR="00431278">
              <w:rPr>
                <w:webHidden/>
              </w:rPr>
              <w:fldChar w:fldCharType="begin"/>
            </w:r>
            <w:r w:rsidR="00431278">
              <w:rPr>
                <w:webHidden/>
              </w:rPr>
              <w:instrText xml:space="preserve"> PAGEREF _Toc172043463 \h </w:instrText>
            </w:r>
            <w:r w:rsidR="00431278">
              <w:rPr>
                <w:webHidden/>
              </w:rPr>
            </w:r>
            <w:r w:rsidR="00431278">
              <w:rPr>
                <w:webHidden/>
              </w:rPr>
              <w:fldChar w:fldCharType="separate"/>
            </w:r>
            <w:r w:rsidR="00431278">
              <w:rPr>
                <w:webHidden/>
              </w:rPr>
              <w:t>76</w:t>
            </w:r>
            <w:r w:rsidR="00431278">
              <w:rPr>
                <w:webHidden/>
              </w:rPr>
              <w:fldChar w:fldCharType="end"/>
            </w:r>
          </w:hyperlink>
        </w:p>
        <w:p w14:paraId="3E4BDE3B" w14:textId="6D7EB2FA" w:rsidR="00431278" w:rsidRDefault="004E4C97">
          <w:pPr>
            <w:pStyle w:val="20"/>
            <w:rPr>
              <w:rFonts w:asciiTheme="minorHAnsi" w:eastAsiaTheme="minorEastAsia" w:hAnsiTheme="minorHAnsi" w:cstheme="minorBidi"/>
              <w:szCs w:val="22"/>
              <w14:ligatures w14:val="standardContextual"/>
            </w:rPr>
          </w:pPr>
          <w:hyperlink w:anchor="_Toc172043464" w:history="1">
            <w:r w:rsidR="00431278" w:rsidRPr="007B1576">
              <w:rPr>
                <w:rStyle w:val="ab"/>
                <w:rFonts w:eastAsiaTheme="minorHAnsi"/>
              </w:rPr>
              <w:t>11.1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_Toc172043464 \h </w:instrText>
            </w:r>
            <w:r w:rsidR="00431278">
              <w:rPr>
                <w:webHidden/>
              </w:rPr>
            </w:r>
            <w:r w:rsidR="00431278">
              <w:rPr>
                <w:webHidden/>
              </w:rPr>
              <w:fldChar w:fldCharType="separate"/>
            </w:r>
            <w:r w:rsidR="00431278">
              <w:rPr>
                <w:webHidden/>
              </w:rPr>
              <w:t>76</w:t>
            </w:r>
            <w:r w:rsidR="00431278">
              <w:rPr>
                <w:webHidden/>
              </w:rPr>
              <w:fldChar w:fldCharType="end"/>
            </w:r>
          </w:hyperlink>
        </w:p>
        <w:p w14:paraId="7F995889" w14:textId="0119EB5E" w:rsidR="00431278" w:rsidRDefault="004E4C97">
          <w:pPr>
            <w:pStyle w:val="20"/>
            <w:rPr>
              <w:rFonts w:asciiTheme="minorHAnsi" w:eastAsiaTheme="minorEastAsia" w:hAnsiTheme="minorHAnsi" w:cstheme="minorBidi"/>
              <w:szCs w:val="22"/>
              <w14:ligatures w14:val="standardContextual"/>
            </w:rPr>
          </w:pPr>
          <w:hyperlink w:anchor="_Toc172043465" w:history="1">
            <w:r w:rsidR="00431278" w:rsidRPr="007B1576">
              <w:rPr>
                <w:rStyle w:val="ab"/>
                <w:rFonts w:eastAsiaTheme="minorHAnsi"/>
              </w:rPr>
              <w:t>11.2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_Toc172043465 \h </w:instrText>
            </w:r>
            <w:r w:rsidR="00431278">
              <w:rPr>
                <w:webHidden/>
              </w:rPr>
            </w:r>
            <w:r w:rsidR="00431278">
              <w:rPr>
                <w:webHidden/>
              </w:rPr>
              <w:fldChar w:fldCharType="separate"/>
            </w:r>
            <w:r w:rsidR="00431278">
              <w:rPr>
                <w:webHidden/>
              </w:rPr>
              <w:t>79</w:t>
            </w:r>
            <w:r w:rsidR="00431278">
              <w:rPr>
                <w:webHidden/>
              </w:rPr>
              <w:fldChar w:fldCharType="end"/>
            </w:r>
          </w:hyperlink>
        </w:p>
        <w:p w14:paraId="38E66BE4" w14:textId="7D2F6F74" w:rsidR="00431278" w:rsidRDefault="004E4C97">
          <w:pPr>
            <w:pStyle w:val="20"/>
            <w:rPr>
              <w:rFonts w:asciiTheme="minorHAnsi" w:eastAsiaTheme="minorEastAsia" w:hAnsiTheme="minorHAnsi" w:cstheme="minorBidi"/>
              <w:szCs w:val="22"/>
              <w14:ligatures w14:val="standardContextual"/>
            </w:rPr>
          </w:pPr>
          <w:hyperlink w:anchor="_Toc172043466" w:history="1">
            <w:r w:rsidR="00431278" w:rsidRPr="007B1576">
              <w:rPr>
                <w:rStyle w:val="ab"/>
                <w:rFonts w:eastAsiaTheme="minorHAnsi"/>
              </w:rPr>
              <w:t>11.3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_Toc172043466 \h </w:instrText>
            </w:r>
            <w:r w:rsidR="00431278">
              <w:rPr>
                <w:webHidden/>
              </w:rPr>
            </w:r>
            <w:r w:rsidR="00431278">
              <w:rPr>
                <w:webHidden/>
              </w:rPr>
              <w:fldChar w:fldCharType="separate"/>
            </w:r>
            <w:r w:rsidR="00431278">
              <w:rPr>
                <w:webHidden/>
              </w:rPr>
              <w:t>79</w:t>
            </w:r>
            <w:r w:rsidR="00431278">
              <w:rPr>
                <w:webHidden/>
              </w:rPr>
              <w:fldChar w:fldCharType="end"/>
            </w:r>
          </w:hyperlink>
        </w:p>
        <w:p w14:paraId="7AC5E7DC" w14:textId="46270EFE" w:rsidR="00431278" w:rsidRDefault="004E4C97">
          <w:pPr>
            <w:pStyle w:val="20"/>
            <w:rPr>
              <w:rFonts w:asciiTheme="minorHAnsi" w:eastAsiaTheme="minorEastAsia" w:hAnsiTheme="minorHAnsi" w:cstheme="minorBidi"/>
              <w:szCs w:val="22"/>
              <w14:ligatures w14:val="standardContextual"/>
            </w:rPr>
          </w:pPr>
          <w:hyperlink w:anchor="_Toc172043467" w:history="1">
            <w:r w:rsidR="00431278" w:rsidRPr="007B1576">
              <w:rPr>
                <w:rStyle w:val="ab"/>
                <w:rFonts w:eastAsiaTheme="minorHAnsi"/>
              </w:rPr>
              <w:t>11.4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_Toc172043467 \h </w:instrText>
            </w:r>
            <w:r w:rsidR="00431278">
              <w:rPr>
                <w:webHidden/>
              </w:rPr>
            </w:r>
            <w:r w:rsidR="00431278">
              <w:rPr>
                <w:webHidden/>
              </w:rPr>
              <w:fldChar w:fldCharType="separate"/>
            </w:r>
            <w:r w:rsidR="00431278">
              <w:rPr>
                <w:webHidden/>
              </w:rPr>
              <w:t>82</w:t>
            </w:r>
            <w:r w:rsidR="00431278">
              <w:rPr>
                <w:webHidden/>
              </w:rPr>
              <w:fldChar w:fldCharType="end"/>
            </w:r>
          </w:hyperlink>
        </w:p>
        <w:p w14:paraId="155CE18E" w14:textId="2ECA6066" w:rsidR="00431278" w:rsidRDefault="004E4C97">
          <w:pPr>
            <w:pStyle w:val="11"/>
            <w:rPr>
              <w:rFonts w:asciiTheme="minorHAnsi" w:eastAsiaTheme="minorEastAsia" w:hAnsiTheme="minorHAnsi" w:cstheme="minorBidi"/>
              <w:b w:val="0"/>
              <w:sz w:val="20"/>
              <w:szCs w:val="22"/>
              <w14:ligatures w14:val="standardContextual"/>
            </w:rPr>
          </w:pPr>
          <w:hyperlink w:anchor="_Toc172043468" w:history="1">
            <w:r w:rsidR="00431278" w:rsidRPr="007B1576">
              <w:rPr>
                <w:rStyle w:val="ab"/>
                <w:rFonts w:hAnsi="맑은 고딕"/>
              </w:rPr>
              <w:t>12.</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Account Transfer Payment (UI)</w:t>
            </w:r>
            <w:r w:rsidR="00431278">
              <w:rPr>
                <w:webHidden/>
              </w:rPr>
              <w:tab/>
            </w:r>
            <w:r w:rsidR="00431278">
              <w:rPr>
                <w:webHidden/>
              </w:rPr>
              <w:fldChar w:fldCharType="begin"/>
            </w:r>
            <w:r w:rsidR="00431278">
              <w:rPr>
                <w:webHidden/>
              </w:rPr>
              <w:instrText xml:space="preserve"> PAGEREF _Toc172043468 \h </w:instrText>
            </w:r>
            <w:r w:rsidR="00431278">
              <w:rPr>
                <w:webHidden/>
              </w:rPr>
            </w:r>
            <w:r w:rsidR="00431278">
              <w:rPr>
                <w:webHidden/>
              </w:rPr>
              <w:fldChar w:fldCharType="separate"/>
            </w:r>
            <w:r w:rsidR="00431278">
              <w:rPr>
                <w:webHidden/>
              </w:rPr>
              <w:t>83</w:t>
            </w:r>
            <w:r w:rsidR="00431278">
              <w:rPr>
                <w:webHidden/>
              </w:rPr>
              <w:fldChar w:fldCharType="end"/>
            </w:r>
          </w:hyperlink>
        </w:p>
        <w:p w14:paraId="2745B72A" w14:textId="740FA15F" w:rsidR="00431278" w:rsidRDefault="004E4C97">
          <w:pPr>
            <w:pStyle w:val="20"/>
            <w:rPr>
              <w:rFonts w:asciiTheme="minorHAnsi" w:eastAsiaTheme="minorEastAsia" w:hAnsiTheme="minorHAnsi" w:cstheme="minorBidi"/>
              <w:szCs w:val="22"/>
              <w14:ligatures w14:val="standardContextual"/>
            </w:rPr>
          </w:pPr>
          <w:hyperlink w:anchor="_Toc172043469" w:history="1">
            <w:r w:rsidR="00431278" w:rsidRPr="007B1576">
              <w:rPr>
                <w:rStyle w:val="ab"/>
                <w:rFonts w:eastAsiaTheme="minorHAnsi"/>
              </w:rPr>
              <w:t>12.1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_Toc172043469 \h </w:instrText>
            </w:r>
            <w:r w:rsidR="00431278">
              <w:rPr>
                <w:webHidden/>
              </w:rPr>
            </w:r>
            <w:r w:rsidR="00431278">
              <w:rPr>
                <w:webHidden/>
              </w:rPr>
              <w:fldChar w:fldCharType="separate"/>
            </w:r>
            <w:r w:rsidR="00431278">
              <w:rPr>
                <w:webHidden/>
              </w:rPr>
              <w:t>83</w:t>
            </w:r>
            <w:r w:rsidR="00431278">
              <w:rPr>
                <w:webHidden/>
              </w:rPr>
              <w:fldChar w:fldCharType="end"/>
            </w:r>
          </w:hyperlink>
        </w:p>
        <w:p w14:paraId="38909109" w14:textId="19B6B7E5" w:rsidR="00431278" w:rsidRDefault="004E4C97">
          <w:pPr>
            <w:pStyle w:val="20"/>
            <w:rPr>
              <w:rFonts w:asciiTheme="minorHAnsi" w:eastAsiaTheme="minorEastAsia" w:hAnsiTheme="minorHAnsi" w:cstheme="minorBidi"/>
              <w:szCs w:val="22"/>
              <w14:ligatures w14:val="standardContextual"/>
            </w:rPr>
          </w:pPr>
          <w:hyperlink w:anchor="_Toc172043470" w:history="1">
            <w:r w:rsidR="00431278" w:rsidRPr="007B1576">
              <w:rPr>
                <w:rStyle w:val="ab"/>
                <w:rFonts w:eastAsiaTheme="minorHAnsi"/>
              </w:rPr>
              <w:t>12.2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_Toc172043470 \h </w:instrText>
            </w:r>
            <w:r w:rsidR="00431278">
              <w:rPr>
                <w:webHidden/>
              </w:rPr>
            </w:r>
            <w:r w:rsidR="00431278">
              <w:rPr>
                <w:webHidden/>
              </w:rPr>
              <w:fldChar w:fldCharType="separate"/>
            </w:r>
            <w:r w:rsidR="00431278">
              <w:rPr>
                <w:webHidden/>
              </w:rPr>
              <w:t>86</w:t>
            </w:r>
            <w:r w:rsidR="00431278">
              <w:rPr>
                <w:webHidden/>
              </w:rPr>
              <w:fldChar w:fldCharType="end"/>
            </w:r>
          </w:hyperlink>
        </w:p>
        <w:p w14:paraId="1D18EAC0" w14:textId="0E689973" w:rsidR="00431278" w:rsidRDefault="004E4C97">
          <w:pPr>
            <w:pStyle w:val="20"/>
            <w:rPr>
              <w:rFonts w:asciiTheme="minorHAnsi" w:eastAsiaTheme="minorEastAsia" w:hAnsiTheme="minorHAnsi" w:cstheme="minorBidi"/>
              <w:szCs w:val="22"/>
              <w14:ligatures w14:val="standardContextual"/>
            </w:rPr>
          </w:pPr>
          <w:hyperlink w:anchor="_Toc172043471" w:history="1">
            <w:r w:rsidR="00431278" w:rsidRPr="007B1576">
              <w:rPr>
                <w:rStyle w:val="ab"/>
                <w:rFonts w:eastAsiaTheme="minorHAnsi"/>
              </w:rPr>
              <w:t>12.3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_Toc172043471 \h </w:instrText>
            </w:r>
            <w:r w:rsidR="00431278">
              <w:rPr>
                <w:webHidden/>
              </w:rPr>
            </w:r>
            <w:r w:rsidR="00431278">
              <w:rPr>
                <w:webHidden/>
              </w:rPr>
              <w:fldChar w:fldCharType="separate"/>
            </w:r>
            <w:r w:rsidR="00431278">
              <w:rPr>
                <w:webHidden/>
              </w:rPr>
              <w:t>86</w:t>
            </w:r>
            <w:r w:rsidR="00431278">
              <w:rPr>
                <w:webHidden/>
              </w:rPr>
              <w:fldChar w:fldCharType="end"/>
            </w:r>
          </w:hyperlink>
        </w:p>
        <w:p w14:paraId="5FF2917A" w14:textId="32B6DD6D" w:rsidR="00431278" w:rsidRDefault="004E4C97">
          <w:pPr>
            <w:pStyle w:val="20"/>
            <w:rPr>
              <w:rFonts w:asciiTheme="minorHAnsi" w:eastAsiaTheme="minorEastAsia" w:hAnsiTheme="minorHAnsi" w:cstheme="minorBidi"/>
              <w:szCs w:val="22"/>
              <w14:ligatures w14:val="standardContextual"/>
            </w:rPr>
          </w:pPr>
          <w:hyperlink w:anchor="_Toc172043472" w:history="1">
            <w:r w:rsidR="00431278" w:rsidRPr="007B1576">
              <w:rPr>
                <w:rStyle w:val="ab"/>
                <w:rFonts w:eastAsiaTheme="minorHAnsi"/>
              </w:rPr>
              <w:t>12.4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_Toc172043472 \h </w:instrText>
            </w:r>
            <w:r w:rsidR="00431278">
              <w:rPr>
                <w:webHidden/>
              </w:rPr>
            </w:r>
            <w:r w:rsidR="00431278">
              <w:rPr>
                <w:webHidden/>
              </w:rPr>
              <w:fldChar w:fldCharType="separate"/>
            </w:r>
            <w:r w:rsidR="00431278">
              <w:rPr>
                <w:webHidden/>
              </w:rPr>
              <w:t>88</w:t>
            </w:r>
            <w:r w:rsidR="00431278">
              <w:rPr>
                <w:webHidden/>
              </w:rPr>
              <w:fldChar w:fldCharType="end"/>
            </w:r>
          </w:hyperlink>
        </w:p>
        <w:p w14:paraId="77C3EB54" w14:textId="734B1E54" w:rsidR="00431278" w:rsidRDefault="004E4C97">
          <w:pPr>
            <w:pStyle w:val="11"/>
            <w:rPr>
              <w:rFonts w:asciiTheme="minorHAnsi" w:eastAsiaTheme="minorEastAsia" w:hAnsiTheme="minorHAnsi" w:cstheme="minorBidi"/>
              <w:b w:val="0"/>
              <w:sz w:val="20"/>
              <w:szCs w:val="22"/>
              <w14:ligatures w14:val="standardContextual"/>
            </w:rPr>
          </w:pPr>
          <w:hyperlink w:anchor="_Toc172043473" w:history="1">
            <w:r w:rsidR="00431278" w:rsidRPr="007B1576">
              <w:rPr>
                <w:rStyle w:val="ab"/>
                <w:rFonts w:hAnsi="맑은 고딕"/>
              </w:rPr>
              <w:t>13.</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Account Transfer Cancellation (Non-UI)</w:t>
            </w:r>
            <w:r w:rsidR="00431278">
              <w:rPr>
                <w:webHidden/>
              </w:rPr>
              <w:tab/>
            </w:r>
            <w:r w:rsidR="00431278">
              <w:rPr>
                <w:webHidden/>
              </w:rPr>
              <w:fldChar w:fldCharType="begin"/>
            </w:r>
            <w:r w:rsidR="00431278">
              <w:rPr>
                <w:webHidden/>
              </w:rPr>
              <w:instrText xml:space="preserve"> PAGEREF _Toc172043473 \h </w:instrText>
            </w:r>
            <w:r w:rsidR="00431278">
              <w:rPr>
                <w:webHidden/>
              </w:rPr>
            </w:r>
            <w:r w:rsidR="00431278">
              <w:rPr>
                <w:webHidden/>
              </w:rPr>
              <w:fldChar w:fldCharType="separate"/>
            </w:r>
            <w:r w:rsidR="00431278">
              <w:rPr>
                <w:webHidden/>
              </w:rPr>
              <w:t>93</w:t>
            </w:r>
            <w:r w:rsidR="00431278">
              <w:rPr>
                <w:webHidden/>
              </w:rPr>
              <w:fldChar w:fldCharType="end"/>
            </w:r>
          </w:hyperlink>
        </w:p>
        <w:p w14:paraId="3227F8F1" w14:textId="7F316DB6" w:rsidR="00431278" w:rsidRDefault="004E4C97">
          <w:pPr>
            <w:pStyle w:val="20"/>
            <w:rPr>
              <w:rFonts w:asciiTheme="minorHAnsi" w:eastAsiaTheme="minorEastAsia" w:hAnsiTheme="minorHAnsi" w:cstheme="minorBidi"/>
              <w:szCs w:val="22"/>
              <w14:ligatures w14:val="standardContextual"/>
            </w:rPr>
          </w:pPr>
          <w:hyperlink w:anchor="_Toc172043474" w:history="1">
            <w:r w:rsidR="00431278" w:rsidRPr="007B1576">
              <w:rPr>
                <w:rStyle w:val="ab"/>
                <w:rFonts w:eastAsiaTheme="minorHAnsi"/>
              </w:rPr>
              <w:t>13.1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_Toc172043474 \h </w:instrText>
            </w:r>
            <w:r w:rsidR="00431278">
              <w:rPr>
                <w:webHidden/>
              </w:rPr>
            </w:r>
            <w:r w:rsidR="00431278">
              <w:rPr>
                <w:webHidden/>
              </w:rPr>
              <w:fldChar w:fldCharType="separate"/>
            </w:r>
            <w:r w:rsidR="00431278">
              <w:rPr>
                <w:webHidden/>
              </w:rPr>
              <w:t>93</w:t>
            </w:r>
            <w:r w:rsidR="00431278">
              <w:rPr>
                <w:webHidden/>
              </w:rPr>
              <w:fldChar w:fldCharType="end"/>
            </w:r>
          </w:hyperlink>
        </w:p>
        <w:p w14:paraId="4286001B" w14:textId="5BED9F98" w:rsidR="00431278" w:rsidRDefault="004E4C97">
          <w:pPr>
            <w:pStyle w:val="20"/>
            <w:rPr>
              <w:rFonts w:asciiTheme="minorHAnsi" w:eastAsiaTheme="minorEastAsia" w:hAnsiTheme="minorHAnsi" w:cstheme="minorBidi"/>
              <w:szCs w:val="22"/>
              <w14:ligatures w14:val="standardContextual"/>
            </w:rPr>
          </w:pPr>
          <w:hyperlink w:anchor="_Toc172043475" w:history="1">
            <w:r w:rsidR="00431278" w:rsidRPr="007B1576">
              <w:rPr>
                <w:rStyle w:val="ab"/>
                <w:rFonts w:eastAsiaTheme="minorHAnsi"/>
              </w:rPr>
              <w:t>13.2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_Toc172043475 \h </w:instrText>
            </w:r>
            <w:r w:rsidR="00431278">
              <w:rPr>
                <w:webHidden/>
              </w:rPr>
            </w:r>
            <w:r w:rsidR="00431278">
              <w:rPr>
                <w:webHidden/>
              </w:rPr>
              <w:fldChar w:fldCharType="separate"/>
            </w:r>
            <w:r w:rsidR="00431278">
              <w:rPr>
                <w:webHidden/>
              </w:rPr>
              <w:t>95</w:t>
            </w:r>
            <w:r w:rsidR="00431278">
              <w:rPr>
                <w:webHidden/>
              </w:rPr>
              <w:fldChar w:fldCharType="end"/>
            </w:r>
          </w:hyperlink>
        </w:p>
        <w:p w14:paraId="29BEDB62" w14:textId="4B10B1F7" w:rsidR="00431278" w:rsidRDefault="004E4C97">
          <w:pPr>
            <w:pStyle w:val="20"/>
            <w:rPr>
              <w:rFonts w:asciiTheme="minorHAnsi" w:eastAsiaTheme="minorEastAsia" w:hAnsiTheme="minorHAnsi" w:cstheme="minorBidi"/>
              <w:szCs w:val="22"/>
              <w14:ligatures w14:val="standardContextual"/>
            </w:rPr>
          </w:pPr>
          <w:hyperlink w:anchor="_Toc172043476" w:history="1">
            <w:r w:rsidR="00431278" w:rsidRPr="007B1576">
              <w:rPr>
                <w:rStyle w:val="ab"/>
                <w:rFonts w:eastAsiaTheme="minorHAnsi"/>
              </w:rPr>
              <w:t>13.3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_Toc172043476 \h </w:instrText>
            </w:r>
            <w:r w:rsidR="00431278">
              <w:rPr>
                <w:webHidden/>
              </w:rPr>
            </w:r>
            <w:r w:rsidR="00431278">
              <w:rPr>
                <w:webHidden/>
              </w:rPr>
              <w:fldChar w:fldCharType="separate"/>
            </w:r>
            <w:r w:rsidR="00431278">
              <w:rPr>
                <w:webHidden/>
              </w:rPr>
              <w:t>95</w:t>
            </w:r>
            <w:r w:rsidR="00431278">
              <w:rPr>
                <w:webHidden/>
              </w:rPr>
              <w:fldChar w:fldCharType="end"/>
            </w:r>
          </w:hyperlink>
        </w:p>
        <w:p w14:paraId="19F314B2" w14:textId="38419BEB" w:rsidR="00431278" w:rsidRDefault="004E4C97">
          <w:pPr>
            <w:pStyle w:val="20"/>
            <w:rPr>
              <w:rFonts w:asciiTheme="minorHAnsi" w:eastAsiaTheme="minorEastAsia" w:hAnsiTheme="minorHAnsi" w:cstheme="minorBidi"/>
              <w:szCs w:val="22"/>
              <w14:ligatures w14:val="standardContextual"/>
            </w:rPr>
          </w:pPr>
          <w:hyperlink w:anchor="_Toc172043477" w:history="1">
            <w:r w:rsidR="00431278" w:rsidRPr="007B1576">
              <w:rPr>
                <w:rStyle w:val="ab"/>
                <w:rFonts w:eastAsiaTheme="minorHAnsi"/>
              </w:rPr>
              <w:t>13.4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_Toc172043477 \h </w:instrText>
            </w:r>
            <w:r w:rsidR="00431278">
              <w:rPr>
                <w:webHidden/>
              </w:rPr>
            </w:r>
            <w:r w:rsidR="00431278">
              <w:rPr>
                <w:webHidden/>
              </w:rPr>
              <w:fldChar w:fldCharType="separate"/>
            </w:r>
            <w:r w:rsidR="00431278">
              <w:rPr>
                <w:webHidden/>
              </w:rPr>
              <w:t>97</w:t>
            </w:r>
            <w:r w:rsidR="00431278">
              <w:rPr>
                <w:webHidden/>
              </w:rPr>
              <w:fldChar w:fldCharType="end"/>
            </w:r>
          </w:hyperlink>
        </w:p>
        <w:p w14:paraId="1D6DBF31" w14:textId="28424A41" w:rsidR="00431278" w:rsidRDefault="004E4C97">
          <w:pPr>
            <w:pStyle w:val="11"/>
            <w:rPr>
              <w:rFonts w:asciiTheme="minorHAnsi" w:eastAsiaTheme="minorEastAsia" w:hAnsiTheme="minorHAnsi" w:cstheme="minorBidi"/>
              <w:b w:val="0"/>
              <w:sz w:val="20"/>
              <w:szCs w:val="22"/>
              <w14:ligatures w14:val="standardContextual"/>
            </w:rPr>
          </w:pPr>
          <w:hyperlink w:anchor="_Toc172043478" w:history="1">
            <w:r w:rsidR="00431278" w:rsidRPr="007B1576">
              <w:rPr>
                <w:rStyle w:val="ab"/>
                <w:rFonts w:hAnsi="맑은 고딕"/>
              </w:rPr>
              <w:t>14.</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Virtual Account Payment (UI)</w:t>
            </w:r>
            <w:r w:rsidR="00431278">
              <w:rPr>
                <w:webHidden/>
              </w:rPr>
              <w:tab/>
            </w:r>
            <w:r w:rsidR="00431278">
              <w:rPr>
                <w:webHidden/>
              </w:rPr>
              <w:fldChar w:fldCharType="begin"/>
            </w:r>
            <w:r w:rsidR="00431278">
              <w:rPr>
                <w:webHidden/>
              </w:rPr>
              <w:instrText xml:space="preserve"> PAGEREF _Toc172043478 \h </w:instrText>
            </w:r>
            <w:r w:rsidR="00431278">
              <w:rPr>
                <w:webHidden/>
              </w:rPr>
            </w:r>
            <w:r w:rsidR="00431278">
              <w:rPr>
                <w:webHidden/>
              </w:rPr>
              <w:fldChar w:fldCharType="separate"/>
            </w:r>
            <w:r w:rsidR="00431278">
              <w:rPr>
                <w:webHidden/>
              </w:rPr>
              <w:t>98</w:t>
            </w:r>
            <w:r w:rsidR="00431278">
              <w:rPr>
                <w:webHidden/>
              </w:rPr>
              <w:fldChar w:fldCharType="end"/>
            </w:r>
          </w:hyperlink>
        </w:p>
        <w:p w14:paraId="164C7C11" w14:textId="52D1E0D0" w:rsidR="00431278" w:rsidRDefault="004E4C97">
          <w:pPr>
            <w:pStyle w:val="20"/>
            <w:rPr>
              <w:rFonts w:asciiTheme="minorHAnsi" w:eastAsiaTheme="minorEastAsia" w:hAnsiTheme="minorHAnsi" w:cstheme="minorBidi"/>
              <w:szCs w:val="22"/>
              <w14:ligatures w14:val="standardContextual"/>
            </w:rPr>
          </w:pPr>
          <w:hyperlink w:anchor="_Toc172043479" w:history="1">
            <w:r w:rsidR="00431278" w:rsidRPr="007B1576">
              <w:rPr>
                <w:rStyle w:val="ab"/>
                <w:rFonts w:eastAsiaTheme="minorHAnsi"/>
              </w:rPr>
              <w:t>14.1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_Toc172043479 \h </w:instrText>
            </w:r>
            <w:r w:rsidR="00431278">
              <w:rPr>
                <w:webHidden/>
              </w:rPr>
            </w:r>
            <w:r w:rsidR="00431278">
              <w:rPr>
                <w:webHidden/>
              </w:rPr>
              <w:fldChar w:fldCharType="separate"/>
            </w:r>
            <w:r w:rsidR="00431278">
              <w:rPr>
                <w:webHidden/>
              </w:rPr>
              <w:t>98</w:t>
            </w:r>
            <w:r w:rsidR="00431278">
              <w:rPr>
                <w:webHidden/>
              </w:rPr>
              <w:fldChar w:fldCharType="end"/>
            </w:r>
          </w:hyperlink>
        </w:p>
        <w:p w14:paraId="0F4053AC" w14:textId="66EADC15" w:rsidR="00431278" w:rsidRDefault="004E4C97">
          <w:pPr>
            <w:pStyle w:val="20"/>
            <w:rPr>
              <w:rFonts w:asciiTheme="minorHAnsi" w:eastAsiaTheme="minorEastAsia" w:hAnsiTheme="minorHAnsi" w:cstheme="minorBidi"/>
              <w:szCs w:val="22"/>
              <w14:ligatures w14:val="standardContextual"/>
            </w:rPr>
          </w:pPr>
          <w:hyperlink w:anchor="_Toc172043480" w:history="1">
            <w:r w:rsidR="00431278" w:rsidRPr="007B1576">
              <w:rPr>
                <w:rStyle w:val="ab"/>
                <w:rFonts w:eastAsiaTheme="minorHAnsi"/>
              </w:rPr>
              <w:t>14.2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_Toc172043480 \h </w:instrText>
            </w:r>
            <w:r w:rsidR="00431278">
              <w:rPr>
                <w:webHidden/>
              </w:rPr>
            </w:r>
            <w:r w:rsidR="00431278">
              <w:rPr>
                <w:webHidden/>
              </w:rPr>
              <w:fldChar w:fldCharType="separate"/>
            </w:r>
            <w:r w:rsidR="00431278">
              <w:rPr>
                <w:webHidden/>
              </w:rPr>
              <w:t>102</w:t>
            </w:r>
            <w:r w:rsidR="00431278">
              <w:rPr>
                <w:webHidden/>
              </w:rPr>
              <w:fldChar w:fldCharType="end"/>
            </w:r>
          </w:hyperlink>
        </w:p>
        <w:p w14:paraId="31D6A981" w14:textId="35A598B1" w:rsidR="00431278" w:rsidRDefault="004E4C97">
          <w:pPr>
            <w:pStyle w:val="20"/>
            <w:rPr>
              <w:rFonts w:asciiTheme="minorHAnsi" w:eastAsiaTheme="minorEastAsia" w:hAnsiTheme="minorHAnsi" w:cstheme="minorBidi"/>
              <w:szCs w:val="22"/>
              <w14:ligatures w14:val="standardContextual"/>
            </w:rPr>
          </w:pPr>
          <w:hyperlink w:anchor="_Toc172043481" w:history="1">
            <w:r w:rsidR="00431278" w:rsidRPr="007B1576">
              <w:rPr>
                <w:rStyle w:val="ab"/>
                <w:rFonts w:eastAsiaTheme="minorHAnsi"/>
              </w:rPr>
              <w:t>14.3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_Toc172043481 \h </w:instrText>
            </w:r>
            <w:r w:rsidR="00431278">
              <w:rPr>
                <w:webHidden/>
              </w:rPr>
            </w:r>
            <w:r w:rsidR="00431278">
              <w:rPr>
                <w:webHidden/>
              </w:rPr>
              <w:fldChar w:fldCharType="separate"/>
            </w:r>
            <w:r w:rsidR="00431278">
              <w:rPr>
                <w:webHidden/>
              </w:rPr>
              <w:t>102</w:t>
            </w:r>
            <w:r w:rsidR="00431278">
              <w:rPr>
                <w:webHidden/>
              </w:rPr>
              <w:fldChar w:fldCharType="end"/>
            </w:r>
          </w:hyperlink>
        </w:p>
        <w:p w14:paraId="1331804D" w14:textId="44618D0D" w:rsidR="00431278" w:rsidRDefault="004E4C97">
          <w:pPr>
            <w:pStyle w:val="20"/>
            <w:rPr>
              <w:rFonts w:asciiTheme="minorHAnsi" w:eastAsiaTheme="minorEastAsia" w:hAnsiTheme="minorHAnsi" w:cstheme="minorBidi"/>
              <w:szCs w:val="22"/>
              <w14:ligatures w14:val="standardContextual"/>
            </w:rPr>
          </w:pPr>
          <w:hyperlink w:anchor="_Toc172043482" w:history="1">
            <w:r w:rsidR="00431278" w:rsidRPr="007B1576">
              <w:rPr>
                <w:rStyle w:val="ab"/>
                <w:rFonts w:eastAsiaTheme="minorHAnsi"/>
              </w:rPr>
              <w:t>14.4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(Test Environment) Deposit Test API</w:t>
            </w:r>
            <w:r w:rsidR="00431278">
              <w:rPr>
                <w:webHidden/>
              </w:rPr>
              <w:tab/>
            </w:r>
            <w:r w:rsidR="00431278">
              <w:rPr>
                <w:webHidden/>
              </w:rPr>
              <w:fldChar w:fldCharType="begin"/>
            </w:r>
            <w:r w:rsidR="00431278">
              <w:rPr>
                <w:webHidden/>
              </w:rPr>
              <w:instrText xml:space="preserve"> PAGEREF _Toc172043482 \h </w:instrText>
            </w:r>
            <w:r w:rsidR="00431278">
              <w:rPr>
                <w:webHidden/>
              </w:rPr>
            </w:r>
            <w:r w:rsidR="00431278">
              <w:rPr>
                <w:webHidden/>
              </w:rPr>
              <w:fldChar w:fldCharType="separate"/>
            </w:r>
            <w:r w:rsidR="00431278">
              <w:rPr>
                <w:webHidden/>
              </w:rPr>
              <w:t>104</w:t>
            </w:r>
            <w:r w:rsidR="00431278">
              <w:rPr>
                <w:webHidden/>
              </w:rPr>
              <w:fldChar w:fldCharType="end"/>
            </w:r>
          </w:hyperlink>
        </w:p>
        <w:p w14:paraId="6D13B38E" w14:textId="21E24DA9" w:rsidR="00431278" w:rsidRDefault="004E4C97">
          <w:pPr>
            <w:pStyle w:val="20"/>
            <w:rPr>
              <w:rFonts w:asciiTheme="minorHAnsi" w:eastAsiaTheme="minorEastAsia" w:hAnsiTheme="minorHAnsi" w:cstheme="minorBidi"/>
              <w:szCs w:val="22"/>
              <w14:ligatures w14:val="standardContextual"/>
            </w:rPr>
          </w:pPr>
          <w:hyperlink w:anchor="_Toc172043483" w:history="1">
            <w:r w:rsidR="00431278" w:rsidRPr="007B1576">
              <w:rPr>
                <w:rStyle w:val="ab"/>
                <w:rFonts w:eastAsiaTheme="minorHAnsi"/>
              </w:rPr>
              <w:t>14.5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_Toc172043483 \h </w:instrText>
            </w:r>
            <w:r w:rsidR="00431278">
              <w:rPr>
                <w:webHidden/>
              </w:rPr>
            </w:r>
            <w:r w:rsidR="00431278">
              <w:rPr>
                <w:webHidden/>
              </w:rPr>
              <w:fldChar w:fldCharType="separate"/>
            </w:r>
            <w:r w:rsidR="00431278">
              <w:rPr>
                <w:webHidden/>
              </w:rPr>
              <w:t>106</w:t>
            </w:r>
            <w:r w:rsidR="00431278">
              <w:rPr>
                <w:webHidden/>
              </w:rPr>
              <w:fldChar w:fldCharType="end"/>
            </w:r>
          </w:hyperlink>
        </w:p>
        <w:p w14:paraId="27DC4786" w14:textId="0823B564" w:rsidR="00431278" w:rsidRDefault="004E4C97">
          <w:pPr>
            <w:pStyle w:val="11"/>
            <w:rPr>
              <w:rFonts w:asciiTheme="minorHAnsi" w:eastAsiaTheme="minorEastAsia" w:hAnsiTheme="minorHAnsi" w:cstheme="minorBidi"/>
              <w:b w:val="0"/>
              <w:sz w:val="20"/>
              <w:szCs w:val="22"/>
              <w14:ligatures w14:val="standardContextual"/>
            </w:rPr>
          </w:pPr>
          <w:hyperlink w:anchor="_Toc172043484" w:history="1">
            <w:r w:rsidR="00431278" w:rsidRPr="007B1576">
              <w:rPr>
                <w:rStyle w:val="ab"/>
                <w:rFonts w:hAnsi="맑은 고딕"/>
              </w:rPr>
              <w:t>15.</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Virtual Account Number Issuance (Non-UI)</w:t>
            </w:r>
            <w:r w:rsidR="00431278">
              <w:rPr>
                <w:webHidden/>
              </w:rPr>
              <w:tab/>
            </w:r>
            <w:r w:rsidR="00431278">
              <w:rPr>
                <w:webHidden/>
              </w:rPr>
              <w:fldChar w:fldCharType="begin"/>
            </w:r>
            <w:r w:rsidR="00431278">
              <w:rPr>
                <w:webHidden/>
              </w:rPr>
              <w:instrText xml:space="preserve"> PAGEREF _Toc172043484 \h </w:instrText>
            </w:r>
            <w:r w:rsidR="00431278">
              <w:rPr>
                <w:webHidden/>
              </w:rPr>
            </w:r>
            <w:r w:rsidR="00431278">
              <w:rPr>
                <w:webHidden/>
              </w:rPr>
              <w:fldChar w:fldCharType="separate"/>
            </w:r>
            <w:r w:rsidR="00431278">
              <w:rPr>
                <w:webHidden/>
              </w:rPr>
              <w:t>111</w:t>
            </w:r>
            <w:r w:rsidR="00431278">
              <w:rPr>
                <w:webHidden/>
              </w:rPr>
              <w:fldChar w:fldCharType="end"/>
            </w:r>
          </w:hyperlink>
        </w:p>
        <w:p w14:paraId="48B099C0" w14:textId="7717311A" w:rsidR="00431278" w:rsidRDefault="004E4C97">
          <w:pPr>
            <w:pStyle w:val="20"/>
            <w:rPr>
              <w:rFonts w:asciiTheme="minorHAnsi" w:eastAsiaTheme="minorEastAsia" w:hAnsiTheme="minorHAnsi" w:cstheme="minorBidi"/>
              <w:szCs w:val="22"/>
              <w14:ligatures w14:val="standardContextual"/>
            </w:rPr>
          </w:pPr>
          <w:hyperlink w:anchor="_Toc172043485" w:history="1">
            <w:r w:rsidR="00431278" w:rsidRPr="007B1576">
              <w:rPr>
                <w:rStyle w:val="ab"/>
                <w:rFonts w:eastAsiaTheme="minorHAnsi"/>
              </w:rPr>
              <w:t>15.1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_Toc172043485 \h </w:instrText>
            </w:r>
            <w:r w:rsidR="00431278">
              <w:rPr>
                <w:webHidden/>
              </w:rPr>
            </w:r>
            <w:r w:rsidR="00431278">
              <w:rPr>
                <w:webHidden/>
              </w:rPr>
              <w:fldChar w:fldCharType="separate"/>
            </w:r>
            <w:r w:rsidR="00431278">
              <w:rPr>
                <w:webHidden/>
              </w:rPr>
              <w:t>111</w:t>
            </w:r>
            <w:r w:rsidR="00431278">
              <w:rPr>
                <w:webHidden/>
              </w:rPr>
              <w:fldChar w:fldCharType="end"/>
            </w:r>
          </w:hyperlink>
        </w:p>
        <w:p w14:paraId="3A072BD3" w14:textId="096D4873" w:rsidR="00431278" w:rsidRDefault="004E4C97">
          <w:pPr>
            <w:pStyle w:val="20"/>
            <w:rPr>
              <w:rFonts w:asciiTheme="minorHAnsi" w:eastAsiaTheme="minorEastAsia" w:hAnsiTheme="minorHAnsi" w:cstheme="minorBidi"/>
              <w:szCs w:val="22"/>
              <w14:ligatures w14:val="standardContextual"/>
            </w:rPr>
          </w:pPr>
          <w:hyperlink w:anchor="_Toc172043486" w:history="1">
            <w:r w:rsidR="00431278" w:rsidRPr="007B1576">
              <w:rPr>
                <w:rStyle w:val="ab"/>
                <w:rFonts w:eastAsiaTheme="minorHAnsi"/>
              </w:rPr>
              <w:t>15.2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_Toc172043486 \h </w:instrText>
            </w:r>
            <w:r w:rsidR="00431278">
              <w:rPr>
                <w:webHidden/>
              </w:rPr>
            </w:r>
            <w:r w:rsidR="00431278">
              <w:rPr>
                <w:webHidden/>
              </w:rPr>
              <w:fldChar w:fldCharType="separate"/>
            </w:r>
            <w:r w:rsidR="00431278">
              <w:rPr>
                <w:webHidden/>
              </w:rPr>
              <w:t>117</w:t>
            </w:r>
            <w:r w:rsidR="00431278">
              <w:rPr>
                <w:webHidden/>
              </w:rPr>
              <w:fldChar w:fldCharType="end"/>
            </w:r>
          </w:hyperlink>
        </w:p>
        <w:p w14:paraId="402905A9" w14:textId="698275C2" w:rsidR="00431278" w:rsidRDefault="004E4C97">
          <w:pPr>
            <w:pStyle w:val="20"/>
            <w:rPr>
              <w:rFonts w:asciiTheme="minorHAnsi" w:eastAsiaTheme="minorEastAsia" w:hAnsiTheme="minorHAnsi" w:cstheme="minorBidi"/>
              <w:szCs w:val="22"/>
              <w14:ligatures w14:val="standardContextual"/>
            </w:rPr>
          </w:pPr>
          <w:hyperlink w:anchor="_Toc172043487" w:history="1">
            <w:r w:rsidR="00431278" w:rsidRPr="007B1576">
              <w:rPr>
                <w:rStyle w:val="ab"/>
                <w:rFonts w:eastAsiaTheme="minorHAnsi"/>
              </w:rPr>
              <w:t>15.3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_Toc172043487 \h </w:instrText>
            </w:r>
            <w:r w:rsidR="00431278">
              <w:rPr>
                <w:webHidden/>
              </w:rPr>
            </w:r>
            <w:r w:rsidR="00431278">
              <w:rPr>
                <w:webHidden/>
              </w:rPr>
              <w:fldChar w:fldCharType="separate"/>
            </w:r>
            <w:r w:rsidR="00431278">
              <w:rPr>
                <w:webHidden/>
              </w:rPr>
              <w:t>117</w:t>
            </w:r>
            <w:r w:rsidR="00431278">
              <w:rPr>
                <w:webHidden/>
              </w:rPr>
              <w:fldChar w:fldCharType="end"/>
            </w:r>
          </w:hyperlink>
        </w:p>
        <w:p w14:paraId="00CAED3B" w14:textId="236F9AA7" w:rsidR="00431278" w:rsidRDefault="004E4C97">
          <w:pPr>
            <w:pStyle w:val="20"/>
            <w:rPr>
              <w:rFonts w:asciiTheme="minorHAnsi" w:eastAsiaTheme="minorEastAsia" w:hAnsiTheme="minorHAnsi" w:cstheme="minorBidi"/>
              <w:szCs w:val="22"/>
              <w14:ligatures w14:val="standardContextual"/>
            </w:rPr>
          </w:pPr>
          <w:hyperlink w:anchor="_Toc172043488" w:history="1">
            <w:r w:rsidR="00431278" w:rsidRPr="007B1576">
              <w:rPr>
                <w:rStyle w:val="ab"/>
                <w:rFonts w:eastAsiaTheme="minorHAnsi"/>
              </w:rPr>
              <w:t>15.4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Hash Code</w:t>
            </w:r>
            <w:r w:rsidR="00431278">
              <w:rPr>
                <w:webHidden/>
              </w:rPr>
              <w:tab/>
            </w:r>
            <w:r w:rsidR="00431278">
              <w:rPr>
                <w:webHidden/>
              </w:rPr>
              <w:fldChar w:fldCharType="begin"/>
            </w:r>
            <w:r w:rsidR="00431278">
              <w:rPr>
                <w:webHidden/>
              </w:rPr>
              <w:instrText xml:space="preserve"> PAGEREF _Toc172043488 \h </w:instrText>
            </w:r>
            <w:r w:rsidR="00431278">
              <w:rPr>
                <w:webHidden/>
              </w:rPr>
            </w:r>
            <w:r w:rsidR="00431278">
              <w:rPr>
                <w:webHidden/>
              </w:rPr>
              <w:fldChar w:fldCharType="separate"/>
            </w:r>
            <w:r w:rsidR="00431278">
              <w:rPr>
                <w:webHidden/>
              </w:rPr>
              <w:t>119</w:t>
            </w:r>
            <w:r w:rsidR="00431278">
              <w:rPr>
                <w:webHidden/>
              </w:rPr>
              <w:fldChar w:fldCharType="end"/>
            </w:r>
          </w:hyperlink>
        </w:p>
        <w:p w14:paraId="03FB92D4" w14:textId="2BAF3EBF" w:rsidR="00431278" w:rsidRDefault="004E4C97">
          <w:pPr>
            <w:pStyle w:val="20"/>
            <w:rPr>
              <w:rFonts w:asciiTheme="minorHAnsi" w:eastAsiaTheme="minorEastAsia" w:hAnsiTheme="minorHAnsi" w:cstheme="minorBidi"/>
              <w:szCs w:val="22"/>
              <w14:ligatures w14:val="standardContextual"/>
            </w:rPr>
          </w:pPr>
          <w:hyperlink w:anchor="_Toc172043489" w:history="1">
            <w:r w:rsidR="00431278" w:rsidRPr="007B1576">
              <w:rPr>
                <w:rStyle w:val="ab"/>
                <w:rFonts w:eastAsiaTheme="minorHAnsi"/>
              </w:rPr>
              <w:t>15.5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(Test Environment) Deposit Test API</w:t>
            </w:r>
            <w:r w:rsidR="00431278">
              <w:rPr>
                <w:webHidden/>
              </w:rPr>
              <w:tab/>
            </w:r>
            <w:r w:rsidR="00431278">
              <w:rPr>
                <w:webHidden/>
              </w:rPr>
              <w:fldChar w:fldCharType="begin"/>
            </w:r>
            <w:r w:rsidR="00431278">
              <w:rPr>
                <w:webHidden/>
              </w:rPr>
              <w:instrText xml:space="preserve"> PAGEREF _Toc172043489 \h </w:instrText>
            </w:r>
            <w:r w:rsidR="00431278">
              <w:rPr>
                <w:webHidden/>
              </w:rPr>
            </w:r>
            <w:r w:rsidR="00431278">
              <w:rPr>
                <w:webHidden/>
              </w:rPr>
              <w:fldChar w:fldCharType="separate"/>
            </w:r>
            <w:r w:rsidR="00431278">
              <w:rPr>
                <w:webHidden/>
              </w:rPr>
              <w:t>119</w:t>
            </w:r>
            <w:r w:rsidR="00431278">
              <w:rPr>
                <w:webHidden/>
              </w:rPr>
              <w:fldChar w:fldCharType="end"/>
            </w:r>
          </w:hyperlink>
        </w:p>
        <w:p w14:paraId="653C90CD" w14:textId="1E472D7D" w:rsidR="00431278" w:rsidRDefault="004E4C97">
          <w:pPr>
            <w:pStyle w:val="20"/>
            <w:rPr>
              <w:rFonts w:asciiTheme="minorHAnsi" w:eastAsiaTheme="minorEastAsia" w:hAnsiTheme="minorHAnsi" w:cstheme="minorBidi"/>
              <w:szCs w:val="22"/>
              <w14:ligatures w14:val="standardContextual"/>
            </w:rPr>
          </w:pPr>
          <w:hyperlink w:anchor="_Toc172043490" w:history="1">
            <w:r w:rsidR="00431278" w:rsidRPr="007B1576">
              <w:rPr>
                <w:rStyle w:val="ab"/>
                <w:rFonts w:eastAsiaTheme="minorHAnsi"/>
              </w:rPr>
              <w:t>15.6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_Toc172043490 \h </w:instrText>
            </w:r>
            <w:r w:rsidR="00431278">
              <w:rPr>
                <w:webHidden/>
              </w:rPr>
            </w:r>
            <w:r w:rsidR="00431278">
              <w:rPr>
                <w:webHidden/>
              </w:rPr>
              <w:fldChar w:fldCharType="separate"/>
            </w:r>
            <w:r w:rsidR="00431278">
              <w:rPr>
                <w:webHidden/>
              </w:rPr>
              <w:t>120</w:t>
            </w:r>
            <w:r w:rsidR="00431278">
              <w:rPr>
                <w:webHidden/>
              </w:rPr>
              <w:fldChar w:fldCharType="end"/>
            </w:r>
          </w:hyperlink>
        </w:p>
        <w:p w14:paraId="5F8C003D" w14:textId="4FA069F9" w:rsidR="00431278" w:rsidRDefault="004E4C97">
          <w:pPr>
            <w:pStyle w:val="20"/>
            <w:rPr>
              <w:rFonts w:asciiTheme="minorHAnsi" w:eastAsiaTheme="minorEastAsia" w:hAnsiTheme="minorHAnsi" w:cstheme="minorBidi"/>
              <w:szCs w:val="22"/>
              <w14:ligatures w14:val="standardContextual"/>
            </w:rPr>
          </w:pPr>
          <w:hyperlink w:anchor="_Toc172043491" w:history="1">
            <w:r w:rsidR="00431278" w:rsidRPr="007B1576">
              <w:rPr>
                <w:rStyle w:val="ab"/>
                <w:rFonts w:eastAsiaTheme="minorHAnsi"/>
              </w:rPr>
              <w:t>15.7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(Test Environment) Static Virtual Account List</w:t>
            </w:r>
            <w:r w:rsidR="00431278">
              <w:rPr>
                <w:webHidden/>
              </w:rPr>
              <w:tab/>
            </w:r>
            <w:r w:rsidR="00431278">
              <w:rPr>
                <w:webHidden/>
              </w:rPr>
              <w:fldChar w:fldCharType="begin"/>
            </w:r>
            <w:r w:rsidR="00431278">
              <w:rPr>
                <w:webHidden/>
              </w:rPr>
              <w:instrText xml:space="preserve"> PAGEREF _Toc172043491 \h </w:instrText>
            </w:r>
            <w:r w:rsidR="00431278">
              <w:rPr>
                <w:webHidden/>
              </w:rPr>
            </w:r>
            <w:r w:rsidR="00431278">
              <w:rPr>
                <w:webHidden/>
              </w:rPr>
              <w:fldChar w:fldCharType="separate"/>
            </w:r>
            <w:r w:rsidR="00431278">
              <w:rPr>
                <w:webHidden/>
              </w:rPr>
              <w:t>120</w:t>
            </w:r>
            <w:r w:rsidR="00431278">
              <w:rPr>
                <w:webHidden/>
              </w:rPr>
              <w:fldChar w:fldCharType="end"/>
            </w:r>
          </w:hyperlink>
        </w:p>
        <w:p w14:paraId="18F2171A" w14:textId="6BBAE6CE" w:rsidR="00431278" w:rsidRDefault="004E4C97">
          <w:pPr>
            <w:pStyle w:val="20"/>
            <w:rPr>
              <w:rFonts w:asciiTheme="minorHAnsi" w:eastAsiaTheme="minorEastAsia" w:hAnsiTheme="minorHAnsi" w:cstheme="minorBidi"/>
              <w:szCs w:val="22"/>
              <w14:ligatures w14:val="standardContextual"/>
            </w:rPr>
          </w:pPr>
          <w:hyperlink w:anchor="_Toc172043492" w:history="1">
            <w:r w:rsidR="00431278" w:rsidRPr="007B1576">
              <w:rPr>
                <w:rStyle w:val="ab"/>
                <w:rFonts w:eastAsiaTheme="minorHAnsi"/>
              </w:rPr>
              <w:t>15.8</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PG Virtual Account Bank Code</w:t>
            </w:r>
            <w:r w:rsidR="00431278">
              <w:rPr>
                <w:webHidden/>
              </w:rPr>
              <w:tab/>
            </w:r>
            <w:r w:rsidR="00431278">
              <w:rPr>
                <w:webHidden/>
              </w:rPr>
              <w:fldChar w:fldCharType="begin"/>
            </w:r>
            <w:r w:rsidR="00431278">
              <w:rPr>
                <w:webHidden/>
              </w:rPr>
              <w:instrText xml:space="preserve"> PAGEREF _Toc172043492 \h </w:instrText>
            </w:r>
            <w:r w:rsidR="00431278">
              <w:rPr>
                <w:webHidden/>
              </w:rPr>
            </w:r>
            <w:r w:rsidR="00431278">
              <w:rPr>
                <w:webHidden/>
              </w:rPr>
              <w:fldChar w:fldCharType="separate"/>
            </w:r>
            <w:r w:rsidR="00431278">
              <w:rPr>
                <w:webHidden/>
              </w:rPr>
              <w:t>120</w:t>
            </w:r>
            <w:r w:rsidR="00431278">
              <w:rPr>
                <w:webHidden/>
              </w:rPr>
              <w:fldChar w:fldCharType="end"/>
            </w:r>
          </w:hyperlink>
        </w:p>
        <w:p w14:paraId="1A6D0C5A" w14:textId="1CB6FF01" w:rsidR="00431278" w:rsidRDefault="004E4C97">
          <w:pPr>
            <w:pStyle w:val="11"/>
            <w:rPr>
              <w:rFonts w:asciiTheme="minorHAnsi" w:eastAsiaTheme="minorEastAsia" w:hAnsiTheme="minorHAnsi" w:cstheme="minorBidi"/>
              <w:b w:val="0"/>
              <w:sz w:val="20"/>
              <w:szCs w:val="22"/>
              <w14:ligatures w14:val="standardContextual"/>
            </w:rPr>
          </w:pPr>
          <w:hyperlink w:anchor="_Toc172043493" w:history="1">
            <w:r w:rsidR="00431278" w:rsidRPr="007B1576">
              <w:rPr>
                <w:rStyle w:val="ab"/>
                <w:rFonts w:hAnsi="맑은 고딕"/>
              </w:rPr>
              <w:t>16.</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Virtual Account Number Issuance Information Change (Non-UI)</w:t>
            </w:r>
            <w:r w:rsidR="00431278">
              <w:rPr>
                <w:webHidden/>
              </w:rPr>
              <w:tab/>
            </w:r>
            <w:r w:rsidR="00431278">
              <w:rPr>
                <w:webHidden/>
              </w:rPr>
              <w:fldChar w:fldCharType="begin"/>
            </w:r>
            <w:r w:rsidR="00431278">
              <w:rPr>
                <w:webHidden/>
              </w:rPr>
              <w:instrText xml:space="preserve"> PAGEREF _Toc172043493 \h </w:instrText>
            </w:r>
            <w:r w:rsidR="00431278">
              <w:rPr>
                <w:webHidden/>
              </w:rPr>
            </w:r>
            <w:r w:rsidR="00431278">
              <w:rPr>
                <w:webHidden/>
              </w:rPr>
              <w:fldChar w:fldCharType="separate"/>
            </w:r>
            <w:r w:rsidR="00431278">
              <w:rPr>
                <w:webHidden/>
              </w:rPr>
              <w:t>122</w:t>
            </w:r>
            <w:r w:rsidR="00431278">
              <w:rPr>
                <w:webHidden/>
              </w:rPr>
              <w:fldChar w:fldCharType="end"/>
            </w:r>
          </w:hyperlink>
        </w:p>
        <w:p w14:paraId="647F8C3E" w14:textId="2498AF7F" w:rsidR="00431278" w:rsidRDefault="004E4C97">
          <w:pPr>
            <w:pStyle w:val="20"/>
            <w:rPr>
              <w:rFonts w:asciiTheme="minorHAnsi" w:eastAsiaTheme="minorEastAsia" w:hAnsiTheme="minorHAnsi" w:cstheme="minorBidi"/>
              <w:szCs w:val="22"/>
              <w14:ligatures w14:val="standardContextual"/>
            </w:rPr>
          </w:pPr>
          <w:hyperlink w:anchor="_Toc172043494" w:history="1">
            <w:r w:rsidR="00431278" w:rsidRPr="007B1576">
              <w:rPr>
                <w:rStyle w:val="ab"/>
                <w:rFonts w:eastAsiaTheme="minorHAnsi"/>
              </w:rPr>
              <w:t>16.1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_Toc172043494 \h </w:instrText>
            </w:r>
            <w:r w:rsidR="00431278">
              <w:rPr>
                <w:webHidden/>
              </w:rPr>
            </w:r>
            <w:r w:rsidR="00431278">
              <w:rPr>
                <w:webHidden/>
              </w:rPr>
              <w:fldChar w:fldCharType="separate"/>
            </w:r>
            <w:r w:rsidR="00431278">
              <w:rPr>
                <w:webHidden/>
              </w:rPr>
              <w:t>122</w:t>
            </w:r>
            <w:r w:rsidR="00431278">
              <w:rPr>
                <w:webHidden/>
              </w:rPr>
              <w:fldChar w:fldCharType="end"/>
            </w:r>
          </w:hyperlink>
        </w:p>
        <w:p w14:paraId="0C342588" w14:textId="2D35A818" w:rsidR="00431278" w:rsidRDefault="004E4C97">
          <w:pPr>
            <w:pStyle w:val="20"/>
            <w:rPr>
              <w:rFonts w:asciiTheme="minorHAnsi" w:eastAsiaTheme="minorEastAsia" w:hAnsiTheme="minorHAnsi" w:cstheme="minorBidi"/>
              <w:szCs w:val="22"/>
              <w14:ligatures w14:val="standardContextual"/>
            </w:rPr>
          </w:pPr>
          <w:hyperlink w:anchor="_Toc172043495" w:history="1">
            <w:r w:rsidR="00431278" w:rsidRPr="007B1576">
              <w:rPr>
                <w:rStyle w:val="ab"/>
                <w:rFonts w:eastAsiaTheme="minorHAnsi"/>
              </w:rPr>
              <w:t>16.2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_Toc172043495 \h </w:instrText>
            </w:r>
            <w:r w:rsidR="00431278">
              <w:rPr>
                <w:webHidden/>
              </w:rPr>
            </w:r>
            <w:r w:rsidR="00431278">
              <w:rPr>
                <w:webHidden/>
              </w:rPr>
              <w:fldChar w:fldCharType="separate"/>
            </w:r>
            <w:r w:rsidR="00431278">
              <w:rPr>
                <w:webHidden/>
              </w:rPr>
              <w:t>124</w:t>
            </w:r>
            <w:r w:rsidR="00431278">
              <w:rPr>
                <w:webHidden/>
              </w:rPr>
              <w:fldChar w:fldCharType="end"/>
            </w:r>
          </w:hyperlink>
        </w:p>
        <w:p w14:paraId="47908150" w14:textId="06C541DC" w:rsidR="00431278" w:rsidRDefault="004E4C97">
          <w:pPr>
            <w:pStyle w:val="20"/>
            <w:rPr>
              <w:rFonts w:asciiTheme="minorHAnsi" w:eastAsiaTheme="minorEastAsia" w:hAnsiTheme="minorHAnsi" w:cstheme="minorBidi"/>
              <w:szCs w:val="22"/>
              <w14:ligatures w14:val="standardContextual"/>
            </w:rPr>
          </w:pPr>
          <w:hyperlink w:anchor="_Toc172043496" w:history="1">
            <w:r w:rsidR="00431278" w:rsidRPr="007B1576">
              <w:rPr>
                <w:rStyle w:val="ab"/>
                <w:rFonts w:eastAsiaTheme="minorHAnsi"/>
              </w:rPr>
              <w:t>16.3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_Toc172043496 \h </w:instrText>
            </w:r>
            <w:r w:rsidR="00431278">
              <w:rPr>
                <w:webHidden/>
              </w:rPr>
            </w:r>
            <w:r w:rsidR="00431278">
              <w:rPr>
                <w:webHidden/>
              </w:rPr>
              <w:fldChar w:fldCharType="separate"/>
            </w:r>
            <w:r w:rsidR="00431278">
              <w:rPr>
                <w:webHidden/>
              </w:rPr>
              <w:t>124</w:t>
            </w:r>
            <w:r w:rsidR="00431278">
              <w:rPr>
                <w:webHidden/>
              </w:rPr>
              <w:fldChar w:fldCharType="end"/>
            </w:r>
          </w:hyperlink>
        </w:p>
        <w:p w14:paraId="0DBDA8AA" w14:textId="55B1EBF3" w:rsidR="00431278" w:rsidRDefault="004E4C97">
          <w:pPr>
            <w:pStyle w:val="11"/>
            <w:rPr>
              <w:rFonts w:asciiTheme="minorHAnsi" w:eastAsiaTheme="minorEastAsia" w:hAnsiTheme="minorHAnsi" w:cstheme="minorBidi"/>
              <w:b w:val="0"/>
              <w:sz w:val="20"/>
              <w:szCs w:val="22"/>
              <w14:ligatures w14:val="standardContextual"/>
            </w:rPr>
          </w:pPr>
          <w:hyperlink w:anchor="_Toc172043497" w:history="1">
            <w:r w:rsidR="00431278" w:rsidRPr="007B1576">
              <w:rPr>
                <w:rStyle w:val="ab"/>
                <w:rFonts w:hAnsi="맑은 고딕"/>
              </w:rPr>
              <w:t>17.</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Virtual Account Number Issuance Cancellation (Non-UI)</w:t>
            </w:r>
            <w:r w:rsidR="00431278">
              <w:rPr>
                <w:webHidden/>
              </w:rPr>
              <w:tab/>
            </w:r>
            <w:r w:rsidR="00431278">
              <w:rPr>
                <w:webHidden/>
              </w:rPr>
              <w:fldChar w:fldCharType="begin"/>
            </w:r>
            <w:r w:rsidR="00431278">
              <w:rPr>
                <w:webHidden/>
              </w:rPr>
              <w:instrText xml:space="preserve"> PAGEREF _Toc172043497 \h </w:instrText>
            </w:r>
            <w:r w:rsidR="00431278">
              <w:rPr>
                <w:webHidden/>
              </w:rPr>
            </w:r>
            <w:r w:rsidR="00431278">
              <w:rPr>
                <w:webHidden/>
              </w:rPr>
              <w:fldChar w:fldCharType="separate"/>
            </w:r>
            <w:r w:rsidR="00431278">
              <w:rPr>
                <w:webHidden/>
              </w:rPr>
              <w:t>127</w:t>
            </w:r>
            <w:r w:rsidR="00431278">
              <w:rPr>
                <w:webHidden/>
              </w:rPr>
              <w:fldChar w:fldCharType="end"/>
            </w:r>
          </w:hyperlink>
        </w:p>
        <w:p w14:paraId="3FFC49FD" w14:textId="5072FD4D" w:rsidR="00431278" w:rsidRDefault="004E4C97">
          <w:pPr>
            <w:pStyle w:val="20"/>
            <w:rPr>
              <w:rFonts w:asciiTheme="minorHAnsi" w:eastAsiaTheme="minorEastAsia" w:hAnsiTheme="minorHAnsi" w:cstheme="minorBidi"/>
              <w:szCs w:val="22"/>
              <w14:ligatures w14:val="standardContextual"/>
            </w:rPr>
          </w:pPr>
          <w:hyperlink w:anchor="_Toc172043498" w:history="1">
            <w:r w:rsidR="00431278" w:rsidRPr="007B1576">
              <w:rPr>
                <w:rStyle w:val="ab"/>
                <w:rFonts w:eastAsiaTheme="minorHAnsi"/>
              </w:rPr>
              <w:t>17.1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_Toc172043498 \h </w:instrText>
            </w:r>
            <w:r w:rsidR="00431278">
              <w:rPr>
                <w:webHidden/>
              </w:rPr>
            </w:r>
            <w:r w:rsidR="00431278">
              <w:rPr>
                <w:webHidden/>
              </w:rPr>
              <w:fldChar w:fldCharType="separate"/>
            </w:r>
            <w:r w:rsidR="00431278">
              <w:rPr>
                <w:webHidden/>
              </w:rPr>
              <w:t>127</w:t>
            </w:r>
            <w:r w:rsidR="00431278">
              <w:rPr>
                <w:webHidden/>
              </w:rPr>
              <w:fldChar w:fldCharType="end"/>
            </w:r>
          </w:hyperlink>
        </w:p>
        <w:p w14:paraId="4CAF4CA5" w14:textId="49EF2E84" w:rsidR="00431278" w:rsidRDefault="004E4C97">
          <w:pPr>
            <w:pStyle w:val="20"/>
            <w:rPr>
              <w:rFonts w:asciiTheme="minorHAnsi" w:eastAsiaTheme="minorEastAsia" w:hAnsiTheme="minorHAnsi" w:cstheme="minorBidi"/>
              <w:szCs w:val="22"/>
              <w14:ligatures w14:val="standardContextual"/>
            </w:rPr>
          </w:pPr>
          <w:hyperlink w:anchor="_Toc172043499" w:history="1">
            <w:r w:rsidR="00431278" w:rsidRPr="007B1576">
              <w:rPr>
                <w:rStyle w:val="ab"/>
                <w:rFonts w:eastAsiaTheme="minorHAnsi"/>
              </w:rPr>
              <w:t>17.2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_Toc172043499 \h </w:instrText>
            </w:r>
            <w:r w:rsidR="00431278">
              <w:rPr>
                <w:webHidden/>
              </w:rPr>
            </w:r>
            <w:r w:rsidR="00431278">
              <w:rPr>
                <w:webHidden/>
              </w:rPr>
              <w:fldChar w:fldCharType="separate"/>
            </w:r>
            <w:r w:rsidR="00431278">
              <w:rPr>
                <w:webHidden/>
              </w:rPr>
              <w:t>128</w:t>
            </w:r>
            <w:r w:rsidR="00431278">
              <w:rPr>
                <w:webHidden/>
              </w:rPr>
              <w:fldChar w:fldCharType="end"/>
            </w:r>
          </w:hyperlink>
        </w:p>
        <w:p w14:paraId="7C1C38B2" w14:textId="643508D9" w:rsidR="00431278" w:rsidRDefault="004E4C97">
          <w:pPr>
            <w:pStyle w:val="20"/>
            <w:rPr>
              <w:rFonts w:asciiTheme="minorHAnsi" w:eastAsiaTheme="minorEastAsia" w:hAnsiTheme="minorHAnsi" w:cstheme="minorBidi"/>
              <w:szCs w:val="22"/>
              <w14:ligatures w14:val="standardContextual"/>
            </w:rPr>
          </w:pPr>
          <w:hyperlink w:anchor="_Toc172043500" w:history="1">
            <w:r w:rsidR="00431278" w:rsidRPr="007B1576">
              <w:rPr>
                <w:rStyle w:val="ab"/>
                <w:rFonts w:eastAsiaTheme="minorHAnsi"/>
              </w:rPr>
              <w:t>17.3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_Toc172043500 \h </w:instrText>
            </w:r>
            <w:r w:rsidR="00431278">
              <w:rPr>
                <w:webHidden/>
              </w:rPr>
            </w:r>
            <w:r w:rsidR="00431278">
              <w:rPr>
                <w:webHidden/>
              </w:rPr>
              <w:fldChar w:fldCharType="separate"/>
            </w:r>
            <w:r w:rsidR="00431278">
              <w:rPr>
                <w:webHidden/>
              </w:rPr>
              <w:t>129</w:t>
            </w:r>
            <w:r w:rsidR="00431278">
              <w:rPr>
                <w:webHidden/>
              </w:rPr>
              <w:fldChar w:fldCharType="end"/>
            </w:r>
          </w:hyperlink>
        </w:p>
        <w:p w14:paraId="61B7EDF0" w14:textId="542FE1D8" w:rsidR="00431278" w:rsidRDefault="004E4C97">
          <w:pPr>
            <w:pStyle w:val="20"/>
            <w:rPr>
              <w:rFonts w:asciiTheme="minorHAnsi" w:eastAsiaTheme="minorEastAsia" w:hAnsiTheme="minorHAnsi" w:cstheme="minorBidi"/>
              <w:szCs w:val="22"/>
              <w14:ligatures w14:val="standardContextual"/>
            </w:rPr>
          </w:pPr>
          <w:hyperlink w:anchor="_Toc172043501" w:history="1">
            <w:r w:rsidR="00431278" w:rsidRPr="007B1576">
              <w:rPr>
                <w:rStyle w:val="ab"/>
                <w:rFonts w:eastAsiaTheme="minorHAnsi"/>
              </w:rPr>
              <w:t>17.4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_Toc172043501 \h </w:instrText>
            </w:r>
            <w:r w:rsidR="00431278">
              <w:rPr>
                <w:webHidden/>
              </w:rPr>
            </w:r>
            <w:r w:rsidR="00431278">
              <w:rPr>
                <w:webHidden/>
              </w:rPr>
              <w:fldChar w:fldCharType="separate"/>
            </w:r>
            <w:r w:rsidR="00431278">
              <w:rPr>
                <w:webHidden/>
              </w:rPr>
              <w:t>131</w:t>
            </w:r>
            <w:r w:rsidR="00431278">
              <w:rPr>
                <w:webHidden/>
              </w:rPr>
              <w:fldChar w:fldCharType="end"/>
            </w:r>
          </w:hyperlink>
        </w:p>
        <w:p w14:paraId="682FF1F7" w14:textId="440FA976" w:rsidR="00431278" w:rsidRDefault="004E4C97">
          <w:pPr>
            <w:pStyle w:val="11"/>
            <w:rPr>
              <w:rFonts w:asciiTheme="minorHAnsi" w:eastAsiaTheme="minorEastAsia" w:hAnsiTheme="minorHAnsi" w:cstheme="minorBidi"/>
              <w:b w:val="0"/>
              <w:sz w:val="20"/>
              <w:szCs w:val="22"/>
              <w14:ligatures w14:val="standardContextual"/>
            </w:rPr>
          </w:pPr>
          <w:hyperlink w:anchor="_Toc172043502" w:history="1">
            <w:r w:rsidR="00431278" w:rsidRPr="007B1576">
              <w:rPr>
                <w:rStyle w:val="ab"/>
                <w:rFonts w:hAnsi="맑은 고딕"/>
              </w:rPr>
              <w:t>18.</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Virtual Account Refund (Non-UI)</w:t>
            </w:r>
            <w:r w:rsidR="00431278">
              <w:rPr>
                <w:webHidden/>
              </w:rPr>
              <w:tab/>
            </w:r>
            <w:r w:rsidR="00431278">
              <w:rPr>
                <w:webHidden/>
              </w:rPr>
              <w:fldChar w:fldCharType="begin"/>
            </w:r>
            <w:r w:rsidR="00431278">
              <w:rPr>
                <w:webHidden/>
              </w:rPr>
              <w:instrText xml:space="preserve"> PAGEREF _Toc172043502 \h </w:instrText>
            </w:r>
            <w:r w:rsidR="00431278">
              <w:rPr>
                <w:webHidden/>
              </w:rPr>
            </w:r>
            <w:r w:rsidR="00431278">
              <w:rPr>
                <w:webHidden/>
              </w:rPr>
              <w:fldChar w:fldCharType="separate"/>
            </w:r>
            <w:r w:rsidR="00431278">
              <w:rPr>
                <w:webHidden/>
              </w:rPr>
              <w:t>132</w:t>
            </w:r>
            <w:r w:rsidR="00431278">
              <w:rPr>
                <w:webHidden/>
              </w:rPr>
              <w:fldChar w:fldCharType="end"/>
            </w:r>
          </w:hyperlink>
        </w:p>
        <w:p w14:paraId="12629282" w14:textId="203CDD0E" w:rsidR="00431278" w:rsidRDefault="004E4C97">
          <w:pPr>
            <w:pStyle w:val="20"/>
            <w:rPr>
              <w:rFonts w:asciiTheme="minorHAnsi" w:eastAsiaTheme="minorEastAsia" w:hAnsiTheme="minorHAnsi" w:cstheme="minorBidi"/>
              <w:szCs w:val="22"/>
              <w14:ligatures w14:val="standardContextual"/>
            </w:rPr>
          </w:pPr>
          <w:hyperlink w:anchor="_Toc172043503" w:history="1">
            <w:r w:rsidR="00431278" w:rsidRPr="007B1576">
              <w:rPr>
                <w:rStyle w:val="ab"/>
                <w:rFonts w:eastAsiaTheme="minorHAnsi"/>
              </w:rPr>
              <w:t>18.1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_Toc172043503 \h </w:instrText>
            </w:r>
            <w:r w:rsidR="00431278">
              <w:rPr>
                <w:webHidden/>
              </w:rPr>
            </w:r>
            <w:r w:rsidR="00431278">
              <w:rPr>
                <w:webHidden/>
              </w:rPr>
              <w:fldChar w:fldCharType="separate"/>
            </w:r>
            <w:r w:rsidR="00431278">
              <w:rPr>
                <w:webHidden/>
              </w:rPr>
              <w:t>132</w:t>
            </w:r>
            <w:r w:rsidR="00431278">
              <w:rPr>
                <w:webHidden/>
              </w:rPr>
              <w:fldChar w:fldCharType="end"/>
            </w:r>
          </w:hyperlink>
        </w:p>
        <w:p w14:paraId="6A9B4FC7" w14:textId="028A1D86" w:rsidR="00431278" w:rsidRDefault="004E4C97">
          <w:pPr>
            <w:pStyle w:val="20"/>
            <w:rPr>
              <w:rFonts w:asciiTheme="minorHAnsi" w:eastAsiaTheme="minorEastAsia" w:hAnsiTheme="minorHAnsi" w:cstheme="minorBidi"/>
              <w:szCs w:val="22"/>
              <w14:ligatures w14:val="standardContextual"/>
            </w:rPr>
          </w:pPr>
          <w:hyperlink w:anchor="_Toc172043504" w:history="1">
            <w:r w:rsidR="00431278" w:rsidRPr="007B1576">
              <w:rPr>
                <w:rStyle w:val="ab"/>
                <w:rFonts w:eastAsiaTheme="minorHAnsi"/>
              </w:rPr>
              <w:t>18.2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_Toc172043504 \h </w:instrText>
            </w:r>
            <w:r w:rsidR="00431278">
              <w:rPr>
                <w:webHidden/>
              </w:rPr>
            </w:r>
            <w:r w:rsidR="00431278">
              <w:rPr>
                <w:webHidden/>
              </w:rPr>
              <w:fldChar w:fldCharType="separate"/>
            </w:r>
            <w:r w:rsidR="00431278">
              <w:rPr>
                <w:webHidden/>
              </w:rPr>
              <w:t>135</w:t>
            </w:r>
            <w:r w:rsidR="00431278">
              <w:rPr>
                <w:webHidden/>
              </w:rPr>
              <w:fldChar w:fldCharType="end"/>
            </w:r>
          </w:hyperlink>
        </w:p>
        <w:p w14:paraId="63507B3A" w14:textId="2CFD9C1F" w:rsidR="00431278" w:rsidRDefault="004E4C97">
          <w:pPr>
            <w:pStyle w:val="20"/>
            <w:rPr>
              <w:rFonts w:asciiTheme="minorHAnsi" w:eastAsiaTheme="minorEastAsia" w:hAnsiTheme="minorHAnsi" w:cstheme="minorBidi"/>
              <w:szCs w:val="22"/>
              <w14:ligatures w14:val="standardContextual"/>
            </w:rPr>
          </w:pPr>
          <w:hyperlink w:anchor="_Toc172043505" w:history="1">
            <w:r w:rsidR="00431278" w:rsidRPr="007B1576">
              <w:rPr>
                <w:rStyle w:val="ab"/>
                <w:rFonts w:eastAsiaTheme="minorHAnsi"/>
              </w:rPr>
              <w:t>18.3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_Toc172043505 \h </w:instrText>
            </w:r>
            <w:r w:rsidR="00431278">
              <w:rPr>
                <w:webHidden/>
              </w:rPr>
            </w:r>
            <w:r w:rsidR="00431278">
              <w:rPr>
                <w:webHidden/>
              </w:rPr>
              <w:fldChar w:fldCharType="separate"/>
            </w:r>
            <w:r w:rsidR="00431278">
              <w:rPr>
                <w:webHidden/>
              </w:rPr>
              <w:t>136</w:t>
            </w:r>
            <w:r w:rsidR="00431278">
              <w:rPr>
                <w:webHidden/>
              </w:rPr>
              <w:fldChar w:fldCharType="end"/>
            </w:r>
          </w:hyperlink>
        </w:p>
        <w:p w14:paraId="21945C87" w14:textId="5F6A75C6" w:rsidR="00431278" w:rsidRDefault="004E4C97">
          <w:pPr>
            <w:pStyle w:val="20"/>
            <w:rPr>
              <w:rFonts w:asciiTheme="minorHAnsi" w:eastAsiaTheme="minorEastAsia" w:hAnsiTheme="minorHAnsi" w:cstheme="minorBidi"/>
              <w:szCs w:val="22"/>
              <w14:ligatures w14:val="standardContextual"/>
            </w:rPr>
          </w:pPr>
          <w:hyperlink w:anchor="_Toc172043506" w:history="1">
            <w:r w:rsidR="00431278" w:rsidRPr="007B1576">
              <w:rPr>
                <w:rStyle w:val="ab"/>
                <w:rFonts w:eastAsiaTheme="minorHAnsi"/>
              </w:rPr>
              <w:t>18.4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_Toc172043506 \h </w:instrText>
            </w:r>
            <w:r w:rsidR="00431278">
              <w:rPr>
                <w:webHidden/>
              </w:rPr>
            </w:r>
            <w:r w:rsidR="00431278">
              <w:rPr>
                <w:webHidden/>
              </w:rPr>
              <w:fldChar w:fldCharType="separate"/>
            </w:r>
            <w:r w:rsidR="00431278">
              <w:rPr>
                <w:webHidden/>
              </w:rPr>
              <w:t>138</w:t>
            </w:r>
            <w:r w:rsidR="00431278">
              <w:rPr>
                <w:webHidden/>
              </w:rPr>
              <w:fldChar w:fldCharType="end"/>
            </w:r>
          </w:hyperlink>
        </w:p>
        <w:p w14:paraId="53AE7591" w14:textId="3E5118E9" w:rsidR="00431278" w:rsidRDefault="004E4C97">
          <w:pPr>
            <w:pStyle w:val="11"/>
            <w:rPr>
              <w:rFonts w:asciiTheme="minorHAnsi" w:eastAsiaTheme="minorEastAsia" w:hAnsiTheme="minorHAnsi" w:cstheme="minorBidi"/>
              <w:b w:val="0"/>
              <w:sz w:val="20"/>
              <w:szCs w:val="22"/>
              <w14:ligatures w14:val="standardContextual"/>
            </w:rPr>
          </w:pPr>
          <w:hyperlink w:anchor="_Toc172043507" w:history="1">
            <w:r w:rsidR="00431278" w:rsidRPr="007B1576">
              <w:rPr>
                <w:rStyle w:val="ab"/>
                <w:rFonts w:hAnsi="맑은 고딕"/>
              </w:rPr>
              <w:t>19.</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010 Virtual Account Payment (UI)</w:t>
            </w:r>
            <w:r w:rsidR="00431278">
              <w:rPr>
                <w:webHidden/>
              </w:rPr>
              <w:tab/>
            </w:r>
            <w:r w:rsidR="00431278">
              <w:rPr>
                <w:webHidden/>
              </w:rPr>
              <w:fldChar w:fldCharType="begin"/>
            </w:r>
            <w:r w:rsidR="00431278">
              <w:rPr>
                <w:webHidden/>
              </w:rPr>
              <w:instrText xml:space="preserve"> PAGEREF _Toc172043507 \h </w:instrText>
            </w:r>
            <w:r w:rsidR="00431278">
              <w:rPr>
                <w:webHidden/>
              </w:rPr>
            </w:r>
            <w:r w:rsidR="00431278">
              <w:rPr>
                <w:webHidden/>
              </w:rPr>
              <w:fldChar w:fldCharType="separate"/>
            </w:r>
            <w:r w:rsidR="00431278">
              <w:rPr>
                <w:webHidden/>
              </w:rPr>
              <w:t>139</w:t>
            </w:r>
            <w:r w:rsidR="00431278">
              <w:rPr>
                <w:webHidden/>
              </w:rPr>
              <w:fldChar w:fldCharType="end"/>
            </w:r>
          </w:hyperlink>
        </w:p>
        <w:p w14:paraId="66E1234D" w14:textId="2DAC8CE9" w:rsidR="00431278" w:rsidRDefault="004E4C97">
          <w:pPr>
            <w:pStyle w:val="20"/>
            <w:rPr>
              <w:rFonts w:asciiTheme="minorHAnsi" w:eastAsiaTheme="minorEastAsia" w:hAnsiTheme="minorHAnsi" w:cstheme="minorBidi"/>
              <w:szCs w:val="22"/>
              <w14:ligatures w14:val="standardContextual"/>
            </w:rPr>
          </w:pPr>
          <w:hyperlink w:anchor="_Toc172043508" w:history="1">
            <w:r w:rsidR="00431278" w:rsidRPr="007B1576">
              <w:rPr>
                <w:rStyle w:val="ab"/>
                <w:rFonts w:eastAsiaTheme="minorHAnsi"/>
              </w:rPr>
              <w:t>19.1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_Toc172043508 \h </w:instrText>
            </w:r>
            <w:r w:rsidR="00431278">
              <w:rPr>
                <w:webHidden/>
              </w:rPr>
            </w:r>
            <w:r w:rsidR="00431278">
              <w:rPr>
                <w:webHidden/>
              </w:rPr>
              <w:fldChar w:fldCharType="separate"/>
            </w:r>
            <w:r w:rsidR="00431278">
              <w:rPr>
                <w:webHidden/>
              </w:rPr>
              <w:t>139</w:t>
            </w:r>
            <w:r w:rsidR="00431278">
              <w:rPr>
                <w:webHidden/>
              </w:rPr>
              <w:fldChar w:fldCharType="end"/>
            </w:r>
          </w:hyperlink>
        </w:p>
        <w:p w14:paraId="661422D4" w14:textId="0956C689" w:rsidR="00431278" w:rsidRDefault="004E4C97">
          <w:pPr>
            <w:pStyle w:val="20"/>
            <w:rPr>
              <w:rFonts w:asciiTheme="minorHAnsi" w:eastAsiaTheme="minorEastAsia" w:hAnsiTheme="minorHAnsi" w:cstheme="minorBidi"/>
              <w:szCs w:val="22"/>
              <w14:ligatures w14:val="standardContextual"/>
            </w:rPr>
          </w:pPr>
          <w:hyperlink w:anchor="_Toc172043509" w:history="1">
            <w:r w:rsidR="00431278" w:rsidRPr="007B1576">
              <w:rPr>
                <w:rStyle w:val="ab"/>
                <w:rFonts w:eastAsiaTheme="minorHAnsi"/>
              </w:rPr>
              <w:t>19.2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_Toc172043509 \h </w:instrText>
            </w:r>
            <w:r w:rsidR="00431278">
              <w:rPr>
                <w:webHidden/>
              </w:rPr>
            </w:r>
            <w:r w:rsidR="00431278">
              <w:rPr>
                <w:webHidden/>
              </w:rPr>
              <w:fldChar w:fldCharType="separate"/>
            </w:r>
            <w:r w:rsidR="00431278">
              <w:rPr>
                <w:webHidden/>
              </w:rPr>
              <w:t>143</w:t>
            </w:r>
            <w:r w:rsidR="00431278">
              <w:rPr>
                <w:webHidden/>
              </w:rPr>
              <w:fldChar w:fldCharType="end"/>
            </w:r>
          </w:hyperlink>
        </w:p>
        <w:p w14:paraId="2D890166" w14:textId="2422D2DD" w:rsidR="00431278" w:rsidRDefault="004E4C97">
          <w:pPr>
            <w:pStyle w:val="20"/>
            <w:rPr>
              <w:rFonts w:asciiTheme="minorHAnsi" w:eastAsiaTheme="minorEastAsia" w:hAnsiTheme="minorHAnsi" w:cstheme="minorBidi"/>
              <w:szCs w:val="22"/>
              <w14:ligatures w14:val="standardContextual"/>
            </w:rPr>
          </w:pPr>
          <w:hyperlink w:anchor="_Toc172043510" w:history="1">
            <w:r w:rsidR="00431278" w:rsidRPr="007B1576">
              <w:rPr>
                <w:rStyle w:val="ab"/>
                <w:rFonts w:eastAsiaTheme="minorHAnsi"/>
              </w:rPr>
              <w:t>19.3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_Toc172043510 \h </w:instrText>
            </w:r>
            <w:r w:rsidR="00431278">
              <w:rPr>
                <w:webHidden/>
              </w:rPr>
            </w:r>
            <w:r w:rsidR="00431278">
              <w:rPr>
                <w:webHidden/>
              </w:rPr>
              <w:fldChar w:fldCharType="separate"/>
            </w:r>
            <w:r w:rsidR="00431278">
              <w:rPr>
                <w:webHidden/>
              </w:rPr>
              <w:t>143</w:t>
            </w:r>
            <w:r w:rsidR="00431278">
              <w:rPr>
                <w:webHidden/>
              </w:rPr>
              <w:fldChar w:fldCharType="end"/>
            </w:r>
          </w:hyperlink>
        </w:p>
        <w:p w14:paraId="7C076C7C" w14:textId="53E04D87" w:rsidR="00431278" w:rsidRDefault="004E4C97">
          <w:pPr>
            <w:pStyle w:val="20"/>
            <w:rPr>
              <w:rFonts w:asciiTheme="minorHAnsi" w:eastAsiaTheme="minorEastAsia" w:hAnsiTheme="minorHAnsi" w:cstheme="minorBidi"/>
              <w:szCs w:val="22"/>
              <w14:ligatures w14:val="standardContextual"/>
            </w:rPr>
          </w:pPr>
          <w:hyperlink w:anchor="_Toc172043511" w:history="1">
            <w:r w:rsidR="00431278" w:rsidRPr="007B1576">
              <w:rPr>
                <w:rStyle w:val="ab"/>
                <w:rFonts w:eastAsiaTheme="minorHAnsi"/>
              </w:rPr>
              <w:t>19.4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(Test Environment) Deposit Test API</w:t>
            </w:r>
            <w:r w:rsidR="00431278">
              <w:rPr>
                <w:webHidden/>
              </w:rPr>
              <w:tab/>
            </w:r>
            <w:r w:rsidR="00431278">
              <w:rPr>
                <w:webHidden/>
              </w:rPr>
              <w:fldChar w:fldCharType="begin"/>
            </w:r>
            <w:r w:rsidR="00431278">
              <w:rPr>
                <w:webHidden/>
              </w:rPr>
              <w:instrText xml:space="preserve"> PAGEREF _Toc172043511 \h </w:instrText>
            </w:r>
            <w:r w:rsidR="00431278">
              <w:rPr>
                <w:webHidden/>
              </w:rPr>
            </w:r>
            <w:r w:rsidR="00431278">
              <w:rPr>
                <w:webHidden/>
              </w:rPr>
              <w:fldChar w:fldCharType="separate"/>
            </w:r>
            <w:r w:rsidR="00431278">
              <w:rPr>
                <w:webHidden/>
              </w:rPr>
              <w:t>145</w:t>
            </w:r>
            <w:r w:rsidR="00431278">
              <w:rPr>
                <w:webHidden/>
              </w:rPr>
              <w:fldChar w:fldCharType="end"/>
            </w:r>
          </w:hyperlink>
        </w:p>
        <w:p w14:paraId="43D9C75C" w14:textId="055103F2" w:rsidR="00431278" w:rsidRDefault="004E4C97">
          <w:pPr>
            <w:pStyle w:val="20"/>
            <w:rPr>
              <w:rFonts w:asciiTheme="minorHAnsi" w:eastAsiaTheme="minorEastAsia" w:hAnsiTheme="minorHAnsi" w:cstheme="minorBidi"/>
              <w:szCs w:val="22"/>
              <w14:ligatures w14:val="standardContextual"/>
            </w:rPr>
          </w:pPr>
          <w:hyperlink w:anchor="_Toc172043512" w:history="1">
            <w:r w:rsidR="00431278" w:rsidRPr="007B1576">
              <w:rPr>
                <w:rStyle w:val="ab"/>
                <w:rFonts w:eastAsiaTheme="minorHAnsi"/>
              </w:rPr>
              <w:t>19.5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_Toc172043512 \h </w:instrText>
            </w:r>
            <w:r w:rsidR="00431278">
              <w:rPr>
                <w:webHidden/>
              </w:rPr>
            </w:r>
            <w:r w:rsidR="00431278">
              <w:rPr>
                <w:webHidden/>
              </w:rPr>
              <w:fldChar w:fldCharType="separate"/>
            </w:r>
            <w:r w:rsidR="00431278">
              <w:rPr>
                <w:webHidden/>
              </w:rPr>
              <w:t>145</w:t>
            </w:r>
            <w:r w:rsidR="00431278">
              <w:rPr>
                <w:webHidden/>
              </w:rPr>
              <w:fldChar w:fldCharType="end"/>
            </w:r>
          </w:hyperlink>
        </w:p>
        <w:p w14:paraId="14C1E712" w14:textId="750AC960" w:rsidR="00431278" w:rsidRDefault="004E4C97">
          <w:pPr>
            <w:pStyle w:val="11"/>
            <w:rPr>
              <w:rFonts w:asciiTheme="minorHAnsi" w:eastAsiaTheme="minorEastAsia" w:hAnsiTheme="minorHAnsi" w:cstheme="minorBidi"/>
              <w:b w:val="0"/>
              <w:sz w:val="20"/>
              <w:szCs w:val="22"/>
              <w14:ligatures w14:val="standardContextual"/>
            </w:rPr>
          </w:pPr>
          <w:hyperlink w:anchor="_Toc172043513" w:history="1">
            <w:r w:rsidR="00431278" w:rsidRPr="007B1576">
              <w:rPr>
                <w:rStyle w:val="ab"/>
                <w:rFonts w:hAnsi="맑은 고딕"/>
              </w:rPr>
              <w:t>20.</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Direct Carrier Billing (DCB) (UI)</w:t>
            </w:r>
            <w:r w:rsidR="00431278">
              <w:rPr>
                <w:webHidden/>
              </w:rPr>
              <w:tab/>
            </w:r>
            <w:r w:rsidR="00431278">
              <w:rPr>
                <w:webHidden/>
              </w:rPr>
              <w:fldChar w:fldCharType="begin"/>
            </w:r>
            <w:r w:rsidR="00431278">
              <w:rPr>
                <w:webHidden/>
              </w:rPr>
              <w:instrText xml:space="preserve"> PAGEREF _Toc172043513 \h </w:instrText>
            </w:r>
            <w:r w:rsidR="00431278">
              <w:rPr>
                <w:webHidden/>
              </w:rPr>
            </w:r>
            <w:r w:rsidR="00431278">
              <w:rPr>
                <w:webHidden/>
              </w:rPr>
              <w:fldChar w:fldCharType="separate"/>
            </w:r>
            <w:r w:rsidR="00431278">
              <w:rPr>
                <w:webHidden/>
              </w:rPr>
              <w:t>146</w:t>
            </w:r>
            <w:r w:rsidR="00431278">
              <w:rPr>
                <w:webHidden/>
              </w:rPr>
              <w:fldChar w:fldCharType="end"/>
            </w:r>
          </w:hyperlink>
        </w:p>
        <w:p w14:paraId="6DCA5E6D" w14:textId="77B6194B" w:rsidR="00431278" w:rsidRDefault="004E4C97">
          <w:pPr>
            <w:pStyle w:val="20"/>
            <w:rPr>
              <w:rFonts w:asciiTheme="minorHAnsi" w:eastAsiaTheme="minorEastAsia" w:hAnsiTheme="minorHAnsi" w:cstheme="minorBidi"/>
              <w:szCs w:val="22"/>
              <w14:ligatures w14:val="standardContextual"/>
            </w:rPr>
          </w:pPr>
          <w:hyperlink w:anchor="_Toc172043514" w:history="1">
            <w:r w:rsidR="00431278" w:rsidRPr="007B1576">
              <w:rPr>
                <w:rStyle w:val="ab"/>
                <w:rFonts w:eastAsiaTheme="minorHAnsi"/>
              </w:rPr>
              <w:t>20.1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_Toc172043514 \h </w:instrText>
            </w:r>
            <w:r w:rsidR="00431278">
              <w:rPr>
                <w:webHidden/>
              </w:rPr>
            </w:r>
            <w:r w:rsidR="00431278">
              <w:rPr>
                <w:webHidden/>
              </w:rPr>
              <w:fldChar w:fldCharType="separate"/>
            </w:r>
            <w:r w:rsidR="00431278">
              <w:rPr>
                <w:webHidden/>
              </w:rPr>
              <w:t>146</w:t>
            </w:r>
            <w:r w:rsidR="00431278">
              <w:rPr>
                <w:webHidden/>
              </w:rPr>
              <w:fldChar w:fldCharType="end"/>
            </w:r>
          </w:hyperlink>
        </w:p>
        <w:p w14:paraId="079560FB" w14:textId="7BD15F37" w:rsidR="00431278" w:rsidRDefault="004E4C97">
          <w:pPr>
            <w:pStyle w:val="20"/>
            <w:rPr>
              <w:rFonts w:asciiTheme="minorHAnsi" w:eastAsiaTheme="minorEastAsia" w:hAnsiTheme="minorHAnsi" w:cstheme="minorBidi"/>
              <w:szCs w:val="22"/>
              <w14:ligatures w14:val="standardContextual"/>
            </w:rPr>
          </w:pPr>
          <w:hyperlink w:anchor="_Toc172043515" w:history="1">
            <w:r w:rsidR="00431278" w:rsidRPr="007B1576">
              <w:rPr>
                <w:rStyle w:val="ab"/>
                <w:rFonts w:eastAsiaTheme="minorHAnsi"/>
              </w:rPr>
              <w:t>20.2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_Toc172043515 \h </w:instrText>
            </w:r>
            <w:r w:rsidR="00431278">
              <w:rPr>
                <w:webHidden/>
              </w:rPr>
            </w:r>
            <w:r w:rsidR="00431278">
              <w:rPr>
                <w:webHidden/>
              </w:rPr>
              <w:fldChar w:fldCharType="separate"/>
            </w:r>
            <w:r w:rsidR="00431278">
              <w:rPr>
                <w:webHidden/>
              </w:rPr>
              <w:t>150</w:t>
            </w:r>
            <w:r w:rsidR="00431278">
              <w:rPr>
                <w:webHidden/>
              </w:rPr>
              <w:fldChar w:fldCharType="end"/>
            </w:r>
          </w:hyperlink>
        </w:p>
        <w:p w14:paraId="08B62786" w14:textId="6B240C8B" w:rsidR="00431278" w:rsidRDefault="004E4C97">
          <w:pPr>
            <w:pStyle w:val="20"/>
            <w:rPr>
              <w:rFonts w:asciiTheme="minorHAnsi" w:eastAsiaTheme="minorEastAsia" w:hAnsiTheme="minorHAnsi" w:cstheme="minorBidi"/>
              <w:szCs w:val="22"/>
              <w14:ligatures w14:val="standardContextual"/>
            </w:rPr>
          </w:pPr>
          <w:hyperlink w:anchor="_Toc172043516" w:history="1">
            <w:r w:rsidR="00431278" w:rsidRPr="007B1576">
              <w:rPr>
                <w:rStyle w:val="ab"/>
                <w:rFonts w:eastAsiaTheme="minorHAnsi"/>
              </w:rPr>
              <w:t>20.3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_Toc172043516 \h </w:instrText>
            </w:r>
            <w:r w:rsidR="00431278">
              <w:rPr>
                <w:webHidden/>
              </w:rPr>
            </w:r>
            <w:r w:rsidR="00431278">
              <w:rPr>
                <w:webHidden/>
              </w:rPr>
              <w:fldChar w:fldCharType="separate"/>
            </w:r>
            <w:r w:rsidR="00431278">
              <w:rPr>
                <w:webHidden/>
              </w:rPr>
              <w:t>150</w:t>
            </w:r>
            <w:r w:rsidR="00431278">
              <w:rPr>
                <w:webHidden/>
              </w:rPr>
              <w:fldChar w:fldCharType="end"/>
            </w:r>
          </w:hyperlink>
        </w:p>
        <w:p w14:paraId="4F16E4D8" w14:textId="40A4BDC6" w:rsidR="00431278" w:rsidRDefault="004E4C97">
          <w:pPr>
            <w:pStyle w:val="20"/>
            <w:rPr>
              <w:rFonts w:asciiTheme="minorHAnsi" w:eastAsiaTheme="minorEastAsia" w:hAnsiTheme="minorHAnsi" w:cstheme="minorBidi"/>
              <w:szCs w:val="22"/>
              <w14:ligatures w14:val="standardContextual"/>
            </w:rPr>
          </w:pPr>
          <w:hyperlink w:anchor="_Toc172043517" w:history="1">
            <w:r w:rsidR="00431278" w:rsidRPr="007B1576">
              <w:rPr>
                <w:rStyle w:val="ab"/>
                <w:rFonts w:eastAsiaTheme="minorHAnsi"/>
              </w:rPr>
              <w:t>20.4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_Toc172043517 \h </w:instrText>
            </w:r>
            <w:r w:rsidR="00431278">
              <w:rPr>
                <w:webHidden/>
              </w:rPr>
            </w:r>
            <w:r w:rsidR="00431278">
              <w:rPr>
                <w:webHidden/>
              </w:rPr>
              <w:fldChar w:fldCharType="separate"/>
            </w:r>
            <w:r w:rsidR="00431278">
              <w:rPr>
                <w:webHidden/>
              </w:rPr>
              <w:t>153</w:t>
            </w:r>
            <w:r w:rsidR="00431278">
              <w:rPr>
                <w:webHidden/>
              </w:rPr>
              <w:fldChar w:fldCharType="end"/>
            </w:r>
          </w:hyperlink>
        </w:p>
        <w:p w14:paraId="3C560FE8" w14:textId="35449D03" w:rsidR="00431278" w:rsidRDefault="004E4C97">
          <w:pPr>
            <w:pStyle w:val="11"/>
            <w:rPr>
              <w:rFonts w:asciiTheme="minorHAnsi" w:eastAsiaTheme="minorEastAsia" w:hAnsiTheme="minorHAnsi" w:cstheme="minorBidi"/>
              <w:b w:val="0"/>
              <w:sz w:val="20"/>
              <w:szCs w:val="22"/>
              <w14:ligatures w14:val="standardContextual"/>
            </w:rPr>
          </w:pPr>
          <w:hyperlink w:anchor="_Toc172043518" w:history="1">
            <w:r w:rsidR="00431278" w:rsidRPr="007B1576">
              <w:rPr>
                <w:rStyle w:val="ab"/>
                <w:rFonts w:hAnsi="맑은 고딕"/>
              </w:rPr>
              <w:t>21.</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Phone Approval API (Hybrid)</w:t>
            </w:r>
            <w:r w:rsidR="00431278">
              <w:rPr>
                <w:webHidden/>
              </w:rPr>
              <w:tab/>
            </w:r>
            <w:r w:rsidR="00431278">
              <w:rPr>
                <w:webHidden/>
              </w:rPr>
              <w:fldChar w:fldCharType="begin"/>
            </w:r>
            <w:r w:rsidR="00431278">
              <w:rPr>
                <w:webHidden/>
              </w:rPr>
              <w:instrText xml:space="preserve"> PAGEREF _Toc172043518 \h </w:instrText>
            </w:r>
            <w:r w:rsidR="00431278">
              <w:rPr>
                <w:webHidden/>
              </w:rPr>
            </w:r>
            <w:r w:rsidR="00431278">
              <w:rPr>
                <w:webHidden/>
              </w:rPr>
              <w:fldChar w:fldCharType="separate"/>
            </w:r>
            <w:r w:rsidR="00431278">
              <w:rPr>
                <w:webHidden/>
              </w:rPr>
              <w:t>157</w:t>
            </w:r>
            <w:r w:rsidR="00431278">
              <w:rPr>
                <w:webHidden/>
              </w:rPr>
              <w:fldChar w:fldCharType="end"/>
            </w:r>
          </w:hyperlink>
        </w:p>
        <w:p w14:paraId="4CACFE2A" w14:textId="18D7AE07" w:rsidR="00431278" w:rsidRDefault="004E4C97">
          <w:pPr>
            <w:pStyle w:val="20"/>
            <w:rPr>
              <w:rFonts w:asciiTheme="minorHAnsi" w:eastAsiaTheme="minorEastAsia" w:hAnsiTheme="minorHAnsi" w:cstheme="minorBidi"/>
              <w:szCs w:val="22"/>
              <w14:ligatures w14:val="standardContextual"/>
            </w:rPr>
          </w:pPr>
          <w:hyperlink w:anchor="_Toc172043519" w:history="1">
            <w:r w:rsidR="00431278" w:rsidRPr="007B1576">
              <w:rPr>
                <w:rStyle w:val="ab"/>
                <w:rFonts w:eastAsiaTheme="minorHAnsi"/>
              </w:rPr>
              <w:t>21.1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_Toc172043519 \h </w:instrText>
            </w:r>
            <w:r w:rsidR="00431278">
              <w:rPr>
                <w:webHidden/>
              </w:rPr>
            </w:r>
            <w:r w:rsidR="00431278">
              <w:rPr>
                <w:webHidden/>
              </w:rPr>
              <w:fldChar w:fldCharType="separate"/>
            </w:r>
            <w:r w:rsidR="00431278">
              <w:rPr>
                <w:webHidden/>
              </w:rPr>
              <w:t>157</w:t>
            </w:r>
            <w:r w:rsidR="00431278">
              <w:rPr>
                <w:webHidden/>
              </w:rPr>
              <w:fldChar w:fldCharType="end"/>
            </w:r>
          </w:hyperlink>
        </w:p>
        <w:p w14:paraId="239F64A8" w14:textId="7C6DA38A" w:rsidR="00431278" w:rsidRDefault="004E4C97">
          <w:pPr>
            <w:pStyle w:val="20"/>
            <w:rPr>
              <w:rFonts w:asciiTheme="minorHAnsi" w:eastAsiaTheme="minorEastAsia" w:hAnsiTheme="minorHAnsi" w:cstheme="minorBidi"/>
              <w:szCs w:val="22"/>
              <w14:ligatures w14:val="standardContextual"/>
            </w:rPr>
          </w:pPr>
          <w:hyperlink w:anchor="_Toc172043520" w:history="1">
            <w:r w:rsidR="00431278" w:rsidRPr="007B1576">
              <w:rPr>
                <w:rStyle w:val="ab"/>
                <w:rFonts w:eastAsiaTheme="minorHAnsi"/>
              </w:rPr>
              <w:t>21.2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_Toc172043520 \h </w:instrText>
            </w:r>
            <w:r w:rsidR="00431278">
              <w:rPr>
                <w:webHidden/>
              </w:rPr>
            </w:r>
            <w:r w:rsidR="00431278">
              <w:rPr>
                <w:webHidden/>
              </w:rPr>
              <w:fldChar w:fldCharType="separate"/>
            </w:r>
            <w:r w:rsidR="00431278">
              <w:rPr>
                <w:webHidden/>
              </w:rPr>
              <w:t>157</w:t>
            </w:r>
            <w:r w:rsidR="00431278">
              <w:rPr>
                <w:webHidden/>
              </w:rPr>
              <w:fldChar w:fldCharType="end"/>
            </w:r>
          </w:hyperlink>
        </w:p>
        <w:p w14:paraId="34E53AE0" w14:textId="78EEAC32" w:rsidR="00431278" w:rsidRDefault="004E4C97">
          <w:pPr>
            <w:pStyle w:val="20"/>
            <w:rPr>
              <w:rFonts w:asciiTheme="minorHAnsi" w:eastAsiaTheme="minorEastAsia" w:hAnsiTheme="minorHAnsi" w:cstheme="minorBidi"/>
              <w:szCs w:val="22"/>
              <w14:ligatures w14:val="standardContextual"/>
            </w:rPr>
          </w:pPr>
          <w:hyperlink w:anchor="_Toc172043521" w:history="1">
            <w:r w:rsidR="00431278" w:rsidRPr="007B1576">
              <w:rPr>
                <w:rStyle w:val="ab"/>
                <w:rFonts w:eastAsiaTheme="minorHAnsi"/>
              </w:rPr>
              <w:t>21.3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_Toc172043521 \h </w:instrText>
            </w:r>
            <w:r w:rsidR="00431278">
              <w:rPr>
                <w:webHidden/>
              </w:rPr>
            </w:r>
            <w:r w:rsidR="00431278">
              <w:rPr>
                <w:webHidden/>
              </w:rPr>
              <w:fldChar w:fldCharType="separate"/>
            </w:r>
            <w:r w:rsidR="00431278">
              <w:rPr>
                <w:webHidden/>
              </w:rPr>
              <w:t>157</w:t>
            </w:r>
            <w:r w:rsidR="00431278">
              <w:rPr>
                <w:webHidden/>
              </w:rPr>
              <w:fldChar w:fldCharType="end"/>
            </w:r>
          </w:hyperlink>
        </w:p>
        <w:p w14:paraId="591085E8" w14:textId="01BA8E46" w:rsidR="00431278" w:rsidRDefault="004E4C97">
          <w:pPr>
            <w:pStyle w:val="20"/>
            <w:rPr>
              <w:rFonts w:asciiTheme="minorHAnsi" w:eastAsiaTheme="minorEastAsia" w:hAnsiTheme="minorHAnsi" w:cstheme="minorBidi"/>
              <w:szCs w:val="22"/>
              <w14:ligatures w14:val="standardContextual"/>
            </w:rPr>
          </w:pPr>
          <w:hyperlink w:anchor="_Toc172043522" w:history="1">
            <w:r w:rsidR="00431278" w:rsidRPr="007B1576">
              <w:rPr>
                <w:rStyle w:val="ab"/>
                <w:rFonts w:eastAsiaTheme="minorHAnsi"/>
              </w:rPr>
              <w:t>21.4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_Toc172043522 \h </w:instrText>
            </w:r>
            <w:r w:rsidR="00431278">
              <w:rPr>
                <w:webHidden/>
              </w:rPr>
            </w:r>
            <w:r w:rsidR="00431278">
              <w:rPr>
                <w:webHidden/>
              </w:rPr>
              <w:fldChar w:fldCharType="separate"/>
            </w:r>
            <w:r w:rsidR="00431278">
              <w:rPr>
                <w:webHidden/>
              </w:rPr>
              <w:t>160</w:t>
            </w:r>
            <w:r w:rsidR="00431278">
              <w:rPr>
                <w:webHidden/>
              </w:rPr>
              <w:fldChar w:fldCharType="end"/>
            </w:r>
          </w:hyperlink>
        </w:p>
        <w:p w14:paraId="69EDE9A6" w14:textId="1B0F3B12" w:rsidR="00431278" w:rsidRDefault="004E4C97">
          <w:pPr>
            <w:pStyle w:val="20"/>
            <w:rPr>
              <w:rFonts w:asciiTheme="minorHAnsi" w:eastAsiaTheme="minorEastAsia" w:hAnsiTheme="minorHAnsi" w:cstheme="minorBidi"/>
              <w:szCs w:val="22"/>
              <w14:ligatures w14:val="standardContextual"/>
            </w:rPr>
          </w:pPr>
          <w:hyperlink w:anchor="_Toc172043523" w:history="1">
            <w:r w:rsidR="00431278" w:rsidRPr="007B1576">
              <w:rPr>
                <w:rStyle w:val="ab"/>
                <w:rFonts w:eastAsiaTheme="minorHAnsi"/>
              </w:rPr>
              <w:t>21.5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_Toc172043523 \h </w:instrText>
            </w:r>
            <w:r w:rsidR="00431278">
              <w:rPr>
                <w:webHidden/>
              </w:rPr>
            </w:r>
            <w:r w:rsidR="00431278">
              <w:rPr>
                <w:webHidden/>
              </w:rPr>
              <w:fldChar w:fldCharType="separate"/>
            </w:r>
            <w:r w:rsidR="00431278">
              <w:rPr>
                <w:webHidden/>
              </w:rPr>
              <w:t>160</w:t>
            </w:r>
            <w:r w:rsidR="00431278">
              <w:rPr>
                <w:webHidden/>
              </w:rPr>
              <w:fldChar w:fldCharType="end"/>
            </w:r>
          </w:hyperlink>
        </w:p>
        <w:p w14:paraId="6729735F" w14:textId="37F415E3" w:rsidR="00431278" w:rsidRDefault="004E4C97">
          <w:pPr>
            <w:pStyle w:val="20"/>
            <w:rPr>
              <w:rFonts w:asciiTheme="minorHAnsi" w:eastAsiaTheme="minorEastAsia" w:hAnsiTheme="minorHAnsi" w:cstheme="minorBidi"/>
              <w:szCs w:val="22"/>
              <w14:ligatures w14:val="standardContextual"/>
            </w:rPr>
          </w:pPr>
          <w:hyperlink w:anchor="_Toc172043524" w:history="1">
            <w:r w:rsidR="00431278" w:rsidRPr="007B1576">
              <w:rPr>
                <w:rStyle w:val="ab"/>
                <w:rFonts w:eastAsiaTheme="minorHAnsi"/>
              </w:rPr>
              <w:t>21.6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_Toc172043524 \h </w:instrText>
            </w:r>
            <w:r w:rsidR="00431278">
              <w:rPr>
                <w:webHidden/>
              </w:rPr>
            </w:r>
            <w:r w:rsidR="00431278">
              <w:rPr>
                <w:webHidden/>
              </w:rPr>
              <w:fldChar w:fldCharType="separate"/>
            </w:r>
            <w:r w:rsidR="00431278">
              <w:rPr>
                <w:webHidden/>
              </w:rPr>
              <w:t>162</w:t>
            </w:r>
            <w:r w:rsidR="00431278">
              <w:rPr>
                <w:webHidden/>
              </w:rPr>
              <w:fldChar w:fldCharType="end"/>
            </w:r>
          </w:hyperlink>
        </w:p>
        <w:p w14:paraId="3C3BFD32" w14:textId="70B64A5B" w:rsidR="00431278" w:rsidRDefault="004E4C97">
          <w:pPr>
            <w:pStyle w:val="11"/>
            <w:rPr>
              <w:rFonts w:asciiTheme="minorHAnsi" w:eastAsiaTheme="minorEastAsia" w:hAnsiTheme="minorHAnsi" w:cstheme="minorBidi"/>
              <w:b w:val="0"/>
              <w:sz w:val="20"/>
              <w:szCs w:val="22"/>
              <w14:ligatures w14:val="standardContextual"/>
            </w:rPr>
          </w:pPr>
          <w:hyperlink w:anchor="_Toc172043525" w:history="1">
            <w:r w:rsidR="00431278" w:rsidRPr="007B1576">
              <w:rPr>
                <w:rStyle w:val="ab"/>
                <w:rFonts w:hAnsi="맑은 고딕"/>
              </w:rPr>
              <w:t>22.</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Phone Recurring Payment (Non-UI)</w:t>
            </w:r>
            <w:r w:rsidR="00431278">
              <w:rPr>
                <w:webHidden/>
              </w:rPr>
              <w:tab/>
            </w:r>
            <w:r w:rsidR="00431278">
              <w:rPr>
                <w:webHidden/>
              </w:rPr>
              <w:fldChar w:fldCharType="begin"/>
            </w:r>
            <w:r w:rsidR="00431278">
              <w:rPr>
                <w:webHidden/>
              </w:rPr>
              <w:instrText xml:space="preserve"> PAGEREF _Toc172043525 \h </w:instrText>
            </w:r>
            <w:r w:rsidR="00431278">
              <w:rPr>
                <w:webHidden/>
              </w:rPr>
            </w:r>
            <w:r w:rsidR="00431278">
              <w:rPr>
                <w:webHidden/>
              </w:rPr>
              <w:fldChar w:fldCharType="separate"/>
            </w:r>
            <w:r w:rsidR="00431278">
              <w:rPr>
                <w:webHidden/>
              </w:rPr>
              <w:t>163</w:t>
            </w:r>
            <w:r w:rsidR="00431278">
              <w:rPr>
                <w:webHidden/>
              </w:rPr>
              <w:fldChar w:fldCharType="end"/>
            </w:r>
          </w:hyperlink>
        </w:p>
        <w:p w14:paraId="646D4067" w14:textId="449D18AF" w:rsidR="00431278" w:rsidRDefault="004E4C97">
          <w:pPr>
            <w:pStyle w:val="20"/>
            <w:rPr>
              <w:rFonts w:asciiTheme="minorHAnsi" w:eastAsiaTheme="minorEastAsia" w:hAnsiTheme="minorHAnsi" w:cstheme="minorBidi"/>
              <w:szCs w:val="22"/>
              <w14:ligatures w14:val="standardContextual"/>
            </w:rPr>
          </w:pPr>
          <w:hyperlink w:anchor="_Toc172043526" w:history="1">
            <w:r w:rsidR="00431278" w:rsidRPr="007B1576">
              <w:rPr>
                <w:rStyle w:val="ab"/>
                <w:rFonts w:eastAsiaTheme="minorHAnsi"/>
              </w:rPr>
              <w:t>22.1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Description</w:t>
            </w:r>
            <w:r w:rsidR="00431278">
              <w:rPr>
                <w:webHidden/>
              </w:rPr>
              <w:tab/>
            </w:r>
            <w:r w:rsidR="00431278">
              <w:rPr>
                <w:webHidden/>
              </w:rPr>
              <w:fldChar w:fldCharType="begin"/>
            </w:r>
            <w:r w:rsidR="00431278">
              <w:rPr>
                <w:webHidden/>
              </w:rPr>
              <w:instrText xml:space="preserve"> PAGEREF _Toc172043526 \h </w:instrText>
            </w:r>
            <w:r w:rsidR="00431278">
              <w:rPr>
                <w:webHidden/>
              </w:rPr>
            </w:r>
            <w:r w:rsidR="00431278">
              <w:rPr>
                <w:webHidden/>
              </w:rPr>
              <w:fldChar w:fldCharType="separate"/>
            </w:r>
            <w:r w:rsidR="00431278">
              <w:rPr>
                <w:webHidden/>
              </w:rPr>
              <w:t>163</w:t>
            </w:r>
            <w:r w:rsidR="00431278">
              <w:rPr>
                <w:webHidden/>
              </w:rPr>
              <w:fldChar w:fldCharType="end"/>
            </w:r>
          </w:hyperlink>
        </w:p>
        <w:p w14:paraId="4E4C9612" w14:textId="72FCA80F" w:rsidR="00431278" w:rsidRDefault="004E4C97">
          <w:pPr>
            <w:pStyle w:val="20"/>
            <w:rPr>
              <w:rFonts w:asciiTheme="minorHAnsi" w:eastAsiaTheme="minorEastAsia" w:hAnsiTheme="minorHAnsi" w:cstheme="minorBidi"/>
              <w:szCs w:val="22"/>
              <w14:ligatures w14:val="standardContextual"/>
            </w:rPr>
          </w:pPr>
          <w:hyperlink w:anchor="_Toc172043527" w:history="1">
            <w:r w:rsidR="00431278" w:rsidRPr="007B1576">
              <w:rPr>
                <w:rStyle w:val="ab"/>
                <w:rFonts w:eastAsiaTheme="minorHAnsi"/>
              </w:rPr>
              <w:t>22.2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_Toc172043527 \h </w:instrText>
            </w:r>
            <w:r w:rsidR="00431278">
              <w:rPr>
                <w:webHidden/>
              </w:rPr>
            </w:r>
            <w:r w:rsidR="00431278">
              <w:rPr>
                <w:webHidden/>
              </w:rPr>
              <w:fldChar w:fldCharType="separate"/>
            </w:r>
            <w:r w:rsidR="00431278">
              <w:rPr>
                <w:webHidden/>
              </w:rPr>
              <w:t>163</w:t>
            </w:r>
            <w:r w:rsidR="00431278">
              <w:rPr>
                <w:webHidden/>
              </w:rPr>
              <w:fldChar w:fldCharType="end"/>
            </w:r>
          </w:hyperlink>
        </w:p>
        <w:p w14:paraId="6B260488" w14:textId="39D0FB87" w:rsidR="00431278" w:rsidRDefault="004E4C97">
          <w:pPr>
            <w:pStyle w:val="20"/>
            <w:rPr>
              <w:rFonts w:asciiTheme="minorHAnsi" w:eastAsiaTheme="minorEastAsia" w:hAnsiTheme="minorHAnsi" w:cstheme="minorBidi"/>
              <w:szCs w:val="22"/>
              <w14:ligatures w14:val="standardContextual"/>
            </w:rPr>
          </w:pPr>
          <w:hyperlink w:anchor="_Toc172043528" w:history="1">
            <w:r w:rsidR="00431278" w:rsidRPr="007B1576">
              <w:rPr>
                <w:rStyle w:val="ab"/>
                <w:rFonts w:eastAsiaTheme="minorHAnsi"/>
              </w:rPr>
              <w:t>22.3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_Toc172043528 \h </w:instrText>
            </w:r>
            <w:r w:rsidR="00431278">
              <w:rPr>
                <w:webHidden/>
              </w:rPr>
            </w:r>
            <w:r w:rsidR="00431278">
              <w:rPr>
                <w:webHidden/>
              </w:rPr>
              <w:fldChar w:fldCharType="separate"/>
            </w:r>
            <w:r w:rsidR="00431278">
              <w:rPr>
                <w:webHidden/>
              </w:rPr>
              <w:t>163</w:t>
            </w:r>
            <w:r w:rsidR="00431278">
              <w:rPr>
                <w:webHidden/>
              </w:rPr>
              <w:fldChar w:fldCharType="end"/>
            </w:r>
          </w:hyperlink>
        </w:p>
        <w:p w14:paraId="2C88C700" w14:textId="6FDB4F48" w:rsidR="00431278" w:rsidRDefault="004E4C97">
          <w:pPr>
            <w:pStyle w:val="20"/>
            <w:rPr>
              <w:rFonts w:asciiTheme="minorHAnsi" w:eastAsiaTheme="minorEastAsia" w:hAnsiTheme="minorHAnsi" w:cstheme="minorBidi"/>
              <w:szCs w:val="22"/>
              <w14:ligatures w14:val="standardContextual"/>
            </w:rPr>
          </w:pPr>
          <w:hyperlink w:anchor="_Toc172043529" w:history="1">
            <w:r w:rsidR="00431278" w:rsidRPr="007B1576">
              <w:rPr>
                <w:rStyle w:val="ab"/>
                <w:rFonts w:eastAsiaTheme="minorHAnsi"/>
              </w:rPr>
              <w:t>22.4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Monthly Recurring Request Parameter (Merchant -&gt; Hecto Financial)</w:t>
            </w:r>
            <w:r w:rsidR="00431278">
              <w:rPr>
                <w:webHidden/>
              </w:rPr>
              <w:tab/>
            </w:r>
            <w:r w:rsidR="00431278">
              <w:rPr>
                <w:webHidden/>
              </w:rPr>
              <w:fldChar w:fldCharType="begin"/>
            </w:r>
            <w:r w:rsidR="00431278">
              <w:rPr>
                <w:webHidden/>
              </w:rPr>
              <w:instrText xml:space="preserve"> PAGEREF _Toc172043529 \h </w:instrText>
            </w:r>
            <w:r w:rsidR="00431278">
              <w:rPr>
                <w:webHidden/>
              </w:rPr>
            </w:r>
            <w:r w:rsidR="00431278">
              <w:rPr>
                <w:webHidden/>
              </w:rPr>
              <w:fldChar w:fldCharType="separate"/>
            </w:r>
            <w:r w:rsidR="00431278">
              <w:rPr>
                <w:webHidden/>
              </w:rPr>
              <w:t>164</w:t>
            </w:r>
            <w:r w:rsidR="00431278">
              <w:rPr>
                <w:webHidden/>
              </w:rPr>
              <w:fldChar w:fldCharType="end"/>
            </w:r>
          </w:hyperlink>
        </w:p>
        <w:p w14:paraId="16470C91" w14:textId="67FA5CA1" w:rsidR="00431278" w:rsidRDefault="004E4C97">
          <w:pPr>
            <w:pStyle w:val="20"/>
            <w:rPr>
              <w:rFonts w:asciiTheme="minorHAnsi" w:eastAsiaTheme="minorEastAsia" w:hAnsiTheme="minorHAnsi" w:cstheme="minorBidi"/>
              <w:szCs w:val="22"/>
              <w14:ligatures w14:val="standardContextual"/>
            </w:rPr>
          </w:pPr>
          <w:hyperlink w:anchor="_Toc172043530" w:history="1">
            <w:r w:rsidR="00431278" w:rsidRPr="007B1576">
              <w:rPr>
                <w:rStyle w:val="ab"/>
                <w:rFonts w:eastAsiaTheme="minorHAnsi"/>
              </w:rPr>
              <w:t>22.5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_Toc172043530 \h </w:instrText>
            </w:r>
            <w:r w:rsidR="00431278">
              <w:rPr>
                <w:webHidden/>
              </w:rPr>
            </w:r>
            <w:r w:rsidR="00431278">
              <w:rPr>
                <w:webHidden/>
              </w:rPr>
              <w:fldChar w:fldCharType="separate"/>
            </w:r>
            <w:r w:rsidR="00431278">
              <w:rPr>
                <w:webHidden/>
              </w:rPr>
              <w:t>165</w:t>
            </w:r>
            <w:r w:rsidR="00431278">
              <w:rPr>
                <w:webHidden/>
              </w:rPr>
              <w:fldChar w:fldCharType="end"/>
            </w:r>
          </w:hyperlink>
        </w:p>
        <w:p w14:paraId="3EB9C7AE" w14:textId="0962C5D1" w:rsidR="00431278" w:rsidRDefault="004E4C97">
          <w:pPr>
            <w:pStyle w:val="20"/>
            <w:rPr>
              <w:rFonts w:asciiTheme="minorHAnsi" w:eastAsiaTheme="minorEastAsia" w:hAnsiTheme="minorHAnsi" w:cstheme="minorBidi"/>
              <w:szCs w:val="22"/>
              <w14:ligatures w14:val="standardContextual"/>
            </w:rPr>
          </w:pPr>
          <w:hyperlink w:anchor="_Toc172043531" w:history="1">
            <w:r w:rsidR="00431278" w:rsidRPr="007B1576">
              <w:rPr>
                <w:rStyle w:val="ab"/>
                <w:rFonts w:eastAsiaTheme="minorHAnsi"/>
              </w:rPr>
              <w:t>22.6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Monthly Recurring Response Parameter (Hecto Financial -&gt; Merchant)</w:t>
            </w:r>
            <w:r w:rsidR="00431278">
              <w:rPr>
                <w:webHidden/>
              </w:rPr>
              <w:tab/>
            </w:r>
            <w:r w:rsidR="00431278">
              <w:rPr>
                <w:webHidden/>
              </w:rPr>
              <w:fldChar w:fldCharType="begin"/>
            </w:r>
            <w:r w:rsidR="00431278">
              <w:rPr>
                <w:webHidden/>
              </w:rPr>
              <w:instrText xml:space="preserve"> PAGEREF _Toc172043531 \h </w:instrText>
            </w:r>
            <w:r w:rsidR="00431278">
              <w:rPr>
                <w:webHidden/>
              </w:rPr>
            </w:r>
            <w:r w:rsidR="00431278">
              <w:rPr>
                <w:webHidden/>
              </w:rPr>
              <w:fldChar w:fldCharType="separate"/>
            </w:r>
            <w:r w:rsidR="00431278">
              <w:rPr>
                <w:webHidden/>
              </w:rPr>
              <w:t>166</w:t>
            </w:r>
            <w:r w:rsidR="00431278">
              <w:rPr>
                <w:webHidden/>
              </w:rPr>
              <w:fldChar w:fldCharType="end"/>
            </w:r>
          </w:hyperlink>
        </w:p>
        <w:p w14:paraId="782E301B" w14:textId="197CC28B" w:rsidR="00431278" w:rsidRDefault="004E4C97">
          <w:pPr>
            <w:pStyle w:val="20"/>
            <w:rPr>
              <w:rFonts w:asciiTheme="minorHAnsi" w:eastAsiaTheme="minorEastAsia" w:hAnsiTheme="minorHAnsi" w:cstheme="minorBidi"/>
              <w:szCs w:val="22"/>
              <w14:ligatures w14:val="standardContextual"/>
            </w:rPr>
          </w:pPr>
          <w:hyperlink w:anchor="_Toc172043532" w:history="1">
            <w:r w:rsidR="00431278" w:rsidRPr="007B1576">
              <w:rPr>
                <w:rStyle w:val="ab"/>
                <w:rFonts w:eastAsiaTheme="minorHAnsi"/>
              </w:rPr>
              <w:t>22.7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Key Issuance Recurring Payment Request Parameter (Merchant -&gt; Hecto Financial)</w:t>
            </w:r>
            <w:r w:rsidR="00431278">
              <w:rPr>
                <w:webHidden/>
              </w:rPr>
              <w:tab/>
            </w:r>
            <w:r w:rsidR="00431278">
              <w:rPr>
                <w:webHidden/>
              </w:rPr>
              <w:fldChar w:fldCharType="begin"/>
            </w:r>
            <w:r w:rsidR="00431278">
              <w:rPr>
                <w:webHidden/>
              </w:rPr>
              <w:instrText xml:space="preserve"> PAGEREF _Toc172043532 \h </w:instrText>
            </w:r>
            <w:r w:rsidR="00431278">
              <w:rPr>
                <w:webHidden/>
              </w:rPr>
            </w:r>
            <w:r w:rsidR="00431278">
              <w:rPr>
                <w:webHidden/>
              </w:rPr>
              <w:fldChar w:fldCharType="separate"/>
            </w:r>
            <w:r w:rsidR="00431278">
              <w:rPr>
                <w:webHidden/>
              </w:rPr>
              <w:t>168</w:t>
            </w:r>
            <w:r w:rsidR="00431278">
              <w:rPr>
                <w:webHidden/>
              </w:rPr>
              <w:fldChar w:fldCharType="end"/>
            </w:r>
          </w:hyperlink>
        </w:p>
        <w:p w14:paraId="1EF86A1B" w14:textId="329FFC52" w:rsidR="00431278" w:rsidRDefault="004E4C97">
          <w:pPr>
            <w:pStyle w:val="20"/>
            <w:rPr>
              <w:rFonts w:asciiTheme="minorHAnsi" w:eastAsiaTheme="minorEastAsia" w:hAnsiTheme="minorHAnsi" w:cstheme="minorBidi"/>
              <w:szCs w:val="22"/>
              <w14:ligatures w14:val="standardContextual"/>
            </w:rPr>
          </w:pPr>
          <w:hyperlink w:anchor="_Toc172043533" w:history="1">
            <w:r w:rsidR="00431278" w:rsidRPr="007B1576">
              <w:rPr>
                <w:rStyle w:val="ab"/>
                <w:rFonts w:eastAsiaTheme="minorHAnsi"/>
              </w:rPr>
              <w:t>22.8</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Key Issuance Recurring Payment Response Parameter (Hecto Financial -&gt; Merchant)</w:t>
            </w:r>
            <w:r w:rsidR="00431278">
              <w:rPr>
                <w:webHidden/>
              </w:rPr>
              <w:tab/>
            </w:r>
            <w:r w:rsidR="00431278">
              <w:rPr>
                <w:webHidden/>
              </w:rPr>
              <w:fldChar w:fldCharType="begin"/>
            </w:r>
            <w:r w:rsidR="00431278">
              <w:rPr>
                <w:webHidden/>
              </w:rPr>
              <w:instrText xml:space="preserve"> PAGEREF _Toc172043533 \h </w:instrText>
            </w:r>
            <w:r w:rsidR="00431278">
              <w:rPr>
                <w:webHidden/>
              </w:rPr>
            </w:r>
            <w:r w:rsidR="00431278">
              <w:rPr>
                <w:webHidden/>
              </w:rPr>
              <w:fldChar w:fldCharType="separate"/>
            </w:r>
            <w:r w:rsidR="00431278">
              <w:rPr>
                <w:webHidden/>
              </w:rPr>
              <w:t>170</w:t>
            </w:r>
            <w:r w:rsidR="00431278">
              <w:rPr>
                <w:webHidden/>
              </w:rPr>
              <w:fldChar w:fldCharType="end"/>
            </w:r>
          </w:hyperlink>
        </w:p>
        <w:p w14:paraId="3B0B4FAC" w14:textId="690EAFEA" w:rsidR="00431278" w:rsidRDefault="004E4C97">
          <w:pPr>
            <w:pStyle w:val="11"/>
            <w:rPr>
              <w:rFonts w:asciiTheme="minorHAnsi" w:eastAsiaTheme="minorEastAsia" w:hAnsiTheme="minorHAnsi" w:cstheme="minorBidi"/>
              <w:b w:val="0"/>
              <w:sz w:val="20"/>
              <w:szCs w:val="22"/>
              <w14:ligatures w14:val="standardContextual"/>
            </w:rPr>
          </w:pPr>
          <w:hyperlink w:anchor="_Toc172043534" w:history="1">
            <w:r w:rsidR="00431278" w:rsidRPr="007B1576">
              <w:rPr>
                <w:rStyle w:val="ab"/>
                <w:rFonts w:hAnsi="맑은 고딕"/>
              </w:rPr>
              <w:t>23.</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Direct Carrier Billing (DCB) Cancellation (Non-UI)</w:t>
            </w:r>
            <w:r w:rsidR="00431278">
              <w:rPr>
                <w:webHidden/>
              </w:rPr>
              <w:tab/>
            </w:r>
            <w:r w:rsidR="00431278">
              <w:rPr>
                <w:webHidden/>
              </w:rPr>
              <w:fldChar w:fldCharType="begin"/>
            </w:r>
            <w:r w:rsidR="00431278">
              <w:rPr>
                <w:webHidden/>
              </w:rPr>
              <w:instrText xml:space="preserve"> PAGEREF _Toc172043534 \h </w:instrText>
            </w:r>
            <w:r w:rsidR="00431278">
              <w:rPr>
                <w:webHidden/>
              </w:rPr>
            </w:r>
            <w:r w:rsidR="00431278">
              <w:rPr>
                <w:webHidden/>
              </w:rPr>
              <w:fldChar w:fldCharType="separate"/>
            </w:r>
            <w:r w:rsidR="00431278">
              <w:rPr>
                <w:webHidden/>
              </w:rPr>
              <w:t>173</w:t>
            </w:r>
            <w:r w:rsidR="00431278">
              <w:rPr>
                <w:webHidden/>
              </w:rPr>
              <w:fldChar w:fldCharType="end"/>
            </w:r>
          </w:hyperlink>
        </w:p>
        <w:p w14:paraId="3BFC465D" w14:textId="51E9AF6C" w:rsidR="00431278" w:rsidRDefault="004E4C97">
          <w:pPr>
            <w:pStyle w:val="20"/>
            <w:rPr>
              <w:rFonts w:asciiTheme="minorHAnsi" w:eastAsiaTheme="minorEastAsia" w:hAnsiTheme="minorHAnsi" w:cstheme="minorBidi"/>
              <w:szCs w:val="22"/>
              <w14:ligatures w14:val="standardContextual"/>
            </w:rPr>
          </w:pPr>
          <w:hyperlink w:anchor="_Toc172043535" w:history="1">
            <w:r w:rsidR="00431278" w:rsidRPr="007B1576">
              <w:rPr>
                <w:rStyle w:val="ab"/>
                <w:rFonts w:eastAsiaTheme="minorHAnsi"/>
              </w:rPr>
              <w:t>23.1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_Toc172043535 \h </w:instrText>
            </w:r>
            <w:r w:rsidR="00431278">
              <w:rPr>
                <w:webHidden/>
              </w:rPr>
            </w:r>
            <w:r w:rsidR="00431278">
              <w:rPr>
                <w:webHidden/>
              </w:rPr>
              <w:fldChar w:fldCharType="separate"/>
            </w:r>
            <w:r w:rsidR="00431278">
              <w:rPr>
                <w:webHidden/>
              </w:rPr>
              <w:t>173</w:t>
            </w:r>
            <w:r w:rsidR="00431278">
              <w:rPr>
                <w:webHidden/>
              </w:rPr>
              <w:fldChar w:fldCharType="end"/>
            </w:r>
          </w:hyperlink>
        </w:p>
        <w:p w14:paraId="58241F32" w14:textId="693B0CBD" w:rsidR="00431278" w:rsidRDefault="004E4C97">
          <w:pPr>
            <w:pStyle w:val="20"/>
            <w:rPr>
              <w:rFonts w:asciiTheme="minorHAnsi" w:eastAsiaTheme="minorEastAsia" w:hAnsiTheme="minorHAnsi" w:cstheme="minorBidi"/>
              <w:szCs w:val="22"/>
              <w14:ligatures w14:val="standardContextual"/>
            </w:rPr>
          </w:pPr>
          <w:hyperlink w:anchor="_Toc172043536" w:history="1">
            <w:r w:rsidR="00431278" w:rsidRPr="007B1576">
              <w:rPr>
                <w:rStyle w:val="ab"/>
                <w:rFonts w:eastAsiaTheme="minorHAnsi"/>
              </w:rPr>
              <w:t>23.2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_Toc172043536 \h </w:instrText>
            </w:r>
            <w:r w:rsidR="00431278">
              <w:rPr>
                <w:webHidden/>
              </w:rPr>
            </w:r>
            <w:r w:rsidR="00431278">
              <w:rPr>
                <w:webHidden/>
              </w:rPr>
              <w:fldChar w:fldCharType="separate"/>
            </w:r>
            <w:r w:rsidR="00431278">
              <w:rPr>
                <w:webHidden/>
              </w:rPr>
              <w:t>175</w:t>
            </w:r>
            <w:r w:rsidR="00431278">
              <w:rPr>
                <w:webHidden/>
              </w:rPr>
              <w:fldChar w:fldCharType="end"/>
            </w:r>
          </w:hyperlink>
        </w:p>
        <w:p w14:paraId="7CCDB0F4" w14:textId="0E884F68" w:rsidR="00431278" w:rsidRDefault="004E4C97">
          <w:pPr>
            <w:pStyle w:val="20"/>
            <w:rPr>
              <w:rFonts w:asciiTheme="minorHAnsi" w:eastAsiaTheme="minorEastAsia" w:hAnsiTheme="minorHAnsi" w:cstheme="minorBidi"/>
              <w:szCs w:val="22"/>
              <w14:ligatures w14:val="standardContextual"/>
            </w:rPr>
          </w:pPr>
          <w:hyperlink w:anchor="_Toc172043537" w:history="1">
            <w:r w:rsidR="00431278" w:rsidRPr="007B1576">
              <w:rPr>
                <w:rStyle w:val="ab"/>
                <w:rFonts w:eastAsiaTheme="minorHAnsi"/>
              </w:rPr>
              <w:t>23.3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_Toc172043537 \h </w:instrText>
            </w:r>
            <w:r w:rsidR="00431278">
              <w:rPr>
                <w:webHidden/>
              </w:rPr>
            </w:r>
            <w:r w:rsidR="00431278">
              <w:rPr>
                <w:webHidden/>
              </w:rPr>
              <w:fldChar w:fldCharType="separate"/>
            </w:r>
            <w:r w:rsidR="00431278">
              <w:rPr>
                <w:webHidden/>
              </w:rPr>
              <w:t>175</w:t>
            </w:r>
            <w:r w:rsidR="00431278">
              <w:rPr>
                <w:webHidden/>
              </w:rPr>
              <w:fldChar w:fldCharType="end"/>
            </w:r>
          </w:hyperlink>
        </w:p>
        <w:p w14:paraId="7A0A8124" w14:textId="06184FBA" w:rsidR="00431278" w:rsidRDefault="004E4C97">
          <w:pPr>
            <w:pStyle w:val="20"/>
            <w:rPr>
              <w:rFonts w:asciiTheme="minorHAnsi" w:eastAsiaTheme="minorEastAsia" w:hAnsiTheme="minorHAnsi" w:cstheme="minorBidi"/>
              <w:szCs w:val="22"/>
              <w14:ligatures w14:val="standardContextual"/>
            </w:rPr>
          </w:pPr>
          <w:hyperlink w:anchor="_Toc172043538" w:history="1">
            <w:r w:rsidR="00431278" w:rsidRPr="007B1576">
              <w:rPr>
                <w:rStyle w:val="ab"/>
                <w:rFonts w:eastAsiaTheme="minorHAnsi"/>
              </w:rPr>
              <w:t>23.4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_Toc172043538 \h </w:instrText>
            </w:r>
            <w:r w:rsidR="00431278">
              <w:rPr>
                <w:webHidden/>
              </w:rPr>
            </w:r>
            <w:r w:rsidR="00431278">
              <w:rPr>
                <w:webHidden/>
              </w:rPr>
              <w:fldChar w:fldCharType="separate"/>
            </w:r>
            <w:r w:rsidR="00431278">
              <w:rPr>
                <w:webHidden/>
              </w:rPr>
              <w:t>178</w:t>
            </w:r>
            <w:r w:rsidR="00431278">
              <w:rPr>
                <w:webHidden/>
              </w:rPr>
              <w:fldChar w:fldCharType="end"/>
            </w:r>
          </w:hyperlink>
        </w:p>
        <w:p w14:paraId="00092FB4" w14:textId="7D53F07B" w:rsidR="00431278" w:rsidRDefault="004E4C97">
          <w:pPr>
            <w:pStyle w:val="11"/>
            <w:rPr>
              <w:rFonts w:asciiTheme="minorHAnsi" w:eastAsiaTheme="minorEastAsia" w:hAnsiTheme="minorHAnsi" w:cstheme="minorBidi"/>
              <w:b w:val="0"/>
              <w:sz w:val="20"/>
              <w:szCs w:val="22"/>
              <w14:ligatures w14:val="standardContextual"/>
            </w:rPr>
          </w:pPr>
          <w:hyperlink w:anchor="_Toc172043539" w:history="1">
            <w:r w:rsidR="00431278" w:rsidRPr="007B1576">
              <w:rPr>
                <w:rStyle w:val="ab"/>
                <w:rFonts w:hAnsi="맑은 고딕"/>
              </w:rPr>
              <w:t>24.</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Direct Carrier Billing (DCB) Refund (Non-UI)</w:t>
            </w:r>
            <w:r w:rsidR="00431278">
              <w:rPr>
                <w:webHidden/>
              </w:rPr>
              <w:tab/>
            </w:r>
            <w:r w:rsidR="00431278">
              <w:rPr>
                <w:webHidden/>
              </w:rPr>
              <w:fldChar w:fldCharType="begin"/>
            </w:r>
            <w:r w:rsidR="00431278">
              <w:rPr>
                <w:webHidden/>
              </w:rPr>
              <w:instrText xml:space="preserve"> PAGEREF _Toc172043539 \h </w:instrText>
            </w:r>
            <w:r w:rsidR="00431278">
              <w:rPr>
                <w:webHidden/>
              </w:rPr>
            </w:r>
            <w:r w:rsidR="00431278">
              <w:rPr>
                <w:webHidden/>
              </w:rPr>
              <w:fldChar w:fldCharType="separate"/>
            </w:r>
            <w:r w:rsidR="00431278">
              <w:rPr>
                <w:webHidden/>
              </w:rPr>
              <w:t>179</w:t>
            </w:r>
            <w:r w:rsidR="00431278">
              <w:rPr>
                <w:webHidden/>
              </w:rPr>
              <w:fldChar w:fldCharType="end"/>
            </w:r>
          </w:hyperlink>
        </w:p>
        <w:p w14:paraId="7B77B5F9" w14:textId="1DA81F70" w:rsidR="00431278" w:rsidRDefault="004E4C97">
          <w:pPr>
            <w:pStyle w:val="20"/>
            <w:rPr>
              <w:rFonts w:asciiTheme="minorHAnsi" w:eastAsiaTheme="minorEastAsia" w:hAnsiTheme="minorHAnsi" w:cstheme="minorBidi"/>
              <w:szCs w:val="22"/>
              <w14:ligatures w14:val="standardContextual"/>
            </w:rPr>
          </w:pPr>
          <w:hyperlink w:anchor="_Toc172043540" w:history="1">
            <w:r w:rsidR="00431278" w:rsidRPr="007B1576">
              <w:rPr>
                <w:rStyle w:val="ab"/>
                <w:rFonts w:eastAsiaTheme="minorHAnsi"/>
              </w:rPr>
              <w:t>24.1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_Toc172043540 \h </w:instrText>
            </w:r>
            <w:r w:rsidR="00431278">
              <w:rPr>
                <w:webHidden/>
              </w:rPr>
            </w:r>
            <w:r w:rsidR="00431278">
              <w:rPr>
                <w:webHidden/>
              </w:rPr>
              <w:fldChar w:fldCharType="separate"/>
            </w:r>
            <w:r w:rsidR="00431278">
              <w:rPr>
                <w:webHidden/>
              </w:rPr>
              <w:t>179</w:t>
            </w:r>
            <w:r w:rsidR="00431278">
              <w:rPr>
                <w:webHidden/>
              </w:rPr>
              <w:fldChar w:fldCharType="end"/>
            </w:r>
          </w:hyperlink>
        </w:p>
        <w:p w14:paraId="3A8D0A65" w14:textId="70BEB272" w:rsidR="00431278" w:rsidRDefault="004E4C97">
          <w:pPr>
            <w:pStyle w:val="20"/>
            <w:rPr>
              <w:rFonts w:asciiTheme="minorHAnsi" w:eastAsiaTheme="minorEastAsia" w:hAnsiTheme="minorHAnsi" w:cstheme="minorBidi"/>
              <w:szCs w:val="22"/>
              <w14:ligatures w14:val="standardContextual"/>
            </w:rPr>
          </w:pPr>
          <w:hyperlink w:anchor="_Toc172043541" w:history="1">
            <w:r w:rsidR="00431278" w:rsidRPr="007B1576">
              <w:rPr>
                <w:rStyle w:val="ab"/>
                <w:rFonts w:eastAsiaTheme="minorHAnsi"/>
              </w:rPr>
              <w:t>24.2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_Toc172043541 \h </w:instrText>
            </w:r>
            <w:r w:rsidR="00431278">
              <w:rPr>
                <w:webHidden/>
              </w:rPr>
            </w:r>
            <w:r w:rsidR="00431278">
              <w:rPr>
                <w:webHidden/>
              </w:rPr>
              <w:fldChar w:fldCharType="separate"/>
            </w:r>
            <w:r w:rsidR="00431278">
              <w:rPr>
                <w:webHidden/>
              </w:rPr>
              <w:t>182</w:t>
            </w:r>
            <w:r w:rsidR="00431278">
              <w:rPr>
                <w:webHidden/>
              </w:rPr>
              <w:fldChar w:fldCharType="end"/>
            </w:r>
          </w:hyperlink>
        </w:p>
        <w:p w14:paraId="4FD48C66" w14:textId="32EEBA99" w:rsidR="00431278" w:rsidRDefault="004E4C97">
          <w:pPr>
            <w:pStyle w:val="20"/>
            <w:rPr>
              <w:rFonts w:asciiTheme="minorHAnsi" w:eastAsiaTheme="minorEastAsia" w:hAnsiTheme="minorHAnsi" w:cstheme="minorBidi"/>
              <w:szCs w:val="22"/>
              <w14:ligatures w14:val="standardContextual"/>
            </w:rPr>
          </w:pPr>
          <w:hyperlink w:anchor="_Toc172043542" w:history="1">
            <w:r w:rsidR="00431278" w:rsidRPr="007B1576">
              <w:rPr>
                <w:rStyle w:val="ab"/>
                <w:rFonts w:eastAsiaTheme="minorHAnsi"/>
              </w:rPr>
              <w:t>24.3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_Toc172043542 \h </w:instrText>
            </w:r>
            <w:r w:rsidR="00431278">
              <w:rPr>
                <w:webHidden/>
              </w:rPr>
            </w:r>
            <w:r w:rsidR="00431278">
              <w:rPr>
                <w:webHidden/>
              </w:rPr>
              <w:fldChar w:fldCharType="separate"/>
            </w:r>
            <w:r w:rsidR="00431278">
              <w:rPr>
                <w:webHidden/>
              </w:rPr>
              <w:t>182</w:t>
            </w:r>
            <w:r w:rsidR="00431278">
              <w:rPr>
                <w:webHidden/>
              </w:rPr>
              <w:fldChar w:fldCharType="end"/>
            </w:r>
          </w:hyperlink>
        </w:p>
        <w:p w14:paraId="281AF860" w14:textId="5322C240" w:rsidR="00431278" w:rsidRDefault="004E4C97">
          <w:pPr>
            <w:pStyle w:val="20"/>
            <w:rPr>
              <w:rFonts w:asciiTheme="minorHAnsi" w:eastAsiaTheme="minorEastAsia" w:hAnsiTheme="minorHAnsi" w:cstheme="minorBidi"/>
              <w:szCs w:val="22"/>
              <w14:ligatures w14:val="standardContextual"/>
            </w:rPr>
          </w:pPr>
          <w:hyperlink w:anchor="_Toc172043543" w:history="1">
            <w:r w:rsidR="00431278" w:rsidRPr="007B1576">
              <w:rPr>
                <w:rStyle w:val="ab"/>
                <w:rFonts w:eastAsiaTheme="minorHAnsi"/>
              </w:rPr>
              <w:t>24.4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_Toc172043543 \h </w:instrText>
            </w:r>
            <w:r w:rsidR="00431278">
              <w:rPr>
                <w:webHidden/>
              </w:rPr>
            </w:r>
            <w:r w:rsidR="00431278">
              <w:rPr>
                <w:webHidden/>
              </w:rPr>
              <w:fldChar w:fldCharType="separate"/>
            </w:r>
            <w:r w:rsidR="00431278">
              <w:rPr>
                <w:webHidden/>
              </w:rPr>
              <w:t>184</w:t>
            </w:r>
            <w:r w:rsidR="00431278">
              <w:rPr>
                <w:webHidden/>
              </w:rPr>
              <w:fldChar w:fldCharType="end"/>
            </w:r>
          </w:hyperlink>
        </w:p>
        <w:p w14:paraId="2DB7541E" w14:textId="6D2C71EE" w:rsidR="00431278" w:rsidRDefault="004E4C97">
          <w:pPr>
            <w:pStyle w:val="11"/>
            <w:rPr>
              <w:rFonts w:asciiTheme="minorHAnsi" w:eastAsiaTheme="minorEastAsia" w:hAnsiTheme="minorHAnsi" w:cstheme="minorBidi"/>
              <w:b w:val="0"/>
              <w:sz w:val="20"/>
              <w:szCs w:val="22"/>
              <w14:ligatures w14:val="standardContextual"/>
            </w:rPr>
          </w:pPr>
          <w:hyperlink w:anchor="_Toc172043544" w:history="1">
            <w:r w:rsidR="00431278" w:rsidRPr="007B1576">
              <w:rPr>
                <w:rStyle w:val="ab"/>
                <w:rFonts w:hAnsi="맑은 고딕"/>
              </w:rPr>
              <w:t>25.</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Teen Cash/Happy Money/Culture Cash/Smart Gift Voucher/Book Voucher/Tmoney Payment (UI)</w:t>
            </w:r>
            <w:r w:rsidR="00431278">
              <w:rPr>
                <w:webHidden/>
              </w:rPr>
              <w:tab/>
            </w:r>
            <w:r w:rsidR="00431278">
              <w:rPr>
                <w:webHidden/>
              </w:rPr>
              <w:fldChar w:fldCharType="begin"/>
            </w:r>
            <w:r w:rsidR="00431278">
              <w:rPr>
                <w:webHidden/>
              </w:rPr>
              <w:instrText xml:space="preserve"> PAGEREF _Toc172043544 \h </w:instrText>
            </w:r>
            <w:r w:rsidR="00431278">
              <w:rPr>
                <w:webHidden/>
              </w:rPr>
            </w:r>
            <w:r w:rsidR="00431278">
              <w:rPr>
                <w:webHidden/>
              </w:rPr>
              <w:fldChar w:fldCharType="separate"/>
            </w:r>
            <w:r w:rsidR="00431278">
              <w:rPr>
                <w:webHidden/>
              </w:rPr>
              <w:t>185</w:t>
            </w:r>
            <w:r w:rsidR="00431278">
              <w:rPr>
                <w:webHidden/>
              </w:rPr>
              <w:fldChar w:fldCharType="end"/>
            </w:r>
          </w:hyperlink>
        </w:p>
        <w:p w14:paraId="6D22C32F" w14:textId="3193C87F" w:rsidR="00431278" w:rsidRDefault="004E4C97">
          <w:pPr>
            <w:pStyle w:val="20"/>
            <w:rPr>
              <w:rFonts w:asciiTheme="minorHAnsi" w:eastAsiaTheme="minorEastAsia" w:hAnsiTheme="minorHAnsi" w:cstheme="minorBidi"/>
              <w:szCs w:val="22"/>
              <w14:ligatures w14:val="standardContextual"/>
            </w:rPr>
          </w:pPr>
          <w:hyperlink w:anchor="_Toc172043545" w:history="1">
            <w:r w:rsidR="00431278" w:rsidRPr="007B1576">
              <w:rPr>
                <w:rStyle w:val="ab"/>
                <w:rFonts w:eastAsiaTheme="minorHAnsi"/>
              </w:rPr>
              <w:t>25.1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_Toc172043545 \h </w:instrText>
            </w:r>
            <w:r w:rsidR="00431278">
              <w:rPr>
                <w:webHidden/>
              </w:rPr>
            </w:r>
            <w:r w:rsidR="00431278">
              <w:rPr>
                <w:webHidden/>
              </w:rPr>
              <w:fldChar w:fldCharType="separate"/>
            </w:r>
            <w:r w:rsidR="00431278">
              <w:rPr>
                <w:webHidden/>
              </w:rPr>
              <w:t>185</w:t>
            </w:r>
            <w:r w:rsidR="00431278">
              <w:rPr>
                <w:webHidden/>
              </w:rPr>
              <w:fldChar w:fldCharType="end"/>
            </w:r>
          </w:hyperlink>
        </w:p>
        <w:p w14:paraId="69A6DC6E" w14:textId="41F5618A" w:rsidR="00431278" w:rsidRDefault="004E4C97">
          <w:pPr>
            <w:pStyle w:val="20"/>
            <w:rPr>
              <w:rFonts w:asciiTheme="minorHAnsi" w:eastAsiaTheme="minorEastAsia" w:hAnsiTheme="minorHAnsi" w:cstheme="minorBidi"/>
              <w:szCs w:val="22"/>
              <w14:ligatures w14:val="standardContextual"/>
            </w:rPr>
          </w:pPr>
          <w:hyperlink w:anchor="_Toc172043546" w:history="1">
            <w:r w:rsidR="00431278" w:rsidRPr="007B1576">
              <w:rPr>
                <w:rStyle w:val="ab"/>
                <w:rFonts w:eastAsiaTheme="minorHAnsi"/>
              </w:rPr>
              <w:t>25.2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_Toc172043546 \h </w:instrText>
            </w:r>
            <w:r w:rsidR="00431278">
              <w:rPr>
                <w:webHidden/>
              </w:rPr>
            </w:r>
            <w:r w:rsidR="00431278">
              <w:rPr>
                <w:webHidden/>
              </w:rPr>
              <w:fldChar w:fldCharType="separate"/>
            </w:r>
            <w:r w:rsidR="00431278">
              <w:rPr>
                <w:webHidden/>
              </w:rPr>
              <w:t>188</w:t>
            </w:r>
            <w:r w:rsidR="00431278">
              <w:rPr>
                <w:webHidden/>
              </w:rPr>
              <w:fldChar w:fldCharType="end"/>
            </w:r>
          </w:hyperlink>
        </w:p>
        <w:p w14:paraId="416359A1" w14:textId="7F8AF917" w:rsidR="00431278" w:rsidRDefault="004E4C97">
          <w:pPr>
            <w:pStyle w:val="20"/>
            <w:rPr>
              <w:rFonts w:asciiTheme="minorHAnsi" w:eastAsiaTheme="minorEastAsia" w:hAnsiTheme="minorHAnsi" w:cstheme="minorBidi"/>
              <w:szCs w:val="22"/>
              <w14:ligatures w14:val="standardContextual"/>
            </w:rPr>
          </w:pPr>
          <w:hyperlink w:anchor="_Toc172043547" w:history="1">
            <w:r w:rsidR="00431278" w:rsidRPr="007B1576">
              <w:rPr>
                <w:rStyle w:val="ab"/>
                <w:rFonts w:eastAsiaTheme="minorHAnsi"/>
              </w:rPr>
              <w:t>25.3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_Toc172043547 \h </w:instrText>
            </w:r>
            <w:r w:rsidR="00431278">
              <w:rPr>
                <w:webHidden/>
              </w:rPr>
            </w:r>
            <w:r w:rsidR="00431278">
              <w:rPr>
                <w:webHidden/>
              </w:rPr>
              <w:fldChar w:fldCharType="separate"/>
            </w:r>
            <w:r w:rsidR="00431278">
              <w:rPr>
                <w:webHidden/>
              </w:rPr>
              <w:t>188</w:t>
            </w:r>
            <w:r w:rsidR="00431278">
              <w:rPr>
                <w:webHidden/>
              </w:rPr>
              <w:fldChar w:fldCharType="end"/>
            </w:r>
          </w:hyperlink>
        </w:p>
        <w:p w14:paraId="1B723E05" w14:textId="56B70872" w:rsidR="00431278" w:rsidRDefault="004E4C97">
          <w:pPr>
            <w:pStyle w:val="20"/>
            <w:rPr>
              <w:rFonts w:asciiTheme="minorHAnsi" w:eastAsiaTheme="minorEastAsia" w:hAnsiTheme="minorHAnsi" w:cstheme="minorBidi"/>
              <w:szCs w:val="22"/>
              <w14:ligatures w14:val="standardContextual"/>
            </w:rPr>
          </w:pPr>
          <w:hyperlink w:anchor="_Toc172043548" w:history="1">
            <w:r w:rsidR="00431278" w:rsidRPr="007B1576">
              <w:rPr>
                <w:rStyle w:val="ab"/>
                <w:rFonts w:eastAsiaTheme="minorHAnsi"/>
              </w:rPr>
              <w:t>25.4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_Toc172043548 \h </w:instrText>
            </w:r>
            <w:r w:rsidR="00431278">
              <w:rPr>
                <w:webHidden/>
              </w:rPr>
            </w:r>
            <w:r w:rsidR="00431278">
              <w:rPr>
                <w:webHidden/>
              </w:rPr>
              <w:fldChar w:fldCharType="separate"/>
            </w:r>
            <w:r w:rsidR="00431278">
              <w:rPr>
                <w:webHidden/>
              </w:rPr>
              <w:t>190</w:t>
            </w:r>
            <w:r w:rsidR="00431278">
              <w:rPr>
                <w:webHidden/>
              </w:rPr>
              <w:fldChar w:fldCharType="end"/>
            </w:r>
          </w:hyperlink>
        </w:p>
        <w:p w14:paraId="08C21911" w14:textId="57BFE6A2" w:rsidR="00431278" w:rsidRDefault="004E4C97">
          <w:pPr>
            <w:pStyle w:val="11"/>
            <w:rPr>
              <w:rFonts w:asciiTheme="minorHAnsi" w:eastAsiaTheme="minorEastAsia" w:hAnsiTheme="minorHAnsi" w:cstheme="minorBidi"/>
              <w:b w:val="0"/>
              <w:sz w:val="20"/>
              <w:szCs w:val="22"/>
              <w14:ligatures w14:val="standardContextual"/>
            </w:rPr>
          </w:pPr>
          <w:hyperlink w:anchor="_Toc172043549" w:history="1">
            <w:r w:rsidR="00431278" w:rsidRPr="007B1576">
              <w:rPr>
                <w:rStyle w:val="ab"/>
                <w:rFonts w:hAnsi="맑은 고딕"/>
              </w:rPr>
              <w:t>26.</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Teen Cash/Happy Money/Culture Cash/Smart Gift Voucher/Book Voucher/Tmoney Cancellation (Non-UI)</w:t>
            </w:r>
            <w:r w:rsidR="00431278">
              <w:rPr>
                <w:webHidden/>
              </w:rPr>
              <w:tab/>
            </w:r>
            <w:r w:rsidR="00431278">
              <w:rPr>
                <w:webHidden/>
              </w:rPr>
              <w:fldChar w:fldCharType="begin"/>
            </w:r>
            <w:r w:rsidR="00431278">
              <w:rPr>
                <w:webHidden/>
              </w:rPr>
              <w:instrText xml:space="preserve"> PAGEREF _Toc172043549 \h </w:instrText>
            </w:r>
            <w:r w:rsidR="00431278">
              <w:rPr>
                <w:webHidden/>
              </w:rPr>
            </w:r>
            <w:r w:rsidR="00431278">
              <w:rPr>
                <w:webHidden/>
              </w:rPr>
              <w:fldChar w:fldCharType="separate"/>
            </w:r>
            <w:r w:rsidR="00431278">
              <w:rPr>
                <w:webHidden/>
              </w:rPr>
              <w:t>194</w:t>
            </w:r>
            <w:r w:rsidR="00431278">
              <w:rPr>
                <w:webHidden/>
              </w:rPr>
              <w:fldChar w:fldCharType="end"/>
            </w:r>
          </w:hyperlink>
        </w:p>
        <w:p w14:paraId="19484D16" w14:textId="1871437A" w:rsidR="00431278" w:rsidRDefault="004E4C97">
          <w:pPr>
            <w:pStyle w:val="20"/>
            <w:rPr>
              <w:rFonts w:asciiTheme="minorHAnsi" w:eastAsiaTheme="minorEastAsia" w:hAnsiTheme="minorHAnsi" w:cstheme="minorBidi"/>
              <w:szCs w:val="22"/>
              <w14:ligatures w14:val="standardContextual"/>
            </w:rPr>
          </w:pPr>
          <w:hyperlink w:anchor="_Toc172043550" w:history="1">
            <w:r w:rsidR="00431278" w:rsidRPr="007B1576">
              <w:rPr>
                <w:rStyle w:val="ab"/>
                <w:rFonts w:eastAsiaTheme="minorHAnsi"/>
              </w:rPr>
              <w:t>26.1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_Toc172043550 \h </w:instrText>
            </w:r>
            <w:r w:rsidR="00431278">
              <w:rPr>
                <w:webHidden/>
              </w:rPr>
            </w:r>
            <w:r w:rsidR="00431278">
              <w:rPr>
                <w:webHidden/>
              </w:rPr>
              <w:fldChar w:fldCharType="separate"/>
            </w:r>
            <w:r w:rsidR="00431278">
              <w:rPr>
                <w:webHidden/>
              </w:rPr>
              <w:t>194</w:t>
            </w:r>
            <w:r w:rsidR="00431278">
              <w:rPr>
                <w:webHidden/>
              </w:rPr>
              <w:fldChar w:fldCharType="end"/>
            </w:r>
          </w:hyperlink>
        </w:p>
        <w:p w14:paraId="05C20968" w14:textId="33172090" w:rsidR="00431278" w:rsidRDefault="004E4C97">
          <w:pPr>
            <w:pStyle w:val="20"/>
            <w:rPr>
              <w:rFonts w:asciiTheme="minorHAnsi" w:eastAsiaTheme="minorEastAsia" w:hAnsiTheme="minorHAnsi" w:cstheme="minorBidi"/>
              <w:szCs w:val="22"/>
              <w14:ligatures w14:val="standardContextual"/>
            </w:rPr>
          </w:pPr>
          <w:hyperlink w:anchor="_Toc172043551" w:history="1">
            <w:r w:rsidR="00431278" w:rsidRPr="007B1576">
              <w:rPr>
                <w:rStyle w:val="ab"/>
                <w:rFonts w:eastAsiaTheme="minorHAnsi"/>
              </w:rPr>
              <w:t>26.2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_Toc172043551 \h </w:instrText>
            </w:r>
            <w:r w:rsidR="00431278">
              <w:rPr>
                <w:webHidden/>
              </w:rPr>
            </w:r>
            <w:r w:rsidR="00431278">
              <w:rPr>
                <w:webHidden/>
              </w:rPr>
              <w:fldChar w:fldCharType="separate"/>
            </w:r>
            <w:r w:rsidR="00431278">
              <w:rPr>
                <w:webHidden/>
              </w:rPr>
              <w:t>196</w:t>
            </w:r>
            <w:r w:rsidR="00431278">
              <w:rPr>
                <w:webHidden/>
              </w:rPr>
              <w:fldChar w:fldCharType="end"/>
            </w:r>
          </w:hyperlink>
        </w:p>
        <w:p w14:paraId="7FEF8809" w14:textId="7B7D2306" w:rsidR="00431278" w:rsidRDefault="004E4C97">
          <w:pPr>
            <w:pStyle w:val="20"/>
            <w:rPr>
              <w:rFonts w:asciiTheme="minorHAnsi" w:eastAsiaTheme="minorEastAsia" w:hAnsiTheme="minorHAnsi" w:cstheme="minorBidi"/>
              <w:szCs w:val="22"/>
              <w14:ligatures w14:val="standardContextual"/>
            </w:rPr>
          </w:pPr>
          <w:hyperlink w:anchor="_Toc172043552" w:history="1">
            <w:r w:rsidR="00431278" w:rsidRPr="007B1576">
              <w:rPr>
                <w:rStyle w:val="ab"/>
                <w:rFonts w:eastAsiaTheme="minorHAnsi"/>
              </w:rPr>
              <w:t>26.3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_Toc172043552 \h </w:instrText>
            </w:r>
            <w:r w:rsidR="00431278">
              <w:rPr>
                <w:webHidden/>
              </w:rPr>
            </w:r>
            <w:r w:rsidR="00431278">
              <w:rPr>
                <w:webHidden/>
              </w:rPr>
              <w:fldChar w:fldCharType="separate"/>
            </w:r>
            <w:r w:rsidR="00431278">
              <w:rPr>
                <w:webHidden/>
              </w:rPr>
              <w:t>196</w:t>
            </w:r>
            <w:r w:rsidR="00431278">
              <w:rPr>
                <w:webHidden/>
              </w:rPr>
              <w:fldChar w:fldCharType="end"/>
            </w:r>
          </w:hyperlink>
        </w:p>
        <w:p w14:paraId="2342B662" w14:textId="15E3842D" w:rsidR="00431278" w:rsidRDefault="004E4C97">
          <w:pPr>
            <w:pStyle w:val="20"/>
            <w:rPr>
              <w:rFonts w:asciiTheme="minorHAnsi" w:eastAsiaTheme="minorEastAsia" w:hAnsiTheme="minorHAnsi" w:cstheme="minorBidi"/>
              <w:szCs w:val="22"/>
              <w14:ligatures w14:val="standardContextual"/>
            </w:rPr>
          </w:pPr>
          <w:hyperlink w:anchor="_Toc172043553" w:history="1">
            <w:r w:rsidR="00431278" w:rsidRPr="007B1576">
              <w:rPr>
                <w:rStyle w:val="ab"/>
                <w:rFonts w:eastAsiaTheme="minorHAnsi"/>
              </w:rPr>
              <w:t>26.4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_Toc172043553 \h </w:instrText>
            </w:r>
            <w:r w:rsidR="00431278">
              <w:rPr>
                <w:webHidden/>
              </w:rPr>
            </w:r>
            <w:r w:rsidR="00431278">
              <w:rPr>
                <w:webHidden/>
              </w:rPr>
              <w:fldChar w:fldCharType="separate"/>
            </w:r>
            <w:r w:rsidR="00431278">
              <w:rPr>
                <w:webHidden/>
              </w:rPr>
              <w:t>198</w:t>
            </w:r>
            <w:r w:rsidR="00431278">
              <w:rPr>
                <w:webHidden/>
              </w:rPr>
              <w:fldChar w:fldCharType="end"/>
            </w:r>
          </w:hyperlink>
        </w:p>
        <w:p w14:paraId="515BA3D8" w14:textId="496FF75D" w:rsidR="00431278" w:rsidRDefault="004E4C97">
          <w:pPr>
            <w:pStyle w:val="11"/>
            <w:rPr>
              <w:rFonts w:asciiTheme="minorHAnsi" w:eastAsiaTheme="minorEastAsia" w:hAnsiTheme="minorHAnsi" w:cstheme="minorBidi"/>
              <w:b w:val="0"/>
              <w:sz w:val="20"/>
              <w:szCs w:val="22"/>
              <w14:ligatures w14:val="standardContextual"/>
            </w:rPr>
          </w:pPr>
          <w:hyperlink w:anchor="_Toc172043554" w:history="1">
            <w:r w:rsidR="00431278" w:rsidRPr="007B1576">
              <w:rPr>
                <w:rStyle w:val="ab"/>
                <w:rFonts w:hAnsi="맑은 고딕"/>
              </w:rPr>
              <w:t>27.</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POINTDAMOA Payment (UI)</w:t>
            </w:r>
            <w:r w:rsidR="00431278">
              <w:rPr>
                <w:webHidden/>
              </w:rPr>
              <w:tab/>
            </w:r>
            <w:r w:rsidR="00431278">
              <w:rPr>
                <w:webHidden/>
              </w:rPr>
              <w:fldChar w:fldCharType="begin"/>
            </w:r>
            <w:r w:rsidR="00431278">
              <w:rPr>
                <w:webHidden/>
              </w:rPr>
              <w:instrText xml:space="preserve"> PAGEREF _Toc172043554 \h </w:instrText>
            </w:r>
            <w:r w:rsidR="00431278">
              <w:rPr>
                <w:webHidden/>
              </w:rPr>
            </w:r>
            <w:r w:rsidR="00431278">
              <w:rPr>
                <w:webHidden/>
              </w:rPr>
              <w:fldChar w:fldCharType="separate"/>
            </w:r>
            <w:r w:rsidR="00431278">
              <w:rPr>
                <w:webHidden/>
              </w:rPr>
              <w:t>199</w:t>
            </w:r>
            <w:r w:rsidR="00431278">
              <w:rPr>
                <w:webHidden/>
              </w:rPr>
              <w:fldChar w:fldCharType="end"/>
            </w:r>
          </w:hyperlink>
        </w:p>
        <w:p w14:paraId="43A971EE" w14:textId="1BCAFF67" w:rsidR="00431278" w:rsidRDefault="004E4C97">
          <w:pPr>
            <w:pStyle w:val="20"/>
            <w:rPr>
              <w:rFonts w:asciiTheme="minorHAnsi" w:eastAsiaTheme="minorEastAsia" w:hAnsiTheme="minorHAnsi" w:cstheme="minorBidi"/>
              <w:szCs w:val="22"/>
              <w14:ligatures w14:val="standardContextual"/>
            </w:rPr>
          </w:pPr>
          <w:hyperlink w:anchor="_Toc172043555" w:history="1">
            <w:r w:rsidR="00431278" w:rsidRPr="007B1576">
              <w:rPr>
                <w:rStyle w:val="ab"/>
                <w:rFonts w:eastAsiaTheme="minorHAnsi"/>
              </w:rPr>
              <w:t>27.1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_Toc172043555 \h </w:instrText>
            </w:r>
            <w:r w:rsidR="00431278">
              <w:rPr>
                <w:webHidden/>
              </w:rPr>
            </w:r>
            <w:r w:rsidR="00431278">
              <w:rPr>
                <w:webHidden/>
              </w:rPr>
              <w:fldChar w:fldCharType="separate"/>
            </w:r>
            <w:r w:rsidR="00431278">
              <w:rPr>
                <w:webHidden/>
              </w:rPr>
              <w:t>199</w:t>
            </w:r>
            <w:r w:rsidR="00431278">
              <w:rPr>
                <w:webHidden/>
              </w:rPr>
              <w:fldChar w:fldCharType="end"/>
            </w:r>
          </w:hyperlink>
        </w:p>
        <w:p w14:paraId="568496D8" w14:textId="6476662B" w:rsidR="00431278" w:rsidRDefault="004E4C97">
          <w:pPr>
            <w:pStyle w:val="20"/>
            <w:rPr>
              <w:rFonts w:asciiTheme="minorHAnsi" w:eastAsiaTheme="minorEastAsia" w:hAnsiTheme="minorHAnsi" w:cstheme="minorBidi"/>
              <w:szCs w:val="22"/>
              <w14:ligatures w14:val="standardContextual"/>
            </w:rPr>
          </w:pPr>
          <w:hyperlink w:anchor="_Toc172043556" w:history="1">
            <w:r w:rsidR="00431278" w:rsidRPr="007B1576">
              <w:rPr>
                <w:rStyle w:val="ab"/>
                <w:rFonts w:eastAsiaTheme="minorHAnsi"/>
              </w:rPr>
              <w:t>27.2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_Toc172043556 \h </w:instrText>
            </w:r>
            <w:r w:rsidR="00431278">
              <w:rPr>
                <w:webHidden/>
              </w:rPr>
            </w:r>
            <w:r w:rsidR="00431278">
              <w:rPr>
                <w:webHidden/>
              </w:rPr>
              <w:fldChar w:fldCharType="separate"/>
            </w:r>
            <w:r w:rsidR="00431278">
              <w:rPr>
                <w:webHidden/>
              </w:rPr>
              <w:t>202</w:t>
            </w:r>
            <w:r w:rsidR="00431278">
              <w:rPr>
                <w:webHidden/>
              </w:rPr>
              <w:fldChar w:fldCharType="end"/>
            </w:r>
          </w:hyperlink>
        </w:p>
        <w:p w14:paraId="379BBF13" w14:textId="052440E9" w:rsidR="00431278" w:rsidRDefault="004E4C97">
          <w:pPr>
            <w:pStyle w:val="20"/>
            <w:rPr>
              <w:rFonts w:asciiTheme="minorHAnsi" w:eastAsiaTheme="minorEastAsia" w:hAnsiTheme="minorHAnsi" w:cstheme="minorBidi"/>
              <w:szCs w:val="22"/>
              <w14:ligatures w14:val="standardContextual"/>
            </w:rPr>
          </w:pPr>
          <w:hyperlink w:anchor="_Toc172043557" w:history="1">
            <w:r w:rsidR="00431278" w:rsidRPr="007B1576">
              <w:rPr>
                <w:rStyle w:val="ab"/>
                <w:rFonts w:eastAsiaTheme="minorHAnsi"/>
              </w:rPr>
              <w:t>27.3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_Toc172043557 \h </w:instrText>
            </w:r>
            <w:r w:rsidR="00431278">
              <w:rPr>
                <w:webHidden/>
              </w:rPr>
            </w:r>
            <w:r w:rsidR="00431278">
              <w:rPr>
                <w:webHidden/>
              </w:rPr>
              <w:fldChar w:fldCharType="separate"/>
            </w:r>
            <w:r w:rsidR="00431278">
              <w:rPr>
                <w:webHidden/>
              </w:rPr>
              <w:t>202</w:t>
            </w:r>
            <w:r w:rsidR="00431278">
              <w:rPr>
                <w:webHidden/>
              </w:rPr>
              <w:fldChar w:fldCharType="end"/>
            </w:r>
          </w:hyperlink>
        </w:p>
        <w:p w14:paraId="6CFE173D" w14:textId="708FE309" w:rsidR="00431278" w:rsidRDefault="004E4C97">
          <w:pPr>
            <w:pStyle w:val="20"/>
            <w:rPr>
              <w:rFonts w:asciiTheme="minorHAnsi" w:eastAsiaTheme="minorEastAsia" w:hAnsiTheme="minorHAnsi" w:cstheme="minorBidi"/>
              <w:szCs w:val="22"/>
              <w14:ligatures w14:val="standardContextual"/>
            </w:rPr>
          </w:pPr>
          <w:hyperlink w:anchor="_Toc172043558" w:history="1">
            <w:r w:rsidR="00431278" w:rsidRPr="007B1576">
              <w:rPr>
                <w:rStyle w:val="ab"/>
                <w:rFonts w:eastAsiaTheme="minorHAnsi"/>
              </w:rPr>
              <w:t>27.4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_Toc172043558 \h </w:instrText>
            </w:r>
            <w:r w:rsidR="00431278">
              <w:rPr>
                <w:webHidden/>
              </w:rPr>
            </w:r>
            <w:r w:rsidR="00431278">
              <w:rPr>
                <w:webHidden/>
              </w:rPr>
              <w:fldChar w:fldCharType="separate"/>
            </w:r>
            <w:r w:rsidR="00431278">
              <w:rPr>
                <w:webHidden/>
              </w:rPr>
              <w:t>203</w:t>
            </w:r>
            <w:r w:rsidR="00431278">
              <w:rPr>
                <w:webHidden/>
              </w:rPr>
              <w:fldChar w:fldCharType="end"/>
            </w:r>
          </w:hyperlink>
        </w:p>
        <w:p w14:paraId="6ACE691B" w14:textId="0DA35BD7" w:rsidR="00431278" w:rsidRDefault="004E4C97">
          <w:pPr>
            <w:pStyle w:val="11"/>
            <w:rPr>
              <w:rFonts w:asciiTheme="minorHAnsi" w:eastAsiaTheme="minorEastAsia" w:hAnsiTheme="minorHAnsi" w:cstheme="minorBidi"/>
              <w:b w:val="0"/>
              <w:sz w:val="20"/>
              <w:szCs w:val="22"/>
              <w14:ligatures w14:val="standardContextual"/>
            </w:rPr>
          </w:pPr>
          <w:hyperlink w:anchor="_Toc172043559" w:history="1">
            <w:r w:rsidR="00431278" w:rsidRPr="007B1576">
              <w:rPr>
                <w:rStyle w:val="ab"/>
                <w:rFonts w:hAnsi="맑은 고딕"/>
              </w:rPr>
              <w:t>28.</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POINTDAMOA Cancellation (Non-UI)</w:t>
            </w:r>
            <w:r w:rsidR="00431278">
              <w:rPr>
                <w:webHidden/>
              </w:rPr>
              <w:tab/>
            </w:r>
            <w:r w:rsidR="00431278">
              <w:rPr>
                <w:webHidden/>
              </w:rPr>
              <w:fldChar w:fldCharType="begin"/>
            </w:r>
            <w:r w:rsidR="00431278">
              <w:rPr>
                <w:webHidden/>
              </w:rPr>
              <w:instrText xml:space="preserve"> PAGEREF _Toc172043559 \h </w:instrText>
            </w:r>
            <w:r w:rsidR="00431278">
              <w:rPr>
                <w:webHidden/>
              </w:rPr>
            </w:r>
            <w:r w:rsidR="00431278">
              <w:rPr>
                <w:webHidden/>
              </w:rPr>
              <w:fldChar w:fldCharType="separate"/>
            </w:r>
            <w:r w:rsidR="00431278">
              <w:rPr>
                <w:webHidden/>
              </w:rPr>
              <w:t>205</w:t>
            </w:r>
            <w:r w:rsidR="00431278">
              <w:rPr>
                <w:webHidden/>
              </w:rPr>
              <w:fldChar w:fldCharType="end"/>
            </w:r>
          </w:hyperlink>
        </w:p>
        <w:p w14:paraId="0BA32B05" w14:textId="5195974E" w:rsidR="00431278" w:rsidRDefault="004E4C97">
          <w:pPr>
            <w:pStyle w:val="20"/>
            <w:rPr>
              <w:rFonts w:asciiTheme="minorHAnsi" w:eastAsiaTheme="minorEastAsia" w:hAnsiTheme="minorHAnsi" w:cstheme="minorBidi"/>
              <w:szCs w:val="22"/>
              <w14:ligatures w14:val="standardContextual"/>
            </w:rPr>
          </w:pPr>
          <w:hyperlink w:anchor="_Toc172043560" w:history="1">
            <w:r w:rsidR="00431278" w:rsidRPr="007B1576">
              <w:rPr>
                <w:rStyle w:val="ab"/>
                <w:rFonts w:eastAsiaTheme="minorHAnsi"/>
              </w:rPr>
              <w:t>28.1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_Toc172043560 \h </w:instrText>
            </w:r>
            <w:r w:rsidR="00431278">
              <w:rPr>
                <w:webHidden/>
              </w:rPr>
            </w:r>
            <w:r w:rsidR="00431278">
              <w:rPr>
                <w:webHidden/>
              </w:rPr>
              <w:fldChar w:fldCharType="separate"/>
            </w:r>
            <w:r w:rsidR="00431278">
              <w:rPr>
                <w:webHidden/>
              </w:rPr>
              <w:t>205</w:t>
            </w:r>
            <w:r w:rsidR="00431278">
              <w:rPr>
                <w:webHidden/>
              </w:rPr>
              <w:fldChar w:fldCharType="end"/>
            </w:r>
          </w:hyperlink>
        </w:p>
        <w:p w14:paraId="0DB61C30" w14:textId="5EA5C56B" w:rsidR="00431278" w:rsidRDefault="004E4C97">
          <w:pPr>
            <w:pStyle w:val="20"/>
            <w:rPr>
              <w:rFonts w:asciiTheme="minorHAnsi" w:eastAsiaTheme="minorEastAsia" w:hAnsiTheme="minorHAnsi" w:cstheme="minorBidi"/>
              <w:szCs w:val="22"/>
              <w14:ligatures w14:val="standardContextual"/>
            </w:rPr>
          </w:pPr>
          <w:hyperlink w:anchor="_Toc172043561" w:history="1">
            <w:r w:rsidR="00431278" w:rsidRPr="007B1576">
              <w:rPr>
                <w:rStyle w:val="ab"/>
                <w:rFonts w:eastAsiaTheme="minorHAnsi"/>
              </w:rPr>
              <w:t>28.2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_Toc172043561 \h </w:instrText>
            </w:r>
            <w:r w:rsidR="00431278">
              <w:rPr>
                <w:webHidden/>
              </w:rPr>
            </w:r>
            <w:r w:rsidR="00431278">
              <w:rPr>
                <w:webHidden/>
              </w:rPr>
              <w:fldChar w:fldCharType="separate"/>
            </w:r>
            <w:r w:rsidR="00431278">
              <w:rPr>
                <w:webHidden/>
              </w:rPr>
              <w:t>206</w:t>
            </w:r>
            <w:r w:rsidR="00431278">
              <w:rPr>
                <w:webHidden/>
              </w:rPr>
              <w:fldChar w:fldCharType="end"/>
            </w:r>
          </w:hyperlink>
        </w:p>
        <w:p w14:paraId="1E6407D9" w14:textId="7DF4B343" w:rsidR="00431278" w:rsidRDefault="004E4C97">
          <w:pPr>
            <w:pStyle w:val="20"/>
            <w:rPr>
              <w:rFonts w:asciiTheme="minorHAnsi" w:eastAsiaTheme="minorEastAsia" w:hAnsiTheme="minorHAnsi" w:cstheme="minorBidi"/>
              <w:szCs w:val="22"/>
              <w14:ligatures w14:val="standardContextual"/>
            </w:rPr>
          </w:pPr>
          <w:hyperlink w:anchor="_Toc172043562" w:history="1">
            <w:r w:rsidR="00431278" w:rsidRPr="007B1576">
              <w:rPr>
                <w:rStyle w:val="ab"/>
                <w:rFonts w:eastAsiaTheme="minorHAnsi"/>
              </w:rPr>
              <w:t>28.3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_Toc172043562 \h </w:instrText>
            </w:r>
            <w:r w:rsidR="00431278">
              <w:rPr>
                <w:webHidden/>
              </w:rPr>
            </w:r>
            <w:r w:rsidR="00431278">
              <w:rPr>
                <w:webHidden/>
              </w:rPr>
              <w:fldChar w:fldCharType="separate"/>
            </w:r>
            <w:r w:rsidR="00431278">
              <w:rPr>
                <w:webHidden/>
              </w:rPr>
              <w:t>207</w:t>
            </w:r>
            <w:r w:rsidR="00431278">
              <w:rPr>
                <w:webHidden/>
              </w:rPr>
              <w:fldChar w:fldCharType="end"/>
            </w:r>
          </w:hyperlink>
        </w:p>
        <w:p w14:paraId="7E8DE253" w14:textId="1070CD41" w:rsidR="00431278" w:rsidRDefault="004E4C97">
          <w:pPr>
            <w:pStyle w:val="20"/>
            <w:rPr>
              <w:rFonts w:asciiTheme="minorHAnsi" w:eastAsiaTheme="minorEastAsia" w:hAnsiTheme="minorHAnsi" w:cstheme="minorBidi"/>
              <w:szCs w:val="22"/>
              <w14:ligatures w14:val="standardContextual"/>
            </w:rPr>
          </w:pPr>
          <w:hyperlink w:anchor="_Toc172043563" w:history="1">
            <w:r w:rsidR="00431278" w:rsidRPr="007B1576">
              <w:rPr>
                <w:rStyle w:val="ab"/>
                <w:rFonts w:eastAsiaTheme="minorHAnsi"/>
              </w:rPr>
              <w:t>28.4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_Toc172043563 \h </w:instrText>
            </w:r>
            <w:r w:rsidR="00431278">
              <w:rPr>
                <w:webHidden/>
              </w:rPr>
            </w:r>
            <w:r w:rsidR="00431278">
              <w:rPr>
                <w:webHidden/>
              </w:rPr>
              <w:fldChar w:fldCharType="separate"/>
            </w:r>
            <w:r w:rsidR="00431278">
              <w:rPr>
                <w:webHidden/>
              </w:rPr>
              <w:t>209</w:t>
            </w:r>
            <w:r w:rsidR="00431278">
              <w:rPr>
                <w:webHidden/>
              </w:rPr>
              <w:fldChar w:fldCharType="end"/>
            </w:r>
          </w:hyperlink>
        </w:p>
        <w:p w14:paraId="243089D5" w14:textId="69E0C391" w:rsidR="00431278" w:rsidRDefault="004E4C97">
          <w:pPr>
            <w:pStyle w:val="11"/>
            <w:rPr>
              <w:rFonts w:asciiTheme="minorHAnsi" w:eastAsiaTheme="minorEastAsia" w:hAnsiTheme="minorHAnsi" w:cstheme="minorBidi"/>
              <w:b w:val="0"/>
              <w:sz w:val="20"/>
              <w:szCs w:val="22"/>
              <w14:ligatures w14:val="standardContextual"/>
            </w:rPr>
          </w:pPr>
          <w:hyperlink w:anchor="_Toc172043564" w:history="1">
            <w:r w:rsidR="00431278" w:rsidRPr="007B1576">
              <w:rPr>
                <w:rStyle w:val="ab"/>
                <w:rFonts w:hAnsi="맑은 고딕"/>
              </w:rPr>
              <w:t>29.</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PAYCO Easy Payment (UI)</w:t>
            </w:r>
            <w:r w:rsidR="00431278">
              <w:rPr>
                <w:webHidden/>
              </w:rPr>
              <w:tab/>
            </w:r>
            <w:r w:rsidR="00431278">
              <w:rPr>
                <w:webHidden/>
              </w:rPr>
              <w:fldChar w:fldCharType="begin"/>
            </w:r>
            <w:r w:rsidR="00431278">
              <w:rPr>
                <w:webHidden/>
              </w:rPr>
              <w:instrText xml:space="preserve"> PAGEREF _Toc172043564 \h </w:instrText>
            </w:r>
            <w:r w:rsidR="00431278">
              <w:rPr>
                <w:webHidden/>
              </w:rPr>
            </w:r>
            <w:r w:rsidR="00431278">
              <w:rPr>
                <w:webHidden/>
              </w:rPr>
              <w:fldChar w:fldCharType="separate"/>
            </w:r>
            <w:r w:rsidR="00431278">
              <w:rPr>
                <w:webHidden/>
              </w:rPr>
              <w:t>210</w:t>
            </w:r>
            <w:r w:rsidR="00431278">
              <w:rPr>
                <w:webHidden/>
              </w:rPr>
              <w:fldChar w:fldCharType="end"/>
            </w:r>
          </w:hyperlink>
        </w:p>
        <w:p w14:paraId="752477A2" w14:textId="07E95680" w:rsidR="00431278" w:rsidRDefault="004E4C97">
          <w:pPr>
            <w:pStyle w:val="20"/>
            <w:rPr>
              <w:rFonts w:asciiTheme="minorHAnsi" w:eastAsiaTheme="minorEastAsia" w:hAnsiTheme="minorHAnsi" w:cstheme="minorBidi"/>
              <w:szCs w:val="22"/>
              <w14:ligatures w14:val="standardContextual"/>
            </w:rPr>
          </w:pPr>
          <w:hyperlink w:anchor="_Toc172043565" w:history="1">
            <w:r w:rsidR="00431278" w:rsidRPr="007B1576">
              <w:rPr>
                <w:rStyle w:val="ab"/>
                <w:rFonts w:eastAsiaTheme="minorHAnsi"/>
              </w:rPr>
              <w:t>29.1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_Toc172043565 \h </w:instrText>
            </w:r>
            <w:r w:rsidR="00431278">
              <w:rPr>
                <w:webHidden/>
              </w:rPr>
            </w:r>
            <w:r w:rsidR="00431278">
              <w:rPr>
                <w:webHidden/>
              </w:rPr>
              <w:fldChar w:fldCharType="separate"/>
            </w:r>
            <w:r w:rsidR="00431278">
              <w:rPr>
                <w:webHidden/>
              </w:rPr>
              <w:t>210</w:t>
            </w:r>
            <w:r w:rsidR="00431278">
              <w:rPr>
                <w:webHidden/>
              </w:rPr>
              <w:fldChar w:fldCharType="end"/>
            </w:r>
          </w:hyperlink>
        </w:p>
        <w:p w14:paraId="130E7817" w14:textId="042E5BF5" w:rsidR="00431278" w:rsidRDefault="004E4C97">
          <w:pPr>
            <w:pStyle w:val="20"/>
            <w:rPr>
              <w:rFonts w:asciiTheme="minorHAnsi" w:eastAsiaTheme="minorEastAsia" w:hAnsiTheme="minorHAnsi" w:cstheme="minorBidi"/>
              <w:szCs w:val="22"/>
              <w14:ligatures w14:val="standardContextual"/>
            </w:rPr>
          </w:pPr>
          <w:hyperlink w:anchor="_Toc172043566" w:history="1">
            <w:r w:rsidR="00431278" w:rsidRPr="007B1576">
              <w:rPr>
                <w:rStyle w:val="ab"/>
                <w:rFonts w:eastAsiaTheme="minorHAnsi"/>
              </w:rPr>
              <w:t>29.2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_Toc172043566 \h </w:instrText>
            </w:r>
            <w:r w:rsidR="00431278">
              <w:rPr>
                <w:webHidden/>
              </w:rPr>
            </w:r>
            <w:r w:rsidR="00431278">
              <w:rPr>
                <w:webHidden/>
              </w:rPr>
              <w:fldChar w:fldCharType="separate"/>
            </w:r>
            <w:r w:rsidR="00431278">
              <w:rPr>
                <w:webHidden/>
              </w:rPr>
              <w:t>210</w:t>
            </w:r>
            <w:r w:rsidR="00431278">
              <w:rPr>
                <w:webHidden/>
              </w:rPr>
              <w:fldChar w:fldCharType="end"/>
            </w:r>
          </w:hyperlink>
        </w:p>
        <w:p w14:paraId="2D21D61C" w14:textId="4F1BD962" w:rsidR="00431278" w:rsidRDefault="004E4C97">
          <w:pPr>
            <w:pStyle w:val="20"/>
            <w:rPr>
              <w:rFonts w:asciiTheme="minorHAnsi" w:eastAsiaTheme="minorEastAsia" w:hAnsiTheme="minorHAnsi" w:cstheme="minorBidi"/>
              <w:szCs w:val="22"/>
              <w14:ligatures w14:val="standardContextual"/>
            </w:rPr>
          </w:pPr>
          <w:hyperlink w:anchor="_Toc172043567" w:history="1">
            <w:r w:rsidR="00431278" w:rsidRPr="007B1576">
              <w:rPr>
                <w:rStyle w:val="ab"/>
                <w:rFonts w:eastAsiaTheme="minorHAnsi"/>
              </w:rPr>
              <w:t>29.3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PAYCO (Development Environment) Sign Up</w:t>
            </w:r>
            <w:r w:rsidR="00431278">
              <w:rPr>
                <w:webHidden/>
              </w:rPr>
              <w:tab/>
            </w:r>
            <w:r w:rsidR="00431278">
              <w:rPr>
                <w:webHidden/>
              </w:rPr>
              <w:fldChar w:fldCharType="begin"/>
            </w:r>
            <w:r w:rsidR="00431278">
              <w:rPr>
                <w:webHidden/>
              </w:rPr>
              <w:instrText xml:space="preserve"> PAGEREF _Toc172043567 \h </w:instrText>
            </w:r>
            <w:r w:rsidR="00431278">
              <w:rPr>
                <w:webHidden/>
              </w:rPr>
            </w:r>
            <w:r w:rsidR="00431278">
              <w:rPr>
                <w:webHidden/>
              </w:rPr>
              <w:fldChar w:fldCharType="separate"/>
            </w:r>
            <w:r w:rsidR="00431278">
              <w:rPr>
                <w:webHidden/>
              </w:rPr>
              <w:t>210</w:t>
            </w:r>
            <w:r w:rsidR="00431278">
              <w:rPr>
                <w:webHidden/>
              </w:rPr>
              <w:fldChar w:fldCharType="end"/>
            </w:r>
          </w:hyperlink>
        </w:p>
        <w:p w14:paraId="061FBC27" w14:textId="0212A085" w:rsidR="00431278" w:rsidRDefault="004E4C97">
          <w:pPr>
            <w:pStyle w:val="20"/>
            <w:rPr>
              <w:rFonts w:asciiTheme="minorHAnsi" w:eastAsiaTheme="minorEastAsia" w:hAnsiTheme="minorHAnsi" w:cstheme="minorBidi"/>
              <w:szCs w:val="22"/>
              <w14:ligatures w14:val="standardContextual"/>
            </w:rPr>
          </w:pPr>
          <w:hyperlink w:anchor="_Toc172043568" w:history="1">
            <w:r w:rsidR="00431278" w:rsidRPr="007B1576">
              <w:rPr>
                <w:rStyle w:val="ab"/>
                <w:rFonts w:eastAsiaTheme="minorHAnsi"/>
              </w:rPr>
              <w:t>29.4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_Toc172043568 \h </w:instrText>
            </w:r>
            <w:r w:rsidR="00431278">
              <w:rPr>
                <w:webHidden/>
              </w:rPr>
            </w:r>
            <w:r w:rsidR="00431278">
              <w:rPr>
                <w:webHidden/>
              </w:rPr>
              <w:fldChar w:fldCharType="separate"/>
            </w:r>
            <w:r w:rsidR="00431278">
              <w:rPr>
                <w:webHidden/>
              </w:rPr>
              <w:t>213</w:t>
            </w:r>
            <w:r w:rsidR="00431278">
              <w:rPr>
                <w:webHidden/>
              </w:rPr>
              <w:fldChar w:fldCharType="end"/>
            </w:r>
          </w:hyperlink>
        </w:p>
        <w:p w14:paraId="0A81DEB1" w14:textId="3571B5BF" w:rsidR="00431278" w:rsidRDefault="004E4C97">
          <w:pPr>
            <w:pStyle w:val="20"/>
            <w:rPr>
              <w:rFonts w:asciiTheme="minorHAnsi" w:eastAsiaTheme="minorEastAsia" w:hAnsiTheme="minorHAnsi" w:cstheme="minorBidi"/>
              <w:szCs w:val="22"/>
              <w14:ligatures w14:val="standardContextual"/>
            </w:rPr>
          </w:pPr>
          <w:hyperlink w:anchor="_Toc172043569" w:history="1">
            <w:r w:rsidR="00431278" w:rsidRPr="007B1576">
              <w:rPr>
                <w:rStyle w:val="ab"/>
                <w:rFonts w:eastAsiaTheme="minorHAnsi"/>
              </w:rPr>
              <w:t>29.5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_Toc172043569 \h </w:instrText>
            </w:r>
            <w:r w:rsidR="00431278">
              <w:rPr>
                <w:webHidden/>
              </w:rPr>
            </w:r>
            <w:r w:rsidR="00431278">
              <w:rPr>
                <w:webHidden/>
              </w:rPr>
              <w:fldChar w:fldCharType="separate"/>
            </w:r>
            <w:r w:rsidR="00431278">
              <w:rPr>
                <w:webHidden/>
              </w:rPr>
              <w:t>216</w:t>
            </w:r>
            <w:r w:rsidR="00431278">
              <w:rPr>
                <w:webHidden/>
              </w:rPr>
              <w:fldChar w:fldCharType="end"/>
            </w:r>
          </w:hyperlink>
        </w:p>
        <w:p w14:paraId="3348DA75" w14:textId="4651E906" w:rsidR="00431278" w:rsidRDefault="004E4C97">
          <w:pPr>
            <w:pStyle w:val="20"/>
            <w:rPr>
              <w:rFonts w:asciiTheme="minorHAnsi" w:eastAsiaTheme="minorEastAsia" w:hAnsiTheme="minorHAnsi" w:cstheme="minorBidi"/>
              <w:szCs w:val="22"/>
              <w14:ligatures w14:val="standardContextual"/>
            </w:rPr>
          </w:pPr>
          <w:hyperlink w:anchor="_Toc172043570" w:history="1">
            <w:r w:rsidR="00431278" w:rsidRPr="007B1576">
              <w:rPr>
                <w:rStyle w:val="ab"/>
                <w:rFonts w:eastAsiaTheme="minorHAnsi"/>
              </w:rPr>
              <w:t>29.6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_Toc172043570 \h </w:instrText>
            </w:r>
            <w:r w:rsidR="00431278">
              <w:rPr>
                <w:webHidden/>
              </w:rPr>
            </w:r>
            <w:r w:rsidR="00431278">
              <w:rPr>
                <w:webHidden/>
              </w:rPr>
              <w:fldChar w:fldCharType="separate"/>
            </w:r>
            <w:r w:rsidR="00431278">
              <w:rPr>
                <w:webHidden/>
              </w:rPr>
              <w:t>216</w:t>
            </w:r>
            <w:r w:rsidR="00431278">
              <w:rPr>
                <w:webHidden/>
              </w:rPr>
              <w:fldChar w:fldCharType="end"/>
            </w:r>
          </w:hyperlink>
        </w:p>
        <w:p w14:paraId="0CF19026" w14:textId="7FC08ECC" w:rsidR="00431278" w:rsidRDefault="004E4C97">
          <w:pPr>
            <w:pStyle w:val="20"/>
            <w:rPr>
              <w:rFonts w:asciiTheme="minorHAnsi" w:eastAsiaTheme="minorEastAsia" w:hAnsiTheme="minorHAnsi" w:cstheme="minorBidi"/>
              <w:szCs w:val="22"/>
              <w14:ligatures w14:val="standardContextual"/>
            </w:rPr>
          </w:pPr>
          <w:hyperlink w:anchor="_Toc172043571" w:history="1">
            <w:r w:rsidR="00431278" w:rsidRPr="007B1576">
              <w:rPr>
                <w:rStyle w:val="ab"/>
                <w:rFonts w:eastAsiaTheme="minorHAnsi"/>
              </w:rPr>
              <w:t>29.7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_Toc172043571 \h </w:instrText>
            </w:r>
            <w:r w:rsidR="00431278">
              <w:rPr>
                <w:webHidden/>
              </w:rPr>
            </w:r>
            <w:r w:rsidR="00431278">
              <w:rPr>
                <w:webHidden/>
              </w:rPr>
              <w:fldChar w:fldCharType="separate"/>
            </w:r>
            <w:r w:rsidR="00431278">
              <w:rPr>
                <w:webHidden/>
              </w:rPr>
              <w:t>218</w:t>
            </w:r>
            <w:r w:rsidR="00431278">
              <w:rPr>
                <w:webHidden/>
              </w:rPr>
              <w:fldChar w:fldCharType="end"/>
            </w:r>
          </w:hyperlink>
        </w:p>
        <w:p w14:paraId="2A33CCE2" w14:textId="31197065" w:rsidR="00431278" w:rsidRDefault="004E4C97">
          <w:pPr>
            <w:pStyle w:val="11"/>
            <w:rPr>
              <w:rFonts w:asciiTheme="minorHAnsi" w:eastAsiaTheme="minorEastAsia" w:hAnsiTheme="minorHAnsi" w:cstheme="minorBidi"/>
              <w:b w:val="0"/>
              <w:sz w:val="20"/>
              <w:szCs w:val="22"/>
              <w14:ligatures w14:val="standardContextual"/>
            </w:rPr>
          </w:pPr>
          <w:hyperlink w:anchor="_Toc172043572" w:history="1">
            <w:r w:rsidR="00431278" w:rsidRPr="007B1576">
              <w:rPr>
                <w:rStyle w:val="ab"/>
                <w:rFonts w:hAnsi="맑은 고딕"/>
              </w:rPr>
              <w:t>30.</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PAYCO Easy Payment Approval API (Non-UI)</w:t>
            </w:r>
            <w:r w:rsidR="00431278">
              <w:rPr>
                <w:webHidden/>
              </w:rPr>
              <w:tab/>
            </w:r>
            <w:r w:rsidR="00431278">
              <w:rPr>
                <w:webHidden/>
              </w:rPr>
              <w:fldChar w:fldCharType="begin"/>
            </w:r>
            <w:r w:rsidR="00431278">
              <w:rPr>
                <w:webHidden/>
              </w:rPr>
              <w:instrText xml:space="preserve"> PAGEREF _Toc172043572 \h </w:instrText>
            </w:r>
            <w:r w:rsidR="00431278">
              <w:rPr>
                <w:webHidden/>
              </w:rPr>
            </w:r>
            <w:r w:rsidR="00431278">
              <w:rPr>
                <w:webHidden/>
              </w:rPr>
              <w:fldChar w:fldCharType="separate"/>
            </w:r>
            <w:r w:rsidR="00431278">
              <w:rPr>
                <w:webHidden/>
              </w:rPr>
              <w:t>223</w:t>
            </w:r>
            <w:r w:rsidR="00431278">
              <w:rPr>
                <w:webHidden/>
              </w:rPr>
              <w:fldChar w:fldCharType="end"/>
            </w:r>
          </w:hyperlink>
        </w:p>
        <w:p w14:paraId="2047D418" w14:textId="72CF9ED7" w:rsidR="00431278" w:rsidRDefault="004E4C97">
          <w:pPr>
            <w:pStyle w:val="20"/>
            <w:rPr>
              <w:rFonts w:asciiTheme="minorHAnsi" w:eastAsiaTheme="minorEastAsia" w:hAnsiTheme="minorHAnsi" w:cstheme="minorBidi"/>
              <w:szCs w:val="22"/>
              <w14:ligatures w14:val="standardContextual"/>
            </w:rPr>
          </w:pPr>
          <w:hyperlink w:anchor="_Toc172043573" w:history="1">
            <w:r w:rsidR="00431278" w:rsidRPr="007B1576">
              <w:rPr>
                <w:rStyle w:val="ab"/>
                <w:rFonts w:eastAsiaTheme="minorHAnsi"/>
              </w:rPr>
              <w:t>30.1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_Toc172043573 \h </w:instrText>
            </w:r>
            <w:r w:rsidR="00431278">
              <w:rPr>
                <w:webHidden/>
              </w:rPr>
            </w:r>
            <w:r w:rsidR="00431278">
              <w:rPr>
                <w:webHidden/>
              </w:rPr>
              <w:fldChar w:fldCharType="separate"/>
            </w:r>
            <w:r w:rsidR="00431278">
              <w:rPr>
                <w:webHidden/>
              </w:rPr>
              <w:t>223</w:t>
            </w:r>
            <w:r w:rsidR="00431278">
              <w:rPr>
                <w:webHidden/>
              </w:rPr>
              <w:fldChar w:fldCharType="end"/>
            </w:r>
          </w:hyperlink>
        </w:p>
        <w:p w14:paraId="7EA055F6" w14:textId="49F2BAE1" w:rsidR="00431278" w:rsidRDefault="004E4C97">
          <w:pPr>
            <w:pStyle w:val="20"/>
            <w:rPr>
              <w:rFonts w:asciiTheme="minorHAnsi" w:eastAsiaTheme="minorEastAsia" w:hAnsiTheme="minorHAnsi" w:cstheme="minorBidi"/>
              <w:szCs w:val="22"/>
              <w14:ligatures w14:val="standardContextual"/>
            </w:rPr>
          </w:pPr>
          <w:hyperlink w:anchor="_Toc172043574" w:history="1">
            <w:r w:rsidR="00431278" w:rsidRPr="007B1576">
              <w:rPr>
                <w:rStyle w:val="ab"/>
                <w:rFonts w:eastAsiaTheme="minorHAnsi"/>
              </w:rPr>
              <w:t>30.2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_Toc172043574 \h </w:instrText>
            </w:r>
            <w:r w:rsidR="00431278">
              <w:rPr>
                <w:webHidden/>
              </w:rPr>
            </w:r>
            <w:r w:rsidR="00431278">
              <w:rPr>
                <w:webHidden/>
              </w:rPr>
              <w:fldChar w:fldCharType="separate"/>
            </w:r>
            <w:r w:rsidR="00431278">
              <w:rPr>
                <w:webHidden/>
              </w:rPr>
              <w:t>223</w:t>
            </w:r>
            <w:r w:rsidR="00431278">
              <w:rPr>
                <w:webHidden/>
              </w:rPr>
              <w:fldChar w:fldCharType="end"/>
            </w:r>
          </w:hyperlink>
        </w:p>
        <w:p w14:paraId="680EB5E0" w14:textId="6DCBFB34" w:rsidR="00431278" w:rsidRDefault="004E4C97">
          <w:pPr>
            <w:pStyle w:val="20"/>
            <w:rPr>
              <w:rFonts w:asciiTheme="minorHAnsi" w:eastAsiaTheme="minorEastAsia" w:hAnsiTheme="minorHAnsi" w:cstheme="minorBidi"/>
              <w:szCs w:val="22"/>
              <w14:ligatures w14:val="standardContextual"/>
            </w:rPr>
          </w:pPr>
          <w:hyperlink w:anchor="_Toc172043575" w:history="1">
            <w:r w:rsidR="00431278" w:rsidRPr="007B1576">
              <w:rPr>
                <w:rStyle w:val="ab"/>
                <w:rFonts w:eastAsiaTheme="minorHAnsi"/>
              </w:rPr>
              <w:t>30.3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_Toc172043575 \h </w:instrText>
            </w:r>
            <w:r w:rsidR="00431278">
              <w:rPr>
                <w:webHidden/>
              </w:rPr>
            </w:r>
            <w:r w:rsidR="00431278">
              <w:rPr>
                <w:webHidden/>
              </w:rPr>
              <w:fldChar w:fldCharType="separate"/>
            </w:r>
            <w:r w:rsidR="00431278">
              <w:rPr>
                <w:webHidden/>
              </w:rPr>
              <w:t>223</w:t>
            </w:r>
            <w:r w:rsidR="00431278">
              <w:rPr>
                <w:webHidden/>
              </w:rPr>
              <w:fldChar w:fldCharType="end"/>
            </w:r>
          </w:hyperlink>
        </w:p>
        <w:p w14:paraId="176447CA" w14:textId="352CCC24" w:rsidR="00431278" w:rsidRDefault="004E4C97">
          <w:pPr>
            <w:pStyle w:val="20"/>
            <w:rPr>
              <w:rFonts w:asciiTheme="minorHAnsi" w:eastAsiaTheme="minorEastAsia" w:hAnsiTheme="minorHAnsi" w:cstheme="minorBidi"/>
              <w:szCs w:val="22"/>
              <w14:ligatures w14:val="standardContextual"/>
            </w:rPr>
          </w:pPr>
          <w:hyperlink w:anchor="_Toc172043576" w:history="1">
            <w:r w:rsidR="00431278" w:rsidRPr="007B1576">
              <w:rPr>
                <w:rStyle w:val="ab"/>
                <w:rFonts w:eastAsiaTheme="minorHAnsi"/>
              </w:rPr>
              <w:t>30.4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_Toc172043576 \h </w:instrText>
            </w:r>
            <w:r w:rsidR="00431278">
              <w:rPr>
                <w:webHidden/>
              </w:rPr>
            </w:r>
            <w:r w:rsidR="00431278">
              <w:rPr>
                <w:webHidden/>
              </w:rPr>
              <w:fldChar w:fldCharType="separate"/>
            </w:r>
            <w:r w:rsidR="00431278">
              <w:rPr>
                <w:webHidden/>
              </w:rPr>
              <w:t>225</w:t>
            </w:r>
            <w:r w:rsidR="00431278">
              <w:rPr>
                <w:webHidden/>
              </w:rPr>
              <w:fldChar w:fldCharType="end"/>
            </w:r>
          </w:hyperlink>
        </w:p>
        <w:p w14:paraId="7D22DC0F" w14:textId="5B535E28" w:rsidR="00431278" w:rsidRDefault="004E4C97">
          <w:pPr>
            <w:pStyle w:val="20"/>
            <w:rPr>
              <w:rFonts w:asciiTheme="minorHAnsi" w:eastAsiaTheme="minorEastAsia" w:hAnsiTheme="minorHAnsi" w:cstheme="minorBidi"/>
              <w:szCs w:val="22"/>
              <w14:ligatures w14:val="standardContextual"/>
            </w:rPr>
          </w:pPr>
          <w:hyperlink w:anchor="_Toc172043577" w:history="1">
            <w:r w:rsidR="00431278" w:rsidRPr="007B1576">
              <w:rPr>
                <w:rStyle w:val="ab"/>
                <w:rFonts w:eastAsiaTheme="minorHAnsi"/>
              </w:rPr>
              <w:t>30.5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_Toc172043577 \h </w:instrText>
            </w:r>
            <w:r w:rsidR="00431278">
              <w:rPr>
                <w:webHidden/>
              </w:rPr>
            </w:r>
            <w:r w:rsidR="00431278">
              <w:rPr>
                <w:webHidden/>
              </w:rPr>
              <w:fldChar w:fldCharType="separate"/>
            </w:r>
            <w:r w:rsidR="00431278">
              <w:rPr>
                <w:webHidden/>
              </w:rPr>
              <w:t>225</w:t>
            </w:r>
            <w:r w:rsidR="00431278">
              <w:rPr>
                <w:webHidden/>
              </w:rPr>
              <w:fldChar w:fldCharType="end"/>
            </w:r>
          </w:hyperlink>
        </w:p>
        <w:p w14:paraId="3D6116D2" w14:textId="7FD85253" w:rsidR="00431278" w:rsidRDefault="004E4C97">
          <w:pPr>
            <w:pStyle w:val="20"/>
            <w:rPr>
              <w:rFonts w:asciiTheme="minorHAnsi" w:eastAsiaTheme="minorEastAsia" w:hAnsiTheme="minorHAnsi" w:cstheme="minorBidi"/>
              <w:szCs w:val="22"/>
              <w14:ligatures w14:val="standardContextual"/>
            </w:rPr>
          </w:pPr>
          <w:hyperlink w:anchor="_Toc172043578" w:history="1">
            <w:r w:rsidR="00431278" w:rsidRPr="007B1576">
              <w:rPr>
                <w:rStyle w:val="ab"/>
                <w:rFonts w:eastAsiaTheme="minorHAnsi"/>
              </w:rPr>
              <w:t>30.6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_Toc172043578 \h </w:instrText>
            </w:r>
            <w:r w:rsidR="00431278">
              <w:rPr>
                <w:webHidden/>
              </w:rPr>
            </w:r>
            <w:r w:rsidR="00431278">
              <w:rPr>
                <w:webHidden/>
              </w:rPr>
              <w:fldChar w:fldCharType="separate"/>
            </w:r>
            <w:r w:rsidR="00431278">
              <w:rPr>
                <w:webHidden/>
              </w:rPr>
              <w:t>227</w:t>
            </w:r>
            <w:r w:rsidR="00431278">
              <w:rPr>
                <w:webHidden/>
              </w:rPr>
              <w:fldChar w:fldCharType="end"/>
            </w:r>
          </w:hyperlink>
        </w:p>
        <w:p w14:paraId="50B55B5E" w14:textId="56241970" w:rsidR="00431278" w:rsidRDefault="004E4C97">
          <w:pPr>
            <w:pStyle w:val="11"/>
            <w:rPr>
              <w:rFonts w:asciiTheme="minorHAnsi" w:eastAsiaTheme="minorEastAsia" w:hAnsiTheme="minorHAnsi" w:cstheme="minorBidi"/>
              <w:b w:val="0"/>
              <w:sz w:val="20"/>
              <w:szCs w:val="22"/>
              <w14:ligatures w14:val="standardContextual"/>
            </w:rPr>
          </w:pPr>
          <w:hyperlink w:anchor="_Toc172043579" w:history="1">
            <w:r w:rsidR="00431278" w:rsidRPr="007B1576">
              <w:rPr>
                <w:rStyle w:val="ab"/>
                <w:rFonts w:hAnsi="맑은 고딕"/>
              </w:rPr>
              <w:t>31.</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PAYCO Easy Payment Cancellation API (Non-UI)</w:t>
            </w:r>
            <w:r w:rsidR="00431278">
              <w:rPr>
                <w:webHidden/>
              </w:rPr>
              <w:tab/>
            </w:r>
            <w:r w:rsidR="00431278">
              <w:rPr>
                <w:webHidden/>
              </w:rPr>
              <w:fldChar w:fldCharType="begin"/>
            </w:r>
            <w:r w:rsidR="00431278">
              <w:rPr>
                <w:webHidden/>
              </w:rPr>
              <w:instrText xml:space="preserve"> PAGEREF _Toc172043579 \h </w:instrText>
            </w:r>
            <w:r w:rsidR="00431278">
              <w:rPr>
                <w:webHidden/>
              </w:rPr>
            </w:r>
            <w:r w:rsidR="00431278">
              <w:rPr>
                <w:webHidden/>
              </w:rPr>
              <w:fldChar w:fldCharType="separate"/>
            </w:r>
            <w:r w:rsidR="00431278">
              <w:rPr>
                <w:webHidden/>
              </w:rPr>
              <w:t>228</w:t>
            </w:r>
            <w:r w:rsidR="00431278">
              <w:rPr>
                <w:webHidden/>
              </w:rPr>
              <w:fldChar w:fldCharType="end"/>
            </w:r>
          </w:hyperlink>
        </w:p>
        <w:p w14:paraId="587F0043" w14:textId="2A7634E2" w:rsidR="00431278" w:rsidRDefault="004E4C97">
          <w:pPr>
            <w:pStyle w:val="20"/>
            <w:rPr>
              <w:rFonts w:asciiTheme="minorHAnsi" w:eastAsiaTheme="minorEastAsia" w:hAnsiTheme="minorHAnsi" w:cstheme="minorBidi"/>
              <w:szCs w:val="22"/>
              <w14:ligatures w14:val="standardContextual"/>
            </w:rPr>
          </w:pPr>
          <w:hyperlink w:anchor="_Toc172043580" w:history="1">
            <w:r w:rsidR="00431278" w:rsidRPr="007B1576">
              <w:rPr>
                <w:rStyle w:val="ab"/>
                <w:rFonts w:eastAsiaTheme="minorHAnsi"/>
              </w:rPr>
              <w:t>31.1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_Toc172043580 \h </w:instrText>
            </w:r>
            <w:r w:rsidR="00431278">
              <w:rPr>
                <w:webHidden/>
              </w:rPr>
            </w:r>
            <w:r w:rsidR="00431278">
              <w:rPr>
                <w:webHidden/>
              </w:rPr>
              <w:fldChar w:fldCharType="separate"/>
            </w:r>
            <w:r w:rsidR="00431278">
              <w:rPr>
                <w:webHidden/>
              </w:rPr>
              <w:t>228</w:t>
            </w:r>
            <w:r w:rsidR="00431278">
              <w:rPr>
                <w:webHidden/>
              </w:rPr>
              <w:fldChar w:fldCharType="end"/>
            </w:r>
          </w:hyperlink>
        </w:p>
        <w:p w14:paraId="1B39DF63" w14:textId="1B01E909" w:rsidR="00431278" w:rsidRDefault="004E4C97">
          <w:pPr>
            <w:pStyle w:val="20"/>
            <w:rPr>
              <w:rFonts w:asciiTheme="minorHAnsi" w:eastAsiaTheme="minorEastAsia" w:hAnsiTheme="minorHAnsi" w:cstheme="minorBidi"/>
              <w:szCs w:val="22"/>
              <w14:ligatures w14:val="standardContextual"/>
            </w:rPr>
          </w:pPr>
          <w:hyperlink w:anchor="_Toc172043581" w:history="1">
            <w:r w:rsidR="00431278" w:rsidRPr="007B1576">
              <w:rPr>
                <w:rStyle w:val="ab"/>
                <w:rFonts w:eastAsiaTheme="minorHAnsi"/>
              </w:rPr>
              <w:t>31.2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_Toc172043581 \h </w:instrText>
            </w:r>
            <w:r w:rsidR="00431278">
              <w:rPr>
                <w:webHidden/>
              </w:rPr>
            </w:r>
            <w:r w:rsidR="00431278">
              <w:rPr>
                <w:webHidden/>
              </w:rPr>
              <w:fldChar w:fldCharType="separate"/>
            </w:r>
            <w:r w:rsidR="00431278">
              <w:rPr>
                <w:webHidden/>
              </w:rPr>
              <w:t>230</w:t>
            </w:r>
            <w:r w:rsidR="00431278">
              <w:rPr>
                <w:webHidden/>
              </w:rPr>
              <w:fldChar w:fldCharType="end"/>
            </w:r>
          </w:hyperlink>
        </w:p>
        <w:p w14:paraId="163B92AA" w14:textId="051CE493" w:rsidR="00431278" w:rsidRDefault="004E4C97">
          <w:pPr>
            <w:pStyle w:val="20"/>
            <w:rPr>
              <w:rFonts w:asciiTheme="minorHAnsi" w:eastAsiaTheme="minorEastAsia" w:hAnsiTheme="minorHAnsi" w:cstheme="minorBidi"/>
              <w:szCs w:val="22"/>
              <w14:ligatures w14:val="standardContextual"/>
            </w:rPr>
          </w:pPr>
          <w:hyperlink w:anchor="_Toc172043582" w:history="1">
            <w:r w:rsidR="00431278" w:rsidRPr="007B1576">
              <w:rPr>
                <w:rStyle w:val="ab"/>
                <w:rFonts w:eastAsiaTheme="minorHAnsi"/>
              </w:rPr>
              <w:t>31.3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_Toc172043582 \h </w:instrText>
            </w:r>
            <w:r w:rsidR="00431278">
              <w:rPr>
                <w:webHidden/>
              </w:rPr>
            </w:r>
            <w:r w:rsidR="00431278">
              <w:rPr>
                <w:webHidden/>
              </w:rPr>
              <w:fldChar w:fldCharType="separate"/>
            </w:r>
            <w:r w:rsidR="00431278">
              <w:rPr>
                <w:webHidden/>
              </w:rPr>
              <w:t>230</w:t>
            </w:r>
            <w:r w:rsidR="00431278">
              <w:rPr>
                <w:webHidden/>
              </w:rPr>
              <w:fldChar w:fldCharType="end"/>
            </w:r>
          </w:hyperlink>
        </w:p>
        <w:p w14:paraId="067631FE" w14:textId="0B21A9FA" w:rsidR="00431278" w:rsidRDefault="004E4C97">
          <w:pPr>
            <w:pStyle w:val="20"/>
            <w:rPr>
              <w:rFonts w:asciiTheme="minorHAnsi" w:eastAsiaTheme="minorEastAsia" w:hAnsiTheme="minorHAnsi" w:cstheme="minorBidi"/>
              <w:szCs w:val="22"/>
              <w14:ligatures w14:val="standardContextual"/>
            </w:rPr>
          </w:pPr>
          <w:hyperlink w:anchor="_Toc172043583" w:history="1">
            <w:r w:rsidR="00431278" w:rsidRPr="007B1576">
              <w:rPr>
                <w:rStyle w:val="ab"/>
                <w:rFonts w:eastAsiaTheme="minorHAnsi"/>
              </w:rPr>
              <w:t>31.4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_Toc172043583 \h </w:instrText>
            </w:r>
            <w:r w:rsidR="00431278">
              <w:rPr>
                <w:webHidden/>
              </w:rPr>
            </w:r>
            <w:r w:rsidR="00431278">
              <w:rPr>
                <w:webHidden/>
              </w:rPr>
              <w:fldChar w:fldCharType="separate"/>
            </w:r>
            <w:r w:rsidR="00431278">
              <w:rPr>
                <w:webHidden/>
              </w:rPr>
              <w:t>233</w:t>
            </w:r>
            <w:r w:rsidR="00431278">
              <w:rPr>
                <w:webHidden/>
              </w:rPr>
              <w:fldChar w:fldCharType="end"/>
            </w:r>
          </w:hyperlink>
        </w:p>
        <w:p w14:paraId="7F689385" w14:textId="08B825B2" w:rsidR="00431278" w:rsidRDefault="004E4C97">
          <w:pPr>
            <w:pStyle w:val="11"/>
            <w:rPr>
              <w:rFonts w:asciiTheme="minorHAnsi" w:eastAsiaTheme="minorEastAsia" w:hAnsiTheme="minorHAnsi" w:cstheme="minorBidi"/>
              <w:b w:val="0"/>
              <w:sz w:val="20"/>
              <w:szCs w:val="22"/>
              <w14:ligatures w14:val="standardContextual"/>
            </w:rPr>
          </w:pPr>
          <w:hyperlink w:anchor="_Toc172043584" w:history="1">
            <w:r w:rsidR="00431278" w:rsidRPr="007B1576">
              <w:rPr>
                <w:rStyle w:val="ab"/>
                <w:rFonts w:hAnsi="맑은 고딕"/>
              </w:rPr>
              <w:t>32.</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Kakao Pay Easy Payment (UI)</w:t>
            </w:r>
            <w:r w:rsidR="00431278">
              <w:rPr>
                <w:webHidden/>
              </w:rPr>
              <w:tab/>
            </w:r>
            <w:r w:rsidR="00431278">
              <w:rPr>
                <w:webHidden/>
              </w:rPr>
              <w:fldChar w:fldCharType="begin"/>
            </w:r>
            <w:r w:rsidR="00431278">
              <w:rPr>
                <w:webHidden/>
              </w:rPr>
              <w:instrText xml:space="preserve"> PAGEREF _Toc172043584 \h </w:instrText>
            </w:r>
            <w:r w:rsidR="00431278">
              <w:rPr>
                <w:webHidden/>
              </w:rPr>
            </w:r>
            <w:r w:rsidR="00431278">
              <w:rPr>
                <w:webHidden/>
              </w:rPr>
              <w:fldChar w:fldCharType="separate"/>
            </w:r>
            <w:r w:rsidR="00431278">
              <w:rPr>
                <w:webHidden/>
              </w:rPr>
              <w:t>234</w:t>
            </w:r>
            <w:r w:rsidR="00431278">
              <w:rPr>
                <w:webHidden/>
              </w:rPr>
              <w:fldChar w:fldCharType="end"/>
            </w:r>
          </w:hyperlink>
        </w:p>
        <w:p w14:paraId="69F042A2" w14:textId="2C0A53CD" w:rsidR="00431278" w:rsidRDefault="004E4C97">
          <w:pPr>
            <w:pStyle w:val="20"/>
            <w:rPr>
              <w:rFonts w:asciiTheme="minorHAnsi" w:eastAsiaTheme="minorEastAsia" w:hAnsiTheme="minorHAnsi" w:cstheme="minorBidi"/>
              <w:szCs w:val="22"/>
              <w14:ligatures w14:val="standardContextual"/>
            </w:rPr>
          </w:pPr>
          <w:hyperlink w:anchor="_Toc172043585" w:history="1">
            <w:r w:rsidR="00431278" w:rsidRPr="007B1576">
              <w:rPr>
                <w:rStyle w:val="ab"/>
                <w:rFonts w:eastAsiaTheme="minorHAnsi"/>
              </w:rPr>
              <w:t>32.1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_Toc172043585 \h </w:instrText>
            </w:r>
            <w:r w:rsidR="00431278">
              <w:rPr>
                <w:webHidden/>
              </w:rPr>
            </w:r>
            <w:r w:rsidR="00431278">
              <w:rPr>
                <w:webHidden/>
              </w:rPr>
              <w:fldChar w:fldCharType="separate"/>
            </w:r>
            <w:r w:rsidR="00431278">
              <w:rPr>
                <w:webHidden/>
              </w:rPr>
              <w:t>234</w:t>
            </w:r>
            <w:r w:rsidR="00431278">
              <w:rPr>
                <w:webHidden/>
              </w:rPr>
              <w:fldChar w:fldCharType="end"/>
            </w:r>
          </w:hyperlink>
        </w:p>
        <w:p w14:paraId="413941A7" w14:textId="00192BE9" w:rsidR="00431278" w:rsidRDefault="004E4C97">
          <w:pPr>
            <w:pStyle w:val="20"/>
            <w:rPr>
              <w:rFonts w:asciiTheme="minorHAnsi" w:eastAsiaTheme="minorEastAsia" w:hAnsiTheme="minorHAnsi" w:cstheme="minorBidi"/>
              <w:szCs w:val="22"/>
              <w14:ligatures w14:val="standardContextual"/>
            </w:rPr>
          </w:pPr>
          <w:hyperlink w:anchor="_Toc172043586" w:history="1">
            <w:r w:rsidR="00431278" w:rsidRPr="007B1576">
              <w:rPr>
                <w:rStyle w:val="ab"/>
                <w:rFonts w:eastAsiaTheme="minorHAnsi"/>
              </w:rPr>
              <w:t>32.2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_Toc172043586 \h </w:instrText>
            </w:r>
            <w:r w:rsidR="00431278">
              <w:rPr>
                <w:webHidden/>
              </w:rPr>
            </w:r>
            <w:r w:rsidR="00431278">
              <w:rPr>
                <w:webHidden/>
              </w:rPr>
              <w:fldChar w:fldCharType="separate"/>
            </w:r>
            <w:r w:rsidR="00431278">
              <w:rPr>
                <w:webHidden/>
              </w:rPr>
              <w:t>234</w:t>
            </w:r>
            <w:r w:rsidR="00431278">
              <w:rPr>
                <w:webHidden/>
              </w:rPr>
              <w:fldChar w:fldCharType="end"/>
            </w:r>
          </w:hyperlink>
        </w:p>
        <w:p w14:paraId="4C9886B9" w14:textId="775EC9F9" w:rsidR="00431278" w:rsidRDefault="004E4C97">
          <w:pPr>
            <w:pStyle w:val="20"/>
            <w:rPr>
              <w:rFonts w:asciiTheme="minorHAnsi" w:eastAsiaTheme="minorEastAsia" w:hAnsiTheme="minorHAnsi" w:cstheme="minorBidi"/>
              <w:szCs w:val="22"/>
              <w14:ligatures w14:val="standardContextual"/>
            </w:rPr>
          </w:pPr>
          <w:hyperlink w:anchor="_Toc172043587" w:history="1">
            <w:r w:rsidR="00431278" w:rsidRPr="007B1576">
              <w:rPr>
                <w:rStyle w:val="ab"/>
                <w:rFonts w:eastAsiaTheme="minorHAnsi"/>
              </w:rPr>
              <w:t>32.3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_Toc172043587 \h </w:instrText>
            </w:r>
            <w:r w:rsidR="00431278">
              <w:rPr>
                <w:webHidden/>
              </w:rPr>
            </w:r>
            <w:r w:rsidR="00431278">
              <w:rPr>
                <w:webHidden/>
              </w:rPr>
              <w:fldChar w:fldCharType="separate"/>
            </w:r>
            <w:r w:rsidR="00431278">
              <w:rPr>
                <w:webHidden/>
              </w:rPr>
              <w:t>234</w:t>
            </w:r>
            <w:r w:rsidR="00431278">
              <w:rPr>
                <w:webHidden/>
              </w:rPr>
              <w:fldChar w:fldCharType="end"/>
            </w:r>
          </w:hyperlink>
        </w:p>
        <w:p w14:paraId="127545FF" w14:textId="40802A9A" w:rsidR="00431278" w:rsidRDefault="004E4C97">
          <w:pPr>
            <w:pStyle w:val="20"/>
            <w:rPr>
              <w:rFonts w:asciiTheme="minorHAnsi" w:eastAsiaTheme="minorEastAsia" w:hAnsiTheme="minorHAnsi" w:cstheme="minorBidi"/>
              <w:szCs w:val="22"/>
              <w14:ligatures w14:val="standardContextual"/>
            </w:rPr>
          </w:pPr>
          <w:hyperlink w:anchor="_Toc172043588" w:history="1">
            <w:r w:rsidR="00431278" w:rsidRPr="007B1576">
              <w:rPr>
                <w:rStyle w:val="ab"/>
                <w:rFonts w:eastAsiaTheme="minorHAnsi"/>
              </w:rPr>
              <w:t>32.4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_Toc172043588 \h </w:instrText>
            </w:r>
            <w:r w:rsidR="00431278">
              <w:rPr>
                <w:webHidden/>
              </w:rPr>
            </w:r>
            <w:r w:rsidR="00431278">
              <w:rPr>
                <w:webHidden/>
              </w:rPr>
              <w:fldChar w:fldCharType="separate"/>
            </w:r>
            <w:r w:rsidR="00431278">
              <w:rPr>
                <w:webHidden/>
              </w:rPr>
              <w:t>237</w:t>
            </w:r>
            <w:r w:rsidR="00431278">
              <w:rPr>
                <w:webHidden/>
              </w:rPr>
              <w:fldChar w:fldCharType="end"/>
            </w:r>
          </w:hyperlink>
        </w:p>
        <w:p w14:paraId="380AF27F" w14:textId="55E9D627" w:rsidR="00431278" w:rsidRDefault="004E4C97">
          <w:pPr>
            <w:pStyle w:val="20"/>
            <w:rPr>
              <w:rFonts w:asciiTheme="minorHAnsi" w:eastAsiaTheme="minorEastAsia" w:hAnsiTheme="minorHAnsi" w:cstheme="minorBidi"/>
              <w:szCs w:val="22"/>
              <w14:ligatures w14:val="standardContextual"/>
            </w:rPr>
          </w:pPr>
          <w:hyperlink w:anchor="_Toc172043589" w:history="1">
            <w:r w:rsidR="00431278" w:rsidRPr="007B1576">
              <w:rPr>
                <w:rStyle w:val="ab"/>
                <w:rFonts w:eastAsiaTheme="minorHAnsi"/>
              </w:rPr>
              <w:t>32.5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_Toc172043589 \h </w:instrText>
            </w:r>
            <w:r w:rsidR="00431278">
              <w:rPr>
                <w:webHidden/>
              </w:rPr>
            </w:r>
            <w:r w:rsidR="00431278">
              <w:rPr>
                <w:webHidden/>
              </w:rPr>
              <w:fldChar w:fldCharType="separate"/>
            </w:r>
            <w:r w:rsidR="00431278">
              <w:rPr>
                <w:webHidden/>
              </w:rPr>
              <w:t>237</w:t>
            </w:r>
            <w:r w:rsidR="00431278">
              <w:rPr>
                <w:webHidden/>
              </w:rPr>
              <w:fldChar w:fldCharType="end"/>
            </w:r>
          </w:hyperlink>
        </w:p>
        <w:p w14:paraId="1705C815" w14:textId="716648BD" w:rsidR="00431278" w:rsidRDefault="004E4C97">
          <w:pPr>
            <w:pStyle w:val="20"/>
            <w:rPr>
              <w:rFonts w:asciiTheme="minorHAnsi" w:eastAsiaTheme="minorEastAsia" w:hAnsiTheme="minorHAnsi" w:cstheme="minorBidi"/>
              <w:szCs w:val="22"/>
              <w14:ligatures w14:val="standardContextual"/>
            </w:rPr>
          </w:pPr>
          <w:hyperlink w:anchor="_Toc172043590" w:history="1">
            <w:r w:rsidR="00431278" w:rsidRPr="007B1576">
              <w:rPr>
                <w:rStyle w:val="ab"/>
                <w:rFonts w:eastAsiaTheme="minorHAnsi"/>
              </w:rPr>
              <w:t>32.6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_Toc172043590 \h </w:instrText>
            </w:r>
            <w:r w:rsidR="00431278">
              <w:rPr>
                <w:webHidden/>
              </w:rPr>
            </w:r>
            <w:r w:rsidR="00431278">
              <w:rPr>
                <w:webHidden/>
              </w:rPr>
              <w:fldChar w:fldCharType="separate"/>
            </w:r>
            <w:r w:rsidR="00431278">
              <w:rPr>
                <w:webHidden/>
              </w:rPr>
              <w:t>238</w:t>
            </w:r>
            <w:r w:rsidR="00431278">
              <w:rPr>
                <w:webHidden/>
              </w:rPr>
              <w:fldChar w:fldCharType="end"/>
            </w:r>
          </w:hyperlink>
        </w:p>
        <w:p w14:paraId="5C31C3D9" w14:textId="4ED0A774" w:rsidR="00431278" w:rsidRPr="00431278" w:rsidRDefault="004E4C97" w:rsidP="00431278">
          <w:pPr>
            <w:pStyle w:val="11"/>
            <w:rPr>
              <w:rFonts w:asciiTheme="minorHAnsi" w:eastAsiaTheme="minorEastAsia" w:hAnsiTheme="minorHAnsi" w:cstheme="minorBidi"/>
              <w:b w:val="0"/>
              <w:sz w:val="20"/>
              <w:szCs w:val="22"/>
              <w14:ligatures w14:val="standardContextual"/>
            </w:rPr>
          </w:pPr>
          <w:hyperlink w:anchor="_Toc172043591" w:history="1">
            <w:r w:rsidR="00431278" w:rsidRPr="007B1576">
              <w:rPr>
                <w:rStyle w:val="ab"/>
                <w:rFonts w:hAnsi="맑은 고딕"/>
              </w:rPr>
              <w:t>33.</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Kakao Pay Easy Payment Cancellation API (Non-UI)</w:t>
            </w:r>
            <w:r w:rsidR="00431278">
              <w:rPr>
                <w:webHidden/>
              </w:rPr>
              <w:tab/>
            </w:r>
            <w:r w:rsidR="00431278">
              <w:rPr>
                <w:webHidden/>
              </w:rPr>
              <w:fldChar w:fldCharType="begin"/>
            </w:r>
            <w:r w:rsidR="00431278">
              <w:rPr>
                <w:webHidden/>
              </w:rPr>
              <w:instrText xml:space="preserve"> PAGEREF _Toc172043591 \h </w:instrText>
            </w:r>
            <w:r w:rsidR="00431278">
              <w:rPr>
                <w:webHidden/>
              </w:rPr>
            </w:r>
            <w:r w:rsidR="00431278">
              <w:rPr>
                <w:webHidden/>
              </w:rPr>
              <w:fldChar w:fldCharType="separate"/>
            </w:r>
            <w:r w:rsidR="00431278">
              <w:rPr>
                <w:webHidden/>
              </w:rPr>
              <w:t>239</w:t>
            </w:r>
            <w:r w:rsidR="00431278">
              <w:rPr>
                <w:webHidden/>
              </w:rPr>
              <w:fldChar w:fldCharType="end"/>
            </w:r>
          </w:hyperlink>
          <w:hyperlink w:anchor="_Toc172043592" w:history="1"/>
        </w:p>
        <w:p w14:paraId="7C333CF0" w14:textId="2C438B0E" w:rsidR="00431278" w:rsidRDefault="004E4C97">
          <w:pPr>
            <w:pStyle w:val="20"/>
            <w:rPr>
              <w:rFonts w:asciiTheme="minorHAnsi" w:eastAsiaTheme="minorEastAsia" w:hAnsiTheme="minorHAnsi" w:cstheme="minorBidi"/>
              <w:szCs w:val="22"/>
              <w14:ligatures w14:val="standardContextual"/>
            </w:rPr>
          </w:pPr>
          <w:hyperlink w:anchor="_Toc172043593" w:history="1">
            <w:r w:rsidR="00431278" w:rsidRPr="007B1576">
              <w:rPr>
                <w:rStyle w:val="ab"/>
                <w:rFonts w:eastAsiaTheme="minorHAnsi"/>
              </w:rPr>
              <w:t>33.1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_Toc172043593 \h </w:instrText>
            </w:r>
            <w:r w:rsidR="00431278">
              <w:rPr>
                <w:webHidden/>
              </w:rPr>
            </w:r>
            <w:r w:rsidR="00431278">
              <w:rPr>
                <w:webHidden/>
              </w:rPr>
              <w:fldChar w:fldCharType="separate"/>
            </w:r>
            <w:r w:rsidR="00431278">
              <w:rPr>
                <w:webHidden/>
              </w:rPr>
              <w:t>239</w:t>
            </w:r>
            <w:r w:rsidR="00431278">
              <w:rPr>
                <w:webHidden/>
              </w:rPr>
              <w:fldChar w:fldCharType="end"/>
            </w:r>
          </w:hyperlink>
        </w:p>
        <w:p w14:paraId="54B5AC9C" w14:textId="65D3BB48" w:rsidR="00431278" w:rsidRDefault="004E4C97">
          <w:pPr>
            <w:pStyle w:val="20"/>
            <w:rPr>
              <w:rFonts w:asciiTheme="minorHAnsi" w:eastAsiaTheme="minorEastAsia" w:hAnsiTheme="minorHAnsi" w:cstheme="minorBidi"/>
              <w:szCs w:val="22"/>
              <w14:ligatures w14:val="standardContextual"/>
            </w:rPr>
          </w:pPr>
          <w:hyperlink w:anchor="_Toc172043594" w:history="1">
            <w:r w:rsidR="00431278" w:rsidRPr="007B1576">
              <w:rPr>
                <w:rStyle w:val="ab"/>
                <w:rFonts w:eastAsiaTheme="minorHAnsi"/>
              </w:rPr>
              <w:t>33.2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_Toc172043594 \h </w:instrText>
            </w:r>
            <w:r w:rsidR="00431278">
              <w:rPr>
                <w:webHidden/>
              </w:rPr>
            </w:r>
            <w:r w:rsidR="00431278">
              <w:rPr>
                <w:webHidden/>
              </w:rPr>
              <w:fldChar w:fldCharType="separate"/>
            </w:r>
            <w:r w:rsidR="00431278">
              <w:rPr>
                <w:webHidden/>
              </w:rPr>
              <w:t>241</w:t>
            </w:r>
            <w:r w:rsidR="00431278">
              <w:rPr>
                <w:webHidden/>
              </w:rPr>
              <w:fldChar w:fldCharType="end"/>
            </w:r>
          </w:hyperlink>
        </w:p>
        <w:p w14:paraId="58ABCC64" w14:textId="1C91847B" w:rsidR="00431278" w:rsidRDefault="004E4C97">
          <w:pPr>
            <w:pStyle w:val="20"/>
            <w:rPr>
              <w:rFonts w:asciiTheme="minorHAnsi" w:eastAsiaTheme="minorEastAsia" w:hAnsiTheme="minorHAnsi" w:cstheme="minorBidi"/>
              <w:szCs w:val="22"/>
              <w14:ligatures w14:val="standardContextual"/>
            </w:rPr>
          </w:pPr>
          <w:hyperlink w:anchor="_Toc172043595" w:history="1">
            <w:r w:rsidR="00431278" w:rsidRPr="007B1576">
              <w:rPr>
                <w:rStyle w:val="ab"/>
                <w:rFonts w:eastAsiaTheme="minorHAnsi"/>
              </w:rPr>
              <w:t>33.3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_Toc172043595 \h </w:instrText>
            </w:r>
            <w:r w:rsidR="00431278">
              <w:rPr>
                <w:webHidden/>
              </w:rPr>
            </w:r>
            <w:r w:rsidR="00431278">
              <w:rPr>
                <w:webHidden/>
              </w:rPr>
              <w:fldChar w:fldCharType="separate"/>
            </w:r>
            <w:r w:rsidR="00431278">
              <w:rPr>
                <w:webHidden/>
              </w:rPr>
              <w:t>242</w:t>
            </w:r>
            <w:r w:rsidR="00431278">
              <w:rPr>
                <w:webHidden/>
              </w:rPr>
              <w:fldChar w:fldCharType="end"/>
            </w:r>
          </w:hyperlink>
        </w:p>
        <w:p w14:paraId="51CCEB7F" w14:textId="6F0736E4" w:rsidR="00431278" w:rsidRDefault="004E4C97">
          <w:pPr>
            <w:pStyle w:val="20"/>
            <w:rPr>
              <w:rFonts w:asciiTheme="minorHAnsi" w:eastAsiaTheme="minorEastAsia" w:hAnsiTheme="minorHAnsi" w:cstheme="minorBidi"/>
              <w:szCs w:val="22"/>
              <w14:ligatures w14:val="standardContextual"/>
            </w:rPr>
          </w:pPr>
          <w:hyperlink w:anchor="_Toc172043596" w:history="1">
            <w:r w:rsidR="00431278" w:rsidRPr="007B1576">
              <w:rPr>
                <w:rStyle w:val="ab"/>
                <w:rFonts w:eastAsiaTheme="minorHAnsi"/>
              </w:rPr>
              <w:t>33.4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_Toc172043596 \h </w:instrText>
            </w:r>
            <w:r w:rsidR="00431278">
              <w:rPr>
                <w:webHidden/>
              </w:rPr>
            </w:r>
            <w:r w:rsidR="00431278">
              <w:rPr>
                <w:webHidden/>
              </w:rPr>
              <w:fldChar w:fldCharType="separate"/>
            </w:r>
            <w:r w:rsidR="00431278">
              <w:rPr>
                <w:webHidden/>
              </w:rPr>
              <w:t>244</w:t>
            </w:r>
            <w:r w:rsidR="00431278">
              <w:rPr>
                <w:webHidden/>
              </w:rPr>
              <w:fldChar w:fldCharType="end"/>
            </w:r>
          </w:hyperlink>
        </w:p>
        <w:p w14:paraId="3D7358CE" w14:textId="20BDDCE8" w:rsidR="00431278" w:rsidRDefault="004E4C97">
          <w:pPr>
            <w:pStyle w:val="11"/>
            <w:rPr>
              <w:rFonts w:asciiTheme="minorHAnsi" w:eastAsiaTheme="minorEastAsia" w:hAnsiTheme="minorHAnsi" w:cstheme="minorBidi"/>
              <w:b w:val="0"/>
              <w:sz w:val="20"/>
              <w:szCs w:val="22"/>
              <w14:ligatures w14:val="standardContextual"/>
            </w:rPr>
          </w:pPr>
          <w:hyperlink w:anchor="_Toc172043597" w:history="1">
            <w:r w:rsidR="00431278" w:rsidRPr="007B1576">
              <w:rPr>
                <w:rStyle w:val="ab"/>
                <w:rFonts w:hAnsi="맑은 고딕"/>
              </w:rPr>
              <w:t>34.</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Naver Pay Easy Payment (UI)</w:t>
            </w:r>
            <w:r w:rsidR="00431278">
              <w:rPr>
                <w:webHidden/>
              </w:rPr>
              <w:tab/>
            </w:r>
            <w:r w:rsidR="00431278">
              <w:rPr>
                <w:webHidden/>
              </w:rPr>
              <w:fldChar w:fldCharType="begin"/>
            </w:r>
            <w:r w:rsidR="00431278">
              <w:rPr>
                <w:webHidden/>
              </w:rPr>
              <w:instrText xml:space="preserve"> PAGEREF _Toc172043597 \h </w:instrText>
            </w:r>
            <w:r w:rsidR="00431278">
              <w:rPr>
                <w:webHidden/>
              </w:rPr>
            </w:r>
            <w:r w:rsidR="00431278">
              <w:rPr>
                <w:webHidden/>
              </w:rPr>
              <w:fldChar w:fldCharType="separate"/>
            </w:r>
            <w:r w:rsidR="00431278">
              <w:rPr>
                <w:webHidden/>
              </w:rPr>
              <w:t>245</w:t>
            </w:r>
            <w:r w:rsidR="00431278">
              <w:rPr>
                <w:webHidden/>
              </w:rPr>
              <w:fldChar w:fldCharType="end"/>
            </w:r>
          </w:hyperlink>
        </w:p>
        <w:p w14:paraId="0D229F5F" w14:textId="3684ADF6" w:rsidR="00431278" w:rsidRDefault="004E4C97">
          <w:pPr>
            <w:pStyle w:val="20"/>
            <w:rPr>
              <w:rFonts w:asciiTheme="minorHAnsi" w:eastAsiaTheme="minorEastAsia" w:hAnsiTheme="minorHAnsi" w:cstheme="minorBidi"/>
              <w:szCs w:val="22"/>
              <w14:ligatures w14:val="standardContextual"/>
            </w:rPr>
          </w:pPr>
          <w:hyperlink w:anchor="_Toc172043598" w:history="1">
            <w:r w:rsidR="00431278" w:rsidRPr="007B1576">
              <w:rPr>
                <w:rStyle w:val="ab"/>
                <w:rFonts w:eastAsiaTheme="minorHAnsi"/>
              </w:rPr>
              <w:t>34.1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_Toc172043598 \h </w:instrText>
            </w:r>
            <w:r w:rsidR="00431278">
              <w:rPr>
                <w:webHidden/>
              </w:rPr>
            </w:r>
            <w:r w:rsidR="00431278">
              <w:rPr>
                <w:webHidden/>
              </w:rPr>
              <w:fldChar w:fldCharType="separate"/>
            </w:r>
            <w:r w:rsidR="00431278">
              <w:rPr>
                <w:webHidden/>
              </w:rPr>
              <w:t>245</w:t>
            </w:r>
            <w:r w:rsidR="00431278">
              <w:rPr>
                <w:webHidden/>
              </w:rPr>
              <w:fldChar w:fldCharType="end"/>
            </w:r>
          </w:hyperlink>
        </w:p>
        <w:p w14:paraId="0448AC66" w14:textId="6C2BAD45" w:rsidR="00431278" w:rsidRDefault="004E4C97">
          <w:pPr>
            <w:pStyle w:val="20"/>
            <w:rPr>
              <w:rFonts w:asciiTheme="minorHAnsi" w:eastAsiaTheme="minorEastAsia" w:hAnsiTheme="minorHAnsi" w:cstheme="minorBidi"/>
              <w:szCs w:val="22"/>
              <w14:ligatures w14:val="standardContextual"/>
            </w:rPr>
          </w:pPr>
          <w:hyperlink w:anchor="_Toc172043599" w:history="1">
            <w:r w:rsidR="00431278" w:rsidRPr="007B1576">
              <w:rPr>
                <w:rStyle w:val="ab"/>
                <w:rFonts w:eastAsiaTheme="minorHAnsi"/>
              </w:rPr>
              <w:t>34.2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_Toc172043599 \h </w:instrText>
            </w:r>
            <w:r w:rsidR="00431278">
              <w:rPr>
                <w:webHidden/>
              </w:rPr>
            </w:r>
            <w:r w:rsidR="00431278">
              <w:rPr>
                <w:webHidden/>
              </w:rPr>
              <w:fldChar w:fldCharType="separate"/>
            </w:r>
            <w:r w:rsidR="00431278">
              <w:rPr>
                <w:webHidden/>
              </w:rPr>
              <w:t>245</w:t>
            </w:r>
            <w:r w:rsidR="00431278">
              <w:rPr>
                <w:webHidden/>
              </w:rPr>
              <w:fldChar w:fldCharType="end"/>
            </w:r>
          </w:hyperlink>
        </w:p>
        <w:p w14:paraId="730A70F6" w14:textId="4C6C1BA6" w:rsidR="00431278" w:rsidRDefault="004E4C97">
          <w:pPr>
            <w:pStyle w:val="20"/>
            <w:rPr>
              <w:rFonts w:asciiTheme="minorHAnsi" w:eastAsiaTheme="minorEastAsia" w:hAnsiTheme="minorHAnsi" w:cstheme="minorBidi"/>
              <w:szCs w:val="22"/>
              <w14:ligatures w14:val="standardContextual"/>
            </w:rPr>
          </w:pPr>
          <w:hyperlink w:anchor="_Toc172043600" w:history="1">
            <w:r w:rsidR="00431278" w:rsidRPr="007B1576">
              <w:rPr>
                <w:rStyle w:val="ab"/>
                <w:rFonts w:eastAsiaTheme="minorHAnsi"/>
              </w:rPr>
              <w:t>34.3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_Toc172043600 \h </w:instrText>
            </w:r>
            <w:r w:rsidR="00431278">
              <w:rPr>
                <w:webHidden/>
              </w:rPr>
            </w:r>
            <w:r w:rsidR="00431278">
              <w:rPr>
                <w:webHidden/>
              </w:rPr>
              <w:fldChar w:fldCharType="separate"/>
            </w:r>
            <w:r w:rsidR="00431278">
              <w:rPr>
                <w:webHidden/>
              </w:rPr>
              <w:t>245</w:t>
            </w:r>
            <w:r w:rsidR="00431278">
              <w:rPr>
                <w:webHidden/>
              </w:rPr>
              <w:fldChar w:fldCharType="end"/>
            </w:r>
          </w:hyperlink>
        </w:p>
        <w:p w14:paraId="729C7823" w14:textId="183F8E37" w:rsidR="00431278" w:rsidRDefault="004E4C97">
          <w:pPr>
            <w:pStyle w:val="20"/>
            <w:rPr>
              <w:rFonts w:asciiTheme="minorHAnsi" w:eastAsiaTheme="minorEastAsia" w:hAnsiTheme="minorHAnsi" w:cstheme="minorBidi"/>
              <w:szCs w:val="22"/>
              <w14:ligatures w14:val="standardContextual"/>
            </w:rPr>
          </w:pPr>
          <w:hyperlink w:anchor="_Toc172043601" w:history="1">
            <w:r w:rsidR="00431278" w:rsidRPr="007B1576">
              <w:rPr>
                <w:rStyle w:val="ab"/>
                <w:rFonts w:eastAsiaTheme="minorHAnsi"/>
              </w:rPr>
              <w:t>34.4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_Toc172043601 \h </w:instrText>
            </w:r>
            <w:r w:rsidR="00431278">
              <w:rPr>
                <w:webHidden/>
              </w:rPr>
            </w:r>
            <w:r w:rsidR="00431278">
              <w:rPr>
                <w:webHidden/>
              </w:rPr>
              <w:fldChar w:fldCharType="separate"/>
            </w:r>
            <w:r w:rsidR="00431278">
              <w:rPr>
                <w:webHidden/>
              </w:rPr>
              <w:t>248</w:t>
            </w:r>
            <w:r w:rsidR="00431278">
              <w:rPr>
                <w:webHidden/>
              </w:rPr>
              <w:fldChar w:fldCharType="end"/>
            </w:r>
          </w:hyperlink>
        </w:p>
        <w:p w14:paraId="77B9D0C5" w14:textId="42576F1A" w:rsidR="00431278" w:rsidRDefault="004E4C97">
          <w:pPr>
            <w:pStyle w:val="20"/>
            <w:rPr>
              <w:rFonts w:asciiTheme="minorHAnsi" w:eastAsiaTheme="minorEastAsia" w:hAnsiTheme="minorHAnsi" w:cstheme="minorBidi"/>
              <w:szCs w:val="22"/>
              <w14:ligatures w14:val="standardContextual"/>
            </w:rPr>
          </w:pPr>
          <w:hyperlink w:anchor="_Toc172043602" w:history="1">
            <w:r w:rsidR="00431278" w:rsidRPr="007B1576">
              <w:rPr>
                <w:rStyle w:val="ab"/>
                <w:rFonts w:eastAsiaTheme="minorHAnsi"/>
              </w:rPr>
              <w:t>34.5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_Toc172043602 \h </w:instrText>
            </w:r>
            <w:r w:rsidR="00431278">
              <w:rPr>
                <w:webHidden/>
              </w:rPr>
            </w:r>
            <w:r w:rsidR="00431278">
              <w:rPr>
                <w:webHidden/>
              </w:rPr>
              <w:fldChar w:fldCharType="separate"/>
            </w:r>
            <w:r w:rsidR="00431278">
              <w:rPr>
                <w:webHidden/>
              </w:rPr>
              <w:t>248</w:t>
            </w:r>
            <w:r w:rsidR="00431278">
              <w:rPr>
                <w:webHidden/>
              </w:rPr>
              <w:fldChar w:fldCharType="end"/>
            </w:r>
          </w:hyperlink>
        </w:p>
        <w:p w14:paraId="2E8B11B9" w14:textId="5C4BA7F1" w:rsidR="00431278" w:rsidRDefault="004E4C97">
          <w:pPr>
            <w:pStyle w:val="20"/>
            <w:rPr>
              <w:rFonts w:asciiTheme="minorHAnsi" w:eastAsiaTheme="minorEastAsia" w:hAnsiTheme="minorHAnsi" w:cstheme="minorBidi"/>
              <w:szCs w:val="22"/>
              <w14:ligatures w14:val="standardContextual"/>
            </w:rPr>
          </w:pPr>
          <w:hyperlink w:anchor="_Toc172043603" w:history="1">
            <w:r w:rsidR="00431278" w:rsidRPr="007B1576">
              <w:rPr>
                <w:rStyle w:val="ab"/>
                <w:rFonts w:eastAsiaTheme="minorHAnsi"/>
              </w:rPr>
              <w:t>34.6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_Toc172043603 \h </w:instrText>
            </w:r>
            <w:r w:rsidR="00431278">
              <w:rPr>
                <w:webHidden/>
              </w:rPr>
            </w:r>
            <w:r w:rsidR="00431278">
              <w:rPr>
                <w:webHidden/>
              </w:rPr>
              <w:fldChar w:fldCharType="separate"/>
            </w:r>
            <w:r w:rsidR="00431278">
              <w:rPr>
                <w:webHidden/>
              </w:rPr>
              <w:t>250</w:t>
            </w:r>
            <w:r w:rsidR="00431278">
              <w:rPr>
                <w:webHidden/>
              </w:rPr>
              <w:fldChar w:fldCharType="end"/>
            </w:r>
          </w:hyperlink>
        </w:p>
        <w:p w14:paraId="2833BF4C" w14:textId="07DB0A19" w:rsidR="00431278" w:rsidRDefault="004E4C97">
          <w:pPr>
            <w:pStyle w:val="11"/>
            <w:rPr>
              <w:rFonts w:asciiTheme="minorHAnsi" w:eastAsiaTheme="minorEastAsia" w:hAnsiTheme="minorHAnsi" w:cstheme="minorBidi"/>
              <w:b w:val="0"/>
              <w:sz w:val="20"/>
              <w:szCs w:val="22"/>
              <w14:ligatures w14:val="standardContextual"/>
            </w:rPr>
          </w:pPr>
          <w:hyperlink w:anchor="_Toc172043604" w:history="1">
            <w:r w:rsidR="00431278" w:rsidRPr="007B1576">
              <w:rPr>
                <w:rStyle w:val="ab"/>
                <w:rFonts w:hAnsi="맑은 고딕"/>
              </w:rPr>
              <w:t>35.</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Naver Pay Easy Payment Cancellation API (Non-UI)</w:t>
            </w:r>
            <w:r w:rsidR="00431278">
              <w:rPr>
                <w:webHidden/>
              </w:rPr>
              <w:tab/>
            </w:r>
            <w:r w:rsidR="00431278">
              <w:rPr>
                <w:webHidden/>
              </w:rPr>
              <w:fldChar w:fldCharType="begin"/>
            </w:r>
            <w:r w:rsidR="00431278">
              <w:rPr>
                <w:webHidden/>
              </w:rPr>
              <w:instrText xml:space="preserve"> PAGEREF _Toc172043604 \h </w:instrText>
            </w:r>
            <w:r w:rsidR="00431278">
              <w:rPr>
                <w:webHidden/>
              </w:rPr>
            </w:r>
            <w:r w:rsidR="00431278">
              <w:rPr>
                <w:webHidden/>
              </w:rPr>
              <w:fldChar w:fldCharType="separate"/>
            </w:r>
            <w:r w:rsidR="00431278">
              <w:rPr>
                <w:webHidden/>
              </w:rPr>
              <w:t>251</w:t>
            </w:r>
            <w:r w:rsidR="00431278">
              <w:rPr>
                <w:webHidden/>
              </w:rPr>
              <w:fldChar w:fldCharType="end"/>
            </w:r>
          </w:hyperlink>
        </w:p>
        <w:p w14:paraId="643E9F53" w14:textId="515DF2A1" w:rsidR="00431278" w:rsidRDefault="004E4C97">
          <w:pPr>
            <w:pStyle w:val="20"/>
            <w:rPr>
              <w:rFonts w:asciiTheme="minorHAnsi" w:eastAsiaTheme="minorEastAsia" w:hAnsiTheme="minorHAnsi" w:cstheme="minorBidi"/>
              <w:szCs w:val="22"/>
              <w14:ligatures w14:val="standardContextual"/>
            </w:rPr>
          </w:pPr>
          <w:hyperlink w:anchor="_Toc172043605" w:history="1">
            <w:r w:rsidR="00431278" w:rsidRPr="007B1576">
              <w:rPr>
                <w:rStyle w:val="ab"/>
                <w:rFonts w:eastAsiaTheme="minorHAnsi"/>
              </w:rPr>
              <w:t>35.1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_Toc172043605 \h </w:instrText>
            </w:r>
            <w:r w:rsidR="00431278">
              <w:rPr>
                <w:webHidden/>
              </w:rPr>
            </w:r>
            <w:r w:rsidR="00431278">
              <w:rPr>
                <w:webHidden/>
              </w:rPr>
              <w:fldChar w:fldCharType="separate"/>
            </w:r>
            <w:r w:rsidR="00431278">
              <w:rPr>
                <w:webHidden/>
              </w:rPr>
              <w:t>251</w:t>
            </w:r>
            <w:r w:rsidR="00431278">
              <w:rPr>
                <w:webHidden/>
              </w:rPr>
              <w:fldChar w:fldCharType="end"/>
            </w:r>
          </w:hyperlink>
        </w:p>
        <w:p w14:paraId="51730F63" w14:textId="76479221" w:rsidR="00431278" w:rsidRDefault="004E4C97">
          <w:pPr>
            <w:pStyle w:val="20"/>
            <w:rPr>
              <w:rFonts w:asciiTheme="minorHAnsi" w:eastAsiaTheme="minorEastAsia" w:hAnsiTheme="minorHAnsi" w:cstheme="minorBidi"/>
              <w:szCs w:val="22"/>
              <w14:ligatures w14:val="standardContextual"/>
            </w:rPr>
          </w:pPr>
          <w:hyperlink w:anchor="_Toc172043606" w:history="1">
            <w:r w:rsidR="00431278" w:rsidRPr="007B1576">
              <w:rPr>
                <w:rStyle w:val="ab"/>
                <w:rFonts w:eastAsiaTheme="minorHAnsi"/>
              </w:rPr>
              <w:t>35.2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_Toc172043606 \h </w:instrText>
            </w:r>
            <w:r w:rsidR="00431278">
              <w:rPr>
                <w:webHidden/>
              </w:rPr>
            </w:r>
            <w:r w:rsidR="00431278">
              <w:rPr>
                <w:webHidden/>
              </w:rPr>
              <w:fldChar w:fldCharType="separate"/>
            </w:r>
            <w:r w:rsidR="00431278">
              <w:rPr>
                <w:webHidden/>
              </w:rPr>
              <w:t>253</w:t>
            </w:r>
            <w:r w:rsidR="00431278">
              <w:rPr>
                <w:webHidden/>
              </w:rPr>
              <w:fldChar w:fldCharType="end"/>
            </w:r>
          </w:hyperlink>
        </w:p>
        <w:p w14:paraId="462239CF" w14:textId="7CA397A4" w:rsidR="00431278" w:rsidRDefault="004E4C97">
          <w:pPr>
            <w:pStyle w:val="20"/>
            <w:rPr>
              <w:rFonts w:asciiTheme="minorHAnsi" w:eastAsiaTheme="minorEastAsia" w:hAnsiTheme="minorHAnsi" w:cstheme="minorBidi"/>
              <w:szCs w:val="22"/>
              <w14:ligatures w14:val="standardContextual"/>
            </w:rPr>
          </w:pPr>
          <w:hyperlink w:anchor="_Toc172043607" w:history="1">
            <w:r w:rsidR="00431278" w:rsidRPr="007B1576">
              <w:rPr>
                <w:rStyle w:val="ab"/>
                <w:rFonts w:eastAsiaTheme="minorHAnsi"/>
              </w:rPr>
              <w:t>35.3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_Toc172043607 \h </w:instrText>
            </w:r>
            <w:r w:rsidR="00431278">
              <w:rPr>
                <w:webHidden/>
              </w:rPr>
            </w:r>
            <w:r w:rsidR="00431278">
              <w:rPr>
                <w:webHidden/>
              </w:rPr>
              <w:fldChar w:fldCharType="separate"/>
            </w:r>
            <w:r w:rsidR="00431278">
              <w:rPr>
                <w:webHidden/>
              </w:rPr>
              <w:t>254</w:t>
            </w:r>
            <w:r w:rsidR="00431278">
              <w:rPr>
                <w:webHidden/>
              </w:rPr>
              <w:fldChar w:fldCharType="end"/>
            </w:r>
          </w:hyperlink>
        </w:p>
        <w:p w14:paraId="2A1082CE" w14:textId="1BF773EC" w:rsidR="00431278" w:rsidRDefault="004E4C97">
          <w:pPr>
            <w:pStyle w:val="20"/>
            <w:rPr>
              <w:rFonts w:asciiTheme="minorHAnsi" w:eastAsiaTheme="minorEastAsia" w:hAnsiTheme="minorHAnsi" w:cstheme="minorBidi"/>
              <w:szCs w:val="22"/>
              <w14:ligatures w14:val="standardContextual"/>
            </w:rPr>
          </w:pPr>
          <w:hyperlink w:anchor="_Toc172043608" w:history="1">
            <w:r w:rsidR="00431278" w:rsidRPr="007B1576">
              <w:rPr>
                <w:rStyle w:val="ab"/>
                <w:rFonts w:eastAsiaTheme="minorHAnsi"/>
              </w:rPr>
              <w:t>35.4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_Toc172043608 \h </w:instrText>
            </w:r>
            <w:r w:rsidR="00431278">
              <w:rPr>
                <w:webHidden/>
              </w:rPr>
            </w:r>
            <w:r w:rsidR="00431278">
              <w:rPr>
                <w:webHidden/>
              </w:rPr>
              <w:fldChar w:fldCharType="separate"/>
            </w:r>
            <w:r w:rsidR="00431278">
              <w:rPr>
                <w:webHidden/>
              </w:rPr>
              <w:t>256</w:t>
            </w:r>
            <w:r w:rsidR="00431278">
              <w:rPr>
                <w:webHidden/>
              </w:rPr>
              <w:fldChar w:fldCharType="end"/>
            </w:r>
          </w:hyperlink>
        </w:p>
        <w:p w14:paraId="5676F30C" w14:textId="3C766530" w:rsidR="00431278" w:rsidRDefault="004E4C97">
          <w:pPr>
            <w:pStyle w:val="11"/>
            <w:rPr>
              <w:rFonts w:asciiTheme="minorHAnsi" w:eastAsiaTheme="minorEastAsia" w:hAnsiTheme="minorHAnsi" w:cstheme="minorBidi"/>
              <w:b w:val="0"/>
              <w:sz w:val="20"/>
              <w:szCs w:val="22"/>
              <w14:ligatures w14:val="standardContextual"/>
            </w:rPr>
          </w:pPr>
          <w:hyperlink w:anchor="_Toc172043609" w:history="1">
            <w:r w:rsidR="00431278" w:rsidRPr="007B1576">
              <w:rPr>
                <w:rStyle w:val="ab"/>
                <w:rFonts w:hAnsi="맑은 고딕"/>
              </w:rPr>
              <w:t>36.</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Samsung Pay Easy Payment (UI)</w:t>
            </w:r>
            <w:r w:rsidR="00431278">
              <w:rPr>
                <w:webHidden/>
              </w:rPr>
              <w:tab/>
            </w:r>
            <w:r w:rsidR="00431278">
              <w:rPr>
                <w:webHidden/>
              </w:rPr>
              <w:fldChar w:fldCharType="begin"/>
            </w:r>
            <w:r w:rsidR="00431278">
              <w:rPr>
                <w:webHidden/>
              </w:rPr>
              <w:instrText xml:space="preserve"> PAGEREF _Toc172043609 \h </w:instrText>
            </w:r>
            <w:r w:rsidR="00431278">
              <w:rPr>
                <w:webHidden/>
              </w:rPr>
            </w:r>
            <w:r w:rsidR="00431278">
              <w:rPr>
                <w:webHidden/>
              </w:rPr>
              <w:fldChar w:fldCharType="separate"/>
            </w:r>
            <w:r w:rsidR="00431278">
              <w:rPr>
                <w:webHidden/>
              </w:rPr>
              <w:t>257</w:t>
            </w:r>
            <w:r w:rsidR="00431278">
              <w:rPr>
                <w:webHidden/>
              </w:rPr>
              <w:fldChar w:fldCharType="end"/>
            </w:r>
          </w:hyperlink>
        </w:p>
        <w:p w14:paraId="2C5707E0" w14:textId="5F6694F9" w:rsidR="00431278" w:rsidRDefault="004E4C97">
          <w:pPr>
            <w:pStyle w:val="20"/>
            <w:rPr>
              <w:rFonts w:asciiTheme="minorHAnsi" w:eastAsiaTheme="minorEastAsia" w:hAnsiTheme="minorHAnsi" w:cstheme="minorBidi"/>
              <w:szCs w:val="22"/>
              <w14:ligatures w14:val="standardContextual"/>
            </w:rPr>
          </w:pPr>
          <w:hyperlink w:anchor="_Toc172043610" w:history="1">
            <w:r w:rsidR="00431278" w:rsidRPr="007B1576">
              <w:rPr>
                <w:rStyle w:val="ab"/>
                <w:rFonts w:eastAsiaTheme="minorHAnsi"/>
              </w:rPr>
              <w:t>36.1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_Toc172043610 \h </w:instrText>
            </w:r>
            <w:r w:rsidR="00431278">
              <w:rPr>
                <w:webHidden/>
              </w:rPr>
            </w:r>
            <w:r w:rsidR="00431278">
              <w:rPr>
                <w:webHidden/>
              </w:rPr>
              <w:fldChar w:fldCharType="separate"/>
            </w:r>
            <w:r w:rsidR="00431278">
              <w:rPr>
                <w:webHidden/>
              </w:rPr>
              <w:t>257</w:t>
            </w:r>
            <w:r w:rsidR="00431278">
              <w:rPr>
                <w:webHidden/>
              </w:rPr>
              <w:fldChar w:fldCharType="end"/>
            </w:r>
          </w:hyperlink>
        </w:p>
        <w:p w14:paraId="21D5E129" w14:textId="5C602472" w:rsidR="00431278" w:rsidRDefault="004E4C97">
          <w:pPr>
            <w:pStyle w:val="20"/>
            <w:rPr>
              <w:rFonts w:asciiTheme="minorHAnsi" w:eastAsiaTheme="minorEastAsia" w:hAnsiTheme="minorHAnsi" w:cstheme="minorBidi"/>
              <w:szCs w:val="22"/>
              <w14:ligatures w14:val="standardContextual"/>
            </w:rPr>
          </w:pPr>
          <w:hyperlink w:anchor="_Toc172043611" w:history="1">
            <w:r w:rsidR="00431278" w:rsidRPr="007B1576">
              <w:rPr>
                <w:rStyle w:val="ab"/>
                <w:rFonts w:eastAsiaTheme="minorHAnsi"/>
              </w:rPr>
              <w:t>36.2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_Toc172043611 \h </w:instrText>
            </w:r>
            <w:r w:rsidR="00431278">
              <w:rPr>
                <w:webHidden/>
              </w:rPr>
            </w:r>
            <w:r w:rsidR="00431278">
              <w:rPr>
                <w:webHidden/>
              </w:rPr>
              <w:fldChar w:fldCharType="separate"/>
            </w:r>
            <w:r w:rsidR="00431278">
              <w:rPr>
                <w:webHidden/>
              </w:rPr>
              <w:t>257</w:t>
            </w:r>
            <w:r w:rsidR="00431278">
              <w:rPr>
                <w:webHidden/>
              </w:rPr>
              <w:fldChar w:fldCharType="end"/>
            </w:r>
          </w:hyperlink>
        </w:p>
        <w:p w14:paraId="252BB1FF" w14:textId="69443D4E" w:rsidR="00431278" w:rsidRDefault="004E4C97">
          <w:pPr>
            <w:pStyle w:val="20"/>
            <w:rPr>
              <w:rFonts w:asciiTheme="minorHAnsi" w:eastAsiaTheme="minorEastAsia" w:hAnsiTheme="minorHAnsi" w:cstheme="minorBidi"/>
              <w:szCs w:val="22"/>
              <w14:ligatures w14:val="standardContextual"/>
            </w:rPr>
          </w:pPr>
          <w:hyperlink w:anchor="_Toc172043612" w:history="1">
            <w:r w:rsidR="00431278" w:rsidRPr="007B1576">
              <w:rPr>
                <w:rStyle w:val="ab"/>
                <w:rFonts w:eastAsiaTheme="minorHAnsi"/>
              </w:rPr>
              <w:t>36.3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_Toc172043612 \h </w:instrText>
            </w:r>
            <w:r w:rsidR="00431278">
              <w:rPr>
                <w:webHidden/>
              </w:rPr>
            </w:r>
            <w:r w:rsidR="00431278">
              <w:rPr>
                <w:webHidden/>
              </w:rPr>
              <w:fldChar w:fldCharType="separate"/>
            </w:r>
            <w:r w:rsidR="00431278">
              <w:rPr>
                <w:webHidden/>
              </w:rPr>
              <w:t>257</w:t>
            </w:r>
            <w:r w:rsidR="00431278">
              <w:rPr>
                <w:webHidden/>
              </w:rPr>
              <w:fldChar w:fldCharType="end"/>
            </w:r>
          </w:hyperlink>
        </w:p>
        <w:p w14:paraId="18583DC9" w14:textId="5D03C926" w:rsidR="00431278" w:rsidRDefault="004E4C97">
          <w:pPr>
            <w:pStyle w:val="20"/>
            <w:rPr>
              <w:rFonts w:asciiTheme="minorHAnsi" w:eastAsiaTheme="minorEastAsia" w:hAnsiTheme="minorHAnsi" w:cstheme="minorBidi"/>
              <w:szCs w:val="22"/>
              <w14:ligatures w14:val="standardContextual"/>
            </w:rPr>
          </w:pPr>
          <w:hyperlink w:anchor="_Toc172043613" w:history="1">
            <w:r w:rsidR="00431278" w:rsidRPr="007B1576">
              <w:rPr>
                <w:rStyle w:val="ab"/>
                <w:rFonts w:eastAsiaTheme="minorHAnsi"/>
              </w:rPr>
              <w:t>36.4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_Toc172043613 \h </w:instrText>
            </w:r>
            <w:r w:rsidR="00431278">
              <w:rPr>
                <w:webHidden/>
              </w:rPr>
            </w:r>
            <w:r w:rsidR="00431278">
              <w:rPr>
                <w:webHidden/>
              </w:rPr>
              <w:fldChar w:fldCharType="separate"/>
            </w:r>
            <w:r w:rsidR="00431278">
              <w:rPr>
                <w:webHidden/>
              </w:rPr>
              <w:t>261</w:t>
            </w:r>
            <w:r w:rsidR="00431278">
              <w:rPr>
                <w:webHidden/>
              </w:rPr>
              <w:fldChar w:fldCharType="end"/>
            </w:r>
          </w:hyperlink>
        </w:p>
        <w:p w14:paraId="0C46F9B3" w14:textId="6EB26297" w:rsidR="00431278" w:rsidRDefault="004E4C97">
          <w:pPr>
            <w:pStyle w:val="20"/>
            <w:rPr>
              <w:rFonts w:asciiTheme="minorHAnsi" w:eastAsiaTheme="minorEastAsia" w:hAnsiTheme="minorHAnsi" w:cstheme="minorBidi"/>
              <w:szCs w:val="22"/>
              <w14:ligatures w14:val="standardContextual"/>
            </w:rPr>
          </w:pPr>
          <w:hyperlink w:anchor="_Toc172043614" w:history="1">
            <w:r w:rsidR="00431278" w:rsidRPr="007B1576">
              <w:rPr>
                <w:rStyle w:val="ab"/>
                <w:rFonts w:eastAsiaTheme="minorHAnsi"/>
              </w:rPr>
              <w:t>36.5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_Toc172043614 \h </w:instrText>
            </w:r>
            <w:r w:rsidR="00431278">
              <w:rPr>
                <w:webHidden/>
              </w:rPr>
            </w:r>
            <w:r w:rsidR="00431278">
              <w:rPr>
                <w:webHidden/>
              </w:rPr>
              <w:fldChar w:fldCharType="separate"/>
            </w:r>
            <w:r w:rsidR="00431278">
              <w:rPr>
                <w:webHidden/>
              </w:rPr>
              <w:t>261</w:t>
            </w:r>
            <w:r w:rsidR="00431278">
              <w:rPr>
                <w:webHidden/>
              </w:rPr>
              <w:fldChar w:fldCharType="end"/>
            </w:r>
          </w:hyperlink>
        </w:p>
        <w:p w14:paraId="19E60BEA" w14:textId="494E24E8" w:rsidR="00431278" w:rsidRDefault="004E4C97">
          <w:pPr>
            <w:pStyle w:val="20"/>
            <w:rPr>
              <w:rFonts w:asciiTheme="minorHAnsi" w:eastAsiaTheme="minorEastAsia" w:hAnsiTheme="minorHAnsi" w:cstheme="minorBidi"/>
              <w:szCs w:val="22"/>
              <w14:ligatures w14:val="standardContextual"/>
            </w:rPr>
          </w:pPr>
          <w:hyperlink w:anchor="_Toc172043615" w:history="1">
            <w:r w:rsidR="00431278" w:rsidRPr="007B1576">
              <w:rPr>
                <w:rStyle w:val="ab"/>
                <w:rFonts w:eastAsiaTheme="minorHAnsi"/>
              </w:rPr>
              <w:t>36.6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_Toc172043615 \h </w:instrText>
            </w:r>
            <w:r w:rsidR="00431278">
              <w:rPr>
                <w:webHidden/>
              </w:rPr>
            </w:r>
            <w:r w:rsidR="00431278">
              <w:rPr>
                <w:webHidden/>
              </w:rPr>
              <w:fldChar w:fldCharType="separate"/>
            </w:r>
            <w:r w:rsidR="00431278">
              <w:rPr>
                <w:webHidden/>
              </w:rPr>
              <w:t>263</w:t>
            </w:r>
            <w:r w:rsidR="00431278">
              <w:rPr>
                <w:webHidden/>
              </w:rPr>
              <w:fldChar w:fldCharType="end"/>
            </w:r>
          </w:hyperlink>
        </w:p>
        <w:p w14:paraId="2963D937" w14:textId="57262E39" w:rsidR="00431278" w:rsidRDefault="004E4C97">
          <w:pPr>
            <w:pStyle w:val="11"/>
            <w:rPr>
              <w:rFonts w:asciiTheme="minorHAnsi" w:eastAsiaTheme="minorEastAsia" w:hAnsiTheme="minorHAnsi" w:cstheme="minorBidi"/>
              <w:b w:val="0"/>
              <w:sz w:val="20"/>
              <w:szCs w:val="22"/>
              <w14:ligatures w14:val="standardContextual"/>
            </w:rPr>
          </w:pPr>
          <w:hyperlink w:anchor="_Toc172043616" w:history="1">
            <w:r w:rsidR="00431278" w:rsidRPr="007B1576">
              <w:rPr>
                <w:rStyle w:val="ab"/>
                <w:rFonts w:hAnsi="맑은 고딕"/>
              </w:rPr>
              <w:t>37.</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Samsung Pay Easy Payment Cancellation API (Non-UI)</w:t>
            </w:r>
            <w:r w:rsidR="00431278">
              <w:rPr>
                <w:webHidden/>
              </w:rPr>
              <w:tab/>
            </w:r>
            <w:r w:rsidR="00431278">
              <w:rPr>
                <w:webHidden/>
              </w:rPr>
              <w:fldChar w:fldCharType="begin"/>
            </w:r>
            <w:r w:rsidR="00431278">
              <w:rPr>
                <w:webHidden/>
              </w:rPr>
              <w:instrText xml:space="preserve"> PAGEREF _Toc172043616 \h </w:instrText>
            </w:r>
            <w:r w:rsidR="00431278">
              <w:rPr>
                <w:webHidden/>
              </w:rPr>
            </w:r>
            <w:r w:rsidR="00431278">
              <w:rPr>
                <w:webHidden/>
              </w:rPr>
              <w:fldChar w:fldCharType="separate"/>
            </w:r>
            <w:r w:rsidR="00431278">
              <w:rPr>
                <w:webHidden/>
              </w:rPr>
              <w:t>269</w:t>
            </w:r>
            <w:r w:rsidR="00431278">
              <w:rPr>
                <w:webHidden/>
              </w:rPr>
              <w:fldChar w:fldCharType="end"/>
            </w:r>
          </w:hyperlink>
        </w:p>
        <w:p w14:paraId="7690D836" w14:textId="18C687D5" w:rsidR="00431278" w:rsidRDefault="004E4C97">
          <w:pPr>
            <w:pStyle w:val="20"/>
            <w:rPr>
              <w:rFonts w:asciiTheme="minorHAnsi" w:eastAsiaTheme="minorEastAsia" w:hAnsiTheme="minorHAnsi" w:cstheme="minorBidi"/>
              <w:szCs w:val="22"/>
              <w14:ligatures w14:val="standardContextual"/>
            </w:rPr>
          </w:pPr>
          <w:hyperlink w:anchor="_Toc172043617" w:history="1">
            <w:r w:rsidR="00431278" w:rsidRPr="007B1576">
              <w:rPr>
                <w:rStyle w:val="ab"/>
                <w:rFonts w:eastAsiaTheme="minorHAnsi"/>
              </w:rPr>
              <w:t>37.1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_Toc172043617 \h </w:instrText>
            </w:r>
            <w:r w:rsidR="00431278">
              <w:rPr>
                <w:webHidden/>
              </w:rPr>
            </w:r>
            <w:r w:rsidR="00431278">
              <w:rPr>
                <w:webHidden/>
              </w:rPr>
              <w:fldChar w:fldCharType="separate"/>
            </w:r>
            <w:r w:rsidR="00431278">
              <w:rPr>
                <w:webHidden/>
              </w:rPr>
              <w:t>269</w:t>
            </w:r>
            <w:r w:rsidR="00431278">
              <w:rPr>
                <w:webHidden/>
              </w:rPr>
              <w:fldChar w:fldCharType="end"/>
            </w:r>
          </w:hyperlink>
        </w:p>
        <w:p w14:paraId="2DC38987" w14:textId="0AE80E5F" w:rsidR="00431278" w:rsidRDefault="004E4C97">
          <w:pPr>
            <w:pStyle w:val="20"/>
            <w:rPr>
              <w:rFonts w:asciiTheme="minorHAnsi" w:eastAsiaTheme="minorEastAsia" w:hAnsiTheme="minorHAnsi" w:cstheme="minorBidi"/>
              <w:szCs w:val="22"/>
              <w14:ligatures w14:val="standardContextual"/>
            </w:rPr>
          </w:pPr>
          <w:hyperlink w:anchor="_Toc172043618" w:history="1">
            <w:r w:rsidR="00431278" w:rsidRPr="007B1576">
              <w:rPr>
                <w:rStyle w:val="ab"/>
                <w:rFonts w:eastAsiaTheme="minorHAnsi"/>
              </w:rPr>
              <w:t>37.2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_Toc172043618 \h </w:instrText>
            </w:r>
            <w:r w:rsidR="00431278">
              <w:rPr>
                <w:webHidden/>
              </w:rPr>
            </w:r>
            <w:r w:rsidR="00431278">
              <w:rPr>
                <w:webHidden/>
              </w:rPr>
              <w:fldChar w:fldCharType="separate"/>
            </w:r>
            <w:r w:rsidR="00431278">
              <w:rPr>
                <w:webHidden/>
              </w:rPr>
              <w:t>271</w:t>
            </w:r>
            <w:r w:rsidR="00431278">
              <w:rPr>
                <w:webHidden/>
              </w:rPr>
              <w:fldChar w:fldCharType="end"/>
            </w:r>
          </w:hyperlink>
        </w:p>
        <w:p w14:paraId="417FC7E6" w14:textId="36B10035" w:rsidR="00431278" w:rsidRDefault="004E4C97">
          <w:pPr>
            <w:pStyle w:val="20"/>
            <w:rPr>
              <w:rFonts w:asciiTheme="minorHAnsi" w:eastAsiaTheme="minorEastAsia" w:hAnsiTheme="minorHAnsi" w:cstheme="minorBidi"/>
              <w:szCs w:val="22"/>
              <w14:ligatures w14:val="standardContextual"/>
            </w:rPr>
          </w:pPr>
          <w:hyperlink w:anchor="_Toc172043619" w:history="1">
            <w:r w:rsidR="00431278" w:rsidRPr="007B1576">
              <w:rPr>
                <w:rStyle w:val="ab"/>
                <w:rFonts w:eastAsiaTheme="minorHAnsi"/>
              </w:rPr>
              <w:t>37.3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_Toc172043619 \h </w:instrText>
            </w:r>
            <w:r w:rsidR="00431278">
              <w:rPr>
                <w:webHidden/>
              </w:rPr>
            </w:r>
            <w:r w:rsidR="00431278">
              <w:rPr>
                <w:webHidden/>
              </w:rPr>
              <w:fldChar w:fldCharType="separate"/>
            </w:r>
            <w:r w:rsidR="00431278">
              <w:rPr>
                <w:webHidden/>
              </w:rPr>
              <w:t>272</w:t>
            </w:r>
            <w:r w:rsidR="00431278">
              <w:rPr>
                <w:webHidden/>
              </w:rPr>
              <w:fldChar w:fldCharType="end"/>
            </w:r>
          </w:hyperlink>
        </w:p>
        <w:p w14:paraId="5E24A3CF" w14:textId="5F546F1A" w:rsidR="00431278" w:rsidRDefault="004E4C97">
          <w:pPr>
            <w:pStyle w:val="20"/>
            <w:rPr>
              <w:rFonts w:asciiTheme="minorHAnsi" w:eastAsiaTheme="minorEastAsia" w:hAnsiTheme="minorHAnsi" w:cstheme="minorBidi"/>
              <w:szCs w:val="22"/>
              <w14:ligatures w14:val="standardContextual"/>
            </w:rPr>
          </w:pPr>
          <w:hyperlink w:anchor="_Toc172043620" w:history="1">
            <w:r w:rsidR="00431278" w:rsidRPr="007B1576">
              <w:rPr>
                <w:rStyle w:val="ab"/>
                <w:rFonts w:eastAsiaTheme="minorHAnsi"/>
              </w:rPr>
              <w:t>37.4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Notification Parameter (Hecto Financial -&gt; Merchant)</w:t>
            </w:r>
            <w:r w:rsidR="00431278">
              <w:rPr>
                <w:webHidden/>
              </w:rPr>
              <w:tab/>
            </w:r>
            <w:r w:rsidR="00431278">
              <w:rPr>
                <w:webHidden/>
              </w:rPr>
              <w:fldChar w:fldCharType="begin"/>
            </w:r>
            <w:r w:rsidR="00431278">
              <w:rPr>
                <w:webHidden/>
              </w:rPr>
              <w:instrText xml:space="preserve"> PAGEREF _Toc172043620 \h </w:instrText>
            </w:r>
            <w:r w:rsidR="00431278">
              <w:rPr>
                <w:webHidden/>
              </w:rPr>
            </w:r>
            <w:r w:rsidR="00431278">
              <w:rPr>
                <w:webHidden/>
              </w:rPr>
              <w:fldChar w:fldCharType="separate"/>
            </w:r>
            <w:r w:rsidR="00431278">
              <w:rPr>
                <w:webHidden/>
              </w:rPr>
              <w:t>274</w:t>
            </w:r>
            <w:r w:rsidR="00431278">
              <w:rPr>
                <w:webHidden/>
              </w:rPr>
              <w:fldChar w:fldCharType="end"/>
            </w:r>
          </w:hyperlink>
        </w:p>
        <w:p w14:paraId="3EAD338F" w14:textId="2067C61D" w:rsidR="00431278" w:rsidRDefault="004E4C97">
          <w:pPr>
            <w:pStyle w:val="11"/>
            <w:rPr>
              <w:rFonts w:asciiTheme="minorHAnsi" w:eastAsiaTheme="minorEastAsia" w:hAnsiTheme="minorHAnsi" w:cstheme="minorBidi"/>
              <w:b w:val="0"/>
              <w:sz w:val="20"/>
              <w:szCs w:val="22"/>
              <w14:ligatures w14:val="standardContextual"/>
            </w:rPr>
          </w:pPr>
          <w:hyperlink w:anchor="_Toc172043621" w:history="1">
            <w:r w:rsidR="00431278" w:rsidRPr="007B1576">
              <w:rPr>
                <w:rStyle w:val="ab"/>
                <w:rFonts w:hAnsi="맑은 고딕"/>
              </w:rPr>
              <w:t>38.</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Real-Time Transaction Inquiry API (Non-UI)</w:t>
            </w:r>
            <w:r w:rsidR="00431278">
              <w:rPr>
                <w:webHidden/>
              </w:rPr>
              <w:tab/>
            </w:r>
            <w:r w:rsidR="00431278">
              <w:rPr>
                <w:webHidden/>
              </w:rPr>
              <w:fldChar w:fldCharType="begin"/>
            </w:r>
            <w:r w:rsidR="00431278">
              <w:rPr>
                <w:webHidden/>
              </w:rPr>
              <w:instrText xml:space="preserve"> PAGEREF _Toc172043621 \h </w:instrText>
            </w:r>
            <w:r w:rsidR="00431278">
              <w:rPr>
                <w:webHidden/>
              </w:rPr>
            </w:r>
            <w:r w:rsidR="00431278">
              <w:rPr>
                <w:webHidden/>
              </w:rPr>
              <w:fldChar w:fldCharType="separate"/>
            </w:r>
            <w:r w:rsidR="00431278">
              <w:rPr>
                <w:webHidden/>
              </w:rPr>
              <w:t>275</w:t>
            </w:r>
            <w:r w:rsidR="00431278">
              <w:rPr>
                <w:webHidden/>
              </w:rPr>
              <w:fldChar w:fldCharType="end"/>
            </w:r>
          </w:hyperlink>
        </w:p>
        <w:p w14:paraId="159FDC5A" w14:textId="350CE19E" w:rsidR="00431278" w:rsidRDefault="004E4C97">
          <w:pPr>
            <w:pStyle w:val="20"/>
            <w:rPr>
              <w:rFonts w:asciiTheme="minorHAnsi" w:eastAsiaTheme="minorEastAsia" w:hAnsiTheme="minorHAnsi" w:cstheme="minorBidi"/>
              <w:szCs w:val="22"/>
              <w14:ligatures w14:val="standardContextual"/>
            </w:rPr>
          </w:pPr>
          <w:hyperlink w:anchor="_Toc172043622" w:history="1">
            <w:r w:rsidR="00431278" w:rsidRPr="007B1576">
              <w:rPr>
                <w:rStyle w:val="ab"/>
                <w:rFonts w:eastAsiaTheme="minorHAnsi"/>
              </w:rPr>
              <w:t>38.1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Integration Method</w:t>
            </w:r>
            <w:r w:rsidR="00431278">
              <w:rPr>
                <w:webHidden/>
              </w:rPr>
              <w:tab/>
            </w:r>
            <w:r w:rsidR="00431278">
              <w:rPr>
                <w:webHidden/>
              </w:rPr>
              <w:fldChar w:fldCharType="begin"/>
            </w:r>
            <w:r w:rsidR="00431278">
              <w:rPr>
                <w:webHidden/>
              </w:rPr>
              <w:instrText xml:space="preserve"> PAGEREF _Toc172043622 \h </w:instrText>
            </w:r>
            <w:r w:rsidR="00431278">
              <w:rPr>
                <w:webHidden/>
              </w:rPr>
            </w:r>
            <w:r w:rsidR="00431278">
              <w:rPr>
                <w:webHidden/>
              </w:rPr>
              <w:fldChar w:fldCharType="separate"/>
            </w:r>
            <w:r w:rsidR="00431278">
              <w:rPr>
                <w:webHidden/>
              </w:rPr>
              <w:t>275</w:t>
            </w:r>
            <w:r w:rsidR="00431278">
              <w:rPr>
                <w:webHidden/>
              </w:rPr>
              <w:fldChar w:fldCharType="end"/>
            </w:r>
          </w:hyperlink>
        </w:p>
        <w:p w14:paraId="30D535A6" w14:textId="66DBCB95" w:rsidR="00431278" w:rsidRDefault="004E4C97">
          <w:pPr>
            <w:pStyle w:val="20"/>
            <w:rPr>
              <w:rFonts w:asciiTheme="minorHAnsi" w:eastAsiaTheme="minorEastAsia" w:hAnsiTheme="minorHAnsi" w:cstheme="minorBidi"/>
              <w:szCs w:val="22"/>
              <w14:ligatures w14:val="standardContextual"/>
            </w:rPr>
          </w:pPr>
          <w:hyperlink w:anchor="_Toc172043623" w:history="1">
            <w:r w:rsidR="00431278" w:rsidRPr="007B1576">
              <w:rPr>
                <w:rStyle w:val="ab"/>
                <w:rFonts w:eastAsiaTheme="minorHAnsi"/>
              </w:rPr>
              <w:t>38.2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_Toc172043623 \h </w:instrText>
            </w:r>
            <w:r w:rsidR="00431278">
              <w:rPr>
                <w:webHidden/>
              </w:rPr>
            </w:r>
            <w:r w:rsidR="00431278">
              <w:rPr>
                <w:webHidden/>
              </w:rPr>
              <w:fldChar w:fldCharType="separate"/>
            </w:r>
            <w:r w:rsidR="00431278">
              <w:rPr>
                <w:webHidden/>
              </w:rPr>
              <w:t>275</w:t>
            </w:r>
            <w:r w:rsidR="00431278">
              <w:rPr>
                <w:webHidden/>
              </w:rPr>
              <w:fldChar w:fldCharType="end"/>
            </w:r>
          </w:hyperlink>
        </w:p>
        <w:p w14:paraId="7E77E9AF" w14:textId="77C7DFB3" w:rsidR="00431278" w:rsidRDefault="004E4C97">
          <w:pPr>
            <w:pStyle w:val="20"/>
            <w:rPr>
              <w:rFonts w:asciiTheme="minorHAnsi" w:eastAsiaTheme="minorEastAsia" w:hAnsiTheme="minorHAnsi" w:cstheme="minorBidi"/>
              <w:szCs w:val="22"/>
              <w14:ligatures w14:val="standardContextual"/>
            </w:rPr>
          </w:pPr>
          <w:hyperlink w:anchor="_Toc172043624" w:history="1">
            <w:r w:rsidR="00431278" w:rsidRPr="007B1576">
              <w:rPr>
                <w:rStyle w:val="ab"/>
                <w:rFonts w:eastAsiaTheme="minorHAnsi"/>
              </w:rPr>
              <w:t>38.3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_Toc172043624 \h </w:instrText>
            </w:r>
            <w:r w:rsidR="00431278">
              <w:rPr>
                <w:webHidden/>
              </w:rPr>
            </w:r>
            <w:r w:rsidR="00431278">
              <w:rPr>
                <w:webHidden/>
              </w:rPr>
              <w:fldChar w:fldCharType="separate"/>
            </w:r>
            <w:r w:rsidR="00431278">
              <w:rPr>
                <w:webHidden/>
              </w:rPr>
              <w:t>275</w:t>
            </w:r>
            <w:r w:rsidR="00431278">
              <w:rPr>
                <w:webHidden/>
              </w:rPr>
              <w:fldChar w:fldCharType="end"/>
            </w:r>
          </w:hyperlink>
        </w:p>
        <w:p w14:paraId="594CCA3F" w14:textId="7FA2AF5B" w:rsidR="00431278" w:rsidRDefault="004E4C97">
          <w:pPr>
            <w:pStyle w:val="20"/>
            <w:rPr>
              <w:rFonts w:asciiTheme="minorHAnsi" w:eastAsiaTheme="minorEastAsia" w:hAnsiTheme="minorHAnsi" w:cstheme="minorBidi"/>
              <w:szCs w:val="22"/>
              <w14:ligatures w14:val="standardContextual"/>
            </w:rPr>
          </w:pPr>
          <w:hyperlink w:anchor="_Toc172043625" w:history="1">
            <w:r w:rsidR="00431278" w:rsidRPr="007B1576">
              <w:rPr>
                <w:rStyle w:val="ab"/>
                <w:rFonts w:eastAsiaTheme="minorHAnsi"/>
              </w:rPr>
              <w:t>38.4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JSON Request Data Example</w:t>
            </w:r>
            <w:r w:rsidR="00431278">
              <w:rPr>
                <w:webHidden/>
              </w:rPr>
              <w:tab/>
            </w:r>
            <w:r w:rsidR="00431278">
              <w:rPr>
                <w:webHidden/>
              </w:rPr>
              <w:fldChar w:fldCharType="begin"/>
            </w:r>
            <w:r w:rsidR="00431278">
              <w:rPr>
                <w:webHidden/>
              </w:rPr>
              <w:instrText xml:space="preserve"> PAGEREF _Toc172043625 \h </w:instrText>
            </w:r>
            <w:r w:rsidR="00431278">
              <w:rPr>
                <w:webHidden/>
              </w:rPr>
            </w:r>
            <w:r w:rsidR="00431278">
              <w:rPr>
                <w:webHidden/>
              </w:rPr>
              <w:fldChar w:fldCharType="separate"/>
            </w:r>
            <w:r w:rsidR="00431278">
              <w:rPr>
                <w:webHidden/>
              </w:rPr>
              <w:t>276</w:t>
            </w:r>
            <w:r w:rsidR="00431278">
              <w:rPr>
                <w:webHidden/>
              </w:rPr>
              <w:fldChar w:fldCharType="end"/>
            </w:r>
          </w:hyperlink>
        </w:p>
        <w:p w14:paraId="71F7AD79" w14:textId="203BC674" w:rsidR="00431278" w:rsidRDefault="004E4C97">
          <w:pPr>
            <w:pStyle w:val="20"/>
            <w:rPr>
              <w:rFonts w:asciiTheme="minorHAnsi" w:eastAsiaTheme="minorEastAsia" w:hAnsiTheme="minorHAnsi" w:cstheme="minorBidi"/>
              <w:szCs w:val="22"/>
              <w14:ligatures w14:val="standardContextual"/>
            </w:rPr>
          </w:pPr>
          <w:hyperlink w:anchor="_Toc172043626" w:history="1">
            <w:r w:rsidR="00431278" w:rsidRPr="007B1576">
              <w:rPr>
                <w:rStyle w:val="ab"/>
                <w:rFonts w:eastAsiaTheme="minorHAnsi"/>
              </w:rPr>
              <w:t>38.5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_Toc172043626 \h </w:instrText>
            </w:r>
            <w:r w:rsidR="00431278">
              <w:rPr>
                <w:webHidden/>
              </w:rPr>
            </w:r>
            <w:r w:rsidR="00431278">
              <w:rPr>
                <w:webHidden/>
              </w:rPr>
              <w:fldChar w:fldCharType="separate"/>
            </w:r>
            <w:r w:rsidR="00431278">
              <w:rPr>
                <w:webHidden/>
              </w:rPr>
              <w:t>276</w:t>
            </w:r>
            <w:r w:rsidR="00431278">
              <w:rPr>
                <w:webHidden/>
              </w:rPr>
              <w:fldChar w:fldCharType="end"/>
            </w:r>
          </w:hyperlink>
        </w:p>
        <w:p w14:paraId="45C6EBF3" w14:textId="0EDBCD60" w:rsidR="00431278" w:rsidRDefault="004E4C97">
          <w:pPr>
            <w:pStyle w:val="20"/>
            <w:rPr>
              <w:rFonts w:asciiTheme="minorHAnsi" w:eastAsiaTheme="minorEastAsia" w:hAnsiTheme="minorHAnsi" w:cstheme="minorBidi"/>
              <w:szCs w:val="22"/>
              <w14:ligatures w14:val="standardContextual"/>
            </w:rPr>
          </w:pPr>
          <w:hyperlink w:anchor="_Toc172043627" w:history="1">
            <w:r w:rsidR="00431278" w:rsidRPr="007B1576">
              <w:rPr>
                <w:rStyle w:val="ab"/>
                <w:rFonts w:eastAsiaTheme="minorHAnsi"/>
              </w:rPr>
              <w:t>38.6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_Toc172043627 \h </w:instrText>
            </w:r>
            <w:r w:rsidR="00431278">
              <w:rPr>
                <w:webHidden/>
              </w:rPr>
            </w:r>
            <w:r w:rsidR="00431278">
              <w:rPr>
                <w:webHidden/>
              </w:rPr>
              <w:fldChar w:fldCharType="separate"/>
            </w:r>
            <w:r w:rsidR="00431278">
              <w:rPr>
                <w:webHidden/>
              </w:rPr>
              <w:t>278</w:t>
            </w:r>
            <w:r w:rsidR="00431278">
              <w:rPr>
                <w:webHidden/>
              </w:rPr>
              <w:fldChar w:fldCharType="end"/>
            </w:r>
          </w:hyperlink>
        </w:p>
        <w:p w14:paraId="7B569FD1" w14:textId="1F4978B1" w:rsidR="00431278" w:rsidRDefault="004E4C97">
          <w:pPr>
            <w:pStyle w:val="20"/>
            <w:rPr>
              <w:rFonts w:asciiTheme="minorHAnsi" w:eastAsiaTheme="minorEastAsia" w:hAnsiTheme="minorHAnsi" w:cstheme="minorBidi"/>
              <w:szCs w:val="22"/>
              <w14:ligatures w14:val="standardContextual"/>
            </w:rPr>
          </w:pPr>
          <w:hyperlink w:anchor="_Toc172043628" w:history="1">
            <w:r w:rsidR="00431278" w:rsidRPr="007B1576">
              <w:rPr>
                <w:rStyle w:val="ab"/>
                <w:rFonts w:eastAsiaTheme="minorHAnsi"/>
              </w:rPr>
              <w:t>38.7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_Toc172043628 \h </w:instrText>
            </w:r>
            <w:r w:rsidR="00431278">
              <w:rPr>
                <w:webHidden/>
              </w:rPr>
            </w:r>
            <w:r w:rsidR="00431278">
              <w:rPr>
                <w:webHidden/>
              </w:rPr>
              <w:fldChar w:fldCharType="separate"/>
            </w:r>
            <w:r w:rsidR="00431278">
              <w:rPr>
                <w:webHidden/>
              </w:rPr>
              <w:t>278</w:t>
            </w:r>
            <w:r w:rsidR="00431278">
              <w:rPr>
                <w:webHidden/>
              </w:rPr>
              <w:fldChar w:fldCharType="end"/>
            </w:r>
          </w:hyperlink>
        </w:p>
        <w:p w14:paraId="453E0D43" w14:textId="251A1CC9" w:rsidR="00431278" w:rsidRDefault="004E4C97">
          <w:pPr>
            <w:pStyle w:val="20"/>
            <w:rPr>
              <w:rFonts w:asciiTheme="minorHAnsi" w:eastAsiaTheme="minorEastAsia" w:hAnsiTheme="minorHAnsi" w:cstheme="minorBidi"/>
              <w:szCs w:val="22"/>
              <w14:ligatures w14:val="standardContextual"/>
            </w:rPr>
          </w:pPr>
          <w:hyperlink w:anchor="_Toc172043629" w:history="1">
            <w:r w:rsidR="00431278" w:rsidRPr="007B1576">
              <w:rPr>
                <w:rStyle w:val="ab"/>
                <w:rFonts w:eastAsiaTheme="minorHAnsi"/>
              </w:rPr>
              <w:t>38.8</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Payment Method Code</w:t>
            </w:r>
            <w:r w:rsidR="00431278">
              <w:rPr>
                <w:webHidden/>
              </w:rPr>
              <w:tab/>
            </w:r>
            <w:r w:rsidR="00431278">
              <w:rPr>
                <w:webHidden/>
              </w:rPr>
              <w:fldChar w:fldCharType="begin"/>
            </w:r>
            <w:r w:rsidR="00431278">
              <w:rPr>
                <w:webHidden/>
              </w:rPr>
              <w:instrText xml:space="preserve"> PAGEREF _Toc172043629 \h </w:instrText>
            </w:r>
            <w:r w:rsidR="00431278">
              <w:rPr>
                <w:webHidden/>
              </w:rPr>
            </w:r>
            <w:r w:rsidR="00431278">
              <w:rPr>
                <w:webHidden/>
              </w:rPr>
              <w:fldChar w:fldCharType="separate"/>
            </w:r>
            <w:r w:rsidR="00431278">
              <w:rPr>
                <w:webHidden/>
              </w:rPr>
              <w:t>280</w:t>
            </w:r>
            <w:r w:rsidR="00431278">
              <w:rPr>
                <w:webHidden/>
              </w:rPr>
              <w:fldChar w:fldCharType="end"/>
            </w:r>
          </w:hyperlink>
        </w:p>
        <w:p w14:paraId="788F9263" w14:textId="4D55EAE8" w:rsidR="00431278" w:rsidRDefault="004E4C97">
          <w:pPr>
            <w:pStyle w:val="11"/>
            <w:rPr>
              <w:rFonts w:asciiTheme="minorHAnsi" w:eastAsiaTheme="minorEastAsia" w:hAnsiTheme="minorHAnsi" w:cstheme="minorBidi"/>
              <w:b w:val="0"/>
              <w:sz w:val="20"/>
              <w:szCs w:val="22"/>
              <w14:ligatures w14:val="standardContextual"/>
            </w:rPr>
          </w:pPr>
          <w:hyperlink w:anchor="_Toc172043630" w:history="1">
            <w:r w:rsidR="00431278" w:rsidRPr="007B1576">
              <w:rPr>
                <w:rStyle w:val="ab"/>
                <w:rFonts w:hAnsi="맑은 고딕"/>
              </w:rPr>
              <w:t>39.</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Transaction Collation API (Non-UI)</w:t>
            </w:r>
            <w:r w:rsidR="00431278">
              <w:rPr>
                <w:webHidden/>
              </w:rPr>
              <w:tab/>
            </w:r>
            <w:r w:rsidR="00431278">
              <w:rPr>
                <w:webHidden/>
              </w:rPr>
              <w:fldChar w:fldCharType="begin"/>
            </w:r>
            <w:r w:rsidR="00431278">
              <w:rPr>
                <w:webHidden/>
              </w:rPr>
              <w:instrText xml:space="preserve"> PAGEREF _Toc172043630 \h </w:instrText>
            </w:r>
            <w:r w:rsidR="00431278">
              <w:rPr>
                <w:webHidden/>
              </w:rPr>
            </w:r>
            <w:r w:rsidR="00431278">
              <w:rPr>
                <w:webHidden/>
              </w:rPr>
              <w:fldChar w:fldCharType="separate"/>
            </w:r>
            <w:r w:rsidR="00431278">
              <w:rPr>
                <w:webHidden/>
              </w:rPr>
              <w:t>282</w:t>
            </w:r>
            <w:r w:rsidR="00431278">
              <w:rPr>
                <w:webHidden/>
              </w:rPr>
              <w:fldChar w:fldCharType="end"/>
            </w:r>
          </w:hyperlink>
        </w:p>
        <w:p w14:paraId="36EFD202" w14:textId="0E8FE141" w:rsidR="00431278" w:rsidRDefault="004E4C97">
          <w:pPr>
            <w:pStyle w:val="20"/>
            <w:rPr>
              <w:rFonts w:asciiTheme="minorHAnsi" w:eastAsiaTheme="minorEastAsia" w:hAnsiTheme="minorHAnsi" w:cstheme="minorBidi"/>
              <w:szCs w:val="22"/>
              <w14:ligatures w14:val="standardContextual"/>
            </w:rPr>
          </w:pPr>
          <w:hyperlink w:anchor="_Toc172043631" w:history="1">
            <w:r w:rsidR="00431278" w:rsidRPr="007B1576">
              <w:rPr>
                <w:rStyle w:val="ab"/>
                <w:rFonts w:eastAsiaTheme="minorHAnsi"/>
              </w:rPr>
              <w:t>39.1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Description</w:t>
            </w:r>
            <w:r w:rsidR="00431278">
              <w:rPr>
                <w:webHidden/>
              </w:rPr>
              <w:tab/>
            </w:r>
            <w:r w:rsidR="00431278">
              <w:rPr>
                <w:webHidden/>
              </w:rPr>
              <w:fldChar w:fldCharType="begin"/>
            </w:r>
            <w:r w:rsidR="00431278">
              <w:rPr>
                <w:webHidden/>
              </w:rPr>
              <w:instrText xml:space="preserve"> PAGEREF _Toc172043631 \h </w:instrText>
            </w:r>
            <w:r w:rsidR="00431278">
              <w:rPr>
                <w:webHidden/>
              </w:rPr>
            </w:r>
            <w:r w:rsidR="00431278">
              <w:rPr>
                <w:webHidden/>
              </w:rPr>
              <w:fldChar w:fldCharType="separate"/>
            </w:r>
            <w:r w:rsidR="00431278">
              <w:rPr>
                <w:webHidden/>
              </w:rPr>
              <w:t>282</w:t>
            </w:r>
            <w:r w:rsidR="00431278">
              <w:rPr>
                <w:webHidden/>
              </w:rPr>
              <w:fldChar w:fldCharType="end"/>
            </w:r>
          </w:hyperlink>
        </w:p>
        <w:p w14:paraId="29585BE3" w14:textId="0CEC1F7C" w:rsidR="00431278" w:rsidRDefault="004E4C97">
          <w:pPr>
            <w:pStyle w:val="20"/>
            <w:rPr>
              <w:rFonts w:asciiTheme="minorHAnsi" w:eastAsiaTheme="minorEastAsia" w:hAnsiTheme="minorHAnsi" w:cstheme="minorBidi"/>
              <w:szCs w:val="22"/>
              <w14:ligatures w14:val="standardContextual"/>
            </w:rPr>
          </w:pPr>
          <w:hyperlink w:anchor="_Toc172043632" w:history="1">
            <w:r w:rsidR="00431278" w:rsidRPr="007B1576">
              <w:rPr>
                <w:rStyle w:val="ab"/>
                <w:rFonts w:eastAsiaTheme="minorHAnsi"/>
              </w:rPr>
              <w:t>39.2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_Toc172043632 \h </w:instrText>
            </w:r>
            <w:r w:rsidR="00431278">
              <w:rPr>
                <w:webHidden/>
              </w:rPr>
            </w:r>
            <w:r w:rsidR="00431278">
              <w:rPr>
                <w:webHidden/>
              </w:rPr>
              <w:fldChar w:fldCharType="separate"/>
            </w:r>
            <w:r w:rsidR="00431278">
              <w:rPr>
                <w:webHidden/>
              </w:rPr>
              <w:t>282</w:t>
            </w:r>
            <w:r w:rsidR="00431278">
              <w:rPr>
                <w:webHidden/>
              </w:rPr>
              <w:fldChar w:fldCharType="end"/>
            </w:r>
          </w:hyperlink>
        </w:p>
        <w:p w14:paraId="3DC9E00B" w14:textId="083FEFC8" w:rsidR="00431278" w:rsidRDefault="004E4C97">
          <w:pPr>
            <w:pStyle w:val="20"/>
            <w:rPr>
              <w:rFonts w:asciiTheme="minorHAnsi" w:eastAsiaTheme="minorEastAsia" w:hAnsiTheme="minorHAnsi" w:cstheme="minorBidi"/>
              <w:szCs w:val="22"/>
              <w14:ligatures w14:val="standardContextual"/>
            </w:rPr>
          </w:pPr>
          <w:hyperlink w:anchor="_Toc172043633" w:history="1">
            <w:r w:rsidR="00431278" w:rsidRPr="007B1576">
              <w:rPr>
                <w:rStyle w:val="ab"/>
                <w:rFonts w:eastAsiaTheme="minorHAnsi"/>
              </w:rPr>
              <w:t>39.3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_Toc172043633 \h </w:instrText>
            </w:r>
            <w:r w:rsidR="00431278">
              <w:rPr>
                <w:webHidden/>
              </w:rPr>
            </w:r>
            <w:r w:rsidR="00431278">
              <w:rPr>
                <w:webHidden/>
              </w:rPr>
              <w:fldChar w:fldCharType="separate"/>
            </w:r>
            <w:r w:rsidR="00431278">
              <w:rPr>
                <w:webHidden/>
              </w:rPr>
              <w:t>282</w:t>
            </w:r>
            <w:r w:rsidR="00431278">
              <w:rPr>
                <w:webHidden/>
              </w:rPr>
              <w:fldChar w:fldCharType="end"/>
            </w:r>
          </w:hyperlink>
        </w:p>
        <w:p w14:paraId="04A4D1E7" w14:textId="12D41EF7" w:rsidR="00431278" w:rsidRDefault="004E4C97">
          <w:pPr>
            <w:pStyle w:val="20"/>
            <w:rPr>
              <w:rFonts w:asciiTheme="minorHAnsi" w:eastAsiaTheme="minorEastAsia" w:hAnsiTheme="minorHAnsi" w:cstheme="minorBidi"/>
              <w:szCs w:val="22"/>
              <w14:ligatures w14:val="standardContextual"/>
            </w:rPr>
          </w:pPr>
          <w:hyperlink w:anchor="_Toc172043634" w:history="1">
            <w:r w:rsidR="00431278" w:rsidRPr="007B1576">
              <w:rPr>
                <w:rStyle w:val="ab"/>
                <w:rFonts w:eastAsiaTheme="minorHAnsi"/>
              </w:rPr>
              <w:t>39.4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_Toc172043634 \h </w:instrText>
            </w:r>
            <w:r w:rsidR="00431278">
              <w:rPr>
                <w:webHidden/>
              </w:rPr>
            </w:r>
            <w:r w:rsidR="00431278">
              <w:rPr>
                <w:webHidden/>
              </w:rPr>
              <w:fldChar w:fldCharType="separate"/>
            </w:r>
            <w:r w:rsidR="00431278">
              <w:rPr>
                <w:webHidden/>
              </w:rPr>
              <w:t>282</w:t>
            </w:r>
            <w:r w:rsidR="00431278">
              <w:rPr>
                <w:webHidden/>
              </w:rPr>
              <w:fldChar w:fldCharType="end"/>
            </w:r>
          </w:hyperlink>
        </w:p>
        <w:p w14:paraId="42153E78" w14:textId="3BFF3F65" w:rsidR="00431278" w:rsidRDefault="004E4C97">
          <w:pPr>
            <w:pStyle w:val="20"/>
            <w:rPr>
              <w:rFonts w:asciiTheme="minorHAnsi" w:eastAsiaTheme="minorEastAsia" w:hAnsiTheme="minorHAnsi" w:cstheme="minorBidi"/>
              <w:szCs w:val="22"/>
              <w14:ligatures w14:val="standardContextual"/>
            </w:rPr>
          </w:pPr>
          <w:hyperlink w:anchor="_Toc172043635" w:history="1">
            <w:r w:rsidR="00431278" w:rsidRPr="007B1576">
              <w:rPr>
                <w:rStyle w:val="ab"/>
                <w:rFonts w:eastAsiaTheme="minorHAnsi"/>
              </w:rPr>
              <w:t>39.5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_Toc172043635 \h </w:instrText>
            </w:r>
            <w:r w:rsidR="00431278">
              <w:rPr>
                <w:webHidden/>
              </w:rPr>
            </w:r>
            <w:r w:rsidR="00431278">
              <w:rPr>
                <w:webHidden/>
              </w:rPr>
              <w:fldChar w:fldCharType="separate"/>
            </w:r>
            <w:r w:rsidR="00431278">
              <w:rPr>
                <w:webHidden/>
              </w:rPr>
              <w:t>283</w:t>
            </w:r>
            <w:r w:rsidR="00431278">
              <w:rPr>
                <w:webHidden/>
              </w:rPr>
              <w:fldChar w:fldCharType="end"/>
            </w:r>
          </w:hyperlink>
        </w:p>
        <w:p w14:paraId="440A5A3C" w14:textId="21090823" w:rsidR="00431278" w:rsidRDefault="004E4C97">
          <w:pPr>
            <w:pStyle w:val="20"/>
            <w:rPr>
              <w:rFonts w:asciiTheme="minorHAnsi" w:eastAsiaTheme="minorEastAsia" w:hAnsiTheme="minorHAnsi" w:cstheme="minorBidi"/>
              <w:szCs w:val="22"/>
              <w14:ligatures w14:val="standardContextual"/>
            </w:rPr>
          </w:pPr>
          <w:hyperlink w:anchor="_Toc172043636" w:history="1">
            <w:r w:rsidR="00431278" w:rsidRPr="007B1576">
              <w:rPr>
                <w:rStyle w:val="ab"/>
                <w:rFonts w:eastAsiaTheme="minorHAnsi"/>
              </w:rPr>
              <w:t>39.6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_Toc172043636 \h </w:instrText>
            </w:r>
            <w:r w:rsidR="00431278">
              <w:rPr>
                <w:webHidden/>
              </w:rPr>
            </w:r>
            <w:r w:rsidR="00431278">
              <w:rPr>
                <w:webHidden/>
              </w:rPr>
              <w:fldChar w:fldCharType="separate"/>
            </w:r>
            <w:r w:rsidR="00431278">
              <w:rPr>
                <w:webHidden/>
              </w:rPr>
              <w:t>283</w:t>
            </w:r>
            <w:r w:rsidR="00431278">
              <w:rPr>
                <w:webHidden/>
              </w:rPr>
              <w:fldChar w:fldCharType="end"/>
            </w:r>
          </w:hyperlink>
        </w:p>
        <w:p w14:paraId="5C348510" w14:textId="785454E2" w:rsidR="00431278" w:rsidRDefault="004E4C97">
          <w:pPr>
            <w:pStyle w:val="20"/>
            <w:rPr>
              <w:rFonts w:asciiTheme="minorHAnsi" w:eastAsiaTheme="minorEastAsia" w:hAnsiTheme="minorHAnsi" w:cstheme="minorBidi"/>
              <w:szCs w:val="22"/>
              <w14:ligatures w14:val="standardContextual"/>
            </w:rPr>
          </w:pPr>
          <w:hyperlink w:anchor="_Toc172043637" w:history="1">
            <w:r w:rsidR="00431278" w:rsidRPr="007B1576">
              <w:rPr>
                <w:rStyle w:val="ab"/>
                <w:rFonts w:eastAsiaTheme="minorHAnsi"/>
              </w:rPr>
              <w:t>39.7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Transaction Collation Response Value Example</w:t>
            </w:r>
            <w:r w:rsidR="00431278">
              <w:rPr>
                <w:webHidden/>
              </w:rPr>
              <w:tab/>
            </w:r>
            <w:r w:rsidR="00431278">
              <w:rPr>
                <w:webHidden/>
              </w:rPr>
              <w:fldChar w:fldCharType="begin"/>
            </w:r>
            <w:r w:rsidR="00431278">
              <w:rPr>
                <w:webHidden/>
              </w:rPr>
              <w:instrText xml:space="preserve"> PAGEREF _Toc172043637 \h </w:instrText>
            </w:r>
            <w:r w:rsidR="00431278">
              <w:rPr>
                <w:webHidden/>
              </w:rPr>
            </w:r>
            <w:r w:rsidR="00431278">
              <w:rPr>
                <w:webHidden/>
              </w:rPr>
              <w:fldChar w:fldCharType="separate"/>
            </w:r>
            <w:r w:rsidR="00431278">
              <w:rPr>
                <w:webHidden/>
              </w:rPr>
              <w:t>285</w:t>
            </w:r>
            <w:r w:rsidR="00431278">
              <w:rPr>
                <w:webHidden/>
              </w:rPr>
              <w:fldChar w:fldCharType="end"/>
            </w:r>
          </w:hyperlink>
        </w:p>
        <w:p w14:paraId="65E1ABC6" w14:textId="318D3855" w:rsidR="00431278" w:rsidRDefault="004E4C97">
          <w:pPr>
            <w:pStyle w:val="20"/>
            <w:rPr>
              <w:rFonts w:asciiTheme="minorHAnsi" w:eastAsiaTheme="minorEastAsia" w:hAnsiTheme="minorHAnsi" w:cstheme="minorBidi"/>
              <w:szCs w:val="22"/>
              <w14:ligatures w14:val="standardContextual"/>
            </w:rPr>
          </w:pPr>
          <w:hyperlink w:anchor="_Toc172043638" w:history="1">
            <w:r w:rsidR="00431278" w:rsidRPr="007B1576">
              <w:rPr>
                <w:rStyle w:val="ab"/>
                <w:rFonts w:eastAsiaTheme="minorHAnsi"/>
              </w:rPr>
              <w:t>39.8</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Code Table</w:t>
            </w:r>
            <w:r w:rsidR="00431278">
              <w:rPr>
                <w:webHidden/>
              </w:rPr>
              <w:tab/>
            </w:r>
            <w:r w:rsidR="00431278">
              <w:rPr>
                <w:webHidden/>
              </w:rPr>
              <w:fldChar w:fldCharType="begin"/>
            </w:r>
            <w:r w:rsidR="00431278">
              <w:rPr>
                <w:webHidden/>
              </w:rPr>
              <w:instrText xml:space="preserve"> PAGEREF _Toc172043638 \h </w:instrText>
            </w:r>
            <w:r w:rsidR="00431278">
              <w:rPr>
                <w:webHidden/>
              </w:rPr>
            </w:r>
            <w:r w:rsidR="00431278">
              <w:rPr>
                <w:webHidden/>
              </w:rPr>
              <w:fldChar w:fldCharType="separate"/>
            </w:r>
            <w:r w:rsidR="00431278">
              <w:rPr>
                <w:webHidden/>
              </w:rPr>
              <w:t>285</w:t>
            </w:r>
            <w:r w:rsidR="00431278">
              <w:rPr>
                <w:webHidden/>
              </w:rPr>
              <w:fldChar w:fldCharType="end"/>
            </w:r>
          </w:hyperlink>
        </w:p>
        <w:p w14:paraId="1D87B987" w14:textId="511F4EBD" w:rsidR="00431278" w:rsidRDefault="004E4C97">
          <w:pPr>
            <w:pStyle w:val="11"/>
            <w:rPr>
              <w:rFonts w:asciiTheme="minorHAnsi" w:eastAsiaTheme="minorEastAsia" w:hAnsiTheme="minorHAnsi" w:cstheme="minorBidi"/>
              <w:b w:val="0"/>
              <w:sz w:val="20"/>
              <w:szCs w:val="22"/>
              <w14:ligatures w14:val="standardContextual"/>
            </w:rPr>
          </w:pPr>
          <w:hyperlink w:anchor="_Toc172043639" w:history="1">
            <w:r w:rsidR="00431278" w:rsidRPr="007B1576">
              <w:rPr>
                <w:rStyle w:val="ab"/>
                <w:rFonts w:hAnsi="맑은 고딕"/>
              </w:rPr>
              <w:t>40.</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Settlement Collation API (Non-UI)</w:t>
            </w:r>
            <w:r w:rsidR="00431278">
              <w:rPr>
                <w:webHidden/>
              </w:rPr>
              <w:tab/>
            </w:r>
            <w:r w:rsidR="00431278">
              <w:rPr>
                <w:webHidden/>
              </w:rPr>
              <w:fldChar w:fldCharType="begin"/>
            </w:r>
            <w:r w:rsidR="00431278">
              <w:rPr>
                <w:webHidden/>
              </w:rPr>
              <w:instrText xml:space="preserve"> PAGEREF _Toc172043639 \h </w:instrText>
            </w:r>
            <w:r w:rsidR="00431278">
              <w:rPr>
                <w:webHidden/>
              </w:rPr>
            </w:r>
            <w:r w:rsidR="00431278">
              <w:rPr>
                <w:webHidden/>
              </w:rPr>
              <w:fldChar w:fldCharType="separate"/>
            </w:r>
            <w:r w:rsidR="00431278">
              <w:rPr>
                <w:webHidden/>
              </w:rPr>
              <w:t>288</w:t>
            </w:r>
            <w:r w:rsidR="00431278">
              <w:rPr>
                <w:webHidden/>
              </w:rPr>
              <w:fldChar w:fldCharType="end"/>
            </w:r>
          </w:hyperlink>
        </w:p>
        <w:p w14:paraId="7AE52769" w14:textId="0E9A2760" w:rsidR="00431278" w:rsidRDefault="004E4C97">
          <w:pPr>
            <w:pStyle w:val="20"/>
            <w:rPr>
              <w:rFonts w:asciiTheme="minorHAnsi" w:eastAsiaTheme="minorEastAsia" w:hAnsiTheme="minorHAnsi" w:cstheme="minorBidi"/>
              <w:szCs w:val="22"/>
              <w14:ligatures w14:val="standardContextual"/>
            </w:rPr>
          </w:pPr>
          <w:hyperlink w:anchor="_Toc172043640" w:history="1">
            <w:r w:rsidR="00431278" w:rsidRPr="007B1576">
              <w:rPr>
                <w:rStyle w:val="ab"/>
                <w:rFonts w:eastAsiaTheme="minorHAnsi"/>
              </w:rPr>
              <w:t>40.1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Description</w:t>
            </w:r>
            <w:r w:rsidR="00431278">
              <w:rPr>
                <w:webHidden/>
              </w:rPr>
              <w:tab/>
            </w:r>
            <w:r w:rsidR="00431278">
              <w:rPr>
                <w:webHidden/>
              </w:rPr>
              <w:fldChar w:fldCharType="begin"/>
            </w:r>
            <w:r w:rsidR="00431278">
              <w:rPr>
                <w:webHidden/>
              </w:rPr>
              <w:instrText xml:space="preserve"> PAGEREF _Toc172043640 \h </w:instrText>
            </w:r>
            <w:r w:rsidR="00431278">
              <w:rPr>
                <w:webHidden/>
              </w:rPr>
            </w:r>
            <w:r w:rsidR="00431278">
              <w:rPr>
                <w:webHidden/>
              </w:rPr>
              <w:fldChar w:fldCharType="separate"/>
            </w:r>
            <w:r w:rsidR="00431278">
              <w:rPr>
                <w:webHidden/>
              </w:rPr>
              <w:t>288</w:t>
            </w:r>
            <w:r w:rsidR="00431278">
              <w:rPr>
                <w:webHidden/>
              </w:rPr>
              <w:fldChar w:fldCharType="end"/>
            </w:r>
          </w:hyperlink>
        </w:p>
        <w:p w14:paraId="4425F043" w14:textId="53D20D68" w:rsidR="00431278" w:rsidRDefault="004E4C97">
          <w:pPr>
            <w:pStyle w:val="20"/>
            <w:rPr>
              <w:rFonts w:asciiTheme="minorHAnsi" w:eastAsiaTheme="minorEastAsia" w:hAnsiTheme="minorHAnsi" w:cstheme="minorBidi"/>
              <w:szCs w:val="22"/>
              <w14:ligatures w14:val="standardContextual"/>
            </w:rPr>
          </w:pPr>
          <w:hyperlink w:anchor="_Toc172043641" w:history="1">
            <w:r w:rsidR="00431278" w:rsidRPr="007B1576">
              <w:rPr>
                <w:rStyle w:val="ab"/>
                <w:rFonts w:eastAsiaTheme="minorHAnsi"/>
              </w:rPr>
              <w:t>40.2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API URI</w:t>
            </w:r>
            <w:r w:rsidR="00431278">
              <w:rPr>
                <w:webHidden/>
              </w:rPr>
              <w:tab/>
            </w:r>
            <w:r w:rsidR="00431278">
              <w:rPr>
                <w:webHidden/>
              </w:rPr>
              <w:fldChar w:fldCharType="begin"/>
            </w:r>
            <w:r w:rsidR="00431278">
              <w:rPr>
                <w:webHidden/>
              </w:rPr>
              <w:instrText xml:space="preserve"> PAGEREF _Toc172043641 \h </w:instrText>
            </w:r>
            <w:r w:rsidR="00431278">
              <w:rPr>
                <w:webHidden/>
              </w:rPr>
            </w:r>
            <w:r w:rsidR="00431278">
              <w:rPr>
                <w:webHidden/>
              </w:rPr>
              <w:fldChar w:fldCharType="separate"/>
            </w:r>
            <w:r w:rsidR="00431278">
              <w:rPr>
                <w:webHidden/>
              </w:rPr>
              <w:t>288</w:t>
            </w:r>
            <w:r w:rsidR="00431278">
              <w:rPr>
                <w:webHidden/>
              </w:rPr>
              <w:fldChar w:fldCharType="end"/>
            </w:r>
          </w:hyperlink>
        </w:p>
        <w:p w14:paraId="7E7F23C3" w14:textId="5E70020C" w:rsidR="00431278" w:rsidRDefault="004E4C97">
          <w:pPr>
            <w:pStyle w:val="20"/>
            <w:rPr>
              <w:rFonts w:asciiTheme="minorHAnsi" w:eastAsiaTheme="minorEastAsia" w:hAnsiTheme="minorHAnsi" w:cstheme="minorBidi"/>
              <w:szCs w:val="22"/>
              <w14:ligatures w14:val="standardContextual"/>
            </w:rPr>
          </w:pPr>
          <w:hyperlink w:anchor="_Toc172043642" w:history="1">
            <w:r w:rsidR="00431278" w:rsidRPr="007B1576">
              <w:rPr>
                <w:rStyle w:val="ab"/>
                <w:rFonts w:eastAsiaTheme="minorHAnsi"/>
              </w:rPr>
              <w:t>40.3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and Response Headers</w:t>
            </w:r>
            <w:r w:rsidR="00431278">
              <w:rPr>
                <w:webHidden/>
              </w:rPr>
              <w:tab/>
            </w:r>
            <w:r w:rsidR="00431278">
              <w:rPr>
                <w:webHidden/>
              </w:rPr>
              <w:fldChar w:fldCharType="begin"/>
            </w:r>
            <w:r w:rsidR="00431278">
              <w:rPr>
                <w:webHidden/>
              </w:rPr>
              <w:instrText xml:space="preserve"> PAGEREF _Toc172043642 \h </w:instrText>
            </w:r>
            <w:r w:rsidR="00431278">
              <w:rPr>
                <w:webHidden/>
              </w:rPr>
            </w:r>
            <w:r w:rsidR="00431278">
              <w:rPr>
                <w:webHidden/>
              </w:rPr>
              <w:fldChar w:fldCharType="separate"/>
            </w:r>
            <w:r w:rsidR="00431278">
              <w:rPr>
                <w:webHidden/>
              </w:rPr>
              <w:t>288</w:t>
            </w:r>
            <w:r w:rsidR="00431278">
              <w:rPr>
                <w:webHidden/>
              </w:rPr>
              <w:fldChar w:fldCharType="end"/>
            </w:r>
          </w:hyperlink>
        </w:p>
        <w:p w14:paraId="6E8BDF7B" w14:textId="244CB986" w:rsidR="00431278" w:rsidRDefault="004E4C97">
          <w:pPr>
            <w:pStyle w:val="20"/>
            <w:rPr>
              <w:rFonts w:asciiTheme="minorHAnsi" w:eastAsiaTheme="minorEastAsia" w:hAnsiTheme="minorHAnsi" w:cstheme="minorBidi"/>
              <w:szCs w:val="22"/>
              <w14:ligatures w14:val="standardContextual"/>
            </w:rPr>
          </w:pPr>
          <w:hyperlink w:anchor="_Toc172043643" w:history="1">
            <w:r w:rsidR="00431278" w:rsidRPr="007B1576">
              <w:rPr>
                <w:rStyle w:val="ab"/>
                <w:rFonts w:eastAsiaTheme="minorHAnsi"/>
              </w:rPr>
              <w:t>40.4</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(Merchant -&gt; Hecto Financial)</w:t>
            </w:r>
            <w:r w:rsidR="00431278">
              <w:rPr>
                <w:webHidden/>
              </w:rPr>
              <w:tab/>
            </w:r>
            <w:r w:rsidR="00431278">
              <w:rPr>
                <w:webHidden/>
              </w:rPr>
              <w:fldChar w:fldCharType="begin"/>
            </w:r>
            <w:r w:rsidR="00431278">
              <w:rPr>
                <w:webHidden/>
              </w:rPr>
              <w:instrText xml:space="preserve"> PAGEREF _Toc172043643 \h </w:instrText>
            </w:r>
            <w:r w:rsidR="00431278">
              <w:rPr>
                <w:webHidden/>
              </w:rPr>
            </w:r>
            <w:r w:rsidR="00431278">
              <w:rPr>
                <w:webHidden/>
              </w:rPr>
              <w:fldChar w:fldCharType="separate"/>
            </w:r>
            <w:r w:rsidR="00431278">
              <w:rPr>
                <w:webHidden/>
              </w:rPr>
              <w:t>288</w:t>
            </w:r>
            <w:r w:rsidR="00431278">
              <w:rPr>
                <w:webHidden/>
              </w:rPr>
              <w:fldChar w:fldCharType="end"/>
            </w:r>
          </w:hyperlink>
        </w:p>
        <w:p w14:paraId="07096467" w14:textId="67868A19" w:rsidR="00431278" w:rsidRDefault="004E4C97">
          <w:pPr>
            <w:pStyle w:val="20"/>
            <w:rPr>
              <w:rFonts w:asciiTheme="minorHAnsi" w:eastAsiaTheme="minorEastAsia" w:hAnsiTheme="minorHAnsi" w:cstheme="minorBidi"/>
              <w:szCs w:val="22"/>
              <w14:ligatures w14:val="standardContextual"/>
            </w:rPr>
          </w:pPr>
          <w:hyperlink w:anchor="_Toc172043644" w:history="1">
            <w:r w:rsidR="00431278" w:rsidRPr="007B1576">
              <w:rPr>
                <w:rStyle w:val="ab"/>
                <w:rFonts w:eastAsiaTheme="minorHAnsi"/>
              </w:rPr>
              <w:t>40.5</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Request Parameter Hash Code</w:t>
            </w:r>
            <w:r w:rsidR="00431278">
              <w:rPr>
                <w:webHidden/>
              </w:rPr>
              <w:tab/>
            </w:r>
            <w:r w:rsidR="00431278">
              <w:rPr>
                <w:webHidden/>
              </w:rPr>
              <w:fldChar w:fldCharType="begin"/>
            </w:r>
            <w:r w:rsidR="00431278">
              <w:rPr>
                <w:webHidden/>
              </w:rPr>
              <w:instrText xml:space="preserve"> PAGEREF _Toc172043644 \h </w:instrText>
            </w:r>
            <w:r w:rsidR="00431278">
              <w:rPr>
                <w:webHidden/>
              </w:rPr>
            </w:r>
            <w:r w:rsidR="00431278">
              <w:rPr>
                <w:webHidden/>
              </w:rPr>
              <w:fldChar w:fldCharType="separate"/>
            </w:r>
            <w:r w:rsidR="00431278">
              <w:rPr>
                <w:webHidden/>
              </w:rPr>
              <w:t>289</w:t>
            </w:r>
            <w:r w:rsidR="00431278">
              <w:rPr>
                <w:webHidden/>
              </w:rPr>
              <w:fldChar w:fldCharType="end"/>
            </w:r>
          </w:hyperlink>
        </w:p>
        <w:p w14:paraId="0E5D7A7E" w14:textId="37D29380" w:rsidR="00431278" w:rsidRDefault="004E4C97">
          <w:pPr>
            <w:pStyle w:val="20"/>
            <w:rPr>
              <w:rFonts w:asciiTheme="minorHAnsi" w:eastAsiaTheme="minorEastAsia" w:hAnsiTheme="minorHAnsi" w:cstheme="minorBidi"/>
              <w:szCs w:val="22"/>
              <w14:ligatures w14:val="standardContextual"/>
            </w:rPr>
          </w:pPr>
          <w:hyperlink w:anchor="_Toc172043645" w:history="1">
            <w:r w:rsidR="00431278" w:rsidRPr="007B1576">
              <w:rPr>
                <w:rStyle w:val="ab"/>
                <w:rFonts w:eastAsiaTheme="minorHAnsi"/>
              </w:rPr>
              <w:t>40.6</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Response Parameter (Hecto Financial -&gt; Merchant)</w:t>
            </w:r>
            <w:r w:rsidR="00431278">
              <w:rPr>
                <w:webHidden/>
              </w:rPr>
              <w:tab/>
            </w:r>
            <w:r w:rsidR="00431278">
              <w:rPr>
                <w:webHidden/>
              </w:rPr>
              <w:fldChar w:fldCharType="begin"/>
            </w:r>
            <w:r w:rsidR="00431278">
              <w:rPr>
                <w:webHidden/>
              </w:rPr>
              <w:instrText xml:space="preserve"> PAGEREF _Toc172043645 \h </w:instrText>
            </w:r>
            <w:r w:rsidR="00431278">
              <w:rPr>
                <w:webHidden/>
              </w:rPr>
            </w:r>
            <w:r w:rsidR="00431278">
              <w:rPr>
                <w:webHidden/>
              </w:rPr>
              <w:fldChar w:fldCharType="separate"/>
            </w:r>
            <w:r w:rsidR="00431278">
              <w:rPr>
                <w:webHidden/>
              </w:rPr>
              <w:t>289</w:t>
            </w:r>
            <w:r w:rsidR="00431278">
              <w:rPr>
                <w:webHidden/>
              </w:rPr>
              <w:fldChar w:fldCharType="end"/>
            </w:r>
          </w:hyperlink>
        </w:p>
        <w:p w14:paraId="3330FAA8" w14:textId="1CD7B7E5" w:rsidR="00431278" w:rsidRDefault="004E4C97">
          <w:pPr>
            <w:pStyle w:val="20"/>
            <w:rPr>
              <w:rFonts w:asciiTheme="minorHAnsi" w:eastAsiaTheme="minorEastAsia" w:hAnsiTheme="minorHAnsi" w:cstheme="minorBidi"/>
              <w:szCs w:val="22"/>
              <w14:ligatures w14:val="standardContextual"/>
            </w:rPr>
          </w:pPr>
          <w:hyperlink w:anchor="_Toc172043646" w:history="1">
            <w:r w:rsidR="00431278" w:rsidRPr="007B1576">
              <w:rPr>
                <w:rStyle w:val="ab"/>
                <w:rFonts w:eastAsiaTheme="minorHAnsi"/>
              </w:rPr>
              <w:t>40.7</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Settlement Inquiry Response Value Example</w:t>
            </w:r>
            <w:r w:rsidR="00431278">
              <w:rPr>
                <w:webHidden/>
              </w:rPr>
              <w:tab/>
            </w:r>
            <w:r w:rsidR="00431278">
              <w:rPr>
                <w:webHidden/>
              </w:rPr>
              <w:fldChar w:fldCharType="begin"/>
            </w:r>
            <w:r w:rsidR="00431278">
              <w:rPr>
                <w:webHidden/>
              </w:rPr>
              <w:instrText xml:space="preserve"> PAGEREF _Toc172043646 \h </w:instrText>
            </w:r>
            <w:r w:rsidR="00431278">
              <w:rPr>
                <w:webHidden/>
              </w:rPr>
            </w:r>
            <w:r w:rsidR="00431278">
              <w:rPr>
                <w:webHidden/>
              </w:rPr>
              <w:fldChar w:fldCharType="separate"/>
            </w:r>
            <w:r w:rsidR="00431278">
              <w:rPr>
                <w:webHidden/>
              </w:rPr>
              <w:t>291</w:t>
            </w:r>
            <w:r w:rsidR="00431278">
              <w:rPr>
                <w:webHidden/>
              </w:rPr>
              <w:fldChar w:fldCharType="end"/>
            </w:r>
          </w:hyperlink>
        </w:p>
        <w:p w14:paraId="790CD26C" w14:textId="41FEDBB1" w:rsidR="00431278" w:rsidRDefault="004E4C97">
          <w:pPr>
            <w:pStyle w:val="11"/>
            <w:rPr>
              <w:rFonts w:asciiTheme="minorHAnsi" w:eastAsiaTheme="minorEastAsia" w:hAnsiTheme="minorHAnsi" w:cstheme="minorBidi"/>
              <w:b w:val="0"/>
              <w:sz w:val="20"/>
              <w:szCs w:val="22"/>
              <w14:ligatures w14:val="standardContextual"/>
            </w:rPr>
          </w:pPr>
          <w:hyperlink w:anchor="_Toc172043647" w:history="1">
            <w:r w:rsidR="00431278" w:rsidRPr="007B1576">
              <w:rPr>
                <w:rStyle w:val="ab"/>
                <w:rFonts w:hAnsi="맑은 고딕"/>
              </w:rPr>
              <w:t>41.</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Others</w:t>
            </w:r>
            <w:r w:rsidR="00431278">
              <w:rPr>
                <w:webHidden/>
              </w:rPr>
              <w:tab/>
            </w:r>
            <w:r w:rsidR="00431278">
              <w:rPr>
                <w:webHidden/>
              </w:rPr>
              <w:fldChar w:fldCharType="begin"/>
            </w:r>
            <w:r w:rsidR="00431278">
              <w:rPr>
                <w:webHidden/>
              </w:rPr>
              <w:instrText xml:space="preserve"> PAGEREF _Toc172043647 \h </w:instrText>
            </w:r>
            <w:r w:rsidR="00431278">
              <w:rPr>
                <w:webHidden/>
              </w:rPr>
            </w:r>
            <w:r w:rsidR="00431278">
              <w:rPr>
                <w:webHidden/>
              </w:rPr>
              <w:fldChar w:fldCharType="separate"/>
            </w:r>
            <w:r w:rsidR="00431278">
              <w:rPr>
                <w:webHidden/>
              </w:rPr>
              <w:t>292</w:t>
            </w:r>
            <w:r w:rsidR="00431278">
              <w:rPr>
                <w:webHidden/>
              </w:rPr>
              <w:fldChar w:fldCharType="end"/>
            </w:r>
          </w:hyperlink>
        </w:p>
        <w:p w14:paraId="7BF17FCD" w14:textId="4B8F53D4" w:rsidR="00431278" w:rsidRDefault="004E4C97">
          <w:pPr>
            <w:pStyle w:val="20"/>
            <w:rPr>
              <w:rFonts w:asciiTheme="minorHAnsi" w:eastAsiaTheme="minorEastAsia" w:hAnsiTheme="minorHAnsi" w:cstheme="minorBidi"/>
              <w:szCs w:val="22"/>
              <w14:ligatures w14:val="standardContextual"/>
            </w:rPr>
          </w:pPr>
          <w:hyperlink w:anchor="_Toc172043648" w:history="1">
            <w:r w:rsidR="00431278" w:rsidRPr="007B1576">
              <w:rPr>
                <w:rStyle w:val="ab"/>
                <w:rFonts w:eastAsiaTheme="minorHAnsi"/>
              </w:rPr>
              <w:t>41.1</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Reject Code Table</w:t>
            </w:r>
            <w:r w:rsidR="00431278">
              <w:rPr>
                <w:webHidden/>
              </w:rPr>
              <w:tab/>
            </w:r>
            <w:r w:rsidR="00431278">
              <w:rPr>
                <w:webHidden/>
              </w:rPr>
              <w:fldChar w:fldCharType="begin"/>
            </w:r>
            <w:r w:rsidR="00431278">
              <w:rPr>
                <w:webHidden/>
              </w:rPr>
              <w:instrText xml:space="preserve"> PAGEREF _Toc172043648 \h </w:instrText>
            </w:r>
            <w:r w:rsidR="00431278">
              <w:rPr>
                <w:webHidden/>
              </w:rPr>
            </w:r>
            <w:r w:rsidR="00431278">
              <w:rPr>
                <w:webHidden/>
              </w:rPr>
              <w:fldChar w:fldCharType="separate"/>
            </w:r>
            <w:r w:rsidR="00431278">
              <w:rPr>
                <w:webHidden/>
              </w:rPr>
              <w:t>292</w:t>
            </w:r>
            <w:r w:rsidR="00431278">
              <w:rPr>
                <w:webHidden/>
              </w:rPr>
              <w:fldChar w:fldCharType="end"/>
            </w:r>
          </w:hyperlink>
        </w:p>
        <w:p w14:paraId="7AC0E45D" w14:textId="3111A639" w:rsidR="00431278" w:rsidRDefault="004E4C97">
          <w:pPr>
            <w:pStyle w:val="20"/>
            <w:rPr>
              <w:rFonts w:asciiTheme="minorHAnsi" w:eastAsiaTheme="minorEastAsia" w:hAnsiTheme="minorHAnsi" w:cstheme="minorBidi"/>
              <w:szCs w:val="22"/>
              <w14:ligatures w14:val="standardContextual"/>
            </w:rPr>
          </w:pPr>
          <w:hyperlink w:anchor="_Toc172043649" w:history="1">
            <w:r w:rsidR="00431278" w:rsidRPr="007B1576">
              <w:rPr>
                <w:rStyle w:val="ab"/>
                <w:rFonts w:eastAsiaTheme="minorHAnsi"/>
              </w:rPr>
              <w:t>41.2</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Credit Card Identifiers</w:t>
            </w:r>
            <w:r w:rsidR="00431278">
              <w:rPr>
                <w:webHidden/>
              </w:rPr>
              <w:tab/>
            </w:r>
            <w:r w:rsidR="00431278">
              <w:rPr>
                <w:webHidden/>
              </w:rPr>
              <w:fldChar w:fldCharType="begin"/>
            </w:r>
            <w:r w:rsidR="00431278">
              <w:rPr>
                <w:webHidden/>
              </w:rPr>
              <w:instrText xml:space="preserve"> PAGEREF _Toc172043649 \h </w:instrText>
            </w:r>
            <w:r w:rsidR="00431278">
              <w:rPr>
                <w:webHidden/>
              </w:rPr>
            </w:r>
            <w:r w:rsidR="00431278">
              <w:rPr>
                <w:webHidden/>
              </w:rPr>
              <w:fldChar w:fldCharType="separate"/>
            </w:r>
            <w:r w:rsidR="00431278">
              <w:rPr>
                <w:webHidden/>
              </w:rPr>
              <w:t>304</w:t>
            </w:r>
            <w:r w:rsidR="00431278">
              <w:rPr>
                <w:webHidden/>
              </w:rPr>
              <w:fldChar w:fldCharType="end"/>
            </w:r>
          </w:hyperlink>
        </w:p>
        <w:p w14:paraId="5505BE97" w14:textId="737DC2B2" w:rsidR="00431278" w:rsidRDefault="004E4C97">
          <w:pPr>
            <w:pStyle w:val="20"/>
            <w:rPr>
              <w:rFonts w:asciiTheme="minorHAnsi" w:eastAsiaTheme="minorEastAsia" w:hAnsiTheme="minorHAnsi" w:cstheme="minorBidi"/>
              <w:szCs w:val="22"/>
              <w14:ligatures w14:val="standardContextual"/>
            </w:rPr>
          </w:pPr>
          <w:hyperlink w:anchor="_Toc172043650" w:history="1">
            <w:r w:rsidR="00431278" w:rsidRPr="007B1576">
              <w:rPr>
                <w:rStyle w:val="ab"/>
                <w:rFonts w:eastAsiaTheme="minorHAnsi"/>
              </w:rPr>
              <w:t>41.3</w:t>
            </w:r>
            <w:r w:rsidR="00431278">
              <w:rPr>
                <w:rFonts w:asciiTheme="minorHAnsi" w:eastAsiaTheme="minorEastAsia" w:hAnsiTheme="minorHAnsi" w:cstheme="minorBidi"/>
                <w:szCs w:val="22"/>
                <w14:ligatures w14:val="standardContextual"/>
              </w:rPr>
              <w:tab/>
            </w:r>
            <w:r w:rsidR="00431278" w:rsidRPr="007B1576">
              <w:rPr>
                <w:rStyle w:val="ab"/>
                <w:rFonts w:eastAsiaTheme="minorHAnsi"/>
              </w:rPr>
              <w:t>Financial Institution Identifiers</w:t>
            </w:r>
            <w:r w:rsidR="00431278">
              <w:rPr>
                <w:webHidden/>
              </w:rPr>
              <w:tab/>
            </w:r>
            <w:r w:rsidR="00431278">
              <w:rPr>
                <w:webHidden/>
              </w:rPr>
              <w:fldChar w:fldCharType="begin"/>
            </w:r>
            <w:r w:rsidR="00431278">
              <w:rPr>
                <w:webHidden/>
              </w:rPr>
              <w:instrText xml:space="preserve"> PAGEREF _Toc172043650 \h </w:instrText>
            </w:r>
            <w:r w:rsidR="00431278">
              <w:rPr>
                <w:webHidden/>
              </w:rPr>
            </w:r>
            <w:r w:rsidR="00431278">
              <w:rPr>
                <w:webHidden/>
              </w:rPr>
              <w:fldChar w:fldCharType="separate"/>
            </w:r>
            <w:r w:rsidR="00431278">
              <w:rPr>
                <w:webHidden/>
              </w:rPr>
              <w:t>304</w:t>
            </w:r>
            <w:r w:rsidR="00431278">
              <w:rPr>
                <w:webHidden/>
              </w:rPr>
              <w:fldChar w:fldCharType="end"/>
            </w:r>
          </w:hyperlink>
        </w:p>
        <w:p w14:paraId="0F1B2D8E" w14:textId="586D9BF8" w:rsidR="00184DD7" w:rsidRPr="0006217B" w:rsidRDefault="00184DD7">
          <w:pPr>
            <w:rPr>
              <w:rFonts w:asciiTheme="minorHAnsi" w:eastAsiaTheme="minorHAnsi" w:hAnsiTheme="minorHAnsi"/>
            </w:rPr>
          </w:pPr>
          <w:r w:rsidRPr="0006217B">
            <w:rPr>
              <w:rFonts w:asciiTheme="minorHAnsi" w:eastAsiaTheme="minorHAnsi" w:hAnsiTheme="minorHAnsi"/>
              <w:b/>
              <w:bCs/>
              <w:lang w:val="ko-KR"/>
            </w:rPr>
            <w:fldChar w:fldCharType="end"/>
          </w:r>
        </w:p>
      </w:sdtContent>
    </w:sdt>
    <w:p w14:paraId="20AF5351" w14:textId="77777777" w:rsidR="00184DD7" w:rsidRPr="0006217B" w:rsidRDefault="00522A4F" w:rsidP="00184DD7">
      <w:pPr>
        <w:pStyle w:val="1"/>
        <w:rPr>
          <w:rFonts w:asciiTheme="minorHAnsi" w:eastAsiaTheme="minorHAnsi" w:hAnsiTheme="minorHAnsi"/>
        </w:rPr>
      </w:pPr>
      <w:bookmarkStart w:id="0" w:name="_Toc172043408"/>
      <w:r w:rsidRPr="0006217B">
        <w:rPr>
          <w:rFonts w:asciiTheme="minorHAnsi" w:eastAsiaTheme="minorHAnsi" w:hAnsiTheme="minorHAnsi"/>
        </w:rPr>
        <w:lastRenderedPageBreak/>
        <w:t>Outline</w:t>
      </w:r>
      <w:bookmarkEnd w:id="0"/>
    </w:p>
    <w:p w14:paraId="011BFCC8" w14:textId="77777777" w:rsidR="00184DD7" w:rsidRPr="0006217B" w:rsidRDefault="00522A4F" w:rsidP="00184DD7">
      <w:pPr>
        <w:pStyle w:val="2"/>
        <w:rPr>
          <w:rFonts w:asciiTheme="minorHAnsi" w:eastAsiaTheme="minorHAnsi" w:hAnsiTheme="minorHAnsi"/>
        </w:rPr>
      </w:pPr>
      <w:bookmarkStart w:id="1" w:name="_Toc172043409"/>
      <w:r w:rsidRPr="0006217B">
        <w:rPr>
          <w:rFonts w:asciiTheme="minorHAnsi" w:eastAsiaTheme="minorHAnsi" w:hAnsiTheme="minorHAnsi" w:hint="eastAsia"/>
        </w:rPr>
        <w:t>Purpose</w:t>
      </w:r>
      <w:bookmarkEnd w:id="1"/>
    </w:p>
    <w:p w14:paraId="29BD3A88" w14:textId="4C8B2600" w:rsidR="005A0FA9" w:rsidRPr="0006217B" w:rsidRDefault="005A0FA9" w:rsidP="005A0FA9">
      <w:pPr>
        <w:pStyle w:val="cq11"/>
        <w:ind w:left="440"/>
        <w:rPr>
          <w:rFonts w:asciiTheme="minorHAnsi" w:eastAsiaTheme="minorHAnsi" w:hAnsiTheme="minorHAnsi"/>
        </w:rPr>
      </w:pPr>
      <w:r w:rsidRPr="0006217B">
        <w:rPr>
          <w:rFonts w:asciiTheme="minorHAnsi" w:eastAsiaTheme="minorHAnsi" w:hAnsiTheme="minorHAnsi" w:hint="eastAsia"/>
        </w:rPr>
        <w:t xml:space="preserve">This document </w:t>
      </w:r>
      <w:r w:rsidR="00897A99">
        <w:rPr>
          <w:rFonts w:asciiTheme="minorHAnsi" w:eastAsiaTheme="minorHAnsi" w:hAnsiTheme="minorHAnsi"/>
        </w:rPr>
        <w:t xml:space="preserve">is </w:t>
      </w:r>
      <w:r w:rsidRPr="0006217B">
        <w:rPr>
          <w:rFonts w:asciiTheme="minorHAnsi" w:eastAsiaTheme="minorHAnsi" w:hAnsiTheme="minorHAnsi" w:hint="eastAsia"/>
        </w:rPr>
        <w:t xml:space="preserve">for understanding technical requirements for </w:t>
      </w:r>
      <w:r w:rsidRPr="0006217B">
        <w:rPr>
          <w:rFonts w:asciiTheme="minorHAnsi" w:eastAsiaTheme="minorHAnsi" w:hAnsiTheme="minorHAnsi"/>
        </w:rPr>
        <w:t xml:space="preserve">integration development of </w:t>
      </w:r>
      <w:r w:rsidR="0050195D">
        <w:rPr>
          <w:rFonts w:asciiTheme="minorHAnsi" w:eastAsiaTheme="minorHAnsi" w:hAnsiTheme="minorHAnsi"/>
        </w:rPr>
        <w:t xml:space="preserve">the </w:t>
      </w:r>
      <w:r w:rsidR="00907B0A" w:rsidRPr="0006217B">
        <w:rPr>
          <w:rFonts w:asciiTheme="minorHAnsi" w:eastAsiaTheme="minorHAnsi" w:hAnsiTheme="minorHAnsi"/>
        </w:rPr>
        <w:t>PG standard payment window</w:t>
      </w:r>
      <w:r w:rsidRPr="0006217B">
        <w:rPr>
          <w:rFonts w:asciiTheme="minorHAnsi" w:eastAsiaTheme="minorHAnsi" w:hAnsiTheme="minorHAnsi"/>
        </w:rPr>
        <w:t xml:space="preserve"> provided by Hecto Financial </w:t>
      </w:r>
      <w:r w:rsidRPr="0006217B">
        <w:rPr>
          <w:rFonts w:asciiTheme="minorHAnsi" w:eastAsiaTheme="minorHAnsi" w:hAnsiTheme="minorHAnsi" w:hint="eastAsia"/>
        </w:rPr>
        <w:t xml:space="preserve">and to define detailed </w:t>
      </w:r>
      <w:r w:rsidR="0050195D">
        <w:rPr>
          <w:rFonts w:asciiTheme="minorHAnsi" w:eastAsiaTheme="minorHAnsi" w:hAnsiTheme="minorHAnsi"/>
        </w:rPr>
        <w:t>specifications</w:t>
      </w:r>
      <w:r w:rsidR="00907B0A" w:rsidRPr="0006217B">
        <w:rPr>
          <w:rFonts w:asciiTheme="minorHAnsi" w:eastAsiaTheme="minorHAnsi" w:hAnsiTheme="minorHAnsi"/>
        </w:rPr>
        <w:t>.</w:t>
      </w:r>
    </w:p>
    <w:p w14:paraId="5B7B3DE3" w14:textId="77777777" w:rsidR="00184DD7" w:rsidRPr="0006217B" w:rsidRDefault="00522A4F">
      <w:pPr>
        <w:pStyle w:val="2"/>
        <w:rPr>
          <w:rFonts w:asciiTheme="minorHAnsi" w:eastAsiaTheme="minorHAnsi" w:hAnsiTheme="minorHAnsi"/>
        </w:rPr>
      </w:pPr>
      <w:bookmarkStart w:id="2" w:name="_Toc172043410"/>
      <w:r w:rsidRPr="0006217B">
        <w:rPr>
          <w:rFonts w:asciiTheme="minorHAnsi" w:eastAsiaTheme="minorHAnsi" w:hAnsiTheme="minorHAnsi" w:hint="eastAsia"/>
        </w:rPr>
        <w:t>Target</w:t>
      </w:r>
      <w:bookmarkEnd w:id="2"/>
    </w:p>
    <w:p w14:paraId="22020193" w14:textId="77777777" w:rsidR="005A0FA9" w:rsidRPr="0006217B" w:rsidRDefault="005A0FA9" w:rsidP="005A0FA9">
      <w:pPr>
        <w:pStyle w:val="cq11"/>
        <w:ind w:left="440"/>
        <w:rPr>
          <w:rFonts w:asciiTheme="minorHAnsi" w:eastAsiaTheme="minorHAnsi" w:hAnsiTheme="minorHAnsi"/>
        </w:rPr>
      </w:pPr>
      <w:r w:rsidRPr="0006217B">
        <w:rPr>
          <w:rFonts w:asciiTheme="minorHAnsi" w:eastAsiaTheme="minorHAnsi" w:hAnsiTheme="minorHAnsi" w:hint="eastAsia"/>
        </w:rPr>
        <w:t>This document</w:t>
      </w:r>
      <w:r w:rsidRPr="0006217B">
        <w:rPr>
          <w:rFonts w:asciiTheme="minorHAnsi" w:eastAsiaTheme="minorHAnsi" w:hAnsiTheme="minorHAnsi"/>
        </w:rPr>
        <w:t xml:space="preserve"> </w:t>
      </w:r>
      <w:r w:rsidR="00907B0A" w:rsidRPr="0006217B">
        <w:rPr>
          <w:rFonts w:asciiTheme="minorHAnsi" w:eastAsiaTheme="minorHAnsi" w:hAnsiTheme="minorHAnsi"/>
        </w:rPr>
        <w:t>is for the clients’ developers to execute payment through Hecto Financial’s PG system.</w:t>
      </w:r>
    </w:p>
    <w:p w14:paraId="420326F0" w14:textId="77777777" w:rsidR="00C318BE" w:rsidRPr="0006217B" w:rsidRDefault="00C318BE">
      <w:pPr>
        <w:pStyle w:val="2"/>
        <w:rPr>
          <w:rFonts w:asciiTheme="minorHAnsi" w:eastAsiaTheme="minorHAnsi" w:hAnsiTheme="minorHAnsi"/>
        </w:rPr>
      </w:pPr>
      <w:bookmarkStart w:id="3" w:name="_Toc172043411"/>
      <w:r w:rsidRPr="0006217B">
        <w:rPr>
          <w:rFonts w:asciiTheme="minorHAnsi" w:eastAsiaTheme="minorHAnsi" w:hAnsiTheme="minorHAnsi" w:hint="eastAsia"/>
        </w:rPr>
        <w:t>S</w:t>
      </w:r>
      <w:r w:rsidRPr="0006217B">
        <w:rPr>
          <w:rFonts w:asciiTheme="minorHAnsi" w:eastAsiaTheme="minorHAnsi" w:hAnsiTheme="minorHAnsi"/>
        </w:rPr>
        <w:t>pecification</w:t>
      </w:r>
      <w:bookmarkEnd w:id="3"/>
    </w:p>
    <w:p w14:paraId="0DF9AA6B" w14:textId="77777777" w:rsidR="00C318BE" w:rsidRPr="0006217B" w:rsidRDefault="00C318BE" w:rsidP="00C318BE">
      <w:pPr>
        <w:pStyle w:val="cq11"/>
        <w:ind w:left="440"/>
        <w:rPr>
          <w:rFonts w:asciiTheme="minorHAnsi" w:eastAsiaTheme="minorHAnsi" w:hAnsiTheme="minorHAnsi"/>
        </w:rPr>
      </w:pPr>
      <w:r w:rsidRPr="0006217B">
        <w:rPr>
          <w:rFonts w:asciiTheme="minorHAnsi" w:eastAsiaTheme="minorHAnsi" w:hAnsiTheme="minorHAnsi" w:hint="eastAsia"/>
        </w:rPr>
        <w:t xml:space="preserve">The following is a general description of the integration </w:t>
      </w:r>
      <w:r w:rsidRPr="0006217B">
        <w:rPr>
          <w:rFonts w:asciiTheme="minorHAnsi" w:eastAsiaTheme="minorHAnsi" w:hAnsiTheme="minorHAnsi"/>
        </w:rPr>
        <w:t xml:space="preserve">referred to </w:t>
      </w:r>
      <w:r w:rsidRPr="0006217B">
        <w:rPr>
          <w:rFonts w:asciiTheme="minorHAnsi" w:eastAsiaTheme="minorHAnsi" w:hAnsiTheme="minorHAnsi" w:hint="eastAsia"/>
        </w:rPr>
        <w:t>in this document.</w:t>
      </w:r>
    </w:p>
    <w:p w14:paraId="3E0B8D8F" w14:textId="344FE6F8" w:rsidR="00C318BE" w:rsidRPr="0006217B" w:rsidRDefault="00C318BE"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hint="eastAsia"/>
        </w:rPr>
        <w:t xml:space="preserve">Required fields in </w:t>
      </w:r>
      <w:r w:rsidRPr="0006217B">
        <w:rPr>
          <w:rFonts w:asciiTheme="minorHAnsi" w:eastAsiaTheme="minorHAnsi" w:hAnsiTheme="minorHAnsi"/>
        </w:rPr>
        <w:t>the</w:t>
      </w:r>
      <w:r w:rsidRPr="0006217B">
        <w:rPr>
          <w:rFonts w:asciiTheme="minorHAnsi" w:eastAsiaTheme="minorHAnsi" w:hAnsiTheme="minorHAnsi" w:hint="eastAsia"/>
        </w:rPr>
        <w:t xml:space="preserve"> </w:t>
      </w:r>
      <w:r w:rsidRPr="0006217B">
        <w:rPr>
          <w:rFonts w:asciiTheme="minorHAnsi" w:eastAsiaTheme="minorHAnsi" w:hAnsiTheme="minorHAnsi"/>
        </w:rPr>
        <w:t xml:space="preserve">request/response parameters use </w:t>
      </w:r>
      <w:r w:rsidR="0050195D">
        <w:rPr>
          <w:rFonts w:asciiTheme="minorHAnsi" w:eastAsiaTheme="minorHAnsi" w:hAnsiTheme="minorHAnsi"/>
        </w:rPr>
        <w:t xml:space="preserve">the </w:t>
      </w:r>
      <w:r w:rsidRPr="0006217B">
        <w:rPr>
          <w:rFonts w:asciiTheme="minorHAnsi" w:eastAsiaTheme="minorHAnsi" w:hAnsiTheme="minorHAnsi"/>
        </w:rPr>
        <w:t>‘</w:t>
      </w:r>
      <w:r w:rsidRPr="0006217B">
        <w:rPr>
          <w:rFonts w:asciiTheme="minorHAnsi" w:eastAsiaTheme="minorHAnsi" w:hAnsiTheme="minorHAnsi" w:hint="eastAsia"/>
        </w:rPr>
        <w:t>●</w:t>
      </w:r>
      <w:r w:rsidRPr="0006217B">
        <w:rPr>
          <w:rFonts w:asciiTheme="minorHAnsi" w:eastAsiaTheme="minorHAnsi" w:hAnsiTheme="minorHAnsi"/>
        </w:rPr>
        <w:t>’ symbol and selected fields use the ‘</w:t>
      </w:r>
      <w:r w:rsidRPr="0006217B">
        <w:rPr>
          <w:rFonts w:asciiTheme="minorHAnsi" w:eastAsiaTheme="minorHAnsi" w:hAnsiTheme="minorHAnsi" w:hint="eastAsia"/>
        </w:rPr>
        <w:t>○</w:t>
      </w:r>
      <w:r w:rsidRPr="0006217B">
        <w:rPr>
          <w:rFonts w:asciiTheme="minorHAnsi" w:eastAsiaTheme="minorHAnsi" w:hAnsiTheme="minorHAnsi"/>
        </w:rPr>
        <w:t>’ symbol.</w:t>
      </w:r>
    </w:p>
    <w:p w14:paraId="5C4273C0" w14:textId="6B5D9512" w:rsidR="00C318BE"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rPr>
        <w:t xml:space="preserve">Data </w:t>
      </w:r>
      <w:r w:rsidR="0050195D">
        <w:rPr>
          <w:rFonts w:asciiTheme="minorHAnsi" w:eastAsiaTheme="minorHAnsi" w:hAnsiTheme="minorHAnsi"/>
        </w:rPr>
        <w:t>types</w:t>
      </w:r>
      <w:r w:rsidRPr="0006217B">
        <w:rPr>
          <w:rFonts w:asciiTheme="minorHAnsi" w:eastAsiaTheme="minorHAnsi" w:hAnsiTheme="minorHAnsi"/>
        </w:rPr>
        <w:t xml:space="preserve"> for request/response parameters are as follows.</w:t>
      </w:r>
    </w:p>
    <w:p w14:paraId="7C5F6D8E" w14:textId="77777777" w:rsidR="00C318BE" w:rsidRPr="0006217B" w:rsidRDefault="00C318BE" w:rsidP="00C318BE">
      <w:pPr>
        <w:pStyle w:val="cq11"/>
        <w:ind w:leftChars="399" w:left="878" w:firstLine="361"/>
        <w:rPr>
          <w:rFonts w:asciiTheme="minorHAnsi" w:eastAsiaTheme="minorHAnsi" w:hAnsiTheme="minorHAnsi"/>
        </w:rPr>
      </w:pPr>
      <w:r w:rsidRPr="0006217B">
        <w:rPr>
          <w:rFonts w:asciiTheme="minorHAnsi" w:eastAsiaTheme="minorHAnsi" w:hAnsiTheme="minorHAnsi"/>
        </w:rPr>
        <w:t xml:space="preserve">N: Numeric </w:t>
      </w:r>
      <w:r w:rsidR="00907B0A" w:rsidRPr="0006217B">
        <w:rPr>
          <w:rFonts w:asciiTheme="minorHAnsi" w:eastAsiaTheme="minorHAnsi" w:hAnsiTheme="minorHAnsi"/>
        </w:rPr>
        <w:t>ch</w:t>
      </w:r>
      <w:r w:rsidRPr="0006217B">
        <w:rPr>
          <w:rFonts w:asciiTheme="minorHAnsi" w:eastAsiaTheme="minorHAnsi" w:hAnsiTheme="minorHAnsi"/>
        </w:rPr>
        <w:t>aracters</w:t>
      </w:r>
    </w:p>
    <w:p w14:paraId="73FAD47F" w14:textId="77777777" w:rsidR="00C318BE" w:rsidRPr="0006217B" w:rsidRDefault="00907B0A" w:rsidP="00C318BE">
      <w:pPr>
        <w:pStyle w:val="cq11"/>
        <w:ind w:leftChars="0" w:left="1240"/>
        <w:rPr>
          <w:rFonts w:asciiTheme="minorHAnsi" w:eastAsiaTheme="minorHAnsi" w:hAnsiTheme="minorHAnsi"/>
        </w:rPr>
      </w:pPr>
      <w:r w:rsidRPr="0006217B">
        <w:rPr>
          <w:rFonts w:asciiTheme="minorHAnsi" w:eastAsiaTheme="minorHAnsi" w:hAnsiTheme="minorHAnsi"/>
        </w:rPr>
        <w:t>A: Alphabetic c</w:t>
      </w:r>
      <w:r w:rsidR="00C318BE" w:rsidRPr="0006217B">
        <w:rPr>
          <w:rFonts w:asciiTheme="minorHAnsi" w:eastAsiaTheme="minorHAnsi" w:hAnsiTheme="minorHAnsi"/>
        </w:rPr>
        <w:t>haracters</w:t>
      </w:r>
    </w:p>
    <w:p w14:paraId="78B70C56" w14:textId="77777777" w:rsidR="00907B0A" w:rsidRPr="0006217B" w:rsidRDefault="00907B0A" w:rsidP="00C318BE">
      <w:pPr>
        <w:pStyle w:val="cq11"/>
        <w:ind w:leftChars="0" w:left="1240"/>
        <w:rPr>
          <w:rFonts w:asciiTheme="minorHAnsi" w:eastAsiaTheme="minorHAnsi" w:hAnsiTheme="minorHAnsi"/>
        </w:rPr>
      </w:pPr>
      <w:r w:rsidRPr="0006217B">
        <w:rPr>
          <w:rFonts w:asciiTheme="minorHAnsi" w:eastAsiaTheme="minorHAnsi" w:hAnsiTheme="minorHAnsi"/>
        </w:rPr>
        <w:t>H: Korean characters</w:t>
      </w:r>
    </w:p>
    <w:p w14:paraId="2161375B" w14:textId="778143A7" w:rsidR="00C318BE"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rPr>
        <w:t xml:space="preserve">The standard request/response parameter’s length is </w:t>
      </w:r>
      <w:r w:rsidR="0050195D">
        <w:rPr>
          <w:rFonts w:asciiTheme="minorHAnsi" w:eastAsiaTheme="minorHAnsi" w:hAnsiTheme="minorHAnsi"/>
        </w:rPr>
        <w:t xml:space="preserve">the </w:t>
      </w:r>
      <w:r w:rsidRPr="0006217B">
        <w:rPr>
          <w:rFonts w:asciiTheme="minorHAnsi" w:eastAsiaTheme="minorHAnsi" w:hAnsiTheme="minorHAnsi"/>
        </w:rPr>
        <w:t>UTF-8 encoded value (Byte) of the plain text.</w:t>
      </w:r>
    </w:p>
    <w:p w14:paraId="29955821" w14:textId="77777777" w:rsidR="00C318BE" w:rsidRPr="0006217B" w:rsidRDefault="00C318BE">
      <w:pPr>
        <w:pStyle w:val="2"/>
        <w:rPr>
          <w:rFonts w:asciiTheme="minorHAnsi" w:eastAsiaTheme="minorHAnsi" w:hAnsiTheme="minorHAnsi"/>
        </w:rPr>
      </w:pPr>
      <w:bookmarkStart w:id="4" w:name="_Toc172043412"/>
      <w:r w:rsidRPr="0006217B">
        <w:rPr>
          <w:rFonts w:asciiTheme="minorHAnsi" w:eastAsiaTheme="minorHAnsi" w:hAnsiTheme="minorHAnsi" w:hint="eastAsia"/>
        </w:rPr>
        <w:t>O</w:t>
      </w:r>
      <w:r w:rsidRPr="0006217B">
        <w:rPr>
          <w:rFonts w:asciiTheme="minorHAnsi" w:eastAsiaTheme="minorHAnsi" w:hAnsiTheme="minorHAnsi"/>
        </w:rPr>
        <w:t>thers</w:t>
      </w:r>
      <w:bookmarkEnd w:id="4"/>
    </w:p>
    <w:p w14:paraId="6162BB0F" w14:textId="49405BAA" w:rsidR="00907B0A"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 xml:space="preserve">he offline document can be downloaded </w:t>
      </w:r>
      <w:hyperlink r:id="rId10" w:history="1">
        <w:r w:rsidRPr="0006217B">
          <w:rPr>
            <w:rStyle w:val="ab"/>
            <w:rFonts w:asciiTheme="minorHAnsi" w:eastAsiaTheme="minorHAnsi" w:hAnsiTheme="minorHAnsi"/>
            <w:color w:val="ED7D31" w:themeColor="accent2"/>
          </w:rPr>
          <w:t>here</w:t>
        </w:r>
      </w:hyperlink>
      <w:r w:rsidRPr="0006217B">
        <w:rPr>
          <w:rFonts w:asciiTheme="minorHAnsi" w:eastAsiaTheme="minorHAnsi" w:hAnsiTheme="minorHAnsi"/>
        </w:rPr>
        <w:t>. (Online document is always updated.)</w:t>
      </w:r>
    </w:p>
    <w:p w14:paraId="23AF1CD2" w14:textId="77777777" w:rsidR="00907B0A"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rPr>
        <w:t>There is no need to read the entire document. It is divided into payment methods and services, so just refer to the parts needed.</w:t>
      </w:r>
    </w:p>
    <w:p w14:paraId="0FF16D1F" w14:textId="77777777" w:rsidR="00907B0A" w:rsidRPr="0006217B" w:rsidRDefault="004E4C97" w:rsidP="00927EB0">
      <w:pPr>
        <w:pStyle w:val="cq11"/>
        <w:numPr>
          <w:ilvl w:val="0"/>
          <w:numId w:val="10"/>
        </w:numPr>
        <w:ind w:leftChars="0"/>
        <w:rPr>
          <w:rFonts w:asciiTheme="minorHAnsi" w:eastAsiaTheme="minorHAnsi" w:hAnsiTheme="minorHAnsi"/>
        </w:rPr>
      </w:pPr>
      <w:hyperlink r:id="rId11" w:history="1">
        <w:r w:rsidR="00907B0A" w:rsidRPr="0006217B">
          <w:rPr>
            <w:rStyle w:val="ab"/>
            <w:rFonts w:asciiTheme="minorHAnsi" w:eastAsiaTheme="minorHAnsi" w:hAnsiTheme="minorHAnsi"/>
            <w:color w:val="ED7D31" w:themeColor="accent2"/>
          </w:rPr>
          <w:t>Link</w:t>
        </w:r>
      </w:hyperlink>
      <w:r w:rsidR="00907B0A" w:rsidRPr="0006217B">
        <w:rPr>
          <w:rFonts w:asciiTheme="minorHAnsi" w:eastAsiaTheme="minorHAnsi" w:hAnsiTheme="minorHAnsi"/>
          <w:color w:val="ED7D31" w:themeColor="accent2"/>
        </w:rPr>
        <w:t xml:space="preserve"> </w:t>
      </w:r>
      <w:r w:rsidR="00907B0A" w:rsidRPr="0006217B">
        <w:rPr>
          <w:rFonts w:asciiTheme="minorHAnsi" w:eastAsiaTheme="minorHAnsi" w:hAnsiTheme="minorHAnsi"/>
        </w:rPr>
        <w:t xml:space="preserve">for FAQ </w:t>
      </w:r>
    </w:p>
    <w:p w14:paraId="3BF40705" w14:textId="77777777" w:rsidR="00A71AB4" w:rsidRPr="0006217B" w:rsidRDefault="00C318BE" w:rsidP="00A71AB4">
      <w:pPr>
        <w:pStyle w:val="1"/>
        <w:rPr>
          <w:rFonts w:asciiTheme="minorHAnsi" w:eastAsiaTheme="minorHAnsi" w:hAnsiTheme="minorHAnsi"/>
        </w:rPr>
      </w:pPr>
      <w:bookmarkStart w:id="5" w:name="_Toc172043413"/>
      <w:r w:rsidRPr="0006217B">
        <w:rPr>
          <w:rFonts w:asciiTheme="minorHAnsi" w:eastAsiaTheme="minorHAnsi" w:hAnsiTheme="minorHAnsi"/>
        </w:rPr>
        <w:lastRenderedPageBreak/>
        <w:t>Standard Payment Window (UI) Integration</w:t>
      </w:r>
      <w:bookmarkEnd w:id="5"/>
    </w:p>
    <w:p w14:paraId="643D6254" w14:textId="16C4F904" w:rsidR="000749E1" w:rsidRPr="0006217B" w:rsidRDefault="00CB545A" w:rsidP="00734742">
      <w:pPr>
        <w:rPr>
          <w:rFonts w:asciiTheme="minorHAnsi" w:eastAsiaTheme="minorHAnsi" w:hAnsiTheme="minorHAnsi"/>
          <w:b/>
          <w:bCs/>
        </w:rPr>
      </w:pPr>
      <w:r>
        <w:rPr>
          <w:rFonts w:asciiTheme="minorHAnsi" w:eastAsiaTheme="minorHAnsi" w:hAnsiTheme="minorHAnsi"/>
          <w:bCs/>
        </w:rPr>
        <w:t>The integration</w:t>
      </w:r>
      <w:r w:rsidR="000749E1" w:rsidRPr="0006217B">
        <w:rPr>
          <w:rFonts w:asciiTheme="minorHAnsi" w:eastAsiaTheme="minorHAnsi" w:hAnsiTheme="minorHAnsi" w:hint="eastAsia"/>
          <w:bCs/>
        </w:rPr>
        <w:t xml:space="preserve"> method of </w:t>
      </w:r>
      <w:r>
        <w:rPr>
          <w:rFonts w:asciiTheme="minorHAnsi" w:eastAsiaTheme="minorHAnsi" w:hAnsiTheme="minorHAnsi"/>
          <w:bCs/>
        </w:rPr>
        <w:t xml:space="preserve">the </w:t>
      </w:r>
      <w:r w:rsidR="000749E1" w:rsidRPr="0006217B">
        <w:rPr>
          <w:rFonts w:asciiTheme="minorHAnsi" w:eastAsiaTheme="minorHAnsi" w:hAnsiTheme="minorHAnsi" w:hint="eastAsia"/>
          <w:bCs/>
        </w:rPr>
        <w:t xml:space="preserve">PG standard payment window provided by Hecto Financial is defined. </w:t>
      </w:r>
    </w:p>
    <w:p w14:paraId="1BBE0C9B" w14:textId="07445A00" w:rsidR="00C318BE" w:rsidRPr="0006217B" w:rsidRDefault="00D56FA0">
      <w:pPr>
        <w:pStyle w:val="2"/>
        <w:rPr>
          <w:rFonts w:asciiTheme="minorHAnsi" w:eastAsiaTheme="minorHAnsi" w:hAnsiTheme="minorHAnsi"/>
        </w:rPr>
      </w:pPr>
      <w:bookmarkStart w:id="6" w:name="_Toc172043414"/>
      <w:r w:rsidRPr="0006217B">
        <w:rPr>
          <w:rFonts w:asciiTheme="minorHAnsi" w:eastAsiaTheme="minorHAnsi" w:hAnsiTheme="minorHAnsi" w:hint="eastAsia"/>
        </w:rPr>
        <w:t>Description</w:t>
      </w:r>
      <w:bookmarkEnd w:id="6"/>
    </w:p>
    <w:p w14:paraId="64F65C37" w14:textId="77777777" w:rsidR="00907B0A" w:rsidRPr="0006217B" w:rsidRDefault="001E3EF1"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hint="eastAsia"/>
        </w:rPr>
        <w:t xml:space="preserve">Check the request URI per payment method. </w:t>
      </w:r>
      <w:r w:rsidRPr="0006217B">
        <w:rPr>
          <w:rFonts w:asciiTheme="minorHAnsi" w:eastAsiaTheme="minorHAnsi" w:hAnsiTheme="minorHAnsi"/>
        </w:rPr>
        <w:t xml:space="preserve">(Refer to </w:t>
      </w:r>
      <w:r w:rsidRPr="0006217B">
        <w:rPr>
          <w:rFonts w:asciiTheme="minorHAnsi" w:eastAsiaTheme="minorHAnsi" w:hAnsiTheme="minorHAnsi"/>
          <w:b/>
        </w:rPr>
        <w:t>[2.3 API URI]</w:t>
      </w:r>
      <w:r w:rsidRPr="0006217B">
        <w:rPr>
          <w:rFonts w:asciiTheme="minorHAnsi" w:eastAsiaTheme="minorHAnsi" w:hAnsiTheme="minorHAnsi"/>
        </w:rPr>
        <w:t>)</w:t>
      </w:r>
    </w:p>
    <w:p w14:paraId="5A3C95E0" w14:textId="3F5F275D" w:rsidR="001E3EF1" w:rsidRPr="0006217B" w:rsidRDefault="001E3EF1"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Check the request parameter per payment method, set the request parameter</w:t>
      </w:r>
      <w:r w:rsidR="00306E2D">
        <w:rPr>
          <w:rFonts w:asciiTheme="minorHAnsi" w:eastAsiaTheme="minorHAnsi" w:hAnsiTheme="minorHAnsi"/>
        </w:rPr>
        <w:t>,</w:t>
      </w:r>
      <w:r w:rsidRPr="0006217B">
        <w:rPr>
          <w:rFonts w:asciiTheme="minorHAnsi" w:eastAsiaTheme="minorHAnsi" w:hAnsiTheme="minorHAnsi"/>
        </w:rPr>
        <w:t xml:space="preserve"> and request in </w:t>
      </w:r>
      <w:r w:rsidR="00306E2D">
        <w:rPr>
          <w:rFonts w:asciiTheme="minorHAnsi" w:eastAsiaTheme="minorHAnsi" w:hAnsiTheme="minorHAnsi"/>
        </w:rPr>
        <w:t xml:space="preserve">the </w:t>
      </w:r>
      <w:r w:rsidRPr="0006217B">
        <w:rPr>
          <w:rFonts w:asciiTheme="minorHAnsi" w:eastAsiaTheme="minorHAnsi" w:hAnsiTheme="minorHAnsi"/>
        </w:rPr>
        <w:t>POST method.</w:t>
      </w:r>
    </w:p>
    <w:p w14:paraId="614EA1CB" w14:textId="77777777" w:rsidR="001E3EF1" w:rsidRPr="0006217B" w:rsidRDefault="001E3EF1"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 xml:space="preserve">Parameters related to personal/sensitive information should be encrypted. </w:t>
      </w:r>
      <w:r w:rsidR="00F84B3A" w:rsidRPr="0006217B">
        <w:rPr>
          <w:rFonts w:asciiTheme="minorHAnsi" w:eastAsiaTheme="minorHAnsi" w:hAnsiTheme="minorHAnsi"/>
        </w:rPr>
        <w:t>(Refer to [5. Crucial Information Security])</w:t>
      </w:r>
    </w:p>
    <w:p w14:paraId="20A1C669" w14:textId="77777777" w:rsidR="00F84B3A" w:rsidRPr="0006217B" w:rsidRDefault="00F84B3A"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Open the Hecto Financial payment window then proceed with the payment.</w:t>
      </w:r>
    </w:p>
    <w:p w14:paraId="79455F91" w14:textId="77777777" w:rsidR="00F84B3A" w:rsidRPr="0006217B" w:rsidRDefault="00F84B3A"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 xml:space="preserve">If you click the [Close] button on the payment completion window, the result (response parameter) is returned to the URL specified in the request parameter nextUrl. </w:t>
      </w:r>
    </w:p>
    <w:p w14:paraId="75702B11" w14:textId="13B135CD" w:rsidR="004A1D58" w:rsidRPr="0006217B" w:rsidRDefault="004A1D58"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 xml:space="preserve">If the user </w:t>
      </w:r>
      <w:r w:rsidR="00201CFC" w:rsidRPr="0006217B">
        <w:rPr>
          <w:rFonts w:asciiTheme="minorHAnsi" w:eastAsiaTheme="minorHAnsi" w:hAnsiTheme="minorHAnsi"/>
        </w:rPr>
        <w:t>force</w:t>
      </w:r>
      <w:r w:rsidR="00306E2D">
        <w:rPr>
          <w:rFonts w:asciiTheme="minorHAnsi" w:eastAsiaTheme="minorHAnsi" w:hAnsiTheme="minorHAnsi" w:hint="eastAsia"/>
        </w:rPr>
        <w:t>fully</w:t>
      </w:r>
      <w:r w:rsidR="00201CFC" w:rsidRPr="0006217B">
        <w:rPr>
          <w:rFonts w:asciiTheme="minorHAnsi" w:eastAsiaTheme="minorHAnsi" w:hAnsiTheme="minorHAnsi"/>
        </w:rPr>
        <w:t xml:space="preserve"> quit</w:t>
      </w:r>
      <w:r w:rsidR="00306E2D">
        <w:rPr>
          <w:rFonts w:asciiTheme="minorHAnsi" w:eastAsiaTheme="minorHAnsi" w:hAnsiTheme="minorHAnsi" w:hint="eastAsia"/>
        </w:rPr>
        <w:t>s</w:t>
      </w:r>
      <w:r w:rsidRPr="0006217B">
        <w:rPr>
          <w:rFonts w:asciiTheme="minorHAnsi" w:eastAsiaTheme="minorHAnsi" w:hAnsiTheme="minorHAnsi"/>
        </w:rPr>
        <w:t xml:space="preserve"> the payment window during the payment (Settle payment window ‘X’ button), the result (response parameter) is returned to the URL specified in the cancUrl parameter.</w:t>
      </w:r>
    </w:p>
    <w:p w14:paraId="6B3132DE" w14:textId="77777777" w:rsidR="00C318BE" w:rsidRPr="0006217B" w:rsidRDefault="00C318BE">
      <w:pPr>
        <w:pStyle w:val="2"/>
        <w:rPr>
          <w:rFonts w:asciiTheme="minorHAnsi" w:eastAsiaTheme="minorHAnsi" w:hAnsiTheme="minorHAnsi"/>
        </w:rPr>
      </w:pPr>
      <w:bookmarkStart w:id="7" w:name="_Toc172043415"/>
      <w:r w:rsidRPr="0006217B">
        <w:rPr>
          <w:rFonts w:asciiTheme="minorHAnsi" w:eastAsiaTheme="minorHAnsi" w:hAnsiTheme="minorHAnsi" w:hint="eastAsia"/>
        </w:rPr>
        <w:t>C</w:t>
      </w:r>
      <w:r w:rsidRPr="0006217B">
        <w:rPr>
          <w:rFonts w:asciiTheme="minorHAnsi" w:eastAsiaTheme="minorHAnsi" w:hAnsiTheme="minorHAnsi"/>
        </w:rPr>
        <w:t>autions</w:t>
      </w:r>
      <w:bookmarkEnd w:id="7"/>
    </w:p>
    <w:p w14:paraId="59796D0D" w14:textId="77777777" w:rsidR="001E3EF1"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The support for the IE browser ends starting June 15, 2022, please use the Edge browser.</w:t>
      </w:r>
      <w:r w:rsidRPr="0006217B">
        <w:rPr>
          <w:rFonts w:asciiTheme="minorHAnsi" w:eastAsiaTheme="minorHAnsi" w:hAnsiTheme="minorHAnsi" w:hint="eastAsia"/>
          <w:b/>
        </w:rPr>
        <w:t xml:space="preserve"> </w:t>
      </w:r>
    </w:p>
    <w:p w14:paraId="2259760C" w14:textId="1069A785"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Refrain from using </w:t>
      </w:r>
      <w:r w:rsidR="00306E2D">
        <w:rPr>
          <w:rFonts w:asciiTheme="minorHAnsi" w:eastAsiaTheme="minorHAnsi" w:hAnsiTheme="minorHAnsi"/>
          <w:b/>
        </w:rPr>
        <w:t xml:space="preserve">the </w:t>
      </w:r>
      <w:r w:rsidRPr="0006217B">
        <w:rPr>
          <w:rFonts w:asciiTheme="minorHAnsi" w:eastAsiaTheme="minorHAnsi" w:hAnsiTheme="minorHAnsi"/>
          <w:b/>
        </w:rPr>
        <w:t xml:space="preserve">Opera browser. Some functions may not work. </w:t>
      </w:r>
    </w:p>
    <w:p w14:paraId="5D127A88" w14:textId="72C23E4D"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Merchants are responsible for any costs incurred when running tests with Merchant ID (mchtId) in </w:t>
      </w:r>
      <w:r w:rsidR="00242F12">
        <w:rPr>
          <w:rFonts w:asciiTheme="minorHAnsi" w:eastAsiaTheme="minorHAnsi" w:hAnsiTheme="minorHAnsi"/>
          <w:b/>
        </w:rPr>
        <w:t xml:space="preserve">a </w:t>
      </w:r>
      <w:r w:rsidRPr="0006217B">
        <w:rPr>
          <w:rFonts w:asciiTheme="minorHAnsi" w:eastAsiaTheme="minorHAnsi" w:hAnsiTheme="minorHAnsi"/>
          <w:b/>
        </w:rPr>
        <w:t>production environment.</w:t>
      </w:r>
    </w:p>
    <w:p w14:paraId="28F39AE2" w14:textId="0FC7F1ED"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Use only </w:t>
      </w:r>
      <w:r w:rsidR="00242F12">
        <w:rPr>
          <w:rFonts w:asciiTheme="minorHAnsi" w:eastAsiaTheme="minorHAnsi" w:hAnsiTheme="minorHAnsi"/>
          <w:b/>
        </w:rPr>
        <w:t xml:space="preserve">the </w:t>
      </w:r>
      <w:r w:rsidRPr="0006217B">
        <w:rPr>
          <w:rFonts w:asciiTheme="minorHAnsi" w:eastAsiaTheme="minorHAnsi" w:hAnsiTheme="minorHAnsi"/>
          <w:b/>
        </w:rPr>
        <w:t>POST method for the request.</w:t>
      </w:r>
    </w:p>
    <w:p w14:paraId="2489A406" w14:textId="77777777"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hint="eastAsia"/>
          <w:b/>
        </w:rPr>
        <w:t>Use only those specified in the inte</w:t>
      </w:r>
      <w:r w:rsidRPr="0006217B">
        <w:rPr>
          <w:rFonts w:asciiTheme="minorHAnsi" w:eastAsiaTheme="minorHAnsi" w:hAnsiTheme="minorHAnsi"/>
          <w:b/>
        </w:rPr>
        <w:t>gration specification for the request parameter. Otherwise, an error may occur.</w:t>
      </w:r>
    </w:p>
    <w:p w14:paraId="4F663E70" w14:textId="77777777"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Refrain from using special characters </w:t>
      </w:r>
      <w:proofErr w:type="gramStart"/>
      <w:r w:rsidRPr="0006217B">
        <w:rPr>
          <w:rFonts w:asciiTheme="minorHAnsi" w:eastAsiaTheme="minorHAnsi" w:hAnsiTheme="minorHAnsi"/>
          <w:b/>
        </w:rPr>
        <w:t>like :</w:t>
      </w:r>
      <w:proofErr w:type="gramEnd"/>
      <w:r w:rsidRPr="0006217B">
        <w:rPr>
          <w:rFonts w:asciiTheme="minorHAnsi" w:eastAsiaTheme="minorHAnsi" w:hAnsiTheme="minorHAnsi"/>
          <w:b/>
        </w:rPr>
        <w:t>, &amp;, ?, ', new line, &lt;, &gt; for the request parameter.</w:t>
      </w:r>
    </w:p>
    <w:p w14:paraId="20763ABD" w14:textId="711E8E27"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Refrain from using </w:t>
      </w:r>
      <w:r w:rsidR="00242F12">
        <w:rPr>
          <w:rFonts w:asciiTheme="minorHAnsi" w:eastAsiaTheme="minorHAnsi" w:hAnsiTheme="minorHAnsi"/>
          <w:b/>
        </w:rPr>
        <w:t>emojis</w:t>
      </w:r>
      <w:r w:rsidRPr="0006217B">
        <w:rPr>
          <w:rFonts w:asciiTheme="minorHAnsi" w:eastAsiaTheme="minorHAnsi" w:hAnsiTheme="minorHAnsi"/>
          <w:b/>
        </w:rPr>
        <w:t xml:space="preserve"> for the request parameter. If an emoji is included, it will get removed regardless of the intent of the user.</w:t>
      </w:r>
    </w:p>
    <w:p w14:paraId="72B81549" w14:textId="2114C9FF" w:rsidR="004A1D58" w:rsidRPr="0006217B" w:rsidRDefault="00242F12" w:rsidP="00927EB0">
      <w:pPr>
        <w:pStyle w:val="cq11"/>
        <w:numPr>
          <w:ilvl w:val="0"/>
          <w:numId w:val="11"/>
        </w:numPr>
        <w:ind w:leftChars="0"/>
        <w:rPr>
          <w:rFonts w:asciiTheme="minorHAnsi" w:eastAsiaTheme="minorHAnsi" w:hAnsiTheme="minorHAnsi"/>
          <w:b/>
        </w:rPr>
      </w:pPr>
      <w:r>
        <w:rPr>
          <w:rFonts w:asciiTheme="minorHAnsi" w:eastAsiaTheme="minorHAnsi" w:hAnsiTheme="minorHAnsi"/>
          <w:b/>
        </w:rPr>
        <w:t>The request</w:t>
      </w:r>
      <w:r w:rsidR="004A1D58" w:rsidRPr="0006217B">
        <w:rPr>
          <w:rFonts w:asciiTheme="minorHAnsi" w:eastAsiaTheme="minorHAnsi" w:hAnsiTheme="minorHAnsi"/>
          <w:b/>
        </w:rPr>
        <w:t xml:space="preserve"> parameter may change without prior notice.</w:t>
      </w:r>
    </w:p>
    <w:p w14:paraId="1B158D4E" w14:textId="193E948A" w:rsidR="004A1D58" w:rsidRPr="0006217B" w:rsidRDefault="00E55769" w:rsidP="00927EB0">
      <w:pPr>
        <w:pStyle w:val="cq11"/>
        <w:numPr>
          <w:ilvl w:val="0"/>
          <w:numId w:val="11"/>
        </w:numPr>
        <w:ind w:leftChars="0"/>
        <w:rPr>
          <w:rFonts w:asciiTheme="minorHAnsi" w:eastAsiaTheme="minorHAnsi" w:hAnsiTheme="minorHAnsi"/>
          <w:b/>
          <w:color w:val="FF0000"/>
        </w:rPr>
      </w:pPr>
      <w:r w:rsidRPr="0006217B">
        <w:rPr>
          <w:rFonts w:asciiTheme="minorHAnsi" w:eastAsiaTheme="minorHAnsi" w:hAnsiTheme="minorHAnsi"/>
          <w:b/>
          <w:color w:val="FF0000"/>
        </w:rPr>
        <w:lastRenderedPageBreak/>
        <w:t xml:space="preserve">If Iframe is used while integrating </w:t>
      </w:r>
      <w:r w:rsidR="00242F12">
        <w:rPr>
          <w:rFonts w:asciiTheme="minorHAnsi" w:eastAsiaTheme="minorHAnsi" w:hAnsiTheme="minorHAnsi"/>
          <w:b/>
          <w:color w:val="FF0000"/>
        </w:rPr>
        <w:t xml:space="preserve">the </w:t>
      </w:r>
      <w:r w:rsidRPr="0006217B">
        <w:rPr>
          <w:rFonts w:asciiTheme="minorHAnsi" w:eastAsiaTheme="minorHAnsi" w:hAnsiTheme="minorHAnsi"/>
          <w:b/>
          <w:color w:val="FF0000"/>
        </w:rPr>
        <w:t>payment window, it may not work properly on some browsers or devices, so refrain from using Iframe.</w:t>
      </w:r>
    </w:p>
    <w:p w14:paraId="24DA9F83" w14:textId="77777777" w:rsidR="00E55769" w:rsidRPr="0006217B" w:rsidRDefault="00E55769"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nextUrl, notiUrl parameters</w:t>
      </w:r>
    </w:p>
    <w:p w14:paraId="72262493" w14:textId="3CB6DF32" w:rsidR="00E55769" w:rsidRPr="0006217B" w:rsidRDefault="00E55769" w:rsidP="00927EB0">
      <w:pPr>
        <w:pStyle w:val="cq11"/>
        <w:numPr>
          <w:ilvl w:val="1"/>
          <w:numId w:val="11"/>
        </w:numPr>
        <w:ind w:leftChars="0"/>
        <w:rPr>
          <w:rFonts w:asciiTheme="minorHAnsi" w:eastAsiaTheme="minorHAnsi" w:hAnsiTheme="minorHAnsi"/>
          <w:color w:val="FF0000"/>
        </w:rPr>
      </w:pPr>
      <w:r w:rsidRPr="0006217B">
        <w:rPr>
          <w:rFonts w:asciiTheme="minorHAnsi" w:eastAsiaTheme="minorHAnsi" w:hAnsiTheme="minorHAnsi"/>
        </w:rPr>
        <w:t>nextUrl</w:t>
      </w:r>
      <w:r w:rsidRPr="0006217B">
        <w:rPr>
          <w:rFonts w:asciiTheme="minorHAnsi" w:eastAsiaTheme="minorHAnsi" w:hAnsiTheme="minorHAnsi" w:hint="eastAsia"/>
        </w:rPr>
        <w:t>:</w:t>
      </w:r>
      <w:r w:rsidR="00E62B86" w:rsidRPr="0006217B">
        <w:rPr>
          <w:rFonts w:asciiTheme="minorHAnsi" w:eastAsiaTheme="minorHAnsi" w:hAnsiTheme="minorHAnsi"/>
        </w:rPr>
        <w:t xml:space="preserve"> It is the URL invoked when the customer clicks </w:t>
      </w:r>
      <w:r w:rsidR="00242F12">
        <w:rPr>
          <w:rFonts w:asciiTheme="minorHAnsi" w:eastAsiaTheme="minorHAnsi" w:hAnsiTheme="minorHAnsi"/>
        </w:rPr>
        <w:t xml:space="preserve">the </w:t>
      </w:r>
      <w:r w:rsidR="00E62B86" w:rsidRPr="0006217B">
        <w:rPr>
          <w:rFonts w:asciiTheme="minorHAnsi" w:eastAsiaTheme="minorHAnsi" w:hAnsiTheme="minorHAnsi"/>
        </w:rPr>
        <w:t xml:space="preserve">‘Close’ button on the Hecto Financial payment window completion screen. </w:t>
      </w:r>
      <w:r w:rsidR="00242F12">
        <w:rPr>
          <w:rFonts w:asciiTheme="minorHAnsi" w:eastAsiaTheme="minorHAnsi" w:hAnsiTheme="minorHAnsi"/>
        </w:rPr>
        <w:t>The response</w:t>
      </w:r>
      <w:r w:rsidR="00E62B86" w:rsidRPr="0006217B">
        <w:rPr>
          <w:rFonts w:asciiTheme="minorHAnsi" w:eastAsiaTheme="minorHAnsi" w:hAnsiTheme="minorHAnsi"/>
        </w:rPr>
        <w:t xml:space="preserve"> parameter is </w:t>
      </w:r>
      <w:r w:rsidR="006161AC" w:rsidRPr="0006217B">
        <w:rPr>
          <w:rFonts w:asciiTheme="minorHAnsi" w:eastAsiaTheme="minorHAnsi" w:hAnsiTheme="minorHAnsi"/>
        </w:rPr>
        <w:t>delivered</w:t>
      </w:r>
      <w:r w:rsidR="00E62B86" w:rsidRPr="0006217B">
        <w:rPr>
          <w:rFonts w:asciiTheme="minorHAnsi" w:eastAsiaTheme="minorHAnsi" w:hAnsiTheme="minorHAnsi"/>
        </w:rPr>
        <w:t xml:space="preserve"> in </w:t>
      </w:r>
      <w:r w:rsidR="00242F12">
        <w:rPr>
          <w:rFonts w:asciiTheme="minorHAnsi" w:eastAsiaTheme="minorHAnsi" w:hAnsiTheme="minorHAnsi"/>
        </w:rPr>
        <w:t xml:space="preserve">the </w:t>
      </w:r>
      <w:r w:rsidR="00E62B86" w:rsidRPr="0006217B">
        <w:rPr>
          <w:rFonts w:asciiTheme="minorHAnsi" w:eastAsiaTheme="minorHAnsi" w:hAnsiTheme="minorHAnsi"/>
        </w:rPr>
        <w:t xml:space="preserve">POST method, and it is not invoked if the customer </w:t>
      </w:r>
      <w:r w:rsidR="00201CFC" w:rsidRPr="0006217B">
        <w:rPr>
          <w:rFonts w:asciiTheme="minorHAnsi" w:eastAsiaTheme="minorHAnsi" w:hAnsiTheme="minorHAnsi"/>
        </w:rPr>
        <w:t>force</w:t>
      </w:r>
      <w:r w:rsidR="00EC66EB">
        <w:rPr>
          <w:rFonts w:asciiTheme="minorHAnsi" w:eastAsiaTheme="minorHAnsi" w:hAnsiTheme="minorHAnsi" w:hint="eastAsia"/>
        </w:rPr>
        <w:t>fully</w:t>
      </w:r>
      <w:r w:rsidR="00201CFC" w:rsidRPr="0006217B">
        <w:rPr>
          <w:rFonts w:asciiTheme="minorHAnsi" w:eastAsiaTheme="minorHAnsi" w:hAnsiTheme="minorHAnsi"/>
        </w:rPr>
        <w:t xml:space="preserve"> quit</w:t>
      </w:r>
      <w:r w:rsidR="00EC66EB">
        <w:rPr>
          <w:rFonts w:asciiTheme="minorHAnsi" w:eastAsiaTheme="minorHAnsi" w:hAnsiTheme="minorHAnsi" w:hint="eastAsia"/>
        </w:rPr>
        <w:t>s</w:t>
      </w:r>
      <w:r w:rsidR="00E62B86" w:rsidRPr="0006217B">
        <w:rPr>
          <w:rFonts w:asciiTheme="minorHAnsi" w:eastAsiaTheme="minorHAnsi" w:hAnsiTheme="minorHAnsi"/>
        </w:rPr>
        <w:t xml:space="preserve"> the payment window (browser ‘X’ button). </w:t>
      </w:r>
      <w:r w:rsidR="00E62B86" w:rsidRPr="0006217B">
        <w:rPr>
          <w:rFonts w:asciiTheme="minorHAnsi" w:eastAsiaTheme="minorHAnsi" w:hAnsiTheme="minorHAnsi"/>
          <w:color w:val="FF0000"/>
        </w:rPr>
        <w:t>Use nextUrl only for screen processing, and DB processing should be done in notiUrl.</w:t>
      </w:r>
    </w:p>
    <w:p w14:paraId="3C562040" w14:textId="6CFD9A74" w:rsidR="00E55769" w:rsidRPr="0006217B" w:rsidRDefault="00E55769"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rPr>
        <w:t>notiUrl:</w:t>
      </w:r>
      <w:r w:rsidR="00E62B86" w:rsidRPr="0006217B">
        <w:rPr>
          <w:rFonts w:asciiTheme="minorHAnsi" w:eastAsiaTheme="minorHAnsi" w:hAnsiTheme="minorHAnsi"/>
        </w:rPr>
        <w:t xml:space="preserve"> If the payment was successfully processed in the Hecto Financial payment server, the </w:t>
      </w:r>
      <w:r w:rsidR="00EC66EB">
        <w:rPr>
          <w:rFonts w:asciiTheme="minorHAnsi" w:eastAsiaTheme="minorHAnsi" w:hAnsiTheme="minorHAnsi"/>
        </w:rPr>
        <w:t>server-to-server</w:t>
      </w:r>
      <w:r w:rsidR="00E62B86" w:rsidRPr="0006217B">
        <w:rPr>
          <w:rFonts w:asciiTheme="minorHAnsi" w:eastAsiaTheme="minorHAnsi" w:hAnsiTheme="minorHAnsi"/>
        </w:rPr>
        <w:t xml:space="preserve"> connection is made to the Mer</w:t>
      </w:r>
      <w:r w:rsidR="000737CC" w:rsidRPr="0006217B">
        <w:rPr>
          <w:rFonts w:asciiTheme="minorHAnsi" w:eastAsiaTheme="minorHAnsi" w:hAnsiTheme="minorHAnsi"/>
        </w:rPr>
        <w:t>chant-</w:t>
      </w:r>
      <w:r w:rsidR="00E62B86" w:rsidRPr="0006217B">
        <w:rPr>
          <w:rFonts w:asciiTheme="minorHAnsi" w:eastAsiaTheme="minorHAnsi" w:hAnsiTheme="minorHAnsi"/>
        </w:rPr>
        <w:t xml:space="preserve">side and the response parameter is </w:t>
      </w:r>
      <w:r w:rsidR="006161AC" w:rsidRPr="0006217B">
        <w:rPr>
          <w:rFonts w:asciiTheme="minorHAnsi" w:eastAsiaTheme="minorHAnsi" w:hAnsiTheme="minorHAnsi"/>
        </w:rPr>
        <w:t xml:space="preserve">delivered </w:t>
      </w:r>
      <w:r w:rsidR="00E62B86" w:rsidRPr="0006217B">
        <w:rPr>
          <w:rFonts w:asciiTheme="minorHAnsi" w:eastAsiaTheme="minorHAnsi" w:hAnsiTheme="minorHAnsi"/>
        </w:rPr>
        <w:t xml:space="preserve">in </w:t>
      </w:r>
      <w:r w:rsidR="00EC66EB">
        <w:rPr>
          <w:rFonts w:asciiTheme="minorHAnsi" w:eastAsiaTheme="minorHAnsi" w:hAnsiTheme="minorHAnsi"/>
        </w:rPr>
        <w:t xml:space="preserve">the </w:t>
      </w:r>
      <w:r w:rsidR="00E62B86" w:rsidRPr="0006217B">
        <w:rPr>
          <w:rFonts w:asciiTheme="minorHAnsi" w:eastAsiaTheme="minorHAnsi" w:hAnsiTheme="minorHAnsi"/>
        </w:rPr>
        <w:t xml:space="preserve">POST method. When the authorization succeeds, the response parameter is </w:t>
      </w:r>
      <w:r w:rsidR="006161AC" w:rsidRPr="0006217B">
        <w:rPr>
          <w:rFonts w:asciiTheme="minorHAnsi" w:eastAsiaTheme="minorHAnsi" w:hAnsiTheme="minorHAnsi"/>
        </w:rPr>
        <w:t xml:space="preserve">delivered </w:t>
      </w:r>
      <w:r w:rsidR="00E62B86" w:rsidRPr="0006217B">
        <w:rPr>
          <w:rFonts w:asciiTheme="minorHAnsi" w:eastAsiaTheme="minorHAnsi" w:hAnsiTheme="minorHAnsi"/>
        </w:rPr>
        <w:t xml:space="preserve">regardless of whether the payment window was </w:t>
      </w:r>
      <w:r w:rsidR="00201CFC" w:rsidRPr="0006217B">
        <w:rPr>
          <w:rFonts w:asciiTheme="minorHAnsi" w:eastAsiaTheme="minorHAnsi" w:hAnsiTheme="minorHAnsi"/>
        </w:rPr>
        <w:t>force</w:t>
      </w:r>
      <w:r w:rsidR="00EC66EB">
        <w:rPr>
          <w:rFonts w:asciiTheme="minorHAnsi" w:eastAsiaTheme="minorHAnsi" w:hAnsiTheme="minorHAnsi" w:hint="eastAsia"/>
        </w:rPr>
        <w:t>fully</w:t>
      </w:r>
      <w:r w:rsidR="00201CFC" w:rsidRPr="0006217B">
        <w:rPr>
          <w:rFonts w:asciiTheme="minorHAnsi" w:eastAsiaTheme="minorHAnsi" w:hAnsiTheme="minorHAnsi"/>
        </w:rPr>
        <w:t xml:space="preserve"> quit</w:t>
      </w:r>
      <w:r w:rsidR="00E62B86" w:rsidRPr="0006217B">
        <w:rPr>
          <w:rFonts w:asciiTheme="minorHAnsi" w:eastAsiaTheme="minorHAnsi" w:hAnsiTheme="minorHAnsi"/>
        </w:rPr>
        <w:t xml:space="preserve"> or not.</w:t>
      </w:r>
    </w:p>
    <w:p w14:paraId="4F201309" w14:textId="2A8B30C9" w:rsidR="00E55769" w:rsidRPr="0006217B" w:rsidRDefault="00E62B86"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hint="eastAsia"/>
          <w:color w:val="FF0000"/>
        </w:rPr>
        <w:t xml:space="preserve">Therefore, on nextUrl, </w:t>
      </w:r>
      <w:r w:rsidRPr="0006217B">
        <w:rPr>
          <w:rFonts w:asciiTheme="minorHAnsi" w:eastAsiaTheme="minorHAnsi" w:hAnsiTheme="minorHAnsi"/>
          <w:color w:val="FF0000"/>
        </w:rPr>
        <w:t>do screen processing to show the payment result with the delivered response parameter, and Merchant</w:t>
      </w:r>
      <w:r w:rsidR="000737CC" w:rsidRPr="0006217B">
        <w:rPr>
          <w:rFonts w:asciiTheme="minorHAnsi" w:eastAsiaTheme="minorHAnsi" w:hAnsiTheme="minorHAnsi"/>
          <w:color w:val="FF0000"/>
        </w:rPr>
        <w:t>-side</w:t>
      </w:r>
      <w:r w:rsidRPr="0006217B">
        <w:rPr>
          <w:rFonts w:asciiTheme="minorHAnsi" w:eastAsiaTheme="minorHAnsi" w:hAnsiTheme="minorHAnsi"/>
          <w:color w:val="FF0000"/>
        </w:rPr>
        <w:t xml:space="preserve"> </w:t>
      </w:r>
      <w:r w:rsidR="00EC66EB">
        <w:rPr>
          <w:rFonts w:asciiTheme="minorHAnsi" w:eastAsiaTheme="minorHAnsi" w:hAnsiTheme="minorHAnsi"/>
          <w:color w:val="FF0000"/>
        </w:rPr>
        <w:t>payment-related</w:t>
      </w:r>
      <w:r w:rsidRPr="0006217B">
        <w:rPr>
          <w:rFonts w:asciiTheme="minorHAnsi" w:eastAsiaTheme="minorHAnsi" w:hAnsiTheme="minorHAnsi"/>
          <w:color w:val="FF0000"/>
        </w:rPr>
        <w:t xml:space="preserve"> DB processing, you must do it on notiUrl.</w:t>
      </w:r>
    </w:p>
    <w:p w14:paraId="1C872DAB" w14:textId="77777777" w:rsidR="00E55769" w:rsidRPr="0006217B" w:rsidRDefault="00E55769"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notiUrl hash check</w:t>
      </w:r>
    </w:p>
    <w:p w14:paraId="08EFB418" w14:textId="77777777" w:rsidR="00E62B86" w:rsidRPr="0006217B" w:rsidRDefault="00E62B86" w:rsidP="00927EB0">
      <w:pPr>
        <w:pStyle w:val="cq11"/>
        <w:numPr>
          <w:ilvl w:val="1"/>
          <w:numId w:val="11"/>
        </w:numPr>
        <w:ind w:leftChars="0"/>
        <w:rPr>
          <w:rFonts w:asciiTheme="minorHAnsi" w:eastAsiaTheme="minorHAnsi" w:hAnsiTheme="minorHAnsi"/>
          <w:b/>
        </w:rPr>
      </w:pPr>
      <w:r w:rsidRPr="0006217B">
        <w:rPr>
          <w:rFonts w:asciiTheme="minorHAnsi" w:eastAsiaTheme="minorHAnsi" w:hAnsiTheme="minorHAnsi" w:hint="eastAsia"/>
          <w:b/>
        </w:rPr>
        <w:t xml:space="preserve">To check data forgery, </w:t>
      </w:r>
      <w:r w:rsidRPr="0006217B">
        <w:rPr>
          <w:rFonts w:asciiTheme="minorHAnsi" w:eastAsiaTheme="minorHAnsi" w:hAnsiTheme="minorHAnsi"/>
          <w:b/>
        </w:rPr>
        <w:t>the process of verifying hash data received through notiUrl with the merchant DB must be done The service should be provided to the user only if it matches.</w:t>
      </w:r>
    </w:p>
    <w:p w14:paraId="6EDCAE52" w14:textId="793E14EF" w:rsidR="00E55769" w:rsidRPr="0006217B" w:rsidRDefault="00E62B86" w:rsidP="00927EB0">
      <w:pPr>
        <w:pStyle w:val="cq11"/>
        <w:numPr>
          <w:ilvl w:val="1"/>
          <w:numId w:val="11"/>
        </w:numPr>
        <w:ind w:leftChars="0"/>
        <w:rPr>
          <w:rFonts w:asciiTheme="minorHAnsi" w:eastAsiaTheme="minorHAnsi" w:hAnsiTheme="minorHAnsi"/>
          <w:color w:val="FF0000"/>
        </w:rPr>
      </w:pPr>
      <w:r w:rsidRPr="0006217B">
        <w:rPr>
          <w:rFonts w:asciiTheme="minorHAnsi" w:eastAsiaTheme="minorHAnsi" w:hAnsiTheme="minorHAnsi"/>
          <w:color w:val="FF0000"/>
        </w:rPr>
        <w:t xml:space="preserve">For </w:t>
      </w:r>
      <w:r w:rsidR="00EC66EB">
        <w:rPr>
          <w:rFonts w:asciiTheme="minorHAnsi" w:eastAsiaTheme="minorHAnsi" w:hAnsiTheme="minorHAnsi"/>
          <w:color w:val="FF0000"/>
        </w:rPr>
        <w:t xml:space="preserve">the </w:t>
      </w:r>
      <w:r w:rsidRPr="0006217B">
        <w:rPr>
          <w:rFonts w:asciiTheme="minorHAnsi" w:eastAsiaTheme="minorHAnsi" w:hAnsiTheme="minorHAnsi"/>
          <w:color w:val="FF0000"/>
        </w:rPr>
        <w:t>hash data check method and algorithm, refer to the Notification Parameter’s pktHash parameter.</w:t>
      </w:r>
    </w:p>
    <w:p w14:paraId="23186312" w14:textId="77777777" w:rsidR="00E55769" w:rsidRPr="0006217B" w:rsidRDefault="00E55769"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nextUrl, notiUrl, cancUrl protocol</w:t>
      </w:r>
    </w:p>
    <w:p w14:paraId="799D76F0" w14:textId="77777777" w:rsidR="00E55769" w:rsidRPr="0006217B" w:rsidRDefault="00E55769"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rPr>
        <w:t xml:space="preserve">When HTTP is used, </w:t>
      </w:r>
      <w:r w:rsidR="00E62B86" w:rsidRPr="0006217B">
        <w:rPr>
          <w:rFonts w:asciiTheme="minorHAnsi" w:eastAsiaTheme="minorHAnsi" w:hAnsiTheme="minorHAnsi"/>
        </w:rPr>
        <w:t>the payment window may not work properly because of browser policy violations (such as cross-origin).</w:t>
      </w:r>
    </w:p>
    <w:p w14:paraId="28E8C761" w14:textId="77777777" w:rsidR="00E55769" w:rsidRPr="0006217B" w:rsidRDefault="00E55769"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hint="eastAsia"/>
        </w:rPr>
        <w:t>Therefore, the use of HTTPS is recommended.</w:t>
      </w:r>
    </w:p>
    <w:p w14:paraId="0535A730" w14:textId="77777777" w:rsidR="00C318BE" w:rsidRPr="0006217B" w:rsidRDefault="00C318BE" w:rsidP="00C318BE">
      <w:pPr>
        <w:pStyle w:val="2"/>
        <w:rPr>
          <w:rFonts w:asciiTheme="minorHAnsi" w:eastAsiaTheme="minorHAnsi" w:hAnsiTheme="minorHAnsi"/>
        </w:rPr>
      </w:pPr>
      <w:bookmarkStart w:id="8" w:name="_Toc172043416"/>
      <w:r w:rsidRPr="0006217B">
        <w:rPr>
          <w:rFonts w:asciiTheme="minorHAnsi" w:eastAsiaTheme="minorHAnsi" w:hAnsiTheme="minorHAnsi" w:hint="eastAsia"/>
        </w:rPr>
        <w:t>API URI</w:t>
      </w:r>
      <w:bookmarkEnd w:id="8"/>
    </w:p>
    <w:p w14:paraId="765B92D5" w14:textId="77777777" w:rsidR="00A31E82" w:rsidRPr="0006217B" w:rsidRDefault="00A31E82" w:rsidP="00C318BE">
      <w:pPr>
        <w:pStyle w:val="cq11"/>
        <w:ind w:left="440"/>
        <w:rPr>
          <w:rFonts w:asciiTheme="minorHAnsi" w:eastAsiaTheme="minorHAnsi" w:hAnsiTheme="minorHAnsi"/>
        </w:rPr>
      </w:pPr>
      <w:r w:rsidRPr="0006217B">
        <w:rPr>
          <w:rFonts w:asciiTheme="minorHAnsi" w:eastAsiaTheme="minorHAnsi" w:hAnsiTheme="minorHAnsi"/>
        </w:rPr>
        <w:t>Hecto Financial payment window (UI) server domain names are as follows.</w:t>
      </w:r>
    </w:p>
    <w:tbl>
      <w:tblPr>
        <w:tblStyle w:val="a7"/>
        <w:tblW w:w="0" w:type="auto"/>
        <w:tblInd w:w="440" w:type="dxa"/>
        <w:tblLook w:val="04A0" w:firstRow="1" w:lastRow="0" w:firstColumn="1" w:lastColumn="0" w:noHBand="0" w:noVBand="1"/>
      </w:tblPr>
      <w:tblGrid>
        <w:gridCol w:w="2390"/>
        <w:gridCol w:w="7626"/>
      </w:tblGrid>
      <w:tr w:rsidR="00A31E82" w:rsidRPr="0006217B" w14:paraId="44E6F2F3" w14:textId="77777777" w:rsidTr="00A31E82">
        <w:tc>
          <w:tcPr>
            <w:tcW w:w="2390" w:type="dxa"/>
            <w:shd w:val="clear" w:color="auto" w:fill="D9D9D9" w:themeFill="background1" w:themeFillShade="D9"/>
          </w:tcPr>
          <w:p w14:paraId="321CF0A3" w14:textId="77777777" w:rsidR="00A31E82" w:rsidRPr="0006217B" w:rsidRDefault="00074BA3" w:rsidP="00A31E8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626" w:type="dxa"/>
            <w:shd w:val="clear" w:color="auto" w:fill="D9D9D9" w:themeFill="background1" w:themeFillShade="D9"/>
          </w:tcPr>
          <w:p w14:paraId="1B486F6A" w14:textId="77777777" w:rsidR="00A31E82" w:rsidRPr="0006217B" w:rsidRDefault="00A31E82" w:rsidP="00A31E8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Domain Name</w:t>
            </w:r>
          </w:p>
        </w:tc>
      </w:tr>
      <w:tr w:rsidR="00A31E82" w:rsidRPr="0006217B" w14:paraId="230E53A4" w14:textId="77777777" w:rsidTr="00A31E82">
        <w:tc>
          <w:tcPr>
            <w:tcW w:w="2390" w:type="dxa"/>
          </w:tcPr>
          <w:p w14:paraId="6B032C04"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7626" w:type="dxa"/>
          </w:tcPr>
          <w:p w14:paraId="73BC8A30"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rPr>
              <w:t>tbnpg.settlebank.co.kr</w:t>
            </w:r>
          </w:p>
        </w:tc>
      </w:tr>
      <w:tr w:rsidR="00A31E82" w:rsidRPr="0006217B" w14:paraId="453F67D8" w14:textId="77777777" w:rsidTr="00A31E82">
        <w:tc>
          <w:tcPr>
            <w:tcW w:w="2390" w:type="dxa"/>
          </w:tcPr>
          <w:p w14:paraId="77AB8C52"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7626" w:type="dxa"/>
          </w:tcPr>
          <w:p w14:paraId="0B332C84"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rPr>
              <w:t>npg.settlebank.co.kr</w:t>
            </w:r>
          </w:p>
        </w:tc>
      </w:tr>
    </w:tbl>
    <w:p w14:paraId="2C7FA389" w14:textId="77777777" w:rsidR="00C318BE" w:rsidRPr="0006217B" w:rsidRDefault="00C318BE" w:rsidP="00C318BE">
      <w:pPr>
        <w:pStyle w:val="cq11"/>
        <w:ind w:left="440"/>
        <w:rPr>
          <w:rFonts w:asciiTheme="minorHAnsi" w:eastAsiaTheme="minorHAnsi" w:hAnsiTheme="minorHAnsi"/>
        </w:rPr>
      </w:pPr>
      <w:r w:rsidRPr="0006217B">
        <w:rPr>
          <w:rFonts w:asciiTheme="minorHAnsi" w:eastAsiaTheme="minorHAnsi" w:hAnsiTheme="minorHAnsi" w:hint="eastAsia"/>
        </w:rPr>
        <w:lastRenderedPageBreak/>
        <w:t>.</w:t>
      </w:r>
    </w:p>
    <w:p w14:paraId="37B17EFC" w14:textId="77777777" w:rsidR="00A31E82" w:rsidRPr="0006217B" w:rsidRDefault="00A31E82" w:rsidP="00C318BE">
      <w:pPr>
        <w:pStyle w:val="cq11"/>
        <w:ind w:left="440"/>
        <w:rPr>
          <w:rFonts w:asciiTheme="minorHAnsi" w:eastAsiaTheme="minorHAnsi" w:hAnsiTheme="minorHAnsi"/>
        </w:rPr>
      </w:pPr>
      <w:r w:rsidRPr="0006217B">
        <w:rPr>
          <w:rFonts w:asciiTheme="minorHAnsi" w:eastAsiaTheme="minorHAnsi" w:hAnsiTheme="minorHAnsi"/>
        </w:rPr>
        <w:t>Hecto Financial Payment (UI) API URI are as follows.</w:t>
      </w:r>
    </w:p>
    <w:tbl>
      <w:tblPr>
        <w:tblStyle w:val="a7"/>
        <w:tblW w:w="10915" w:type="dxa"/>
        <w:tblInd w:w="-147" w:type="dxa"/>
        <w:tblLayout w:type="fixed"/>
        <w:tblLook w:val="04A0" w:firstRow="1" w:lastRow="0" w:firstColumn="1" w:lastColumn="0" w:noHBand="0" w:noVBand="1"/>
      </w:tblPr>
      <w:tblGrid>
        <w:gridCol w:w="1843"/>
        <w:gridCol w:w="2694"/>
        <w:gridCol w:w="5336"/>
        <w:gridCol w:w="1042"/>
      </w:tblGrid>
      <w:tr w:rsidR="00C318BE" w:rsidRPr="0006217B" w14:paraId="76436B6C" w14:textId="77777777" w:rsidTr="00C17245">
        <w:tc>
          <w:tcPr>
            <w:tcW w:w="1843" w:type="dxa"/>
            <w:shd w:val="clear" w:color="auto" w:fill="D9D9D9" w:themeFill="background1" w:themeFillShade="D9"/>
            <w:vAlign w:val="center"/>
          </w:tcPr>
          <w:p w14:paraId="2F615693" w14:textId="77777777" w:rsidR="00C318BE" w:rsidRPr="0006217B" w:rsidRDefault="00C318BE" w:rsidP="00C44C2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Function</w:t>
            </w:r>
          </w:p>
        </w:tc>
        <w:tc>
          <w:tcPr>
            <w:tcW w:w="2694" w:type="dxa"/>
            <w:shd w:val="clear" w:color="auto" w:fill="D9D9D9" w:themeFill="background1" w:themeFillShade="D9"/>
            <w:vAlign w:val="center"/>
          </w:tcPr>
          <w:p w14:paraId="444314C0" w14:textId="77777777" w:rsidR="00C318BE" w:rsidRPr="0006217B" w:rsidRDefault="00C17245" w:rsidP="00C44C2E">
            <w:pPr>
              <w:pStyle w:val="cq11"/>
              <w:ind w:leftChars="0" w:left="0"/>
              <w:jc w:val="center"/>
              <w:rPr>
                <w:rFonts w:asciiTheme="minorHAnsi" w:eastAsiaTheme="minorHAnsi" w:hAnsiTheme="minorHAnsi"/>
                <w:b/>
              </w:rPr>
            </w:pPr>
            <w:r w:rsidRPr="0006217B">
              <w:rPr>
                <w:rFonts w:asciiTheme="minorHAnsi" w:eastAsiaTheme="minorHAnsi" w:hAnsiTheme="minorHAnsi"/>
                <w:b/>
              </w:rPr>
              <w:t>Payment Method</w:t>
            </w:r>
          </w:p>
        </w:tc>
        <w:tc>
          <w:tcPr>
            <w:tcW w:w="5336" w:type="dxa"/>
            <w:shd w:val="clear" w:color="auto" w:fill="D9D9D9" w:themeFill="background1" w:themeFillShade="D9"/>
            <w:vAlign w:val="center"/>
          </w:tcPr>
          <w:p w14:paraId="5C7FF14D" w14:textId="77777777" w:rsidR="00C318BE" w:rsidRPr="0006217B" w:rsidRDefault="00C318BE" w:rsidP="00C44C2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URI</w:t>
            </w:r>
          </w:p>
        </w:tc>
        <w:tc>
          <w:tcPr>
            <w:tcW w:w="1042" w:type="dxa"/>
            <w:shd w:val="clear" w:color="auto" w:fill="D9D9D9" w:themeFill="background1" w:themeFillShade="D9"/>
            <w:vAlign w:val="center"/>
          </w:tcPr>
          <w:p w14:paraId="3358F1DD" w14:textId="77777777" w:rsidR="00C318BE" w:rsidRPr="0006217B" w:rsidRDefault="00C318BE" w:rsidP="00C44C2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HTTP Method</w:t>
            </w:r>
          </w:p>
        </w:tc>
      </w:tr>
      <w:tr w:rsidR="00A31E82" w:rsidRPr="0006217B" w14:paraId="0DAA5EED" w14:textId="77777777" w:rsidTr="00C17245">
        <w:tc>
          <w:tcPr>
            <w:tcW w:w="1843" w:type="dxa"/>
            <w:vMerge w:val="restart"/>
            <w:vAlign w:val="center"/>
          </w:tcPr>
          <w:p w14:paraId="137CFAA9" w14:textId="77777777" w:rsidR="00A31E82" w:rsidRPr="0006217B" w:rsidRDefault="00A31E82" w:rsidP="00C44C2E">
            <w:pPr>
              <w:pStyle w:val="cq11"/>
              <w:ind w:leftChars="0" w:left="0"/>
              <w:jc w:val="both"/>
              <w:rPr>
                <w:rFonts w:asciiTheme="minorHAnsi" w:eastAsiaTheme="minorHAnsi" w:hAnsiTheme="minorHAnsi"/>
              </w:rPr>
            </w:pPr>
            <w:r w:rsidRPr="0006217B">
              <w:rPr>
                <w:rFonts w:asciiTheme="minorHAnsi" w:eastAsiaTheme="minorHAnsi" w:hAnsiTheme="minorHAnsi"/>
              </w:rPr>
              <w:t>Standard Payment Window (UI)</w:t>
            </w:r>
          </w:p>
        </w:tc>
        <w:tc>
          <w:tcPr>
            <w:tcW w:w="2694" w:type="dxa"/>
            <w:vAlign w:val="center"/>
          </w:tcPr>
          <w:p w14:paraId="3CA8D294" w14:textId="77777777" w:rsidR="00A31E82" w:rsidRPr="0006217B" w:rsidRDefault="00A31E82" w:rsidP="00A31E82">
            <w:pPr>
              <w:pStyle w:val="cq11"/>
              <w:ind w:leftChars="0" w:left="0"/>
              <w:rPr>
                <w:rFonts w:asciiTheme="minorHAnsi" w:eastAsiaTheme="minorHAnsi" w:hAnsiTheme="minorHAnsi"/>
              </w:rPr>
            </w:pPr>
            <w:r w:rsidRPr="0006217B">
              <w:rPr>
                <w:rFonts w:asciiTheme="minorHAnsi" w:eastAsiaTheme="minorHAnsi" w:hAnsiTheme="minorHAnsi" w:hint="eastAsia"/>
              </w:rPr>
              <w:t>Credit Card</w:t>
            </w:r>
          </w:p>
        </w:tc>
        <w:tc>
          <w:tcPr>
            <w:tcW w:w="5336" w:type="dxa"/>
            <w:vAlign w:val="center"/>
          </w:tcPr>
          <w:p w14:paraId="33A33F8C"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https://{domain}/card/main.do</w:t>
            </w:r>
            <w:r w:rsidRPr="0006217B">
              <w:rPr>
                <w:rFonts w:asciiTheme="minorHAnsi" w:eastAsiaTheme="minorHAnsi" w:hAnsiTheme="minorHAnsi"/>
              </w:rPr>
              <w:tab/>
            </w:r>
          </w:p>
        </w:tc>
        <w:tc>
          <w:tcPr>
            <w:tcW w:w="1042" w:type="dxa"/>
            <w:vMerge w:val="restart"/>
            <w:vAlign w:val="center"/>
          </w:tcPr>
          <w:p w14:paraId="18C9B827" w14:textId="77777777" w:rsidR="00A31E82" w:rsidRPr="0006217B" w:rsidRDefault="00A31E82" w:rsidP="00A31E82">
            <w:pPr>
              <w:pStyle w:val="cq11"/>
              <w:ind w:leftChars="90" w:left="198"/>
              <w:jc w:val="both"/>
              <w:rPr>
                <w:rFonts w:asciiTheme="minorHAnsi" w:eastAsiaTheme="minorHAnsi" w:hAnsiTheme="minorHAnsi"/>
              </w:rPr>
            </w:pPr>
            <w:r w:rsidRPr="0006217B">
              <w:rPr>
                <w:rFonts w:asciiTheme="minorHAnsi" w:eastAsiaTheme="minorHAnsi" w:hAnsiTheme="minorHAnsi"/>
              </w:rPr>
              <w:t>POST</w:t>
            </w:r>
          </w:p>
        </w:tc>
      </w:tr>
      <w:tr w:rsidR="00A31E82" w:rsidRPr="0006217B" w14:paraId="7342E9A6" w14:textId="77777777" w:rsidTr="00C17245">
        <w:tc>
          <w:tcPr>
            <w:tcW w:w="1843" w:type="dxa"/>
            <w:vMerge/>
            <w:vAlign w:val="center"/>
          </w:tcPr>
          <w:p w14:paraId="5C086AC2"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49F48B50" w14:textId="77777777" w:rsidR="00A31E82" w:rsidRPr="0006217B" w:rsidRDefault="00C17245" w:rsidP="00A31E82">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 </w:t>
            </w:r>
            <w:r w:rsidRPr="0006217B">
              <w:rPr>
                <w:rFonts w:asciiTheme="minorHAnsi" w:eastAsiaTheme="minorHAnsi" w:hAnsiTheme="minorHAnsi"/>
              </w:rPr>
              <w:t>Direct</w:t>
            </w:r>
          </w:p>
        </w:tc>
        <w:tc>
          <w:tcPr>
            <w:tcW w:w="5336" w:type="dxa"/>
            <w:vAlign w:val="center"/>
          </w:tcPr>
          <w:p w14:paraId="4591590C"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https://{domain}/card/cardDirect.do</w:t>
            </w:r>
          </w:p>
        </w:tc>
        <w:tc>
          <w:tcPr>
            <w:tcW w:w="1042" w:type="dxa"/>
            <w:vMerge/>
            <w:vAlign w:val="center"/>
          </w:tcPr>
          <w:p w14:paraId="74120B28"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355E08B3" w14:textId="77777777" w:rsidTr="00C17245">
        <w:tc>
          <w:tcPr>
            <w:tcW w:w="1843" w:type="dxa"/>
            <w:vMerge/>
            <w:vAlign w:val="center"/>
          </w:tcPr>
          <w:p w14:paraId="690A89B3"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545196BB"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Account Transfer</w:t>
            </w:r>
          </w:p>
        </w:tc>
        <w:tc>
          <w:tcPr>
            <w:tcW w:w="5336" w:type="dxa"/>
            <w:vAlign w:val="center"/>
          </w:tcPr>
          <w:p w14:paraId="591063B1"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https://{domain}/bank/main.do</w:t>
            </w:r>
          </w:p>
        </w:tc>
        <w:tc>
          <w:tcPr>
            <w:tcW w:w="1042" w:type="dxa"/>
            <w:vMerge/>
            <w:vAlign w:val="center"/>
          </w:tcPr>
          <w:p w14:paraId="64CD5C62"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549B295B" w14:textId="77777777" w:rsidTr="00C17245">
        <w:tc>
          <w:tcPr>
            <w:tcW w:w="1843" w:type="dxa"/>
            <w:vMerge/>
            <w:vAlign w:val="center"/>
          </w:tcPr>
          <w:p w14:paraId="7380807C"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23CDFD80"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Virtual Account</w:t>
            </w:r>
          </w:p>
        </w:tc>
        <w:tc>
          <w:tcPr>
            <w:tcW w:w="5336" w:type="dxa"/>
            <w:vAlign w:val="center"/>
          </w:tcPr>
          <w:p w14:paraId="3082D312"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https://{domain}/vbank/main.do</w:t>
            </w:r>
          </w:p>
        </w:tc>
        <w:tc>
          <w:tcPr>
            <w:tcW w:w="1042" w:type="dxa"/>
            <w:vMerge/>
            <w:vAlign w:val="center"/>
          </w:tcPr>
          <w:p w14:paraId="25E81C87"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62F0AD59" w14:textId="77777777" w:rsidTr="00C17245">
        <w:tc>
          <w:tcPr>
            <w:tcW w:w="1843" w:type="dxa"/>
            <w:vMerge/>
            <w:vAlign w:val="center"/>
          </w:tcPr>
          <w:p w14:paraId="5F8E5861"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72E176A6"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CB</w:t>
            </w:r>
          </w:p>
        </w:tc>
        <w:tc>
          <w:tcPr>
            <w:tcW w:w="5336" w:type="dxa"/>
            <w:vAlign w:val="center"/>
          </w:tcPr>
          <w:p w14:paraId="4E91B058" w14:textId="77777777" w:rsidR="00A31E82" w:rsidRPr="0006217B" w:rsidRDefault="00C17245" w:rsidP="00A31E82">
            <w:pPr>
              <w:rPr>
                <w:rFonts w:asciiTheme="minorHAnsi" w:eastAsiaTheme="minorHAnsi" w:hAnsiTheme="minorHAnsi"/>
              </w:rPr>
            </w:pPr>
            <w:r w:rsidRPr="0006217B">
              <w:rPr>
                <w:rFonts w:asciiTheme="minorHAnsi" w:eastAsiaTheme="minorHAnsi" w:hAnsiTheme="minorHAnsi"/>
              </w:rPr>
              <w:t>https://{domain}/mobile/main.do</w:t>
            </w:r>
          </w:p>
        </w:tc>
        <w:tc>
          <w:tcPr>
            <w:tcW w:w="1042" w:type="dxa"/>
            <w:vMerge/>
            <w:vAlign w:val="center"/>
          </w:tcPr>
          <w:p w14:paraId="46270B7E"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6445C1E9" w14:textId="77777777" w:rsidTr="00C17245">
        <w:tc>
          <w:tcPr>
            <w:tcW w:w="1843" w:type="dxa"/>
            <w:vMerge/>
            <w:vAlign w:val="center"/>
          </w:tcPr>
          <w:p w14:paraId="46372199"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4C10C47F"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Teen Cash Voucher</w:t>
            </w:r>
          </w:p>
        </w:tc>
        <w:tc>
          <w:tcPr>
            <w:tcW w:w="5336" w:type="dxa"/>
            <w:vAlign w:val="center"/>
          </w:tcPr>
          <w:p w14:paraId="3A4F14C7" w14:textId="77777777" w:rsidR="00A31E82" w:rsidRPr="0006217B" w:rsidRDefault="00C17245" w:rsidP="00A31E82">
            <w:pPr>
              <w:rPr>
                <w:rFonts w:asciiTheme="minorHAnsi" w:eastAsiaTheme="minorHAnsi" w:hAnsiTheme="minorHAnsi"/>
              </w:rPr>
            </w:pPr>
            <w:r w:rsidRPr="0006217B">
              <w:rPr>
                <w:rFonts w:asciiTheme="minorHAnsi" w:eastAsiaTheme="minorHAnsi" w:hAnsiTheme="minorHAnsi"/>
              </w:rPr>
              <w:t>https://{domain}/gift/teenCash/main.do</w:t>
            </w:r>
          </w:p>
        </w:tc>
        <w:tc>
          <w:tcPr>
            <w:tcW w:w="1042" w:type="dxa"/>
            <w:vMerge/>
            <w:vAlign w:val="center"/>
          </w:tcPr>
          <w:p w14:paraId="06DCEB91" w14:textId="77777777" w:rsidR="00A31E82" w:rsidRPr="0006217B" w:rsidRDefault="00A31E82" w:rsidP="00C44C2E">
            <w:pPr>
              <w:pStyle w:val="cq11"/>
              <w:ind w:leftChars="0" w:left="0"/>
              <w:jc w:val="center"/>
              <w:rPr>
                <w:rFonts w:asciiTheme="minorHAnsi" w:eastAsiaTheme="minorHAnsi" w:hAnsiTheme="minorHAnsi"/>
              </w:rPr>
            </w:pPr>
          </w:p>
        </w:tc>
      </w:tr>
      <w:tr w:rsidR="00A31E82" w:rsidRPr="0006217B" w14:paraId="603A5224" w14:textId="77777777" w:rsidTr="00C17245">
        <w:tc>
          <w:tcPr>
            <w:tcW w:w="1843" w:type="dxa"/>
            <w:vMerge/>
            <w:vAlign w:val="center"/>
          </w:tcPr>
          <w:p w14:paraId="632CF63D"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4EEF5FE5"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Happy Money Voucher</w:t>
            </w:r>
          </w:p>
        </w:tc>
        <w:tc>
          <w:tcPr>
            <w:tcW w:w="5336" w:type="dxa"/>
            <w:vAlign w:val="center"/>
          </w:tcPr>
          <w:p w14:paraId="503EB6F2" w14:textId="77777777" w:rsidR="00A31E82" w:rsidRPr="0006217B" w:rsidRDefault="00C17245" w:rsidP="00A31E82">
            <w:pPr>
              <w:rPr>
                <w:rFonts w:asciiTheme="minorHAnsi" w:eastAsiaTheme="minorHAnsi" w:hAnsiTheme="minorHAnsi"/>
              </w:rPr>
            </w:pPr>
            <w:r w:rsidRPr="0006217B">
              <w:rPr>
                <w:rFonts w:asciiTheme="minorHAnsi" w:eastAsiaTheme="minorHAnsi" w:hAnsiTheme="minorHAnsi"/>
              </w:rPr>
              <w:t>https://{domain}/gift/happyMoney/main.do</w:t>
            </w:r>
          </w:p>
        </w:tc>
        <w:tc>
          <w:tcPr>
            <w:tcW w:w="1042" w:type="dxa"/>
            <w:vMerge/>
            <w:vAlign w:val="center"/>
          </w:tcPr>
          <w:p w14:paraId="10FD4B31" w14:textId="77777777" w:rsidR="00A31E82" w:rsidRPr="0006217B" w:rsidRDefault="00A31E82" w:rsidP="00C44C2E">
            <w:pPr>
              <w:pStyle w:val="cq11"/>
              <w:ind w:leftChars="0" w:left="0"/>
              <w:jc w:val="center"/>
              <w:rPr>
                <w:rFonts w:asciiTheme="minorHAnsi" w:eastAsiaTheme="minorHAnsi" w:hAnsiTheme="minorHAnsi"/>
              </w:rPr>
            </w:pPr>
          </w:p>
        </w:tc>
      </w:tr>
      <w:tr w:rsidR="00A31E82" w:rsidRPr="0006217B" w14:paraId="77152DC7" w14:textId="77777777" w:rsidTr="00C17245">
        <w:tc>
          <w:tcPr>
            <w:tcW w:w="1843" w:type="dxa"/>
            <w:vMerge/>
          </w:tcPr>
          <w:p w14:paraId="386E29E3"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549B823"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Culture Land Voucher (Culture Cash)</w:t>
            </w:r>
          </w:p>
        </w:tc>
        <w:tc>
          <w:tcPr>
            <w:tcW w:w="5336" w:type="dxa"/>
            <w:vAlign w:val="center"/>
          </w:tcPr>
          <w:p w14:paraId="282A0C47"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https://{domain}/gift/cultureCash/main.do</w:t>
            </w:r>
          </w:p>
        </w:tc>
        <w:tc>
          <w:tcPr>
            <w:tcW w:w="1042" w:type="dxa"/>
            <w:vMerge/>
          </w:tcPr>
          <w:p w14:paraId="7025D97B"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1A17D549" w14:textId="77777777" w:rsidTr="00C17245">
        <w:tc>
          <w:tcPr>
            <w:tcW w:w="1843" w:type="dxa"/>
            <w:vMerge/>
          </w:tcPr>
          <w:p w14:paraId="028A334B"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0ADE6B70"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rPr>
              <w:t>Smart Gift Voucher</w:t>
            </w:r>
          </w:p>
        </w:tc>
        <w:tc>
          <w:tcPr>
            <w:tcW w:w="5336" w:type="dxa"/>
            <w:vAlign w:val="center"/>
          </w:tcPr>
          <w:p w14:paraId="11CC5B18"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https://{domain}/gift/smartCash/main.do</w:t>
            </w:r>
          </w:p>
        </w:tc>
        <w:tc>
          <w:tcPr>
            <w:tcW w:w="1042" w:type="dxa"/>
            <w:vMerge/>
          </w:tcPr>
          <w:p w14:paraId="67CF630D"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5407E4D2" w14:textId="77777777" w:rsidTr="00C17245">
        <w:tc>
          <w:tcPr>
            <w:tcW w:w="1843" w:type="dxa"/>
            <w:vMerge/>
          </w:tcPr>
          <w:p w14:paraId="1F5E0E5D"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659CC24"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Book Voucher</w:t>
            </w:r>
          </w:p>
        </w:tc>
        <w:tc>
          <w:tcPr>
            <w:tcW w:w="5336" w:type="dxa"/>
            <w:vAlign w:val="center"/>
          </w:tcPr>
          <w:p w14:paraId="6DF9706B"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https://{domain}/gift/booknlife/main.do</w:t>
            </w:r>
          </w:p>
        </w:tc>
        <w:tc>
          <w:tcPr>
            <w:tcW w:w="1042" w:type="dxa"/>
            <w:vMerge/>
          </w:tcPr>
          <w:p w14:paraId="155AB614"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5015C7E7" w14:textId="77777777" w:rsidTr="00C17245">
        <w:tc>
          <w:tcPr>
            <w:tcW w:w="1843" w:type="dxa"/>
            <w:vMerge/>
          </w:tcPr>
          <w:p w14:paraId="4DE23809"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A8C92BF"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Tmoney</w:t>
            </w:r>
          </w:p>
        </w:tc>
        <w:tc>
          <w:tcPr>
            <w:tcW w:w="5336" w:type="dxa"/>
            <w:vAlign w:val="center"/>
          </w:tcPr>
          <w:p w14:paraId="7DE6B5A6"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https://{domain}/tmoney/main.do</w:t>
            </w:r>
          </w:p>
        </w:tc>
        <w:tc>
          <w:tcPr>
            <w:tcW w:w="1042" w:type="dxa"/>
            <w:vMerge/>
          </w:tcPr>
          <w:p w14:paraId="16D3A2B5"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423CFD28" w14:textId="77777777" w:rsidTr="00C17245">
        <w:tc>
          <w:tcPr>
            <w:tcW w:w="1843" w:type="dxa"/>
            <w:vMerge/>
          </w:tcPr>
          <w:p w14:paraId="6EA2D410"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7AE6045"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POINTDAMOA</w:t>
            </w:r>
          </w:p>
        </w:tc>
        <w:tc>
          <w:tcPr>
            <w:tcW w:w="5336" w:type="dxa"/>
            <w:vAlign w:val="center"/>
          </w:tcPr>
          <w:p w14:paraId="77B03E02"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https://{domain}/point/main.do</w:t>
            </w:r>
          </w:p>
        </w:tc>
        <w:tc>
          <w:tcPr>
            <w:tcW w:w="1042" w:type="dxa"/>
            <w:vMerge/>
          </w:tcPr>
          <w:p w14:paraId="3F47D82D"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62F0CF34" w14:textId="77777777" w:rsidTr="00C17245">
        <w:tc>
          <w:tcPr>
            <w:tcW w:w="1843" w:type="dxa"/>
            <w:vMerge/>
          </w:tcPr>
          <w:p w14:paraId="38C8B3F5"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06ACA256"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Easy Payment</w:t>
            </w:r>
          </w:p>
        </w:tc>
        <w:tc>
          <w:tcPr>
            <w:tcW w:w="5336" w:type="dxa"/>
            <w:vAlign w:val="center"/>
          </w:tcPr>
          <w:p w14:paraId="27DC7909"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https://{domain}/corp/main.do</w:t>
            </w:r>
          </w:p>
        </w:tc>
        <w:tc>
          <w:tcPr>
            <w:tcW w:w="1042" w:type="dxa"/>
            <w:vMerge/>
          </w:tcPr>
          <w:p w14:paraId="501C2629" w14:textId="77777777" w:rsidR="00A31E82" w:rsidRPr="0006217B" w:rsidRDefault="00A31E82" w:rsidP="000737CC">
            <w:pPr>
              <w:pStyle w:val="cq11"/>
              <w:ind w:leftChars="0" w:left="0"/>
              <w:jc w:val="center"/>
              <w:rPr>
                <w:rFonts w:asciiTheme="minorHAnsi" w:eastAsiaTheme="minorHAnsi" w:hAnsiTheme="minorHAnsi"/>
              </w:rPr>
            </w:pPr>
          </w:p>
        </w:tc>
      </w:tr>
    </w:tbl>
    <w:p w14:paraId="4B49F5B3" w14:textId="77777777" w:rsidR="00C318BE" w:rsidRPr="0006217B" w:rsidRDefault="00C318BE" w:rsidP="00C318BE">
      <w:pPr>
        <w:pStyle w:val="cq11"/>
        <w:ind w:left="440"/>
        <w:rPr>
          <w:rFonts w:asciiTheme="minorHAnsi" w:eastAsiaTheme="minorHAnsi" w:hAnsiTheme="minorHAnsi"/>
        </w:rPr>
      </w:pPr>
    </w:p>
    <w:p w14:paraId="6F63BEDF" w14:textId="77777777" w:rsidR="00C318BE" w:rsidRPr="0006217B" w:rsidRDefault="00C318BE" w:rsidP="00C17245">
      <w:pPr>
        <w:pStyle w:val="2"/>
        <w:rPr>
          <w:rFonts w:asciiTheme="minorHAnsi" w:eastAsiaTheme="minorHAnsi" w:hAnsiTheme="minorHAnsi"/>
        </w:rPr>
      </w:pPr>
      <w:bookmarkStart w:id="9" w:name="_Toc172043417"/>
      <w:r w:rsidRPr="0006217B">
        <w:rPr>
          <w:rFonts w:asciiTheme="minorHAnsi" w:eastAsiaTheme="minorHAnsi" w:hAnsiTheme="minorHAnsi" w:hint="eastAsia"/>
        </w:rPr>
        <w:t xml:space="preserve">Request and </w:t>
      </w:r>
      <w:r w:rsidRPr="0006217B">
        <w:rPr>
          <w:rFonts w:asciiTheme="minorHAnsi" w:eastAsiaTheme="minorHAnsi" w:hAnsiTheme="minorHAnsi"/>
        </w:rPr>
        <w:t>Response Headers</w:t>
      </w:r>
      <w:bookmarkEnd w:id="9"/>
    </w:p>
    <w:tbl>
      <w:tblPr>
        <w:tblStyle w:val="a7"/>
        <w:tblW w:w="0" w:type="auto"/>
        <w:tblInd w:w="440" w:type="dxa"/>
        <w:tblLayout w:type="fixed"/>
        <w:tblLook w:val="04A0" w:firstRow="1" w:lastRow="0" w:firstColumn="1" w:lastColumn="0" w:noHBand="0" w:noVBand="1"/>
      </w:tblPr>
      <w:tblGrid>
        <w:gridCol w:w="1823"/>
        <w:gridCol w:w="8193"/>
      </w:tblGrid>
      <w:tr w:rsidR="00C17245" w:rsidRPr="0006217B" w14:paraId="059D0ED7" w14:textId="77777777" w:rsidTr="00C17245">
        <w:tc>
          <w:tcPr>
            <w:tcW w:w="1823" w:type="dxa"/>
            <w:shd w:val="clear" w:color="auto" w:fill="D9D9D9" w:themeFill="background1" w:themeFillShade="D9"/>
          </w:tcPr>
          <w:p w14:paraId="609E71F6" w14:textId="77777777" w:rsidR="00C17245" w:rsidRPr="0006217B" w:rsidRDefault="00074BA3" w:rsidP="00C1724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3986DB6F" w14:textId="77777777" w:rsidR="00C17245" w:rsidRPr="0006217B" w:rsidRDefault="00C17245" w:rsidP="00C1724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Content</w:t>
            </w:r>
          </w:p>
        </w:tc>
      </w:tr>
      <w:tr w:rsidR="00C318BE" w:rsidRPr="0006217B" w14:paraId="70309D81" w14:textId="77777777" w:rsidTr="00C17245">
        <w:tc>
          <w:tcPr>
            <w:tcW w:w="1823" w:type="dxa"/>
            <w:shd w:val="clear" w:color="auto" w:fill="FFFFFF" w:themeFill="background1"/>
          </w:tcPr>
          <w:p w14:paraId="754EF597" w14:textId="77777777" w:rsidR="00C318BE" w:rsidRPr="0006217B" w:rsidRDefault="00C318BE" w:rsidP="00C44C2E">
            <w:pPr>
              <w:pStyle w:val="cq11"/>
              <w:ind w:leftChars="0" w:left="0"/>
              <w:rPr>
                <w:rFonts w:asciiTheme="minorHAnsi" w:eastAsiaTheme="minorHAnsi" w:hAnsiTheme="minorHAnsi"/>
              </w:rPr>
            </w:pPr>
            <w:r w:rsidRPr="0006217B">
              <w:rPr>
                <w:rFonts w:asciiTheme="minorHAnsi" w:eastAsiaTheme="minorHAnsi" w:hAnsiTheme="minorHAnsi" w:hint="eastAsia"/>
              </w:rPr>
              <w:t>Request</w:t>
            </w:r>
          </w:p>
        </w:tc>
        <w:tc>
          <w:tcPr>
            <w:tcW w:w="8193" w:type="dxa"/>
          </w:tcPr>
          <w:p w14:paraId="7130977D" w14:textId="77777777" w:rsidR="00C318BE"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rPr>
              <w:t>Content-type=application/x-www-form-urlencoded; charset=UTF-8</w:t>
            </w:r>
          </w:p>
        </w:tc>
      </w:tr>
      <w:tr w:rsidR="00C318BE" w:rsidRPr="0006217B" w14:paraId="19E7F116" w14:textId="77777777" w:rsidTr="00C17245">
        <w:tc>
          <w:tcPr>
            <w:tcW w:w="1823" w:type="dxa"/>
            <w:shd w:val="clear" w:color="auto" w:fill="FFFFFF" w:themeFill="background1"/>
          </w:tcPr>
          <w:p w14:paraId="14174AE3" w14:textId="77777777" w:rsidR="00C318BE" w:rsidRPr="0006217B" w:rsidRDefault="00C318BE" w:rsidP="00C44C2E">
            <w:pPr>
              <w:pStyle w:val="cq11"/>
              <w:ind w:leftChars="0" w:left="0"/>
              <w:rPr>
                <w:rFonts w:asciiTheme="minorHAnsi" w:eastAsiaTheme="minorHAnsi" w:hAnsiTheme="minorHAnsi"/>
              </w:rPr>
            </w:pPr>
            <w:r w:rsidRPr="0006217B">
              <w:rPr>
                <w:rFonts w:asciiTheme="minorHAnsi" w:eastAsiaTheme="minorHAnsi" w:hAnsiTheme="minorHAnsi" w:hint="eastAsia"/>
              </w:rPr>
              <w:t>Response</w:t>
            </w:r>
          </w:p>
        </w:tc>
        <w:tc>
          <w:tcPr>
            <w:tcW w:w="8193" w:type="dxa"/>
          </w:tcPr>
          <w:p w14:paraId="5CA0A507" w14:textId="77777777" w:rsidR="00C318BE" w:rsidRPr="0006217B" w:rsidRDefault="00C17245" w:rsidP="00C44C2E">
            <w:pPr>
              <w:rPr>
                <w:rFonts w:asciiTheme="minorHAnsi" w:eastAsiaTheme="minorHAnsi" w:hAnsiTheme="minorHAnsi"/>
              </w:rPr>
            </w:pPr>
            <w:r w:rsidRPr="0006217B">
              <w:rPr>
                <w:rFonts w:asciiTheme="minorHAnsi" w:eastAsiaTheme="minorHAnsi" w:hAnsiTheme="minorHAnsi"/>
              </w:rPr>
              <w:t>Content-type=text/html; charset=UTF-8</w:t>
            </w:r>
          </w:p>
        </w:tc>
      </w:tr>
    </w:tbl>
    <w:p w14:paraId="72188FE9" w14:textId="1E2BB6DE" w:rsidR="00C318BE" w:rsidRPr="0006217B" w:rsidRDefault="00C318BE">
      <w:pPr>
        <w:pStyle w:val="2"/>
        <w:rPr>
          <w:rFonts w:asciiTheme="minorHAnsi" w:eastAsiaTheme="minorHAnsi" w:hAnsiTheme="minorHAnsi"/>
        </w:rPr>
      </w:pPr>
      <w:bookmarkStart w:id="10" w:name="_Toc172043418"/>
      <w:r w:rsidRPr="0006217B">
        <w:rPr>
          <w:rFonts w:asciiTheme="minorHAnsi" w:eastAsiaTheme="minorHAnsi" w:hAnsiTheme="minorHAnsi" w:hint="eastAsia"/>
        </w:rPr>
        <w:t>R</w:t>
      </w:r>
      <w:r w:rsidRPr="0006217B">
        <w:rPr>
          <w:rFonts w:asciiTheme="minorHAnsi" w:eastAsiaTheme="minorHAnsi" w:hAnsiTheme="minorHAnsi"/>
        </w:rPr>
        <w:t>equest Parameter Verification</w:t>
      </w:r>
      <w:bookmarkEnd w:id="10"/>
    </w:p>
    <w:p w14:paraId="3355E351" w14:textId="173F2BDE" w:rsidR="00C17245" w:rsidRPr="0006217B" w:rsidRDefault="00C17245" w:rsidP="00C17245">
      <w:pPr>
        <w:pStyle w:val="cq11"/>
        <w:ind w:left="440"/>
        <w:rPr>
          <w:rFonts w:asciiTheme="minorHAnsi" w:eastAsiaTheme="minorHAnsi" w:hAnsiTheme="minorHAnsi"/>
        </w:rPr>
      </w:pPr>
      <w:r w:rsidRPr="0006217B">
        <w:rPr>
          <w:rFonts w:asciiTheme="minorHAnsi" w:eastAsiaTheme="minorHAnsi" w:hAnsiTheme="minorHAnsi"/>
        </w:rPr>
        <w:lastRenderedPageBreak/>
        <w:t xml:space="preserve">If there is an error </w:t>
      </w:r>
      <w:r w:rsidR="00154FFC" w:rsidRPr="0006217B">
        <w:rPr>
          <w:rFonts w:asciiTheme="minorHAnsi" w:eastAsiaTheme="minorHAnsi" w:hAnsiTheme="minorHAnsi"/>
        </w:rPr>
        <w:t>after</w:t>
      </w:r>
      <w:r w:rsidRPr="0006217B">
        <w:rPr>
          <w:rFonts w:asciiTheme="minorHAnsi" w:eastAsiaTheme="minorHAnsi" w:hAnsiTheme="minorHAnsi"/>
        </w:rPr>
        <w:t xml:space="preserve"> parameter verification, such as missing required values, inconsistency of hash data</w:t>
      </w:r>
      <w:r w:rsidR="005F3B1D">
        <w:rPr>
          <w:rFonts w:asciiTheme="minorHAnsi" w:eastAsiaTheme="minorHAnsi" w:hAnsiTheme="minorHAnsi"/>
        </w:rPr>
        <w:t>,</w:t>
      </w:r>
      <w:r w:rsidRPr="0006217B">
        <w:rPr>
          <w:rFonts w:asciiTheme="minorHAnsi" w:eastAsiaTheme="minorHAnsi" w:hAnsiTheme="minorHAnsi"/>
        </w:rPr>
        <w:t xml:space="preserve"> and length check, the following response code is returned.</w:t>
      </w:r>
    </w:p>
    <w:tbl>
      <w:tblPr>
        <w:tblStyle w:val="a7"/>
        <w:tblW w:w="0" w:type="auto"/>
        <w:tblInd w:w="440" w:type="dxa"/>
        <w:tblLook w:val="04A0" w:firstRow="1" w:lastRow="0" w:firstColumn="1" w:lastColumn="0" w:noHBand="0" w:noVBand="1"/>
      </w:tblPr>
      <w:tblGrid>
        <w:gridCol w:w="10016"/>
      </w:tblGrid>
      <w:tr w:rsidR="00CD14DA" w:rsidRPr="0006217B" w14:paraId="7A4C8076" w14:textId="77777777" w:rsidTr="00CD14DA">
        <w:tc>
          <w:tcPr>
            <w:tcW w:w="10456" w:type="dxa"/>
            <w:shd w:val="clear" w:color="auto" w:fill="D9D9D9" w:themeFill="background1" w:themeFillShade="D9"/>
          </w:tcPr>
          <w:p w14:paraId="00FE7611" w14:textId="77777777" w:rsidR="00CD14DA" w:rsidRPr="0006217B" w:rsidRDefault="00CD14DA" w:rsidP="00CD14DA">
            <w:pPr>
              <w:pStyle w:val="cq11"/>
              <w:ind w:left="440"/>
              <w:rPr>
                <w:rFonts w:asciiTheme="minorHAnsi" w:eastAsiaTheme="minorHAnsi" w:hAnsiTheme="minorHAnsi"/>
              </w:rPr>
            </w:pPr>
            <w:r w:rsidRPr="0006217B">
              <w:rPr>
                <w:rFonts w:asciiTheme="minorHAnsi" w:eastAsiaTheme="minorHAnsi" w:hAnsiTheme="minorHAnsi"/>
              </w:rPr>
              <w:t>{</w:t>
            </w:r>
          </w:p>
          <w:p w14:paraId="3D042346"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  </w:t>
            </w:r>
            <w:r w:rsidR="00CD14DA" w:rsidRPr="0006217B">
              <w:rPr>
                <w:rFonts w:asciiTheme="minorHAnsi" w:eastAsiaTheme="minorHAnsi" w:hAnsiTheme="minorHAnsi" w:hint="eastAsia"/>
              </w:rPr>
              <w:t>"outRsltMsg</w:t>
            </w:r>
            <w:proofErr w:type="gramStart"/>
            <w:r w:rsidR="00CD14DA" w:rsidRPr="0006217B">
              <w:rPr>
                <w:rFonts w:asciiTheme="minorHAnsi" w:eastAsiaTheme="minorHAnsi" w:hAnsiTheme="minorHAnsi" w:hint="eastAsia"/>
              </w:rPr>
              <w:t>" :</w:t>
            </w:r>
            <w:proofErr w:type="gramEnd"/>
            <w:r w:rsidR="00CD14DA" w:rsidRPr="0006217B">
              <w:rPr>
                <w:rFonts w:asciiTheme="minorHAnsi" w:eastAsiaTheme="minorHAnsi" w:hAnsiTheme="minorHAnsi" w:hint="eastAsia"/>
              </w:rPr>
              <w:t xml:space="preserve"> "P</w:t>
            </w:r>
            <w:r w:rsidR="00CD14DA" w:rsidRPr="0006217B">
              <w:rPr>
                <w:rFonts w:asciiTheme="minorHAnsi" w:eastAsiaTheme="minorHAnsi" w:hAnsiTheme="minorHAnsi"/>
              </w:rPr>
              <w:t>ayment request information omitted</w:t>
            </w:r>
            <w:r w:rsidR="00CD14DA" w:rsidRPr="0006217B">
              <w:rPr>
                <w:rFonts w:asciiTheme="minorHAnsi" w:eastAsiaTheme="minorHAnsi" w:hAnsiTheme="minorHAnsi" w:hint="eastAsia"/>
              </w:rPr>
              <w:t xml:space="preserve"> (Product name)",</w:t>
            </w:r>
          </w:p>
          <w:p w14:paraId="62C9F7A4"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"mchtTrdNo</w:t>
            </w:r>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"ORDER20211231100000",</w:t>
            </w:r>
          </w:p>
          <w:p w14:paraId="792E3141"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"outRsltCd</w:t>
            </w:r>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"1008",</w:t>
            </w:r>
          </w:p>
          <w:p w14:paraId="7C249347"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"outStatCd</w:t>
            </w:r>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"0031",</w:t>
            </w:r>
          </w:p>
          <w:p w14:paraId="223316FC"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"mchtId</w:t>
            </w:r>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"nxca_jt_il"</w:t>
            </w:r>
          </w:p>
          <w:p w14:paraId="1D0595B2" w14:textId="77777777" w:rsidR="00CD14DA" w:rsidRPr="0006217B" w:rsidRDefault="00CD14DA" w:rsidP="00CD14DA">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63E934E9" w14:textId="77777777" w:rsidR="00154FFC" w:rsidRPr="0006217B" w:rsidRDefault="00154FFC" w:rsidP="00CD14DA">
      <w:pPr>
        <w:pStyle w:val="cq11"/>
        <w:ind w:leftChars="0" w:left="0"/>
        <w:rPr>
          <w:rFonts w:asciiTheme="minorHAnsi" w:eastAsiaTheme="minorHAnsi" w:hAnsiTheme="minorHAnsi"/>
        </w:rPr>
      </w:pPr>
    </w:p>
    <w:p w14:paraId="049FCD34" w14:textId="77777777" w:rsidR="00C318BE" w:rsidRPr="0006217B" w:rsidRDefault="00C318BE">
      <w:pPr>
        <w:pStyle w:val="2"/>
        <w:rPr>
          <w:rFonts w:asciiTheme="minorHAnsi" w:eastAsiaTheme="minorHAnsi" w:hAnsiTheme="minorHAnsi"/>
        </w:rPr>
      </w:pPr>
      <w:bookmarkStart w:id="11" w:name="_Toc172043419"/>
      <w:r w:rsidRPr="0006217B">
        <w:rPr>
          <w:rFonts w:asciiTheme="minorHAnsi" w:eastAsiaTheme="minorHAnsi" w:hAnsiTheme="minorHAnsi" w:hint="eastAsia"/>
        </w:rPr>
        <w:t>I</w:t>
      </w:r>
      <w:r w:rsidRPr="0006217B">
        <w:rPr>
          <w:rFonts w:asciiTheme="minorHAnsi" w:eastAsiaTheme="minorHAnsi" w:hAnsiTheme="minorHAnsi"/>
        </w:rPr>
        <w:t>ntegration Script Provision</w:t>
      </w:r>
      <w:bookmarkEnd w:id="11"/>
    </w:p>
    <w:p w14:paraId="018FEF5A" w14:textId="5D26D14E" w:rsidR="00CD14DA" w:rsidRPr="0006217B" w:rsidRDefault="00CD14DA"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For </w:t>
      </w:r>
      <w:r w:rsidR="005F3B1D">
        <w:rPr>
          <w:rFonts w:asciiTheme="minorHAnsi" w:eastAsiaTheme="minorHAnsi" w:hAnsiTheme="minorHAnsi"/>
        </w:rPr>
        <w:t xml:space="preserve">the </w:t>
      </w:r>
      <w:r w:rsidRPr="0006217B">
        <w:rPr>
          <w:rFonts w:asciiTheme="minorHAnsi" w:eastAsiaTheme="minorHAnsi" w:hAnsiTheme="minorHAnsi" w:hint="eastAsia"/>
        </w:rPr>
        <w:t xml:space="preserve">convenience of the merchant when integrating, </w:t>
      </w:r>
      <w:r w:rsidR="00133EB8">
        <w:rPr>
          <w:rFonts w:asciiTheme="minorHAnsi" w:eastAsiaTheme="minorHAnsi" w:hAnsiTheme="minorHAnsi"/>
        </w:rPr>
        <w:t xml:space="preserve">an </w:t>
      </w:r>
      <w:r w:rsidRPr="0006217B">
        <w:rPr>
          <w:rFonts w:asciiTheme="minorHAnsi" w:eastAsiaTheme="minorHAnsi" w:hAnsiTheme="minorHAnsi" w:hint="eastAsia"/>
        </w:rPr>
        <w:t>integration script is provided.</w:t>
      </w:r>
    </w:p>
    <w:tbl>
      <w:tblPr>
        <w:tblStyle w:val="a7"/>
        <w:tblW w:w="0" w:type="auto"/>
        <w:tblInd w:w="440" w:type="dxa"/>
        <w:tblLook w:val="04A0" w:firstRow="1" w:lastRow="0" w:firstColumn="1" w:lastColumn="0" w:noHBand="0" w:noVBand="1"/>
      </w:tblPr>
      <w:tblGrid>
        <w:gridCol w:w="2107"/>
        <w:gridCol w:w="7909"/>
      </w:tblGrid>
      <w:tr w:rsidR="00CD14DA" w:rsidRPr="0006217B" w14:paraId="40D3063E" w14:textId="77777777" w:rsidTr="0026118D">
        <w:tc>
          <w:tcPr>
            <w:tcW w:w="2107" w:type="dxa"/>
            <w:shd w:val="clear" w:color="auto" w:fill="D9D9D9" w:themeFill="background1" w:themeFillShade="D9"/>
          </w:tcPr>
          <w:p w14:paraId="09DE10A9" w14:textId="77777777" w:rsidR="00CD14DA" w:rsidRPr="0006217B" w:rsidRDefault="00074BA3" w:rsidP="0026118D">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909" w:type="dxa"/>
            <w:shd w:val="clear" w:color="auto" w:fill="D9D9D9" w:themeFill="background1" w:themeFillShade="D9"/>
          </w:tcPr>
          <w:p w14:paraId="2731E961" w14:textId="77777777" w:rsidR="00CD14DA" w:rsidRPr="0006217B" w:rsidRDefault="0026118D" w:rsidP="0026118D">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CD14DA" w:rsidRPr="0006217B" w14:paraId="0048E718" w14:textId="77777777" w:rsidTr="00CD14DA">
        <w:tc>
          <w:tcPr>
            <w:tcW w:w="2107" w:type="dxa"/>
          </w:tcPr>
          <w:p w14:paraId="7AA34C1A" w14:textId="77777777" w:rsidR="00CD14DA" w:rsidRPr="0006217B" w:rsidRDefault="00CD14DA" w:rsidP="00CD14DA">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7909" w:type="dxa"/>
          </w:tcPr>
          <w:p w14:paraId="65AB8637" w14:textId="77777777" w:rsidR="00CD14DA" w:rsidRPr="0006217B" w:rsidRDefault="0026118D" w:rsidP="00CD14DA">
            <w:pPr>
              <w:pStyle w:val="cq11"/>
              <w:ind w:leftChars="0" w:left="0"/>
              <w:rPr>
                <w:rFonts w:asciiTheme="minorHAnsi" w:eastAsiaTheme="minorHAnsi" w:hAnsiTheme="minorHAnsi"/>
              </w:rPr>
            </w:pPr>
            <w:r w:rsidRPr="0006217B">
              <w:rPr>
                <w:rFonts w:asciiTheme="minorHAnsi" w:eastAsiaTheme="minorHAnsi" w:hAnsiTheme="minorHAnsi"/>
              </w:rPr>
              <w:t>https://tbnpg.settlebank.co.kr/resources/js/v1/SettlePG_v1.2.js</w:t>
            </w:r>
          </w:p>
        </w:tc>
      </w:tr>
      <w:tr w:rsidR="00CD14DA" w:rsidRPr="0006217B" w14:paraId="4E96511B" w14:textId="77777777" w:rsidTr="00CD14DA">
        <w:tc>
          <w:tcPr>
            <w:tcW w:w="2107" w:type="dxa"/>
          </w:tcPr>
          <w:p w14:paraId="07D6218B" w14:textId="77777777" w:rsidR="00CD14DA" w:rsidRPr="0006217B" w:rsidRDefault="00CD14DA" w:rsidP="00CD14DA">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7909" w:type="dxa"/>
          </w:tcPr>
          <w:p w14:paraId="3CD19037" w14:textId="77777777" w:rsidR="00CD14DA" w:rsidRPr="0006217B" w:rsidRDefault="0026118D" w:rsidP="00CD14DA">
            <w:pPr>
              <w:pStyle w:val="cq11"/>
              <w:ind w:leftChars="0" w:left="0"/>
              <w:rPr>
                <w:rFonts w:asciiTheme="minorHAnsi" w:eastAsiaTheme="minorHAnsi" w:hAnsiTheme="minorHAnsi"/>
              </w:rPr>
            </w:pPr>
            <w:r w:rsidRPr="0006217B">
              <w:rPr>
                <w:rFonts w:asciiTheme="minorHAnsi" w:eastAsiaTheme="minorHAnsi" w:hAnsiTheme="minorHAnsi"/>
              </w:rPr>
              <w:t>https://npg.settlebank.co.kr/resources/js/v1/SettlePG_v1.2.js</w:t>
            </w:r>
          </w:p>
        </w:tc>
      </w:tr>
    </w:tbl>
    <w:p w14:paraId="77B26022" w14:textId="77777777" w:rsidR="00CD14DA" w:rsidRPr="0006217B" w:rsidRDefault="00CD14DA" w:rsidP="00CD14DA">
      <w:pPr>
        <w:pStyle w:val="cq11"/>
        <w:ind w:left="440"/>
        <w:rPr>
          <w:rFonts w:asciiTheme="minorHAnsi" w:eastAsiaTheme="minorHAnsi" w:hAnsiTheme="minorHAnsi"/>
        </w:rPr>
      </w:pPr>
    </w:p>
    <w:p w14:paraId="111EE4B3" w14:textId="5CEAF8DD" w:rsidR="0026118D" w:rsidRPr="0006217B" w:rsidRDefault="0026118D"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The following is </w:t>
      </w:r>
      <w:r w:rsidR="00133EB8">
        <w:rPr>
          <w:rFonts w:asciiTheme="minorHAnsi" w:eastAsiaTheme="minorHAnsi" w:hAnsiTheme="minorHAnsi"/>
        </w:rPr>
        <w:t>an</w:t>
      </w:r>
      <w:r w:rsidRPr="0006217B">
        <w:rPr>
          <w:rFonts w:asciiTheme="minorHAnsi" w:eastAsiaTheme="minorHAnsi" w:hAnsiTheme="minorHAnsi" w:hint="eastAsia"/>
        </w:rPr>
        <w:t xml:space="preserve"> </w:t>
      </w:r>
      <w:r w:rsidRPr="0006217B">
        <w:rPr>
          <w:rFonts w:asciiTheme="minorHAnsi" w:eastAsiaTheme="minorHAnsi" w:hAnsiTheme="minorHAnsi"/>
        </w:rPr>
        <w:t xml:space="preserve">example of </w:t>
      </w:r>
      <w:r w:rsidR="002D2D91" w:rsidRPr="0006217B">
        <w:rPr>
          <w:rFonts w:asciiTheme="minorHAnsi" w:eastAsiaTheme="minorHAnsi" w:hAnsiTheme="minorHAnsi"/>
        </w:rPr>
        <w:t xml:space="preserve">using the </w:t>
      </w:r>
      <w:r w:rsidR="002D2D91" w:rsidRPr="0006217B">
        <w:rPr>
          <w:rFonts w:asciiTheme="minorHAnsi" w:eastAsiaTheme="minorHAnsi" w:hAnsiTheme="minorHAnsi" w:hint="eastAsia"/>
        </w:rPr>
        <w:t>integration script</w:t>
      </w:r>
      <w:r w:rsidRPr="0006217B">
        <w:rPr>
          <w:rFonts w:asciiTheme="minorHAnsi" w:eastAsiaTheme="minorHAnsi" w:hAnsiTheme="minorHAnsi" w:hint="eastAsia"/>
        </w:rPr>
        <w:t>.</w:t>
      </w:r>
    </w:p>
    <w:tbl>
      <w:tblPr>
        <w:tblStyle w:val="a7"/>
        <w:tblW w:w="0" w:type="auto"/>
        <w:tblInd w:w="440" w:type="dxa"/>
        <w:tblLook w:val="04A0" w:firstRow="1" w:lastRow="0" w:firstColumn="1" w:lastColumn="0" w:noHBand="0" w:noVBand="1"/>
      </w:tblPr>
      <w:tblGrid>
        <w:gridCol w:w="10016"/>
      </w:tblGrid>
      <w:tr w:rsidR="002D2D91" w:rsidRPr="0006217B" w14:paraId="1FC13FA7" w14:textId="77777777" w:rsidTr="002D2D91">
        <w:tc>
          <w:tcPr>
            <w:tcW w:w="10456" w:type="dxa"/>
            <w:shd w:val="clear" w:color="auto" w:fill="D9D9D9" w:themeFill="background1" w:themeFillShade="D9"/>
          </w:tcPr>
          <w:p w14:paraId="693873AD" w14:textId="77777777" w:rsidR="002D2D91" w:rsidRPr="0006217B" w:rsidRDefault="002D2D91" w:rsidP="002D2D91">
            <w:pPr>
              <w:pStyle w:val="cq11"/>
              <w:spacing w:line="240" w:lineRule="auto"/>
              <w:ind w:left="440"/>
              <w:rPr>
                <w:rFonts w:asciiTheme="minorHAnsi" w:eastAsiaTheme="minorHAnsi" w:hAnsiTheme="minorHAnsi"/>
              </w:rPr>
            </w:pPr>
            <w:proofErr w:type="gramStart"/>
            <w:r w:rsidRPr="0006217B">
              <w:rPr>
                <w:rFonts w:asciiTheme="minorHAnsi" w:eastAsiaTheme="minorHAnsi" w:hAnsiTheme="minorHAnsi"/>
              </w:rPr>
              <w:t>SETTLE_PG.pay(</w:t>
            </w:r>
            <w:proofErr w:type="gramEnd"/>
            <w:r w:rsidRPr="0006217B">
              <w:rPr>
                <w:rFonts w:asciiTheme="minorHAnsi" w:eastAsiaTheme="minorHAnsi" w:hAnsiTheme="minorHAnsi"/>
              </w:rPr>
              <w:t>{</w:t>
            </w:r>
          </w:p>
          <w:p w14:paraId="35BAAD15"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env: "https://npg.settlebank.co.kr",</w:t>
            </w:r>
          </w:p>
          <w:p w14:paraId="558ED46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mchtId: "nxca_jt_il",</w:t>
            </w:r>
          </w:p>
          <w:p w14:paraId="63780C3F"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method: "card",</w:t>
            </w:r>
          </w:p>
          <w:p w14:paraId="0F7AC500"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trdDt: "20211231",</w:t>
            </w:r>
          </w:p>
          <w:p w14:paraId="73E44AF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trdTm: "100000",</w:t>
            </w:r>
          </w:p>
          <w:p w14:paraId="181DE2B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mchtTrdNo: "ORDER20211231100000",</w:t>
            </w:r>
          </w:p>
          <w:p w14:paraId="4D905F3A"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t xml:space="preserve">  </w:t>
            </w:r>
            <w:r w:rsidR="002D2D91" w:rsidRPr="0006217B">
              <w:rPr>
                <w:rFonts w:asciiTheme="minorHAnsi" w:eastAsiaTheme="minorHAnsi" w:hAnsiTheme="minorHAnsi" w:hint="eastAsia"/>
              </w:rPr>
              <w:t>mchtName: "H</w:t>
            </w:r>
            <w:r w:rsidR="002D2D91" w:rsidRPr="0006217B">
              <w:rPr>
                <w:rFonts w:asciiTheme="minorHAnsi" w:eastAsiaTheme="minorHAnsi" w:hAnsiTheme="minorHAnsi"/>
              </w:rPr>
              <w:t>ecto Financial</w:t>
            </w:r>
            <w:r w:rsidR="002D2D91" w:rsidRPr="0006217B">
              <w:rPr>
                <w:rFonts w:asciiTheme="minorHAnsi" w:eastAsiaTheme="minorHAnsi" w:hAnsiTheme="minorHAnsi" w:hint="eastAsia"/>
              </w:rPr>
              <w:t>",</w:t>
            </w:r>
          </w:p>
          <w:p w14:paraId="36A2037F"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mchtEName: "Hecto Financial",</w:t>
            </w:r>
          </w:p>
          <w:p w14:paraId="006CE74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lastRenderedPageBreak/>
              <w:t xml:space="preserve">  </w:t>
            </w:r>
            <w:r w:rsidR="002D2D91" w:rsidRPr="0006217B">
              <w:rPr>
                <w:rFonts w:asciiTheme="minorHAnsi" w:eastAsiaTheme="minorHAnsi" w:hAnsiTheme="minorHAnsi" w:hint="eastAsia"/>
              </w:rPr>
              <w:t>pmtPrdtNm: "T</w:t>
            </w:r>
            <w:r w:rsidR="002D2D91" w:rsidRPr="0006217B">
              <w:rPr>
                <w:rFonts w:asciiTheme="minorHAnsi" w:eastAsiaTheme="minorHAnsi" w:hAnsiTheme="minorHAnsi"/>
              </w:rPr>
              <w:t>est Product</w:t>
            </w:r>
            <w:r w:rsidR="002D2D91" w:rsidRPr="0006217B">
              <w:rPr>
                <w:rFonts w:asciiTheme="minorHAnsi" w:eastAsiaTheme="minorHAnsi" w:hAnsiTheme="minorHAnsi" w:hint="eastAsia"/>
              </w:rPr>
              <w:t>",</w:t>
            </w:r>
          </w:p>
          <w:p w14:paraId="6CF1FF03"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trdAmt: "AntV/eDpxIaKF0hJiePDKA==",</w:t>
            </w:r>
          </w:p>
          <w:p w14:paraId="1AD0FCF8"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t xml:space="preserve">  </w:t>
            </w:r>
            <w:r w:rsidR="002D2D91" w:rsidRPr="0006217B">
              <w:rPr>
                <w:rFonts w:asciiTheme="minorHAnsi" w:eastAsiaTheme="minorHAnsi" w:hAnsiTheme="minorHAnsi" w:hint="eastAsia"/>
              </w:rPr>
              <w:t>mchtCustNm: "H</w:t>
            </w:r>
            <w:r w:rsidR="00DA6551" w:rsidRPr="0006217B">
              <w:rPr>
                <w:rFonts w:asciiTheme="minorHAnsi" w:eastAsiaTheme="minorHAnsi" w:hAnsiTheme="minorHAnsi"/>
              </w:rPr>
              <w:t>ong Gil D</w:t>
            </w:r>
            <w:r w:rsidR="002D2D91" w:rsidRPr="0006217B">
              <w:rPr>
                <w:rFonts w:asciiTheme="minorHAnsi" w:eastAsiaTheme="minorHAnsi" w:hAnsiTheme="minorHAnsi"/>
              </w:rPr>
              <w:t>ong</w:t>
            </w:r>
            <w:r w:rsidR="002D2D91" w:rsidRPr="0006217B">
              <w:rPr>
                <w:rFonts w:asciiTheme="minorHAnsi" w:eastAsiaTheme="minorHAnsi" w:hAnsiTheme="minorHAnsi" w:hint="eastAsia"/>
              </w:rPr>
              <w:t>",</w:t>
            </w:r>
          </w:p>
          <w:p w14:paraId="5E85843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t xml:space="preserve">  </w:t>
            </w:r>
            <w:r w:rsidR="002D2D91" w:rsidRPr="0006217B">
              <w:rPr>
                <w:rFonts w:asciiTheme="minorHAnsi" w:eastAsiaTheme="minorHAnsi" w:hAnsiTheme="minorHAnsi" w:hint="eastAsia"/>
              </w:rPr>
              <w:t>custAcntSumry: "H</w:t>
            </w:r>
            <w:r w:rsidR="002D2D91" w:rsidRPr="0006217B">
              <w:rPr>
                <w:rFonts w:asciiTheme="minorHAnsi" w:eastAsiaTheme="minorHAnsi" w:hAnsiTheme="minorHAnsi"/>
              </w:rPr>
              <w:t>ecto Financial</w:t>
            </w:r>
            <w:r w:rsidR="002D2D91" w:rsidRPr="0006217B">
              <w:rPr>
                <w:rFonts w:asciiTheme="minorHAnsi" w:eastAsiaTheme="minorHAnsi" w:hAnsiTheme="minorHAnsi" w:hint="eastAsia"/>
              </w:rPr>
              <w:t>",</w:t>
            </w:r>
          </w:p>
          <w:p w14:paraId="432F29A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notiUrl: "https://example.com/notiUrl",</w:t>
            </w:r>
          </w:p>
          <w:p w14:paraId="035E7B96"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nextUrl: "https://example.com/nextUrl",</w:t>
            </w:r>
          </w:p>
          <w:p w14:paraId="5AB7E3A3"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cancUrl: "https://example.com/cancUrl",</w:t>
            </w:r>
          </w:p>
          <w:p w14:paraId="5BA4BC41"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mchtParam: "name=HongGilDong&amp;age=25",</w:t>
            </w:r>
          </w:p>
          <w:p w14:paraId="59D6F3D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custIp: "127.0.0.1",</w:t>
            </w:r>
          </w:p>
          <w:p w14:paraId="26562E7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pktHash: "f395b6725a9a18f2563ce34f8bc76698051d27c05e5ba815f463f00429061c0c",</w:t>
            </w:r>
          </w:p>
          <w:p w14:paraId="53425D02"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ui: {</w:t>
            </w:r>
          </w:p>
          <w:p w14:paraId="33F6E946"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type: "popup",</w:t>
            </w:r>
          </w:p>
          <w:p w14:paraId="225FEA37"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width: "430",</w:t>
            </w:r>
          </w:p>
          <w:p w14:paraId="54A8F3E8"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height: "660"</w:t>
            </w:r>
          </w:p>
          <w:p w14:paraId="70A1E066"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w:t>
            </w:r>
          </w:p>
          <w:p w14:paraId="0D2A9016" w14:textId="77777777" w:rsidR="002D2D91" w:rsidRPr="0006217B" w:rsidRDefault="002D2D91"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function(rsp</w:t>
            </w:r>
            <w:proofErr w:type="gramStart"/>
            <w:r w:rsidRPr="0006217B">
              <w:rPr>
                <w:rFonts w:asciiTheme="minorHAnsi" w:eastAsiaTheme="minorHAnsi" w:hAnsiTheme="minorHAnsi"/>
              </w:rPr>
              <w:t>){</w:t>
            </w:r>
            <w:proofErr w:type="gramEnd"/>
          </w:p>
          <w:p w14:paraId="34E6462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console.log(rsp);</w:t>
            </w:r>
          </w:p>
          <w:p w14:paraId="011F104E" w14:textId="77777777" w:rsidR="002D2D91" w:rsidRPr="0006217B" w:rsidRDefault="002D2D91" w:rsidP="002D2D91">
            <w:pPr>
              <w:pStyle w:val="cq11"/>
              <w:spacing w:line="240" w:lineRule="auto"/>
              <w:ind w:leftChars="0" w:left="0"/>
              <w:rPr>
                <w:rFonts w:asciiTheme="minorHAnsi" w:eastAsiaTheme="minorHAnsi" w:hAnsiTheme="minorHAnsi"/>
              </w:rPr>
            </w:pPr>
            <w:r w:rsidRPr="0006217B">
              <w:rPr>
                <w:rFonts w:asciiTheme="minorHAnsi" w:eastAsiaTheme="minorHAnsi" w:hAnsiTheme="minorHAnsi"/>
              </w:rPr>
              <w:t>});</w:t>
            </w:r>
          </w:p>
        </w:tc>
      </w:tr>
    </w:tbl>
    <w:p w14:paraId="53B3AFCD" w14:textId="77777777" w:rsidR="002D2D91" w:rsidRPr="0006217B" w:rsidRDefault="002D2D91" w:rsidP="00CD14DA">
      <w:pPr>
        <w:pStyle w:val="cq11"/>
        <w:ind w:left="440"/>
        <w:rPr>
          <w:rFonts w:asciiTheme="minorHAnsi" w:eastAsiaTheme="minorHAnsi" w:hAnsiTheme="minorHAnsi"/>
        </w:rPr>
      </w:pPr>
    </w:p>
    <w:p w14:paraId="2F6C316A" w14:textId="77777777" w:rsidR="002D2D91" w:rsidRPr="0006217B" w:rsidRDefault="002D2D91" w:rsidP="00CD14DA">
      <w:pPr>
        <w:pStyle w:val="cq11"/>
        <w:ind w:left="440"/>
        <w:rPr>
          <w:rFonts w:asciiTheme="minorHAnsi" w:eastAsiaTheme="minorHAnsi" w:hAnsiTheme="minorHAnsi"/>
        </w:rPr>
      </w:pPr>
      <w:r w:rsidRPr="0006217B">
        <w:rPr>
          <w:rFonts w:asciiTheme="minorHAnsi" w:eastAsiaTheme="minorHAnsi" w:hAnsiTheme="minorHAnsi" w:hint="eastAsia"/>
        </w:rPr>
        <w:t>Close iframe</w:t>
      </w:r>
    </w:p>
    <w:tbl>
      <w:tblPr>
        <w:tblStyle w:val="a7"/>
        <w:tblW w:w="0" w:type="auto"/>
        <w:tblInd w:w="440" w:type="dxa"/>
        <w:tblLook w:val="04A0" w:firstRow="1" w:lastRow="0" w:firstColumn="1" w:lastColumn="0" w:noHBand="0" w:noVBand="1"/>
      </w:tblPr>
      <w:tblGrid>
        <w:gridCol w:w="10016"/>
      </w:tblGrid>
      <w:tr w:rsidR="002D2D91" w:rsidRPr="0006217B" w14:paraId="616725F6" w14:textId="77777777" w:rsidTr="002D2D91">
        <w:tc>
          <w:tcPr>
            <w:tcW w:w="10456" w:type="dxa"/>
            <w:shd w:val="clear" w:color="auto" w:fill="D9D9D9" w:themeFill="background1" w:themeFillShade="D9"/>
          </w:tcPr>
          <w:p w14:paraId="64B07AE2" w14:textId="77777777" w:rsidR="002D2D91" w:rsidRPr="0006217B" w:rsidRDefault="002D2D91" w:rsidP="00CD14DA">
            <w:pPr>
              <w:pStyle w:val="cq11"/>
              <w:ind w:leftChars="0" w:left="0"/>
              <w:rPr>
                <w:rFonts w:asciiTheme="minorHAnsi" w:eastAsiaTheme="minorHAnsi" w:hAnsiTheme="minorHAnsi"/>
              </w:rPr>
            </w:pPr>
            <w:r w:rsidRPr="0006217B">
              <w:rPr>
                <w:rFonts w:asciiTheme="minorHAnsi" w:eastAsiaTheme="minorHAnsi" w:hAnsiTheme="minorHAnsi"/>
              </w:rPr>
              <w:t>parent.postMessage(JSON.stringify({action:"HECTO_IFRAME_CLOSE", params: _PAY_RESULT}), "*");</w:t>
            </w:r>
          </w:p>
        </w:tc>
      </w:tr>
    </w:tbl>
    <w:p w14:paraId="4D2843DB" w14:textId="77777777" w:rsidR="002D2D91" w:rsidRPr="0006217B" w:rsidRDefault="002D2D91" w:rsidP="002D2D91">
      <w:pPr>
        <w:pStyle w:val="cq11"/>
        <w:ind w:leftChars="0" w:left="0"/>
        <w:rPr>
          <w:rFonts w:asciiTheme="minorHAnsi" w:eastAsiaTheme="minorHAnsi" w:hAnsiTheme="minorHAnsi"/>
        </w:rPr>
      </w:pPr>
    </w:p>
    <w:p w14:paraId="1CBFFB35" w14:textId="77777777" w:rsidR="002D2D91" w:rsidRPr="0006217B" w:rsidRDefault="002D2D91" w:rsidP="00CD14DA">
      <w:pPr>
        <w:pStyle w:val="cq11"/>
        <w:ind w:left="440"/>
        <w:rPr>
          <w:rFonts w:asciiTheme="minorHAnsi" w:eastAsiaTheme="minorHAnsi" w:hAnsiTheme="minorHAnsi"/>
        </w:rPr>
      </w:pPr>
      <w:r w:rsidRPr="0006217B">
        <w:rPr>
          <w:rFonts w:asciiTheme="minorHAnsi" w:eastAsiaTheme="minorHAnsi" w:hAnsiTheme="minorHAnsi" w:hint="eastAsia"/>
        </w:rPr>
        <w:t>Adjust iframe width</w:t>
      </w:r>
    </w:p>
    <w:tbl>
      <w:tblPr>
        <w:tblStyle w:val="a7"/>
        <w:tblW w:w="0" w:type="auto"/>
        <w:tblInd w:w="440" w:type="dxa"/>
        <w:tblLook w:val="04A0" w:firstRow="1" w:lastRow="0" w:firstColumn="1" w:lastColumn="0" w:noHBand="0" w:noVBand="1"/>
      </w:tblPr>
      <w:tblGrid>
        <w:gridCol w:w="10016"/>
      </w:tblGrid>
      <w:tr w:rsidR="002D2D91" w:rsidRPr="0006217B" w14:paraId="180E0775" w14:textId="77777777" w:rsidTr="002D2D91">
        <w:tc>
          <w:tcPr>
            <w:tcW w:w="10456" w:type="dxa"/>
            <w:shd w:val="clear" w:color="auto" w:fill="D9D9D9" w:themeFill="background1" w:themeFillShade="D9"/>
          </w:tcPr>
          <w:p w14:paraId="0C14E125" w14:textId="77777777" w:rsidR="002D2D91" w:rsidRPr="0006217B" w:rsidRDefault="002D2D91" w:rsidP="00CD14DA">
            <w:pPr>
              <w:pStyle w:val="cq11"/>
              <w:ind w:leftChars="0" w:left="0"/>
              <w:rPr>
                <w:rFonts w:asciiTheme="minorHAnsi" w:eastAsiaTheme="minorHAnsi" w:hAnsiTheme="minorHAnsi"/>
              </w:rPr>
            </w:pPr>
            <w:r w:rsidRPr="0006217B">
              <w:rPr>
                <w:rFonts w:asciiTheme="minorHAnsi" w:eastAsiaTheme="minorHAnsi" w:hAnsiTheme="minorHAnsi"/>
              </w:rPr>
              <w:t>parent.postMessage(JSON.stringify({action:"HECTO_IFRAME_RESIZE", params: {width:"500px"}}), "*");</w:t>
            </w:r>
          </w:p>
        </w:tc>
      </w:tr>
    </w:tbl>
    <w:p w14:paraId="6D40E420" w14:textId="77777777" w:rsidR="002D2D91" w:rsidRPr="0006217B" w:rsidRDefault="002D2D91" w:rsidP="00CD14DA">
      <w:pPr>
        <w:pStyle w:val="cq11"/>
        <w:ind w:left="440"/>
        <w:rPr>
          <w:rFonts w:asciiTheme="minorHAnsi" w:eastAsiaTheme="minorHAnsi" w:hAnsiTheme="minorHAnsi"/>
        </w:rPr>
      </w:pPr>
    </w:p>
    <w:p w14:paraId="6D7C8A8C" w14:textId="77777777" w:rsidR="002D2D91" w:rsidRPr="0006217B" w:rsidRDefault="002D2D91" w:rsidP="00CD14DA">
      <w:pPr>
        <w:pStyle w:val="cq11"/>
        <w:ind w:left="440"/>
        <w:rPr>
          <w:rFonts w:asciiTheme="minorHAnsi" w:eastAsiaTheme="minorHAnsi" w:hAnsiTheme="minorHAnsi"/>
        </w:rPr>
      </w:pPr>
      <w:r w:rsidRPr="0006217B">
        <w:rPr>
          <w:rFonts w:asciiTheme="minorHAnsi" w:eastAsiaTheme="minorHAnsi" w:hAnsiTheme="minorHAnsi"/>
        </w:rPr>
        <w:t>Iframe default size</w:t>
      </w:r>
    </w:p>
    <w:tbl>
      <w:tblPr>
        <w:tblStyle w:val="a7"/>
        <w:tblW w:w="0" w:type="auto"/>
        <w:tblInd w:w="440" w:type="dxa"/>
        <w:tblLook w:val="04A0" w:firstRow="1" w:lastRow="0" w:firstColumn="1" w:lastColumn="0" w:noHBand="0" w:noVBand="1"/>
      </w:tblPr>
      <w:tblGrid>
        <w:gridCol w:w="10016"/>
      </w:tblGrid>
      <w:tr w:rsidR="002D2D91" w:rsidRPr="0006217B" w14:paraId="5BBEF553" w14:textId="77777777" w:rsidTr="002D2D91">
        <w:tc>
          <w:tcPr>
            <w:tcW w:w="10456" w:type="dxa"/>
            <w:shd w:val="clear" w:color="auto" w:fill="D9D9D9" w:themeFill="background1" w:themeFillShade="D9"/>
          </w:tcPr>
          <w:p w14:paraId="5DDBFE7D" w14:textId="77777777" w:rsidR="002D2D91" w:rsidRPr="0006217B" w:rsidRDefault="002D2D91" w:rsidP="00CD14DA">
            <w:pPr>
              <w:pStyle w:val="cq11"/>
              <w:ind w:leftChars="0" w:left="0"/>
              <w:rPr>
                <w:rFonts w:asciiTheme="minorHAnsi" w:eastAsiaTheme="minorHAnsi" w:hAnsiTheme="minorHAnsi"/>
              </w:rPr>
            </w:pPr>
            <w:r w:rsidRPr="0006217B">
              <w:rPr>
                <w:rFonts w:asciiTheme="minorHAnsi" w:eastAsiaTheme="minorHAnsi" w:hAnsiTheme="minorHAnsi"/>
              </w:rPr>
              <w:t>parent.postMessage(JSON.stringify({action:"HECTO_IFRAME_RETURNSIZE"}), "*");</w:t>
            </w:r>
          </w:p>
        </w:tc>
      </w:tr>
    </w:tbl>
    <w:p w14:paraId="0304E414" w14:textId="78B7D62B" w:rsidR="00C318BE" w:rsidRPr="0006217B" w:rsidRDefault="00C318BE" w:rsidP="00D30A7F">
      <w:pPr>
        <w:pStyle w:val="2"/>
        <w:rPr>
          <w:rFonts w:asciiTheme="minorHAnsi" w:eastAsiaTheme="minorHAnsi" w:hAnsiTheme="minorHAnsi"/>
        </w:rPr>
      </w:pPr>
      <w:bookmarkStart w:id="12" w:name="_Toc172043420"/>
      <w:r w:rsidRPr="0006217B">
        <w:rPr>
          <w:rFonts w:asciiTheme="minorHAnsi" w:eastAsiaTheme="minorHAnsi" w:hAnsiTheme="minorHAnsi" w:hint="eastAsia"/>
        </w:rPr>
        <w:lastRenderedPageBreak/>
        <w:t>S</w:t>
      </w:r>
      <w:r w:rsidRPr="0006217B">
        <w:rPr>
          <w:rFonts w:asciiTheme="minorHAnsi" w:eastAsiaTheme="minorHAnsi" w:hAnsiTheme="minorHAnsi"/>
        </w:rPr>
        <w:t>ample Source Provision</w:t>
      </w:r>
      <w:bookmarkEnd w:id="12"/>
    </w:p>
    <w:tbl>
      <w:tblPr>
        <w:tblStyle w:val="a7"/>
        <w:tblW w:w="0" w:type="auto"/>
        <w:tblInd w:w="440" w:type="dxa"/>
        <w:tblLook w:val="04A0" w:firstRow="1" w:lastRow="0" w:firstColumn="1" w:lastColumn="0" w:noHBand="0" w:noVBand="1"/>
      </w:tblPr>
      <w:tblGrid>
        <w:gridCol w:w="10026"/>
      </w:tblGrid>
      <w:tr w:rsidR="002D2D91" w:rsidRPr="0006217B" w14:paraId="2692F9B3" w14:textId="77777777" w:rsidTr="002D2D91">
        <w:tc>
          <w:tcPr>
            <w:tcW w:w="10456" w:type="dxa"/>
            <w:tcBorders>
              <w:top w:val="nil"/>
              <w:left w:val="nil"/>
              <w:bottom w:val="nil"/>
              <w:right w:val="nil"/>
            </w:tcBorders>
            <w:shd w:val="clear" w:color="auto" w:fill="FFF2CC" w:themeFill="accent4" w:themeFillTint="33"/>
          </w:tcPr>
          <w:p w14:paraId="6DAE8A69" w14:textId="665AF4FE" w:rsidR="002D2D91" w:rsidRPr="0006217B" w:rsidRDefault="002D2D91" w:rsidP="00927EB0">
            <w:pPr>
              <w:pStyle w:val="cq11"/>
              <w:numPr>
                <w:ilvl w:val="0"/>
                <w:numId w:val="13"/>
              </w:numPr>
              <w:ind w:leftChars="0"/>
              <w:rPr>
                <w:rFonts w:asciiTheme="minorHAnsi" w:eastAsiaTheme="minorHAnsi" w:hAnsiTheme="minorHAnsi"/>
              </w:rPr>
            </w:pPr>
            <w:r w:rsidRPr="0006217B">
              <w:rPr>
                <w:rFonts w:asciiTheme="minorHAnsi" w:eastAsiaTheme="minorHAnsi" w:hAnsiTheme="minorHAnsi" w:hint="eastAsia"/>
              </w:rPr>
              <w:t xml:space="preserve">To make Hecto Financial payment window integration easy, </w:t>
            </w:r>
            <w:r w:rsidR="00133EB8">
              <w:rPr>
                <w:rFonts w:asciiTheme="minorHAnsi" w:eastAsiaTheme="minorHAnsi" w:hAnsiTheme="minorHAnsi"/>
              </w:rPr>
              <w:t xml:space="preserve">a </w:t>
            </w:r>
            <w:r w:rsidRPr="0006217B">
              <w:rPr>
                <w:rFonts w:asciiTheme="minorHAnsi" w:eastAsiaTheme="minorHAnsi" w:hAnsiTheme="minorHAnsi" w:hint="eastAsia"/>
              </w:rPr>
              <w:t>sample source is provided.</w:t>
            </w:r>
          </w:p>
          <w:p w14:paraId="5C00D25C" w14:textId="77777777" w:rsidR="002D2D91" w:rsidRPr="0006217B" w:rsidRDefault="002D2D91" w:rsidP="00927EB0">
            <w:pPr>
              <w:pStyle w:val="cq11"/>
              <w:numPr>
                <w:ilvl w:val="0"/>
                <w:numId w:val="13"/>
              </w:numPr>
              <w:ind w:leftChars="0"/>
              <w:rPr>
                <w:rFonts w:asciiTheme="minorHAnsi" w:eastAsiaTheme="minorHAnsi" w:hAnsiTheme="minorHAnsi"/>
              </w:rPr>
            </w:pPr>
            <w:r w:rsidRPr="0006217B">
              <w:rPr>
                <w:rFonts w:asciiTheme="minorHAnsi" w:eastAsiaTheme="minorHAnsi" w:hAnsiTheme="minorHAnsi"/>
              </w:rPr>
              <w:t>The sample source provided by Hecto Financial only includes the basics for integration, so please integrate it according to the Merchant’s environment when developing.</w:t>
            </w:r>
          </w:p>
        </w:tc>
      </w:tr>
    </w:tbl>
    <w:p w14:paraId="6E00F754" w14:textId="3B791928" w:rsidR="002D2D91" w:rsidRPr="0006217B" w:rsidRDefault="002D2D91" w:rsidP="00D30A7F">
      <w:pPr>
        <w:pStyle w:val="cq11"/>
        <w:numPr>
          <w:ilvl w:val="0"/>
          <w:numId w:val="14"/>
        </w:numPr>
        <w:ind w:leftChars="0"/>
        <w:rPr>
          <w:rFonts w:asciiTheme="minorHAnsi" w:eastAsiaTheme="minorHAnsi" w:hAnsiTheme="minorHAnsi"/>
          <w:b/>
        </w:rPr>
      </w:pPr>
      <w:r w:rsidRPr="0006217B">
        <w:rPr>
          <w:rFonts w:asciiTheme="minorHAnsi" w:eastAsiaTheme="minorHAnsi" w:hAnsiTheme="minorHAnsi"/>
          <w:b/>
        </w:rPr>
        <w:t xml:space="preserve">Access </w:t>
      </w:r>
      <w:r w:rsidR="00133EB8">
        <w:rPr>
          <w:rFonts w:asciiTheme="minorHAnsi" w:eastAsiaTheme="minorHAnsi" w:hAnsiTheme="minorHAnsi"/>
          <w:b/>
        </w:rPr>
        <w:t xml:space="preserve">the </w:t>
      </w:r>
      <w:r w:rsidRPr="0006217B">
        <w:rPr>
          <w:rFonts w:asciiTheme="minorHAnsi" w:eastAsiaTheme="minorHAnsi" w:hAnsiTheme="minorHAnsi"/>
          <w:b/>
        </w:rPr>
        <w:t xml:space="preserve">Hecto Financial Developer Support Site. </w:t>
      </w:r>
      <w:hyperlink r:id="rId12" w:history="1">
        <w:r w:rsidRPr="0006217B">
          <w:rPr>
            <w:rStyle w:val="ab"/>
            <w:rFonts w:asciiTheme="minorHAnsi" w:eastAsiaTheme="minorHAnsi" w:hAnsiTheme="minorHAnsi"/>
            <w:b/>
            <w:color w:val="FFC000"/>
          </w:rPr>
          <w:t>Click!</w:t>
        </w:r>
      </w:hyperlink>
    </w:p>
    <w:p w14:paraId="361D37A5" w14:textId="256CE5AB" w:rsidR="002D2D91" w:rsidRPr="0006217B" w:rsidRDefault="002D2D91" w:rsidP="00927EB0">
      <w:pPr>
        <w:pStyle w:val="cq11"/>
        <w:numPr>
          <w:ilvl w:val="0"/>
          <w:numId w:val="14"/>
        </w:numPr>
        <w:ind w:leftChars="0"/>
        <w:rPr>
          <w:rFonts w:asciiTheme="minorHAnsi" w:eastAsiaTheme="minorHAnsi" w:hAnsiTheme="minorHAnsi"/>
          <w:b/>
        </w:rPr>
      </w:pPr>
      <w:r w:rsidRPr="0006217B">
        <w:rPr>
          <w:rFonts w:asciiTheme="minorHAnsi" w:eastAsiaTheme="minorHAnsi" w:hAnsiTheme="minorHAnsi" w:hint="eastAsia"/>
          <w:b/>
        </w:rPr>
        <w:t xml:space="preserve">From </w:t>
      </w:r>
      <w:r w:rsidR="00133EB8">
        <w:rPr>
          <w:rFonts w:asciiTheme="minorHAnsi" w:eastAsiaTheme="minorHAnsi" w:hAnsiTheme="minorHAnsi"/>
          <w:b/>
        </w:rPr>
        <w:t xml:space="preserve">the </w:t>
      </w:r>
      <w:r w:rsidRPr="0006217B">
        <w:rPr>
          <w:rFonts w:asciiTheme="minorHAnsi" w:eastAsiaTheme="minorHAnsi" w:hAnsiTheme="minorHAnsi" w:hint="eastAsia"/>
          <w:b/>
        </w:rPr>
        <w:t>top menu [Developer Forum] &gt; [</w:t>
      </w:r>
      <w:hyperlink r:id="rId13" w:history="1">
        <w:r w:rsidRPr="0006217B">
          <w:rPr>
            <w:rStyle w:val="ab"/>
            <w:rFonts w:asciiTheme="minorHAnsi" w:eastAsiaTheme="minorHAnsi" w:hAnsiTheme="minorHAnsi" w:hint="eastAsia"/>
            <w:b/>
          </w:rPr>
          <w:t>SDK Download</w:t>
        </w:r>
      </w:hyperlink>
      <w:r w:rsidRPr="0006217B">
        <w:rPr>
          <w:rFonts w:asciiTheme="minorHAnsi" w:eastAsiaTheme="minorHAnsi" w:hAnsiTheme="minorHAnsi" w:hint="eastAsia"/>
          <w:b/>
        </w:rPr>
        <w:t>]</w:t>
      </w:r>
      <w:r w:rsidRPr="0006217B">
        <w:rPr>
          <w:rFonts w:asciiTheme="minorHAnsi" w:eastAsiaTheme="minorHAnsi" w:hAnsiTheme="minorHAnsi"/>
          <w:b/>
        </w:rPr>
        <w:t xml:space="preserve">, download </w:t>
      </w:r>
      <w:r w:rsidR="00133EB8">
        <w:rPr>
          <w:rFonts w:asciiTheme="minorHAnsi" w:eastAsiaTheme="minorHAnsi" w:hAnsiTheme="minorHAnsi"/>
          <w:b/>
        </w:rPr>
        <w:t xml:space="preserve">the </w:t>
      </w:r>
      <w:r w:rsidRPr="0006217B">
        <w:rPr>
          <w:rFonts w:asciiTheme="minorHAnsi" w:eastAsiaTheme="minorHAnsi" w:hAnsiTheme="minorHAnsi"/>
          <w:b/>
        </w:rPr>
        <w:t>sample source.</w:t>
      </w:r>
    </w:p>
    <w:p w14:paraId="19EC7E99" w14:textId="77777777" w:rsidR="002D2D91" w:rsidRPr="0006217B" w:rsidRDefault="009B18F8"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Standard payment window (UI), </w:t>
      </w:r>
      <w:hyperlink r:id="rId14" w:history="1">
        <w:r w:rsidRPr="0006217B">
          <w:rPr>
            <w:rStyle w:val="ab"/>
            <w:rFonts w:asciiTheme="minorHAnsi" w:eastAsiaTheme="minorHAnsi" w:hAnsiTheme="minorHAnsi"/>
          </w:rPr>
          <w:t>click</w:t>
        </w:r>
      </w:hyperlink>
      <w:r w:rsidRPr="0006217B">
        <w:rPr>
          <w:rFonts w:asciiTheme="minorHAnsi" w:eastAsiaTheme="minorHAnsi" w:hAnsiTheme="minorHAnsi"/>
        </w:rPr>
        <w:t>!</w:t>
      </w:r>
    </w:p>
    <w:p w14:paraId="20C17C44" w14:textId="77777777" w:rsidR="009B18F8" w:rsidRPr="0006217B" w:rsidRDefault="009B18F8"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hint="eastAsia"/>
        </w:rPr>
        <w:t xml:space="preserve">Credit card </w:t>
      </w:r>
      <w:r w:rsidRPr="0006217B">
        <w:rPr>
          <w:rFonts w:asciiTheme="minorHAnsi" w:eastAsiaTheme="minorHAnsi" w:hAnsiTheme="minorHAnsi"/>
        </w:rPr>
        <w:t xml:space="preserve">non/old verification API (Non-UI), </w:t>
      </w:r>
      <w:hyperlink r:id="rId15" w:history="1">
        <w:r w:rsidRPr="0006217B">
          <w:rPr>
            <w:rStyle w:val="ab"/>
            <w:rFonts w:asciiTheme="minorHAnsi" w:eastAsiaTheme="minorHAnsi" w:hAnsiTheme="minorHAnsi"/>
          </w:rPr>
          <w:t>click</w:t>
        </w:r>
      </w:hyperlink>
      <w:r w:rsidRPr="0006217B">
        <w:rPr>
          <w:rFonts w:asciiTheme="minorHAnsi" w:eastAsiaTheme="minorHAnsi" w:hAnsiTheme="minorHAnsi"/>
        </w:rPr>
        <w:t>!</w:t>
      </w:r>
    </w:p>
    <w:p w14:paraId="39C8F786" w14:textId="77777777" w:rsidR="009B18F8" w:rsidRPr="0006217B" w:rsidRDefault="009B18F8"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Virtual account API (Non-UI), </w:t>
      </w:r>
      <w:hyperlink r:id="rId16" w:history="1">
        <w:r w:rsidRPr="0006217B">
          <w:rPr>
            <w:rStyle w:val="ab"/>
            <w:rFonts w:asciiTheme="minorHAnsi" w:eastAsiaTheme="minorHAnsi" w:hAnsiTheme="minorHAnsi"/>
          </w:rPr>
          <w:t>click</w:t>
        </w:r>
      </w:hyperlink>
      <w:r w:rsidRPr="0006217B">
        <w:rPr>
          <w:rFonts w:asciiTheme="minorHAnsi" w:eastAsiaTheme="minorHAnsi" w:hAnsiTheme="minorHAnsi"/>
        </w:rPr>
        <w:t>!</w:t>
      </w:r>
    </w:p>
    <w:p w14:paraId="6DCC99B5" w14:textId="77777777" w:rsidR="009B18F8" w:rsidRPr="0006217B" w:rsidRDefault="009B18F8" w:rsidP="00927EB0">
      <w:pPr>
        <w:pStyle w:val="cq11"/>
        <w:numPr>
          <w:ilvl w:val="0"/>
          <w:numId w:val="14"/>
        </w:numPr>
        <w:ind w:leftChars="0"/>
        <w:rPr>
          <w:rFonts w:asciiTheme="minorHAnsi" w:eastAsiaTheme="minorHAnsi" w:hAnsiTheme="minorHAnsi"/>
          <w:b/>
          <w:bCs/>
        </w:rPr>
      </w:pPr>
      <w:r w:rsidRPr="0006217B">
        <w:rPr>
          <w:rFonts w:asciiTheme="minorHAnsi" w:eastAsiaTheme="minorHAnsi" w:hAnsiTheme="minorHAnsi"/>
          <w:b/>
          <w:bCs/>
        </w:rPr>
        <w:t>config.xxx</w:t>
      </w:r>
      <w:r w:rsidR="00D46AC2" w:rsidRPr="0006217B">
        <w:rPr>
          <w:rFonts w:asciiTheme="minorHAnsi" w:eastAsiaTheme="minorHAnsi" w:hAnsiTheme="minorHAnsi"/>
          <w:b/>
          <w:bCs/>
        </w:rPr>
        <w:t xml:space="preserve"> setting change</w:t>
      </w:r>
    </w:p>
    <w:p w14:paraId="5D31A046"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It is the sample source setting file. Merchant ID, encryption key, log directory, and others can be set.</w:t>
      </w:r>
    </w:p>
    <w:p w14:paraId="53DE9072" w14:textId="32CC801D"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For </w:t>
      </w:r>
      <w:r w:rsidR="00133EB8">
        <w:rPr>
          <w:rFonts w:asciiTheme="minorHAnsi" w:eastAsiaTheme="minorHAnsi" w:hAnsiTheme="minorHAnsi"/>
        </w:rPr>
        <w:t xml:space="preserve">the </w:t>
      </w:r>
      <w:r w:rsidRPr="0006217B">
        <w:rPr>
          <w:rFonts w:asciiTheme="minorHAnsi" w:eastAsiaTheme="minorHAnsi" w:hAnsiTheme="minorHAnsi"/>
        </w:rPr>
        <w:t xml:space="preserve">test environment, </w:t>
      </w:r>
      <w:r w:rsidR="00133EB8">
        <w:rPr>
          <w:rFonts w:asciiTheme="minorHAnsi" w:eastAsiaTheme="minorHAnsi" w:hAnsiTheme="minorHAnsi"/>
        </w:rPr>
        <w:t xml:space="preserve">the </w:t>
      </w:r>
      <w:r w:rsidRPr="0006217B">
        <w:rPr>
          <w:rFonts w:asciiTheme="minorHAnsi" w:eastAsiaTheme="minorHAnsi" w:hAnsiTheme="minorHAnsi"/>
        </w:rPr>
        <w:t>default value can be used.</w:t>
      </w:r>
    </w:p>
    <w:p w14:paraId="1C58384A" w14:textId="7B333235"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For </w:t>
      </w:r>
      <w:r w:rsidR="00707DFC">
        <w:rPr>
          <w:rFonts w:asciiTheme="minorHAnsi" w:eastAsiaTheme="minorHAnsi" w:hAnsiTheme="minorHAnsi"/>
        </w:rPr>
        <w:t xml:space="preserve">a </w:t>
      </w:r>
      <w:r w:rsidRPr="0006217B">
        <w:rPr>
          <w:rFonts w:asciiTheme="minorHAnsi" w:eastAsiaTheme="minorHAnsi" w:hAnsiTheme="minorHAnsi"/>
        </w:rPr>
        <w:t>production environment, the Merchant ID and encryption key generated by Hecto Financial should be set.</w:t>
      </w:r>
    </w:p>
    <w:p w14:paraId="7F741E4F" w14:textId="77777777" w:rsidR="00D46AC2" w:rsidRPr="0006217B" w:rsidRDefault="00D46AC2" w:rsidP="00927EB0">
      <w:pPr>
        <w:pStyle w:val="cq11"/>
        <w:numPr>
          <w:ilvl w:val="0"/>
          <w:numId w:val="14"/>
        </w:numPr>
        <w:ind w:leftChars="0"/>
        <w:rPr>
          <w:rFonts w:asciiTheme="minorHAnsi" w:eastAsiaTheme="minorHAnsi" w:hAnsiTheme="minorHAnsi"/>
          <w:b/>
        </w:rPr>
      </w:pPr>
      <w:r w:rsidRPr="0006217B">
        <w:rPr>
          <w:rFonts w:asciiTheme="minorHAnsi" w:eastAsiaTheme="minorHAnsi" w:hAnsiTheme="minorHAnsi"/>
          <w:b/>
        </w:rPr>
        <w:t>notiUrl, nextUrl, cancUrl request parameter value change</w:t>
      </w:r>
    </w:p>
    <w:p w14:paraId="24BBBC14"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notiUrl: </w:t>
      </w:r>
      <w:r w:rsidR="000737CC" w:rsidRPr="0006217B">
        <w:rPr>
          <w:rFonts w:asciiTheme="minorHAnsi" w:eastAsiaTheme="minorHAnsi" w:hAnsiTheme="minorHAnsi"/>
        </w:rPr>
        <w:t xml:space="preserve">Put the URL that receives the response parameter delivered as Server </w:t>
      </w:r>
      <w:proofErr w:type="gramStart"/>
      <w:r w:rsidR="000737CC" w:rsidRPr="0006217B">
        <w:rPr>
          <w:rFonts w:asciiTheme="minorHAnsi" w:eastAsiaTheme="minorHAnsi" w:hAnsiTheme="minorHAnsi"/>
        </w:rPr>
        <w:t>To</w:t>
      </w:r>
      <w:proofErr w:type="gramEnd"/>
      <w:r w:rsidR="000737CC" w:rsidRPr="0006217B">
        <w:rPr>
          <w:rFonts w:asciiTheme="minorHAnsi" w:eastAsiaTheme="minorHAnsi" w:hAnsiTheme="minorHAnsi"/>
        </w:rPr>
        <w:t xml:space="preserve"> Server from Hecto Financial</w:t>
      </w:r>
    </w:p>
    <w:p w14:paraId="512B1D03" w14:textId="2B8BDCE3"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nextUrl:</w:t>
      </w:r>
      <w:r w:rsidR="000737CC" w:rsidRPr="0006217B">
        <w:rPr>
          <w:rFonts w:asciiTheme="minorHAnsi" w:eastAsiaTheme="minorHAnsi" w:hAnsiTheme="minorHAnsi"/>
        </w:rPr>
        <w:t xml:space="preserve"> Put the URL of the merchant-side screen that the user is directed to after completing payment on </w:t>
      </w:r>
      <w:r w:rsidR="00707DFC">
        <w:rPr>
          <w:rFonts w:asciiTheme="minorHAnsi" w:eastAsiaTheme="minorHAnsi" w:hAnsiTheme="minorHAnsi"/>
        </w:rPr>
        <w:t xml:space="preserve">the </w:t>
      </w:r>
      <w:r w:rsidR="000737CC" w:rsidRPr="0006217B">
        <w:rPr>
          <w:rFonts w:asciiTheme="minorHAnsi" w:eastAsiaTheme="minorHAnsi" w:hAnsiTheme="minorHAnsi"/>
        </w:rPr>
        <w:t xml:space="preserve">Hecto Financial payment window, </w:t>
      </w:r>
    </w:p>
    <w:p w14:paraId="7E04DC72" w14:textId="642AFE0F"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cancUrl:</w:t>
      </w:r>
      <w:r w:rsidR="000737CC" w:rsidRPr="0006217B">
        <w:rPr>
          <w:rFonts w:asciiTheme="minorHAnsi" w:eastAsiaTheme="minorHAnsi" w:hAnsiTheme="minorHAnsi"/>
        </w:rPr>
        <w:t xml:space="preserve"> Put the URL of the merchant-side screen that the user is directed to after </w:t>
      </w:r>
      <w:r w:rsidR="00B37569" w:rsidRPr="0006217B">
        <w:rPr>
          <w:rFonts w:asciiTheme="minorHAnsi" w:eastAsiaTheme="minorHAnsi" w:hAnsiTheme="minorHAnsi"/>
        </w:rPr>
        <w:t>force</w:t>
      </w:r>
      <w:r w:rsidR="00707DFC">
        <w:rPr>
          <w:rFonts w:asciiTheme="minorHAnsi" w:eastAsiaTheme="minorHAnsi" w:hAnsiTheme="minorHAnsi" w:hint="eastAsia"/>
        </w:rPr>
        <w:t>fully</w:t>
      </w:r>
      <w:r w:rsidR="00B37569" w:rsidRPr="0006217B">
        <w:rPr>
          <w:rFonts w:asciiTheme="minorHAnsi" w:eastAsiaTheme="minorHAnsi" w:hAnsiTheme="minorHAnsi"/>
        </w:rPr>
        <w:t xml:space="preserve"> quitting</w:t>
      </w:r>
      <w:r w:rsidR="000737CC" w:rsidRPr="0006217B">
        <w:rPr>
          <w:rFonts w:asciiTheme="minorHAnsi" w:eastAsiaTheme="minorHAnsi" w:hAnsiTheme="minorHAnsi"/>
        </w:rPr>
        <w:t xml:space="preserve"> the Hecto Financial payment window</w:t>
      </w:r>
    </w:p>
    <w:p w14:paraId="1B89F1E2" w14:textId="77777777" w:rsidR="00D46AC2" w:rsidRPr="0006217B" w:rsidRDefault="00D46AC2" w:rsidP="00927EB0">
      <w:pPr>
        <w:pStyle w:val="cq11"/>
        <w:numPr>
          <w:ilvl w:val="0"/>
          <w:numId w:val="14"/>
        </w:numPr>
        <w:ind w:leftChars="0"/>
        <w:rPr>
          <w:rFonts w:asciiTheme="minorHAnsi" w:eastAsiaTheme="minorHAnsi" w:hAnsiTheme="minorHAnsi"/>
          <w:b/>
        </w:rPr>
      </w:pPr>
      <w:r w:rsidRPr="0006217B">
        <w:rPr>
          <w:rFonts w:asciiTheme="minorHAnsi" w:eastAsiaTheme="minorHAnsi" w:hAnsiTheme="minorHAnsi"/>
          <w:b/>
        </w:rPr>
        <w:t>Other cautions</w:t>
      </w:r>
    </w:p>
    <w:p w14:paraId="1611374E"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JAVA (JSP):</w:t>
      </w:r>
      <w:r w:rsidR="000737CC" w:rsidRPr="0006217B">
        <w:rPr>
          <w:rFonts w:asciiTheme="minorHAnsi" w:eastAsiaTheme="minorHAnsi" w:hAnsiTheme="minorHAnsi" w:hint="eastAsia"/>
        </w:rPr>
        <w:t xml:space="preserve"> log4j s</w:t>
      </w:r>
      <w:r w:rsidR="000737CC" w:rsidRPr="0006217B">
        <w:rPr>
          <w:rFonts w:asciiTheme="minorHAnsi" w:eastAsiaTheme="minorHAnsi" w:hAnsiTheme="minorHAnsi"/>
        </w:rPr>
        <w:t>etting file needs to be changed accordingly</w:t>
      </w:r>
    </w:p>
    <w:p w14:paraId="2D837AC3"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PHP: </w:t>
      </w:r>
      <w:r w:rsidR="000737CC" w:rsidRPr="0006217B">
        <w:rPr>
          <w:rFonts w:asciiTheme="minorHAnsi" w:eastAsiaTheme="minorHAnsi" w:hAnsiTheme="minorHAnsi"/>
        </w:rPr>
        <w:t xml:space="preserve">Need to install curl and </w:t>
      </w:r>
      <w:r w:rsidR="000737CC" w:rsidRPr="0006217B">
        <w:rPr>
          <w:rFonts w:asciiTheme="minorHAnsi" w:eastAsiaTheme="minorHAnsi" w:hAnsiTheme="minorHAnsi" w:hint="eastAsia"/>
        </w:rPr>
        <w:t>openssl</w:t>
      </w:r>
      <w:r w:rsidR="000737CC" w:rsidRPr="0006217B">
        <w:rPr>
          <w:rFonts w:asciiTheme="minorHAnsi" w:eastAsiaTheme="minorHAnsi" w:hAnsiTheme="minorHAnsi"/>
        </w:rPr>
        <w:t xml:space="preserve"> </w:t>
      </w:r>
      <w:r w:rsidR="000737CC" w:rsidRPr="0006217B">
        <w:rPr>
          <w:rFonts w:asciiTheme="minorHAnsi" w:eastAsiaTheme="minorHAnsi" w:hAnsiTheme="minorHAnsi" w:hint="eastAsia"/>
        </w:rPr>
        <w:t xml:space="preserve">package </w:t>
      </w:r>
      <w:r w:rsidR="000737CC" w:rsidRPr="0006217B">
        <w:rPr>
          <w:rFonts w:asciiTheme="minorHAnsi" w:eastAsiaTheme="minorHAnsi" w:hAnsiTheme="minorHAnsi"/>
        </w:rPr>
        <w:t>(</w:t>
      </w:r>
      <w:r w:rsidR="002A7075" w:rsidRPr="0006217B">
        <w:rPr>
          <w:rFonts w:asciiTheme="minorHAnsi" w:eastAsiaTheme="minorHAnsi" w:hAnsiTheme="minorHAnsi"/>
        </w:rPr>
        <w:t xml:space="preserve">Need to </w:t>
      </w:r>
      <w:r w:rsidR="002A7075" w:rsidRPr="0006217B">
        <w:rPr>
          <w:rFonts w:asciiTheme="minorHAnsi" w:eastAsiaTheme="minorHAnsi" w:hAnsiTheme="minorHAnsi" w:cs="Arial"/>
          <w:color w:val="4D5156"/>
          <w:sz w:val="21"/>
          <w:szCs w:val="21"/>
          <w:shd w:val="clear" w:color="auto" w:fill="FFFFFF"/>
        </w:rPr>
        <w:t>uncomment php.ini file)</w:t>
      </w:r>
    </w:p>
    <w:p w14:paraId="280952FF" w14:textId="77777777" w:rsidR="002A7075" w:rsidRPr="0006217B" w:rsidRDefault="002A7075"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Some functions may not work for PHP 5.4 or earlier.</w:t>
      </w:r>
    </w:p>
    <w:p w14:paraId="08C1D768" w14:textId="28F29AA1" w:rsidR="002A7075" w:rsidRPr="0006217B" w:rsidRDefault="002A7075"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For ASP Classic, there is a need to install </w:t>
      </w:r>
      <w:r w:rsidR="004C69E3">
        <w:rPr>
          <w:rFonts w:asciiTheme="minorHAnsi" w:eastAsiaTheme="minorHAnsi" w:hAnsiTheme="minorHAnsi"/>
        </w:rPr>
        <w:t xml:space="preserve">a </w:t>
      </w:r>
      <w:r w:rsidRPr="0006217B">
        <w:rPr>
          <w:rFonts w:asciiTheme="minorHAnsi" w:eastAsiaTheme="minorHAnsi" w:hAnsiTheme="minorHAnsi"/>
        </w:rPr>
        <w:t>DLL file (encryption/decryption module) which was additionally distributed.</w:t>
      </w:r>
    </w:p>
    <w:p w14:paraId="0F71714C" w14:textId="77777777" w:rsidR="002A7075" w:rsidRPr="0006217B" w:rsidRDefault="002A7075"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ASP Classic DLL Guide, </w:t>
      </w:r>
      <w:hyperlink r:id="rId17" w:history="1">
        <w:r w:rsidRPr="0006217B">
          <w:rPr>
            <w:rStyle w:val="ab"/>
            <w:rFonts w:asciiTheme="minorHAnsi" w:eastAsiaTheme="minorHAnsi" w:hAnsiTheme="minorHAnsi"/>
          </w:rPr>
          <w:t>click!</w:t>
        </w:r>
      </w:hyperlink>
    </w:p>
    <w:p w14:paraId="0E143326" w14:textId="77777777" w:rsidR="00C318BE" w:rsidRPr="0006217B" w:rsidRDefault="00C318BE" w:rsidP="00C318BE">
      <w:pPr>
        <w:pStyle w:val="1"/>
        <w:rPr>
          <w:rFonts w:asciiTheme="minorHAnsi" w:eastAsiaTheme="minorHAnsi" w:hAnsiTheme="minorHAnsi"/>
        </w:rPr>
      </w:pPr>
      <w:bookmarkStart w:id="13" w:name="_Toc172043421"/>
      <w:r w:rsidRPr="0006217B">
        <w:rPr>
          <w:rFonts w:asciiTheme="minorHAnsi" w:eastAsiaTheme="minorHAnsi" w:hAnsiTheme="minorHAnsi" w:hint="eastAsia"/>
        </w:rPr>
        <w:lastRenderedPageBreak/>
        <w:t>A</w:t>
      </w:r>
      <w:r w:rsidRPr="0006217B">
        <w:rPr>
          <w:rFonts w:asciiTheme="minorHAnsi" w:eastAsiaTheme="minorHAnsi" w:hAnsiTheme="minorHAnsi"/>
        </w:rPr>
        <w:t>PI Server Integration (Non-UI)</w:t>
      </w:r>
      <w:bookmarkEnd w:id="13"/>
    </w:p>
    <w:p w14:paraId="3C671B2A" w14:textId="302D9F12" w:rsidR="000749E1" w:rsidRPr="0006217B" w:rsidRDefault="000749E1" w:rsidP="00734742">
      <w:pPr>
        <w:rPr>
          <w:rFonts w:asciiTheme="minorHAnsi" w:eastAsiaTheme="minorHAnsi" w:hAnsiTheme="minorHAnsi"/>
          <w:b/>
          <w:bCs/>
        </w:rPr>
      </w:pPr>
      <w:r w:rsidRPr="0006217B">
        <w:rPr>
          <w:rFonts w:asciiTheme="minorHAnsi" w:eastAsiaTheme="minorHAnsi" w:hAnsiTheme="minorHAnsi" w:hint="eastAsia"/>
          <w:bCs/>
        </w:rPr>
        <w:t>API service integration methods of cancellation per payment method, credit card billkey payment, mobile monthly recurring payment, virtual account issuance, etc. are defined.</w:t>
      </w:r>
    </w:p>
    <w:p w14:paraId="37FAF7AC" w14:textId="341C4A9C" w:rsidR="00C318BE" w:rsidRPr="0006217B" w:rsidRDefault="00D56FA0" w:rsidP="00C318BE">
      <w:pPr>
        <w:pStyle w:val="2"/>
        <w:rPr>
          <w:rFonts w:asciiTheme="minorHAnsi" w:eastAsiaTheme="minorHAnsi" w:hAnsiTheme="minorHAnsi"/>
        </w:rPr>
      </w:pPr>
      <w:bookmarkStart w:id="14" w:name="_Toc172043422"/>
      <w:r w:rsidRPr="0006217B">
        <w:rPr>
          <w:rFonts w:asciiTheme="minorHAnsi" w:eastAsiaTheme="minorHAnsi" w:hAnsiTheme="minorHAnsi"/>
        </w:rPr>
        <w:t>Description</w:t>
      </w:r>
      <w:bookmarkEnd w:id="14"/>
    </w:p>
    <w:p w14:paraId="31FC442C" w14:textId="77777777" w:rsidR="002A7075" w:rsidRPr="0006217B" w:rsidRDefault="002A7075" w:rsidP="00927EB0">
      <w:pPr>
        <w:pStyle w:val="cq11"/>
        <w:numPr>
          <w:ilvl w:val="0"/>
          <w:numId w:val="15"/>
        </w:numPr>
        <w:ind w:leftChars="0"/>
        <w:rPr>
          <w:rFonts w:asciiTheme="minorHAnsi" w:eastAsiaTheme="minorHAnsi" w:hAnsiTheme="minorHAnsi"/>
        </w:rPr>
      </w:pPr>
      <w:r w:rsidRPr="0006217B">
        <w:rPr>
          <w:rFonts w:asciiTheme="minorHAnsi" w:eastAsiaTheme="minorHAnsi" w:hAnsiTheme="minorHAnsi" w:hint="eastAsia"/>
        </w:rPr>
        <w:t>Check the API URI of the</w:t>
      </w:r>
      <w:r w:rsidRPr="0006217B">
        <w:rPr>
          <w:rFonts w:asciiTheme="minorHAnsi" w:eastAsiaTheme="minorHAnsi" w:hAnsiTheme="minorHAnsi"/>
        </w:rPr>
        <w:t xml:space="preserve"> service that you want to use.</w:t>
      </w:r>
    </w:p>
    <w:p w14:paraId="35D018C9" w14:textId="77777777" w:rsidR="002A7075" w:rsidRPr="0006217B" w:rsidRDefault="002A7075" w:rsidP="00927EB0">
      <w:pPr>
        <w:pStyle w:val="cq11"/>
        <w:numPr>
          <w:ilvl w:val="0"/>
          <w:numId w:val="15"/>
        </w:numPr>
        <w:ind w:leftChars="0"/>
        <w:rPr>
          <w:rFonts w:asciiTheme="minorHAnsi" w:eastAsiaTheme="minorHAnsi" w:hAnsiTheme="minorHAnsi"/>
        </w:rPr>
      </w:pPr>
      <w:r w:rsidRPr="0006217B">
        <w:rPr>
          <w:rFonts w:asciiTheme="minorHAnsi" w:eastAsiaTheme="minorHAnsi" w:hAnsiTheme="minorHAnsi"/>
        </w:rPr>
        <w:t>Check the request parameter of the service that you want to use, and set the appropriate request parameter.</w:t>
      </w:r>
    </w:p>
    <w:p w14:paraId="0B53B7D5" w14:textId="77777777" w:rsidR="002A7075" w:rsidRPr="0006217B" w:rsidRDefault="002A7075" w:rsidP="00927EB0">
      <w:pPr>
        <w:pStyle w:val="cq11"/>
        <w:numPr>
          <w:ilvl w:val="0"/>
          <w:numId w:val="15"/>
        </w:numPr>
        <w:ind w:leftChars="0"/>
        <w:rPr>
          <w:rFonts w:asciiTheme="minorHAnsi" w:eastAsiaTheme="minorHAnsi" w:hAnsiTheme="minorHAnsi"/>
        </w:rPr>
      </w:pPr>
      <w:r w:rsidRPr="0006217B">
        <w:rPr>
          <w:rFonts w:asciiTheme="minorHAnsi" w:eastAsiaTheme="minorHAnsi" w:hAnsiTheme="minorHAnsi"/>
        </w:rPr>
        <w:t>Do HTTP Connection through Server to Server and request/respond with JSON Data.</w:t>
      </w:r>
    </w:p>
    <w:p w14:paraId="25C00D91" w14:textId="77777777" w:rsidR="002A7075" w:rsidRPr="0006217B" w:rsidRDefault="002A7075" w:rsidP="00927EB0">
      <w:pPr>
        <w:pStyle w:val="af2"/>
        <w:numPr>
          <w:ilvl w:val="0"/>
          <w:numId w:val="15"/>
        </w:numPr>
        <w:ind w:leftChars="0"/>
        <w:rPr>
          <w:rFonts w:asciiTheme="minorHAnsi" w:eastAsiaTheme="minorHAnsi" w:hAnsiTheme="minorHAnsi"/>
          <w:kern w:val="0"/>
          <w:szCs w:val="22"/>
        </w:rPr>
      </w:pPr>
      <w:r w:rsidRPr="0006217B">
        <w:rPr>
          <w:rFonts w:asciiTheme="minorHAnsi" w:eastAsiaTheme="minorHAnsi" w:hAnsiTheme="minorHAnsi"/>
          <w:kern w:val="0"/>
          <w:szCs w:val="22"/>
        </w:rPr>
        <w:t>Parameters related to personal/sensitive information should be encrypted. (Refer to [5. Crucial Information Security])</w:t>
      </w:r>
    </w:p>
    <w:p w14:paraId="53D54D70" w14:textId="77777777" w:rsidR="00C318BE" w:rsidRPr="0006217B" w:rsidRDefault="00C318BE">
      <w:pPr>
        <w:pStyle w:val="2"/>
        <w:rPr>
          <w:rFonts w:asciiTheme="minorHAnsi" w:eastAsiaTheme="minorHAnsi" w:hAnsiTheme="minorHAnsi"/>
        </w:rPr>
      </w:pPr>
      <w:bookmarkStart w:id="15" w:name="_Toc172043423"/>
      <w:r w:rsidRPr="0006217B">
        <w:rPr>
          <w:rFonts w:asciiTheme="minorHAnsi" w:eastAsiaTheme="minorHAnsi" w:hAnsiTheme="minorHAnsi" w:hint="eastAsia"/>
        </w:rPr>
        <w:t>A</w:t>
      </w:r>
      <w:r w:rsidRPr="0006217B">
        <w:rPr>
          <w:rFonts w:asciiTheme="minorHAnsi" w:eastAsiaTheme="minorHAnsi" w:hAnsiTheme="minorHAnsi"/>
        </w:rPr>
        <w:t>PI URI</w:t>
      </w:r>
      <w:bookmarkEnd w:id="15"/>
    </w:p>
    <w:p w14:paraId="3908B2C1" w14:textId="77777777" w:rsidR="002A7075" w:rsidRPr="0006217B" w:rsidRDefault="002A7075" w:rsidP="002A7075">
      <w:pPr>
        <w:pStyle w:val="cq11"/>
        <w:ind w:left="440"/>
        <w:rPr>
          <w:rFonts w:asciiTheme="minorHAnsi" w:eastAsiaTheme="minorHAnsi" w:hAnsiTheme="minorHAnsi"/>
        </w:rPr>
      </w:pPr>
      <w:r w:rsidRPr="0006217B">
        <w:rPr>
          <w:rFonts w:asciiTheme="minorHAnsi" w:eastAsiaTheme="minorHAnsi" w:hAnsiTheme="minorHAnsi"/>
        </w:rPr>
        <w:t>Hecto Financial API server domain names are as follows.</w:t>
      </w:r>
    </w:p>
    <w:tbl>
      <w:tblPr>
        <w:tblStyle w:val="a7"/>
        <w:tblW w:w="0" w:type="auto"/>
        <w:jc w:val="center"/>
        <w:tblLook w:val="04A0" w:firstRow="1" w:lastRow="0" w:firstColumn="1" w:lastColumn="0" w:noHBand="0" w:noVBand="1"/>
      </w:tblPr>
      <w:tblGrid>
        <w:gridCol w:w="2263"/>
        <w:gridCol w:w="8193"/>
      </w:tblGrid>
      <w:tr w:rsidR="002A7075" w:rsidRPr="0006217B" w14:paraId="2F87DC19" w14:textId="77777777" w:rsidTr="00451179">
        <w:trPr>
          <w:jc w:val="center"/>
        </w:trPr>
        <w:tc>
          <w:tcPr>
            <w:tcW w:w="2263" w:type="dxa"/>
            <w:shd w:val="clear" w:color="auto" w:fill="D9D9D9" w:themeFill="background1" w:themeFillShade="D9"/>
            <w:vAlign w:val="center"/>
          </w:tcPr>
          <w:p w14:paraId="1DBE73A0" w14:textId="77777777" w:rsidR="002A7075" w:rsidRPr="0006217B" w:rsidRDefault="00074BA3" w:rsidP="002A707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vAlign w:val="center"/>
          </w:tcPr>
          <w:p w14:paraId="2E668EFA" w14:textId="77777777" w:rsidR="002A7075" w:rsidRPr="0006217B" w:rsidRDefault="002A7075" w:rsidP="002A707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Domain Name</w:t>
            </w:r>
          </w:p>
        </w:tc>
      </w:tr>
      <w:tr w:rsidR="002A7075" w:rsidRPr="0006217B" w14:paraId="284B9850" w14:textId="77777777" w:rsidTr="00451179">
        <w:trPr>
          <w:jc w:val="center"/>
        </w:trPr>
        <w:tc>
          <w:tcPr>
            <w:tcW w:w="2263" w:type="dxa"/>
            <w:vAlign w:val="center"/>
          </w:tcPr>
          <w:p w14:paraId="0A13654E" w14:textId="77777777" w:rsidR="002A7075" w:rsidRPr="0006217B" w:rsidRDefault="002A7075"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193" w:type="dxa"/>
          </w:tcPr>
          <w:p w14:paraId="252219FC" w14:textId="77777777" w:rsidR="002A7075"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rPr>
              <w:t>tbgw.settlebank.co.kr</w:t>
            </w:r>
          </w:p>
        </w:tc>
      </w:tr>
      <w:tr w:rsidR="002A7075" w:rsidRPr="0006217B" w14:paraId="72E1090B" w14:textId="77777777" w:rsidTr="00451179">
        <w:trPr>
          <w:jc w:val="center"/>
        </w:trPr>
        <w:tc>
          <w:tcPr>
            <w:tcW w:w="2263" w:type="dxa"/>
            <w:vAlign w:val="center"/>
          </w:tcPr>
          <w:p w14:paraId="771EFEA4" w14:textId="77777777" w:rsidR="002A7075" w:rsidRPr="0006217B" w:rsidRDefault="002A7075"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193" w:type="dxa"/>
          </w:tcPr>
          <w:p w14:paraId="7B1BC1A6" w14:textId="77777777" w:rsidR="002A7075"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rPr>
              <w:t>gw.settlebank.co.kr</w:t>
            </w:r>
          </w:p>
        </w:tc>
      </w:tr>
    </w:tbl>
    <w:p w14:paraId="3E24E20F" w14:textId="77777777" w:rsidR="002A7075" w:rsidRPr="0006217B" w:rsidRDefault="002A7075" w:rsidP="002A7075">
      <w:pPr>
        <w:pStyle w:val="cq11"/>
        <w:ind w:left="440"/>
        <w:rPr>
          <w:rFonts w:asciiTheme="minorHAnsi" w:eastAsiaTheme="minorHAnsi" w:hAnsiTheme="minorHAnsi"/>
        </w:rPr>
      </w:pPr>
    </w:p>
    <w:p w14:paraId="2801250E" w14:textId="30821FB5" w:rsidR="00451179" w:rsidRPr="0006217B" w:rsidRDefault="00451179" w:rsidP="002A7075">
      <w:pPr>
        <w:pStyle w:val="cq11"/>
        <w:ind w:left="44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h</w:t>
      </w:r>
      <w:r w:rsidRPr="0006217B">
        <w:rPr>
          <w:rFonts w:asciiTheme="minorHAnsi" w:eastAsiaTheme="minorHAnsi" w:hAnsiTheme="minorHAnsi" w:hint="eastAsia"/>
        </w:rPr>
        <w:t xml:space="preserve">e </w:t>
      </w:r>
      <w:r w:rsidRPr="0006217B">
        <w:rPr>
          <w:rFonts w:asciiTheme="minorHAnsi" w:eastAsiaTheme="minorHAnsi" w:hAnsiTheme="minorHAnsi"/>
        </w:rPr>
        <w:t xml:space="preserve">API server URI </w:t>
      </w:r>
      <w:r w:rsidR="004C69E3">
        <w:rPr>
          <w:rFonts w:asciiTheme="minorHAnsi" w:eastAsiaTheme="minorHAnsi" w:hAnsiTheme="minorHAnsi"/>
        </w:rPr>
        <w:t>is</w:t>
      </w:r>
      <w:r w:rsidRPr="0006217B">
        <w:rPr>
          <w:rFonts w:asciiTheme="minorHAnsi" w:eastAsiaTheme="minorHAnsi" w:hAnsiTheme="minorHAnsi"/>
        </w:rPr>
        <w:t xml:space="preserve"> as follows.</w:t>
      </w:r>
    </w:p>
    <w:tbl>
      <w:tblPr>
        <w:tblStyle w:val="a7"/>
        <w:tblW w:w="0" w:type="auto"/>
        <w:jc w:val="center"/>
        <w:tblLayout w:type="fixed"/>
        <w:tblLook w:val="04A0" w:firstRow="1" w:lastRow="0" w:firstColumn="1" w:lastColumn="0" w:noHBand="0" w:noVBand="1"/>
      </w:tblPr>
      <w:tblGrid>
        <w:gridCol w:w="2516"/>
        <w:gridCol w:w="2506"/>
        <w:gridCol w:w="2483"/>
        <w:gridCol w:w="2511"/>
      </w:tblGrid>
      <w:tr w:rsidR="00451179" w:rsidRPr="0006217B" w14:paraId="328EE008" w14:textId="77777777" w:rsidTr="00451179">
        <w:trPr>
          <w:jc w:val="center"/>
        </w:trPr>
        <w:tc>
          <w:tcPr>
            <w:tcW w:w="2516" w:type="dxa"/>
            <w:shd w:val="clear" w:color="auto" w:fill="D9D9D9" w:themeFill="background1" w:themeFillShade="D9"/>
            <w:vAlign w:val="center"/>
          </w:tcPr>
          <w:p w14:paraId="4EF74820"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Function</w:t>
            </w:r>
          </w:p>
        </w:tc>
        <w:tc>
          <w:tcPr>
            <w:tcW w:w="2506" w:type="dxa"/>
            <w:shd w:val="clear" w:color="auto" w:fill="D9D9D9" w:themeFill="background1" w:themeFillShade="D9"/>
            <w:vAlign w:val="center"/>
          </w:tcPr>
          <w:p w14:paraId="7F96DCBF"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Service</w:t>
            </w:r>
          </w:p>
        </w:tc>
        <w:tc>
          <w:tcPr>
            <w:tcW w:w="2483" w:type="dxa"/>
            <w:shd w:val="clear" w:color="auto" w:fill="D9D9D9" w:themeFill="background1" w:themeFillShade="D9"/>
            <w:vAlign w:val="center"/>
          </w:tcPr>
          <w:p w14:paraId="599F8585"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URI</w:t>
            </w:r>
          </w:p>
        </w:tc>
        <w:tc>
          <w:tcPr>
            <w:tcW w:w="2511" w:type="dxa"/>
            <w:shd w:val="clear" w:color="auto" w:fill="D9D9D9" w:themeFill="background1" w:themeFillShade="D9"/>
            <w:vAlign w:val="center"/>
          </w:tcPr>
          <w:p w14:paraId="57D21C27"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HTTP Method</w:t>
            </w:r>
          </w:p>
        </w:tc>
      </w:tr>
      <w:tr w:rsidR="00451179" w:rsidRPr="0006217B" w14:paraId="1A629A9D" w14:textId="77777777" w:rsidTr="00451179">
        <w:trPr>
          <w:jc w:val="center"/>
        </w:trPr>
        <w:tc>
          <w:tcPr>
            <w:tcW w:w="2516" w:type="dxa"/>
            <w:vMerge w:val="restart"/>
            <w:vAlign w:val="center"/>
          </w:tcPr>
          <w:p w14:paraId="2E3560E8"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Payment API</w:t>
            </w:r>
          </w:p>
          <w:p w14:paraId="50D3817E"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(Non-UI)</w:t>
            </w:r>
          </w:p>
        </w:tc>
        <w:tc>
          <w:tcPr>
            <w:tcW w:w="2506" w:type="dxa"/>
            <w:vAlign w:val="center"/>
          </w:tcPr>
          <w:p w14:paraId="5D1B971D"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Credit card payment and billkey payment</w:t>
            </w:r>
          </w:p>
        </w:tc>
        <w:tc>
          <w:tcPr>
            <w:tcW w:w="2483" w:type="dxa"/>
            <w:vAlign w:val="center"/>
          </w:tcPr>
          <w:p w14:paraId="0681134C"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https://{domain}/spay/APICardActionPay.do</w:t>
            </w:r>
          </w:p>
        </w:tc>
        <w:tc>
          <w:tcPr>
            <w:tcW w:w="2511" w:type="dxa"/>
            <w:vMerge w:val="restart"/>
            <w:vAlign w:val="center"/>
          </w:tcPr>
          <w:p w14:paraId="20CE0355"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6F7D4334" w14:textId="77777777" w:rsidTr="00451179">
        <w:trPr>
          <w:jc w:val="center"/>
        </w:trPr>
        <w:tc>
          <w:tcPr>
            <w:tcW w:w="2516" w:type="dxa"/>
            <w:vMerge/>
            <w:vAlign w:val="center"/>
          </w:tcPr>
          <w:p w14:paraId="53D23E7E"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43B45039"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Credit card billkey issuance</w:t>
            </w:r>
          </w:p>
        </w:tc>
        <w:tc>
          <w:tcPr>
            <w:tcW w:w="2483" w:type="dxa"/>
            <w:vAlign w:val="center"/>
          </w:tcPr>
          <w:p w14:paraId="77767C7C"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https://{domain}/spay/APICardAuth.do</w:t>
            </w:r>
          </w:p>
        </w:tc>
        <w:tc>
          <w:tcPr>
            <w:tcW w:w="2511" w:type="dxa"/>
            <w:vMerge/>
            <w:vAlign w:val="center"/>
          </w:tcPr>
          <w:p w14:paraId="1792A2D3"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01B52B26" w14:textId="77777777" w:rsidTr="00451179">
        <w:trPr>
          <w:jc w:val="center"/>
        </w:trPr>
        <w:tc>
          <w:tcPr>
            <w:tcW w:w="2516" w:type="dxa"/>
            <w:vMerge/>
            <w:vAlign w:val="center"/>
          </w:tcPr>
          <w:p w14:paraId="338817D4"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0706F643"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Phone </w:t>
            </w:r>
            <w:r w:rsidRPr="0006217B">
              <w:rPr>
                <w:rFonts w:asciiTheme="minorHAnsi" w:eastAsiaTheme="minorHAnsi" w:hAnsiTheme="minorHAnsi"/>
              </w:rPr>
              <w:t>monthly</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2483" w:type="dxa"/>
            <w:vAlign w:val="center"/>
          </w:tcPr>
          <w:p w14:paraId="31221E70"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https://{domain}/spay/APIService.do</w:t>
            </w:r>
          </w:p>
        </w:tc>
        <w:tc>
          <w:tcPr>
            <w:tcW w:w="2511" w:type="dxa"/>
            <w:vMerge/>
            <w:vAlign w:val="center"/>
          </w:tcPr>
          <w:p w14:paraId="04F68E13"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4B67954B" w14:textId="77777777" w:rsidTr="00451179">
        <w:trPr>
          <w:jc w:val="center"/>
        </w:trPr>
        <w:tc>
          <w:tcPr>
            <w:tcW w:w="2516" w:type="dxa"/>
            <w:vMerge/>
            <w:vAlign w:val="center"/>
          </w:tcPr>
          <w:p w14:paraId="1E4505C8"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58FB8D3E"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PAYCO Easy Payment approval</w:t>
            </w:r>
          </w:p>
        </w:tc>
        <w:tc>
          <w:tcPr>
            <w:tcW w:w="2483" w:type="dxa"/>
            <w:vAlign w:val="center"/>
          </w:tcPr>
          <w:p w14:paraId="45666E39"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https://{domain}/spay/APITrdPayco.do</w:t>
            </w:r>
          </w:p>
        </w:tc>
        <w:tc>
          <w:tcPr>
            <w:tcW w:w="2511" w:type="dxa"/>
            <w:vMerge/>
            <w:vAlign w:val="center"/>
          </w:tcPr>
          <w:p w14:paraId="059F4D5D"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432AC2B" w14:textId="77777777" w:rsidTr="00451179">
        <w:trPr>
          <w:jc w:val="center"/>
        </w:trPr>
        <w:tc>
          <w:tcPr>
            <w:tcW w:w="2516" w:type="dxa"/>
            <w:vMerge w:val="restart"/>
            <w:vAlign w:val="center"/>
          </w:tcPr>
          <w:p w14:paraId="5FD7340A"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Cancellation API</w:t>
            </w:r>
          </w:p>
          <w:p w14:paraId="5DF43CA5"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(Non-UI)</w:t>
            </w:r>
          </w:p>
        </w:tc>
        <w:tc>
          <w:tcPr>
            <w:tcW w:w="2506" w:type="dxa"/>
            <w:vAlign w:val="center"/>
          </w:tcPr>
          <w:p w14:paraId="7DC77E0C"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Credit card cancellation</w:t>
            </w:r>
          </w:p>
        </w:tc>
        <w:tc>
          <w:tcPr>
            <w:tcW w:w="2483" w:type="dxa"/>
            <w:vMerge w:val="restart"/>
            <w:vAlign w:val="center"/>
          </w:tcPr>
          <w:p w14:paraId="693B9914"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https://{domain}/spay/APICancel.do</w:t>
            </w:r>
            <w:r w:rsidRPr="0006217B">
              <w:rPr>
                <w:rFonts w:asciiTheme="minorHAnsi" w:eastAsiaTheme="minorHAnsi" w:hAnsiTheme="minorHAnsi"/>
              </w:rPr>
              <w:tab/>
            </w:r>
          </w:p>
        </w:tc>
        <w:tc>
          <w:tcPr>
            <w:tcW w:w="2511" w:type="dxa"/>
            <w:vMerge w:val="restart"/>
            <w:vAlign w:val="center"/>
          </w:tcPr>
          <w:p w14:paraId="2E6C84E2"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2E8AE7D7" w14:textId="77777777" w:rsidTr="00451179">
        <w:trPr>
          <w:jc w:val="center"/>
        </w:trPr>
        <w:tc>
          <w:tcPr>
            <w:tcW w:w="2516" w:type="dxa"/>
            <w:vMerge/>
            <w:vAlign w:val="center"/>
          </w:tcPr>
          <w:p w14:paraId="7703ADD5"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6330B7C4"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Account transfer cancellation</w:t>
            </w:r>
          </w:p>
        </w:tc>
        <w:tc>
          <w:tcPr>
            <w:tcW w:w="2483" w:type="dxa"/>
            <w:vMerge/>
            <w:vAlign w:val="center"/>
          </w:tcPr>
          <w:p w14:paraId="5F06CFEA" w14:textId="77777777" w:rsidR="00451179" w:rsidRPr="0006217B" w:rsidRDefault="00451179" w:rsidP="002A7075">
            <w:pPr>
              <w:pStyle w:val="cq11"/>
              <w:ind w:leftChars="0" w:left="0"/>
              <w:rPr>
                <w:rFonts w:asciiTheme="minorHAnsi" w:eastAsiaTheme="minorHAnsi" w:hAnsiTheme="minorHAnsi"/>
              </w:rPr>
            </w:pPr>
          </w:p>
        </w:tc>
        <w:tc>
          <w:tcPr>
            <w:tcW w:w="2511" w:type="dxa"/>
            <w:vMerge/>
            <w:vAlign w:val="center"/>
          </w:tcPr>
          <w:p w14:paraId="23632B90"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2539EB5" w14:textId="77777777" w:rsidTr="00451179">
        <w:trPr>
          <w:jc w:val="center"/>
        </w:trPr>
        <w:tc>
          <w:tcPr>
            <w:tcW w:w="2516" w:type="dxa"/>
            <w:vMerge/>
            <w:vAlign w:val="center"/>
          </w:tcPr>
          <w:p w14:paraId="21ECE33F"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17D6ADF3"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DCB cancellation</w:t>
            </w:r>
          </w:p>
        </w:tc>
        <w:tc>
          <w:tcPr>
            <w:tcW w:w="2483" w:type="dxa"/>
            <w:vMerge/>
            <w:vAlign w:val="center"/>
          </w:tcPr>
          <w:p w14:paraId="21DBF063" w14:textId="77777777" w:rsidR="00451179" w:rsidRPr="0006217B" w:rsidRDefault="00451179" w:rsidP="002A7075">
            <w:pPr>
              <w:pStyle w:val="cq11"/>
              <w:ind w:leftChars="0" w:left="0"/>
              <w:rPr>
                <w:rFonts w:asciiTheme="minorHAnsi" w:eastAsiaTheme="minorHAnsi" w:hAnsiTheme="minorHAnsi"/>
              </w:rPr>
            </w:pPr>
          </w:p>
        </w:tc>
        <w:tc>
          <w:tcPr>
            <w:tcW w:w="2511" w:type="dxa"/>
            <w:vMerge/>
            <w:vAlign w:val="center"/>
          </w:tcPr>
          <w:p w14:paraId="0DA1C6C8"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5F6C8FC6" w14:textId="77777777" w:rsidTr="00451179">
        <w:trPr>
          <w:jc w:val="center"/>
        </w:trPr>
        <w:tc>
          <w:tcPr>
            <w:tcW w:w="2516" w:type="dxa"/>
            <w:vMerge/>
            <w:vAlign w:val="center"/>
          </w:tcPr>
          <w:p w14:paraId="2CFC3423"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6268E6E6"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Teen Cash cancellation</w:t>
            </w:r>
          </w:p>
        </w:tc>
        <w:tc>
          <w:tcPr>
            <w:tcW w:w="2483" w:type="dxa"/>
            <w:vMerge/>
            <w:vAlign w:val="center"/>
          </w:tcPr>
          <w:p w14:paraId="6D6EEAA1"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532C23F7"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65A7FE28" w14:textId="77777777" w:rsidTr="00451179">
        <w:trPr>
          <w:jc w:val="center"/>
        </w:trPr>
        <w:tc>
          <w:tcPr>
            <w:tcW w:w="2516" w:type="dxa"/>
            <w:vMerge/>
            <w:vAlign w:val="center"/>
          </w:tcPr>
          <w:p w14:paraId="62D47EFC"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0D18848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Happy Money cancellation</w:t>
            </w:r>
          </w:p>
        </w:tc>
        <w:tc>
          <w:tcPr>
            <w:tcW w:w="2483" w:type="dxa"/>
            <w:vMerge/>
            <w:vAlign w:val="center"/>
          </w:tcPr>
          <w:p w14:paraId="00A0257B"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1ACA8048"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423DBB9" w14:textId="77777777" w:rsidTr="00451179">
        <w:trPr>
          <w:jc w:val="center"/>
        </w:trPr>
        <w:tc>
          <w:tcPr>
            <w:tcW w:w="2516" w:type="dxa"/>
            <w:vMerge/>
            <w:vAlign w:val="center"/>
          </w:tcPr>
          <w:p w14:paraId="78CE2C1E"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87F6C7E"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Culture Land voucher (Culture Cash) cancellation</w:t>
            </w:r>
          </w:p>
        </w:tc>
        <w:tc>
          <w:tcPr>
            <w:tcW w:w="2483" w:type="dxa"/>
            <w:vMerge/>
            <w:vAlign w:val="center"/>
          </w:tcPr>
          <w:p w14:paraId="6B71DF55"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0A91BD9D"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5A289B03" w14:textId="77777777" w:rsidTr="00451179">
        <w:trPr>
          <w:jc w:val="center"/>
        </w:trPr>
        <w:tc>
          <w:tcPr>
            <w:tcW w:w="2516" w:type="dxa"/>
            <w:vMerge/>
            <w:vAlign w:val="center"/>
          </w:tcPr>
          <w:p w14:paraId="3EB0F7B6"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261BE11A"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Smart Gift Voucher cancellation</w:t>
            </w:r>
          </w:p>
        </w:tc>
        <w:tc>
          <w:tcPr>
            <w:tcW w:w="2483" w:type="dxa"/>
            <w:vMerge/>
            <w:vAlign w:val="center"/>
          </w:tcPr>
          <w:p w14:paraId="16977013"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4AB34345"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7E3CCC13" w14:textId="77777777" w:rsidTr="00451179">
        <w:trPr>
          <w:jc w:val="center"/>
        </w:trPr>
        <w:tc>
          <w:tcPr>
            <w:tcW w:w="2516" w:type="dxa"/>
            <w:vMerge/>
            <w:vAlign w:val="center"/>
          </w:tcPr>
          <w:p w14:paraId="62CF9FF9"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52390426"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Book Voucher cancellation</w:t>
            </w:r>
          </w:p>
        </w:tc>
        <w:tc>
          <w:tcPr>
            <w:tcW w:w="2483" w:type="dxa"/>
            <w:vMerge/>
            <w:vAlign w:val="center"/>
          </w:tcPr>
          <w:p w14:paraId="706106D6"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55502232"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6BD8599C" w14:textId="77777777" w:rsidTr="00451179">
        <w:trPr>
          <w:jc w:val="center"/>
        </w:trPr>
        <w:tc>
          <w:tcPr>
            <w:tcW w:w="2516" w:type="dxa"/>
            <w:vMerge/>
            <w:vAlign w:val="center"/>
          </w:tcPr>
          <w:p w14:paraId="7D6DF507"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7E5DFEC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Tmoney cancellation</w:t>
            </w:r>
          </w:p>
        </w:tc>
        <w:tc>
          <w:tcPr>
            <w:tcW w:w="2483" w:type="dxa"/>
            <w:vMerge/>
            <w:vAlign w:val="center"/>
          </w:tcPr>
          <w:p w14:paraId="770343FF"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535480A7"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37C15A72" w14:textId="77777777" w:rsidTr="00451179">
        <w:trPr>
          <w:jc w:val="center"/>
        </w:trPr>
        <w:tc>
          <w:tcPr>
            <w:tcW w:w="2516" w:type="dxa"/>
            <w:vMerge/>
            <w:vAlign w:val="center"/>
          </w:tcPr>
          <w:p w14:paraId="65F2B8CB"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2BA83F28"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POINTDAMOA cancellation</w:t>
            </w:r>
          </w:p>
        </w:tc>
        <w:tc>
          <w:tcPr>
            <w:tcW w:w="2483" w:type="dxa"/>
            <w:vMerge/>
            <w:vAlign w:val="center"/>
          </w:tcPr>
          <w:p w14:paraId="708B9B39"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36CED4AA"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9DA5819" w14:textId="77777777" w:rsidTr="00451179">
        <w:trPr>
          <w:jc w:val="center"/>
        </w:trPr>
        <w:tc>
          <w:tcPr>
            <w:tcW w:w="2516" w:type="dxa"/>
            <w:vMerge/>
            <w:vAlign w:val="center"/>
          </w:tcPr>
          <w:p w14:paraId="0FB79558"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0E900DA"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Easy Payment cancellation</w:t>
            </w:r>
          </w:p>
        </w:tc>
        <w:tc>
          <w:tcPr>
            <w:tcW w:w="2483" w:type="dxa"/>
            <w:vMerge/>
            <w:vAlign w:val="center"/>
          </w:tcPr>
          <w:p w14:paraId="55D2614B"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02EB59A2"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6911D812" w14:textId="77777777" w:rsidTr="00451179">
        <w:trPr>
          <w:jc w:val="center"/>
        </w:trPr>
        <w:tc>
          <w:tcPr>
            <w:tcW w:w="2516" w:type="dxa"/>
            <w:vMerge w:val="restart"/>
            <w:vAlign w:val="center"/>
          </w:tcPr>
          <w:p w14:paraId="68726C0E"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Virtual Account Service API (Non-UI)</w:t>
            </w:r>
          </w:p>
        </w:tc>
        <w:tc>
          <w:tcPr>
            <w:tcW w:w="2506" w:type="dxa"/>
            <w:vAlign w:val="center"/>
          </w:tcPr>
          <w:p w14:paraId="08A8560B"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w:t>
            </w:r>
            <w:r w:rsidRPr="0006217B">
              <w:rPr>
                <w:rFonts w:asciiTheme="minorHAnsi" w:eastAsiaTheme="minorHAnsi" w:hAnsiTheme="minorHAnsi"/>
              </w:rPr>
              <w:t>t</w:t>
            </w:r>
            <w:r w:rsidRPr="0006217B">
              <w:rPr>
                <w:rFonts w:asciiTheme="minorHAnsi" w:eastAsiaTheme="minorHAnsi" w:hAnsiTheme="minorHAnsi" w:hint="eastAsia"/>
              </w:rPr>
              <w:t>ual account</w:t>
            </w:r>
            <w:r w:rsidRPr="0006217B">
              <w:rPr>
                <w:rFonts w:asciiTheme="minorHAnsi" w:eastAsiaTheme="minorHAnsi" w:hAnsiTheme="minorHAnsi"/>
              </w:rPr>
              <w:t xml:space="preserve"> number issuance</w:t>
            </w:r>
          </w:p>
        </w:tc>
        <w:tc>
          <w:tcPr>
            <w:tcW w:w="2483" w:type="dxa"/>
            <w:vAlign w:val="center"/>
          </w:tcPr>
          <w:p w14:paraId="3CF98843"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https://{domain}/spay/APIVBank.do</w:t>
            </w:r>
            <w:r w:rsidRPr="0006217B">
              <w:rPr>
                <w:rFonts w:asciiTheme="minorHAnsi" w:eastAsiaTheme="minorHAnsi" w:hAnsiTheme="minorHAnsi"/>
              </w:rPr>
              <w:tab/>
            </w:r>
          </w:p>
        </w:tc>
        <w:tc>
          <w:tcPr>
            <w:tcW w:w="2511" w:type="dxa"/>
            <w:vMerge w:val="restart"/>
            <w:vAlign w:val="center"/>
          </w:tcPr>
          <w:p w14:paraId="4BED48E2"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7839D1F0" w14:textId="77777777" w:rsidTr="00451179">
        <w:trPr>
          <w:jc w:val="center"/>
        </w:trPr>
        <w:tc>
          <w:tcPr>
            <w:tcW w:w="2516" w:type="dxa"/>
            <w:vMerge/>
            <w:vAlign w:val="center"/>
          </w:tcPr>
          <w:p w14:paraId="6C9B1FCD"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61FDF94"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Virtual account number issuance cancellation</w:t>
            </w:r>
          </w:p>
        </w:tc>
        <w:tc>
          <w:tcPr>
            <w:tcW w:w="2483" w:type="dxa"/>
            <w:vAlign w:val="center"/>
          </w:tcPr>
          <w:p w14:paraId="5FD0FE04"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https://{domain}/spay/APIVBank.do</w:t>
            </w:r>
          </w:p>
        </w:tc>
        <w:tc>
          <w:tcPr>
            <w:tcW w:w="2511" w:type="dxa"/>
            <w:vMerge/>
            <w:vAlign w:val="center"/>
          </w:tcPr>
          <w:p w14:paraId="6FADC3B4"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207F8D9D" w14:textId="77777777" w:rsidTr="00451179">
        <w:trPr>
          <w:jc w:val="center"/>
        </w:trPr>
        <w:tc>
          <w:tcPr>
            <w:tcW w:w="2516" w:type="dxa"/>
            <w:vMerge/>
            <w:vAlign w:val="center"/>
          </w:tcPr>
          <w:p w14:paraId="5D37E6A3"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4497DE3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Virtual account refund</w:t>
            </w:r>
          </w:p>
        </w:tc>
        <w:tc>
          <w:tcPr>
            <w:tcW w:w="2483" w:type="dxa"/>
            <w:vAlign w:val="center"/>
          </w:tcPr>
          <w:p w14:paraId="1133FBFC"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https://{domain}/spay/APIRefund.do</w:t>
            </w:r>
          </w:p>
        </w:tc>
        <w:tc>
          <w:tcPr>
            <w:tcW w:w="2511" w:type="dxa"/>
            <w:vMerge/>
            <w:vAlign w:val="center"/>
          </w:tcPr>
          <w:p w14:paraId="1256A188"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0D6F1591" w14:textId="77777777" w:rsidTr="00451179">
        <w:trPr>
          <w:jc w:val="center"/>
        </w:trPr>
        <w:tc>
          <w:tcPr>
            <w:tcW w:w="2516" w:type="dxa"/>
            <w:vAlign w:val="center"/>
          </w:tcPr>
          <w:p w14:paraId="58688425"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Phone Refund API</w:t>
            </w:r>
          </w:p>
        </w:tc>
        <w:tc>
          <w:tcPr>
            <w:tcW w:w="2506" w:type="dxa"/>
            <w:vAlign w:val="center"/>
          </w:tcPr>
          <w:p w14:paraId="3CA25D8D" w14:textId="77777777" w:rsidR="00451179"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DCB refund</w:t>
            </w:r>
          </w:p>
        </w:tc>
        <w:tc>
          <w:tcPr>
            <w:tcW w:w="2483" w:type="dxa"/>
            <w:vAlign w:val="center"/>
          </w:tcPr>
          <w:p w14:paraId="3BEBC975"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https://{domain}/spay/APIRefund.do</w:t>
            </w:r>
            <w:r w:rsidRPr="0006217B">
              <w:rPr>
                <w:rFonts w:asciiTheme="minorHAnsi" w:eastAsiaTheme="minorHAnsi" w:hAnsiTheme="minorHAnsi"/>
              </w:rPr>
              <w:tab/>
            </w:r>
          </w:p>
        </w:tc>
        <w:tc>
          <w:tcPr>
            <w:tcW w:w="2511" w:type="dxa"/>
            <w:vAlign w:val="center"/>
          </w:tcPr>
          <w:p w14:paraId="5F9C622C"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28773F13" w14:textId="77777777" w:rsidTr="00451179">
        <w:trPr>
          <w:jc w:val="center"/>
        </w:trPr>
        <w:tc>
          <w:tcPr>
            <w:tcW w:w="2516" w:type="dxa"/>
            <w:vMerge w:val="restart"/>
            <w:vAlign w:val="center"/>
          </w:tcPr>
          <w:p w14:paraId="799B1E8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Other Service API (Non-UI)</w:t>
            </w:r>
          </w:p>
        </w:tc>
        <w:tc>
          <w:tcPr>
            <w:tcW w:w="2506" w:type="dxa"/>
            <w:vAlign w:val="center"/>
          </w:tcPr>
          <w:p w14:paraId="4EEE6254" w14:textId="77777777" w:rsidR="00451179"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Credit card billkey delete</w:t>
            </w:r>
          </w:p>
        </w:tc>
        <w:tc>
          <w:tcPr>
            <w:tcW w:w="2483" w:type="dxa"/>
            <w:vAlign w:val="center"/>
          </w:tcPr>
          <w:p w14:paraId="2A3F0928"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https://{domain}/spay/APICardActionDelkey.do</w:t>
            </w:r>
            <w:r w:rsidRPr="0006217B">
              <w:rPr>
                <w:rFonts w:asciiTheme="minorHAnsi" w:eastAsiaTheme="minorHAnsi" w:hAnsiTheme="minorHAnsi"/>
              </w:rPr>
              <w:tab/>
            </w:r>
          </w:p>
        </w:tc>
        <w:tc>
          <w:tcPr>
            <w:tcW w:w="2511" w:type="dxa"/>
            <w:vMerge w:val="restart"/>
            <w:vAlign w:val="center"/>
          </w:tcPr>
          <w:p w14:paraId="4F4F18CD"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5845C566" w14:textId="77777777" w:rsidTr="00451179">
        <w:trPr>
          <w:jc w:val="center"/>
        </w:trPr>
        <w:tc>
          <w:tcPr>
            <w:tcW w:w="2516" w:type="dxa"/>
            <w:vMerge/>
            <w:vAlign w:val="center"/>
          </w:tcPr>
          <w:p w14:paraId="01BB8423"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1C8EA17" w14:textId="77777777" w:rsidR="00451179"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Real-time transaction inquiry</w:t>
            </w:r>
          </w:p>
        </w:tc>
        <w:tc>
          <w:tcPr>
            <w:tcW w:w="2483" w:type="dxa"/>
            <w:vAlign w:val="center"/>
          </w:tcPr>
          <w:p w14:paraId="63C930C0"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https://{domain}/spay/APITrdcheck.do</w:t>
            </w:r>
          </w:p>
        </w:tc>
        <w:tc>
          <w:tcPr>
            <w:tcW w:w="2511" w:type="dxa"/>
            <w:vMerge/>
            <w:vAlign w:val="center"/>
          </w:tcPr>
          <w:p w14:paraId="38600FAA" w14:textId="77777777" w:rsidR="00451179" w:rsidRPr="0006217B" w:rsidRDefault="00451179" w:rsidP="00923219">
            <w:pPr>
              <w:pStyle w:val="cq11"/>
              <w:ind w:leftChars="0" w:left="0"/>
              <w:rPr>
                <w:rFonts w:asciiTheme="minorHAnsi" w:eastAsiaTheme="minorHAnsi" w:hAnsiTheme="minorHAnsi"/>
              </w:rPr>
            </w:pPr>
          </w:p>
        </w:tc>
      </w:tr>
    </w:tbl>
    <w:p w14:paraId="07B2AF54" w14:textId="77777777" w:rsidR="00451179" w:rsidRPr="0006217B" w:rsidRDefault="00451179" w:rsidP="00AF70D8">
      <w:pPr>
        <w:pStyle w:val="cq11"/>
        <w:ind w:leftChars="0" w:left="0"/>
        <w:rPr>
          <w:rFonts w:asciiTheme="minorHAnsi" w:eastAsiaTheme="minorHAnsi" w:hAnsiTheme="minorHAnsi"/>
        </w:rPr>
      </w:pPr>
    </w:p>
    <w:p w14:paraId="6CFCD1C0" w14:textId="77777777" w:rsidR="00C318BE" w:rsidRPr="0006217B" w:rsidRDefault="00C318BE">
      <w:pPr>
        <w:pStyle w:val="2"/>
        <w:rPr>
          <w:rFonts w:asciiTheme="minorHAnsi" w:eastAsiaTheme="minorHAnsi" w:hAnsiTheme="minorHAnsi"/>
        </w:rPr>
      </w:pPr>
      <w:bookmarkStart w:id="16" w:name="_Toc172043424"/>
      <w:r w:rsidRPr="0006217B">
        <w:rPr>
          <w:rFonts w:asciiTheme="minorHAnsi" w:eastAsiaTheme="minorHAnsi" w:hAnsiTheme="minorHAnsi" w:hint="eastAsia"/>
        </w:rPr>
        <w:t>R</w:t>
      </w:r>
      <w:r w:rsidRPr="0006217B">
        <w:rPr>
          <w:rFonts w:asciiTheme="minorHAnsi" w:eastAsiaTheme="minorHAnsi" w:hAnsiTheme="minorHAnsi"/>
        </w:rPr>
        <w:t>equest and Response Headers</w:t>
      </w:r>
      <w:bookmarkEnd w:id="16"/>
    </w:p>
    <w:tbl>
      <w:tblPr>
        <w:tblStyle w:val="a7"/>
        <w:tblW w:w="0" w:type="auto"/>
        <w:tblInd w:w="440" w:type="dxa"/>
        <w:tblLook w:val="04A0" w:firstRow="1" w:lastRow="0" w:firstColumn="1" w:lastColumn="0" w:noHBand="0" w:noVBand="1"/>
      </w:tblPr>
      <w:tblGrid>
        <w:gridCol w:w="2674"/>
        <w:gridCol w:w="7342"/>
      </w:tblGrid>
      <w:tr w:rsidR="00AF70D8" w:rsidRPr="0006217B" w14:paraId="2266FE26" w14:textId="77777777" w:rsidTr="00AF70D8">
        <w:tc>
          <w:tcPr>
            <w:tcW w:w="2674" w:type="dxa"/>
            <w:shd w:val="clear" w:color="auto" w:fill="D9D9D9" w:themeFill="background1" w:themeFillShade="D9"/>
          </w:tcPr>
          <w:p w14:paraId="3A07A158" w14:textId="77777777" w:rsidR="00AF70D8" w:rsidRPr="0006217B" w:rsidRDefault="00074BA3"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342" w:type="dxa"/>
            <w:shd w:val="clear" w:color="auto" w:fill="D9D9D9" w:themeFill="background1" w:themeFillShade="D9"/>
          </w:tcPr>
          <w:p w14:paraId="51C58AB4" w14:textId="77777777" w:rsidR="00AF70D8" w:rsidRPr="0006217B" w:rsidRDefault="00AF70D8"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r>
      <w:tr w:rsidR="00AF70D8" w:rsidRPr="0006217B" w14:paraId="5DE065E1" w14:textId="77777777" w:rsidTr="00AF70D8">
        <w:tc>
          <w:tcPr>
            <w:tcW w:w="2674" w:type="dxa"/>
          </w:tcPr>
          <w:p w14:paraId="6430BAB7" w14:textId="77777777" w:rsidR="00AF70D8" w:rsidRPr="0006217B" w:rsidRDefault="00AF70D8" w:rsidP="00AF70D8">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p>
        </w:tc>
        <w:tc>
          <w:tcPr>
            <w:tcW w:w="7342" w:type="dxa"/>
          </w:tcPr>
          <w:p w14:paraId="3C77E030"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rPr>
              <w:t>Content-type=application/json; charset=UTF-8</w:t>
            </w:r>
          </w:p>
        </w:tc>
      </w:tr>
      <w:tr w:rsidR="00AF70D8" w:rsidRPr="0006217B" w14:paraId="516D3D63" w14:textId="77777777" w:rsidTr="00AF70D8">
        <w:tc>
          <w:tcPr>
            <w:tcW w:w="2674" w:type="dxa"/>
          </w:tcPr>
          <w:p w14:paraId="04B15DC8" w14:textId="77777777" w:rsidR="00AF70D8" w:rsidRPr="0006217B" w:rsidRDefault="00AF70D8" w:rsidP="00AF70D8">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Response</w:t>
            </w:r>
          </w:p>
        </w:tc>
        <w:tc>
          <w:tcPr>
            <w:tcW w:w="7342" w:type="dxa"/>
          </w:tcPr>
          <w:p w14:paraId="23676A7F"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rPr>
              <w:t>Content-type=application/json; charset=UTF-8</w:t>
            </w:r>
          </w:p>
        </w:tc>
      </w:tr>
    </w:tbl>
    <w:p w14:paraId="66D8E218" w14:textId="77777777" w:rsidR="00AF70D8" w:rsidRPr="0006217B" w:rsidRDefault="00AF70D8" w:rsidP="00AF70D8">
      <w:pPr>
        <w:pStyle w:val="cq11"/>
        <w:ind w:left="440"/>
        <w:rPr>
          <w:rFonts w:asciiTheme="minorHAnsi" w:eastAsiaTheme="minorHAnsi" w:hAnsiTheme="minorHAnsi"/>
        </w:rPr>
      </w:pPr>
    </w:p>
    <w:p w14:paraId="29669879" w14:textId="77777777" w:rsidR="00C318BE" w:rsidRPr="0006217B" w:rsidRDefault="00C318BE">
      <w:pPr>
        <w:pStyle w:val="2"/>
        <w:rPr>
          <w:rFonts w:asciiTheme="minorHAnsi" w:eastAsiaTheme="minorHAnsi" w:hAnsiTheme="minorHAnsi"/>
        </w:rPr>
      </w:pPr>
      <w:bookmarkStart w:id="17" w:name="_Toc172043425"/>
      <w:r w:rsidRPr="0006217B">
        <w:rPr>
          <w:rFonts w:asciiTheme="minorHAnsi" w:eastAsiaTheme="minorHAnsi" w:hAnsiTheme="minorHAnsi" w:hint="eastAsia"/>
        </w:rPr>
        <w:t>J</w:t>
      </w:r>
      <w:r w:rsidRPr="0006217B">
        <w:rPr>
          <w:rFonts w:asciiTheme="minorHAnsi" w:eastAsiaTheme="minorHAnsi" w:hAnsiTheme="minorHAnsi"/>
        </w:rPr>
        <w:t>SON Request Data Example</w:t>
      </w:r>
      <w:bookmarkEnd w:id="17"/>
    </w:p>
    <w:p w14:paraId="5FF4270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hint="eastAsia"/>
        </w:rPr>
        <w:t>The following is the credit card cancellation request parameter JSON example.</w:t>
      </w:r>
    </w:p>
    <w:tbl>
      <w:tblPr>
        <w:tblStyle w:val="a7"/>
        <w:tblW w:w="0" w:type="auto"/>
        <w:tblInd w:w="440" w:type="dxa"/>
        <w:tblLook w:val="04A0" w:firstRow="1" w:lastRow="0" w:firstColumn="1" w:lastColumn="0" w:noHBand="0" w:noVBand="1"/>
      </w:tblPr>
      <w:tblGrid>
        <w:gridCol w:w="10016"/>
      </w:tblGrid>
      <w:tr w:rsidR="00AF70D8" w:rsidRPr="0006217B" w14:paraId="2D89568C" w14:textId="77777777" w:rsidTr="00AF70D8">
        <w:tc>
          <w:tcPr>
            <w:tcW w:w="10456" w:type="dxa"/>
            <w:shd w:val="clear" w:color="auto" w:fill="D9D9D9" w:themeFill="background1" w:themeFillShade="D9"/>
          </w:tcPr>
          <w:p w14:paraId="348B40C5"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w:t>
            </w:r>
          </w:p>
          <w:p w14:paraId="5D4082A2"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"params</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0EE05C1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"mchtId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"nxca_jt_il",</w:t>
            </w:r>
          </w:p>
          <w:p w14:paraId="503AA784"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"ver</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"0A19",</w:t>
            </w:r>
          </w:p>
          <w:p w14:paraId="75394AC4"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"method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"CA",</w:t>
            </w:r>
          </w:p>
          <w:p w14:paraId="31F63CE9"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lastRenderedPageBreak/>
              <w:tab/>
            </w:r>
            <w:r w:rsidRPr="0006217B">
              <w:rPr>
                <w:rFonts w:asciiTheme="minorHAnsi" w:eastAsiaTheme="minorHAnsi" w:hAnsiTheme="minorHAnsi"/>
              </w:rPr>
              <w:tab/>
              <w:t>"bizType</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"C0",</w:t>
            </w:r>
          </w:p>
          <w:p w14:paraId="4E8B8C49"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"encCd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"23",</w:t>
            </w:r>
          </w:p>
          <w:p w14:paraId="5A91BDF6"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"mchtTrdNo</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"ORDER20211231100000",</w:t>
            </w:r>
          </w:p>
          <w:p w14:paraId="2431605C"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"trdDt</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"20211231",</w:t>
            </w:r>
          </w:p>
          <w:p w14:paraId="154A62AC"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"trdTm</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"100000",</w:t>
            </w:r>
          </w:p>
          <w:p w14:paraId="61B80B44"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"mobileYn</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"N",</w:t>
            </w:r>
          </w:p>
          <w:p w14:paraId="6C95250A"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"osType</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w:t>
            </w:r>
          </w:p>
          <w:p w14:paraId="30BADBB5"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w:t>
            </w:r>
          </w:p>
          <w:p w14:paraId="0B8B77F6"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"data</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0085DD9B"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"pktHash</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"a2d6d597d55d7c9b689baa2e08c1ddf0ce71f4248c5b9b59fe61bfbf949543e1",</w:t>
            </w:r>
          </w:p>
          <w:p w14:paraId="2A93307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"crcCd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"KRW",</w:t>
            </w:r>
          </w:p>
          <w:p w14:paraId="6BB8198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"orgTrdNo</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"STFP_PGCAnxca_jt_il0211129135810M1494620",</w:t>
            </w:r>
          </w:p>
          <w:p w14:paraId="10B94261"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"cnclAmt</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"AntV/eDpxIaKF0hJiePDKA==",</w:t>
            </w:r>
          </w:p>
          <w:p w14:paraId="2E3440C1"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"cnclOrd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"001",</w:t>
            </w:r>
          </w:p>
          <w:p w14:paraId="25A50AD3"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hint="eastAsia"/>
              </w:rPr>
              <w:tab/>
            </w:r>
            <w:r w:rsidRPr="0006217B">
              <w:rPr>
                <w:rFonts w:asciiTheme="minorHAnsi" w:eastAsiaTheme="minorHAnsi" w:hAnsiTheme="minorHAnsi" w:hint="eastAsia"/>
              </w:rPr>
              <w:tab/>
              <w:t>"cnclRsn</w:t>
            </w:r>
            <w:proofErr w:type="gramStart"/>
            <w:r w:rsidRPr="0006217B">
              <w:rPr>
                <w:rFonts w:asciiTheme="minorHAnsi" w:eastAsiaTheme="minorHAnsi" w:hAnsiTheme="minorHAnsi" w:hint="eastAsia"/>
              </w:rPr>
              <w:t>" :</w:t>
            </w:r>
            <w:proofErr w:type="gramEnd"/>
            <w:r w:rsidRPr="0006217B">
              <w:rPr>
                <w:rFonts w:asciiTheme="minorHAnsi" w:eastAsiaTheme="minorHAnsi" w:hAnsiTheme="minorHAnsi" w:hint="eastAsia"/>
              </w:rPr>
              <w:t xml:space="preserve"> "</w:t>
            </w:r>
            <w:r w:rsidRPr="0006217B">
              <w:rPr>
                <w:rFonts w:asciiTheme="minorHAnsi" w:eastAsiaTheme="minorHAnsi" w:hAnsiTheme="minorHAnsi"/>
              </w:rPr>
              <w:t>Not satisfied with the product</w:t>
            </w:r>
            <w:r w:rsidRPr="0006217B">
              <w:rPr>
                <w:rFonts w:asciiTheme="minorHAnsi" w:eastAsiaTheme="minorHAnsi" w:hAnsiTheme="minorHAnsi" w:hint="eastAsia"/>
              </w:rPr>
              <w:t>"</w:t>
            </w:r>
          </w:p>
          <w:p w14:paraId="479D0AE8"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w:t>
            </w:r>
          </w:p>
          <w:p w14:paraId="6EB84058"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08CA05F7" w14:textId="77777777" w:rsidR="00AF70D8" w:rsidRPr="0006217B" w:rsidRDefault="00AF70D8" w:rsidP="00AF70D8">
      <w:pPr>
        <w:pStyle w:val="cq11"/>
        <w:ind w:left="440"/>
        <w:rPr>
          <w:rFonts w:asciiTheme="minorHAnsi" w:eastAsiaTheme="minorHAnsi" w:hAnsiTheme="minorHAnsi"/>
        </w:rPr>
      </w:pPr>
    </w:p>
    <w:p w14:paraId="495384AF" w14:textId="77777777" w:rsidR="00C318BE" w:rsidRPr="0006217B" w:rsidRDefault="00C318BE">
      <w:pPr>
        <w:pStyle w:val="1"/>
        <w:rPr>
          <w:rFonts w:asciiTheme="minorHAnsi" w:eastAsiaTheme="minorHAnsi" w:hAnsiTheme="minorHAnsi"/>
        </w:rPr>
      </w:pPr>
      <w:bookmarkStart w:id="18" w:name="_Toc172043426"/>
      <w:r w:rsidRPr="0006217B">
        <w:rPr>
          <w:rFonts w:asciiTheme="minorHAnsi" w:eastAsiaTheme="minorHAnsi" w:hAnsiTheme="minorHAnsi" w:hint="eastAsia"/>
        </w:rPr>
        <w:lastRenderedPageBreak/>
        <w:t>I</w:t>
      </w:r>
      <w:r w:rsidRPr="0006217B">
        <w:rPr>
          <w:rFonts w:asciiTheme="minorHAnsi" w:eastAsiaTheme="minorHAnsi" w:hAnsiTheme="minorHAnsi"/>
        </w:rPr>
        <w:t>ntegration Server</w:t>
      </w:r>
      <w:bookmarkEnd w:id="18"/>
    </w:p>
    <w:p w14:paraId="24161102" w14:textId="77777777" w:rsidR="00C318BE" w:rsidRPr="0006217B" w:rsidRDefault="00C318BE" w:rsidP="00C318BE">
      <w:pPr>
        <w:pStyle w:val="2"/>
        <w:rPr>
          <w:rFonts w:asciiTheme="minorHAnsi" w:eastAsiaTheme="minorHAnsi" w:hAnsiTheme="minorHAnsi"/>
        </w:rPr>
      </w:pPr>
      <w:bookmarkStart w:id="19" w:name="_Toc172043427"/>
      <w:r w:rsidRPr="0006217B">
        <w:rPr>
          <w:rFonts w:asciiTheme="minorHAnsi" w:eastAsiaTheme="minorHAnsi" w:hAnsiTheme="minorHAnsi" w:hint="eastAsia"/>
        </w:rPr>
        <w:t>S</w:t>
      </w:r>
      <w:r w:rsidRPr="0006217B">
        <w:rPr>
          <w:rFonts w:asciiTheme="minorHAnsi" w:eastAsiaTheme="minorHAnsi" w:hAnsiTheme="minorHAnsi"/>
        </w:rPr>
        <w:t>erver IP Address</w:t>
      </w:r>
      <w:bookmarkEnd w:id="19"/>
    </w:p>
    <w:p w14:paraId="7D972E9F"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hint="eastAsia"/>
        </w:rPr>
        <w:t>Hecto Financial serv</w:t>
      </w:r>
      <w:r w:rsidRPr="0006217B">
        <w:rPr>
          <w:rFonts w:asciiTheme="minorHAnsi" w:eastAsiaTheme="minorHAnsi" w:hAnsiTheme="minorHAnsi"/>
        </w:rPr>
        <w:t>er’s IP addresses are as follows.</w:t>
      </w:r>
    </w:p>
    <w:tbl>
      <w:tblPr>
        <w:tblStyle w:val="a7"/>
        <w:tblW w:w="0" w:type="auto"/>
        <w:tblInd w:w="440" w:type="dxa"/>
        <w:tblLayout w:type="fixed"/>
        <w:tblLook w:val="04A0" w:firstRow="1" w:lastRow="0" w:firstColumn="1" w:lastColumn="0" w:noHBand="0" w:noVBand="1"/>
      </w:tblPr>
      <w:tblGrid>
        <w:gridCol w:w="1823"/>
        <w:gridCol w:w="1418"/>
        <w:gridCol w:w="2693"/>
        <w:gridCol w:w="4082"/>
      </w:tblGrid>
      <w:tr w:rsidR="00AF70D8" w:rsidRPr="0006217B" w14:paraId="08A6880E" w14:textId="77777777" w:rsidTr="00B92791">
        <w:tc>
          <w:tcPr>
            <w:tcW w:w="3241" w:type="dxa"/>
            <w:gridSpan w:val="2"/>
            <w:shd w:val="clear" w:color="auto" w:fill="D9D9D9" w:themeFill="background1" w:themeFillShade="D9"/>
            <w:vAlign w:val="center"/>
          </w:tcPr>
          <w:p w14:paraId="2BE4931B" w14:textId="77777777" w:rsidR="00AF70D8" w:rsidRPr="0006217B" w:rsidRDefault="00074BA3"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2693" w:type="dxa"/>
            <w:shd w:val="clear" w:color="auto" w:fill="D9D9D9" w:themeFill="background1" w:themeFillShade="D9"/>
            <w:vAlign w:val="center"/>
          </w:tcPr>
          <w:p w14:paraId="7AEC4AB2" w14:textId="77777777" w:rsidR="00AF70D8" w:rsidRPr="0006217B" w:rsidRDefault="00AF70D8"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Domain Name</w:t>
            </w:r>
          </w:p>
        </w:tc>
        <w:tc>
          <w:tcPr>
            <w:tcW w:w="4082" w:type="dxa"/>
            <w:shd w:val="clear" w:color="auto" w:fill="D9D9D9" w:themeFill="background1" w:themeFillShade="D9"/>
            <w:vAlign w:val="center"/>
          </w:tcPr>
          <w:p w14:paraId="55FA9157" w14:textId="77777777" w:rsidR="00AF70D8" w:rsidRPr="0006217B" w:rsidRDefault="00AF70D8"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IP Address</w:t>
            </w:r>
          </w:p>
        </w:tc>
      </w:tr>
      <w:tr w:rsidR="00AF70D8" w:rsidRPr="0006217B" w14:paraId="66E60248" w14:textId="77777777" w:rsidTr="00B92791">
        <w:tc>
          <w:tcPr>
            <w:tcW w:w="1823" w:type="dxa"/>
            <w:vMerge w:val="restart"/>
            <w:vAlign w:val="center"/>
          </w:tcPr>
          <w:p w14:paraId="77BE4591"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Payment Window (UI)</w:t>
            </w:r>
          </w:p>
        </w:tc>
        <w:tc>
          <w:tcPr>
            <w:tcW w:w="1418" w:type="dxa"/>
            <w:vAlign w:val="center"/>
          </w:tcPr>
          <w:p w14:paraId="597FCCA0"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2693" w:type="dxa"/>
            <w:vAlign w:val="center"/>
          </w:tcPr>
          <w:p w14:paraId="16DA0732"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tbnpg.settlebank.co.kr</w:t>
            </w:r>
          </w:p>
        </w:tc>
        <w:tc>
          <w:tcPr>
            <w:tcW w:w="4082" w:type="dxa"/>
            <w:vAlign w:val="center"/>
          </w:tcPr>
          <w:p w14:paraId="4552C050"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61.252.169.51</w:t>
            </w:r>
          </w:p>
          <w:p w14:paraId="12A88AEB"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HTTPS(TCP/443)</w:t>
            </w:r>
          </w:p>
        </w:tc>
      </w:tr>
      <w:tr w:rsidR="00AF70D8" w:rsidRPr="0006217B" w14:paraId="05F05C18" w14:textId="77777777" w:rsidTr="00B92791">
        <w:tc>
          <w:tcPr>
            <w:tcW w:w="1823" w:type="dxa"/>
            <w:vMerge/>
            <w:vAlign w:val="center"/>
          </w:tcPr>
          <w:p w14:paraId="20F264BE" w14:textId="77777777" w:rsidR="00AF70D8" w:rsidRPr="0006217B" w:rsidRDefault="00AF70D8" w:rsidP="00AF70D8">
            <w:pPr>
              <w:pStyle w:val="cq11"/>
              <w:ind w:leftChars="0" w:left="0"/>
              <w:rPr>
                <w:rFonts w:asciiTheme="minorHAnsi" w:eastAsiaTheme="minorHAnsi" w:hAnsiTheme="minorHAnsi"/>
              </w:rPr>
            </w:pPr>
          </w:p>
        </w:tc>
        <w:tc>
          <w:tcPr>
            <w:tcW w:w="1418" w:type="dxa"/>
            <w:vMerge w:val="restart"/>
            <w:vAlign w:val="center"/>
          </w:tcPr>
          <w:p w14:paraId="0E0F85AC"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2693" w:type="dxa"/>
            <w:vMerge w:val="restart"/>
            <w:vAlign w:val="center"/>
          </w:tcPr>
          <w:p w14:paraId="0487D741"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npg.settlebank.co.kr</w:t>
            </w:r>
          </w:p>
        </w:tc>
        <w:tc>
          <w:tcPr>
            <w:tcW w:w="4082" w:type="dxa"/>
            <w:vAlign w:val="center"/>
          </w:tcPr>
          <w:p w14:paraId="6A597BD4"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14.34.14.25(primary)</w:t>
            </w:r>
          </w:p>
        </w:tc>
      </w:tr>
      <w:tr w:rsidR="00AF70D8" w:rsidRPr="0006217B" w14:paraId="0606EEDE" w14:textId="77777777" w:rsidTr="00B92791">
        <w:tc>
          <w:tcPr>
            <w:tcW w:w="1823" w:type="dxa"/>
            <w:vMerge/>
            <w:vAlign w:val="center"/>
          </w:tcPr>
          <w:p w14:paraId="7109C3A8" w14:textId="77777777" w:rsidR="00AF70D8" w:rsidRPr="0006217B" w:rsidRDefault="00AF70D8" w:rsidP="00AF70D8">
            <w:pPr>
              <w:pStyle w:val="cq11"/>
              <w:ind w:leftChars="0" w:left="0"/>
              <w:rPr>
                <w:rFonts w:asciiTheme="minorHAnsi" w:eastAsiaTheme="minorHAnsi" w:hAnsiTheme="minorHAnsi"/>
              </w:rPr>
            </w:pPr>
          </w:p>
        </w:tc>
        <w:tc>
          <w:tcPr>
            <w:tcW w:w="1418" w:type="dxa"/>
            <w:vMerge/>
            <w:vAlign w:val="center"/>
          </w:tcPr>
          <w:p w14:paraId="1EA3F40D" w14:textId="77777777" w:rsidR="00AF70D8" w:rsidRPr="0006217B" w:rsidRDefault="00AF70D8" w:rsidP="00AF70D8">
            <w:pPr>
              <w:pStyle w:val="cq11"/>
              <w:ind w:leftChars="0" w:left="0"/>
              <w:rPr>
                <w:rFonts w:asciiTheme="minorHAnsi" w:eastAsiaTheme="minorHAnsi" w:hAnsiTheme="minorHAnsi"/>
              </w:rPr>
            </w:pPr>
          </w:p>
        </w:tc>
        <w:tc>
          <w:tcPr>
            <w:tcW w:w="2693" w:type="dxa"/>
            <w:vMerge/>
            <w:vAlign w:val="center"/>
          </w:tcPr>
          <w:p w14:paraId="12D65F7B" w14:textId="77777777" w:rsidR="00AF70D8" w:rsidRPr="0006217B" w:rsidRDefault="00AF70D8" w:rsidP="00B92791">
            <w:pPr>
              <w:pStyle w:val="cq11"/>
              <w:spacing w:line="240" w:lineRule="auto"/>
              <w:ind w:leftChars="0" w:left="0"/>
              <w:jc w:val="center"/>
              <w:rPr>
                <w:rFonts w:asciiTheme="minorHAnsi" w:eastAsiaTheme="minorHAnsi" w:hAnsiTheme="minorHAnsi"/>
              </w:rPr>
            </w:pPr>
          </w:p>
        </w:tc>
        <w:tc>
          <w:tcPr>
            <w:tcW w:w="4082" w:type="dxa"/>
            <w:vAlign w:val="center"/>
          </w:tcPr>
          <w:p w14:paraId="4519B378"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61.252.169.58(secondary)</w:t>
            </w:r>
          </w:p>
        </w:tc>
      </w:tr>
      <w:tr w:rsidR="00AF70D8" w:rsidRPr="0006217B" w14:paraId="15346516" w14:textId="77777777" w:rsidTr="00B92791">
        <w:tc>
          <w:tcPr>
            <w:tcW w:w="1823" w:type="dxa"/>
            <w:vMerge w:val="restart"/>
            <w:vAlign w:val="center"/>
          </w:tcPr>
          <w:p w14:paraId="5306802E"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Cancellation and Other API Service (Non-UI)</w:t>
            </w:r>
          </w:p>
        </w:tc>
        <w:tc>
          <w:tcPr>
            <w:tcW w:w="1418" w:type="dxa"/>
            <w:vAlign w:val="center"/>
          </w:tcPr>
          <w:p w14:paraId="3B705421"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2693" w:type="dxa"/>
            <w:vAlign w:val="center"/>
          </w:tcPr>
          <w:p w14:paraId="5F5853A6"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tbgw.settlebank.co.kr</w:t>
            </w:r>
          </w:p>
          <w:p w14:paraId="5A8DE317"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104DD6C1"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61.252.169.42</w:t>
            </w:r>
          </w:p>
        </w:tc>
      </w:tr>
      <w:tr w:rsidR="00AF70D8" w:rsidRPr="0006217B" w14:paraId="5188EB70" w14:textId="77777777" w:rsidTr="00B92791">
        <w:tc>
          <w:tcPr>
            <w:tcW w:w="1823" w:type="dxa"/>
            <w:vMerge/>
            <w:vAlign w:val="center"/>
          </w:tcPr>
          <w:p w14:paraId="1616AE99" w14:textId="77777777" w:rsidR="00AF70D8" w:rsidRPr="0006217B" w:rsidRDefault="00AF70D8" w:rsidP="00AF70D8">
            <w:pPr>
              <w:pStyle w:val="cq11"/>
              <w:ind w:leftChars="0" w:left="0"/>
              <w:rPr>
                <w:rFonts w:asciiTheme="minorHAnsi" w:eastAsiaTheme="minorHAnsi" w:hAnsiTheme="minorHAnsi"/>
              </w:rPr>
            </w:pPr>
          </w:p>
        </w:tc>
        <w:tc>
          <w:tcPr>
            <w:tcW w:w="1418" w:type="dxa"/>
            <w:vMerge w:val="restart"/>
            <w:vAlign w:val="center"/>
          </w:tcPr>
          <w:p w14:paraId="7F34E07F"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2693" w:type="dxa"/>
            <w:vMerge w:val="restart"/>
            <w:vAlign w:val="center"/>
          </w:tcPr>
          <w:p w14:paraId="2A955BD4" w14:textId="77777777" w:rsidR="00AF70D8" w:rsidRPr="0006217B" w:rsidRDefault="00AF70D8" w:rsidP="00B92791">
            <w:pPr>
              <w:pStyle w:val="cq11"/>
              <w:spacing w:line="240" w:lineRule="auto"/>
              <w:ind w:leftChars="0" w:left="0"/>
              <w:jc w:val="center"/>
              <w:rPr>
                <w:rFonts w:asciiTheme="minorHAnsi" w:eastAsiaTheme="minorHAnsi" w:hAnsiTheme="minorHAnsi"/>
              </w:rPr>
            </w:pPr>
            <w:proofErr w:type="gramStart"/>
            <w:r w:rsidRPr="0006217B">
              <w:rPr>
                <w:rFonts w:asciiTheme="minorHAnsi" w:eastAsiaTheme="minorHAnsi" w:hAnsiTheme="minorHAnsi"/>
              </w:rPr>
              <w:t>gw.settlebank.co.kr</w:t>
            </w:r>
            <w:proofErr w:type="gramEnd"/>
          </w:p>
          <w:p w14:paraId="3EF098E0"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2F25A071"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14.34.14.21(primary)</w:t>
            </w:r>
          </w:p>
        </w:tc>
      </w:tr>
      <w:tr w:rsidR="00AF70D8" w:rsidRPr="0006217B" w14:paraId="30AFE2FA" w14:textId="77777777" w:rsidTr="00B92791">
        <w:tc>
          <w:tcPr>
            <w:tcW w:w="1823" w:type="dxa"/>
            <w:vMerge/>
            <w:vAlign w:val="center"/>
          </w:tcPr>
          <w:p w14:paraId="0CBD001B" w14:textId="77777777" w:rsidR="00AF70D8" w:rsidRPr="0006217B" w:rsidRDefault="00AF70D8" w:rsidP="00AF70D8">
            <w:pPr>
              <w:pStyle w:val="cq11"/>
              <w:ind w:leftChars="0" w:left="0"/>
              <w:rPr>
                <w:rFonts w:asciiTheme="minorHAnsi" w:eastAsiaTheme="minorHAnsi" w:hAnsiTheme="minorHAnsi"/>
              </w:rPr>
            </w:pPr>
          </w:p>
        </w:tc>
        <w:tc>
          <w:tcPr>
            <w:tcW w:w="1418" w:type="dxa"/>
            <w:vMerge/>
            <w:vAlign w:val="center"/>
          </w:tcPr>
          <w:p w14:paraId="49B9CC2C" w14:textId="77777777" w:rsidR="00AF70D8" w:rsidRPr="0006217B" w:rsidRDefault="00AF70D8" w:rsidP="00AF70D8">
            <w:pPr>
              <w:pStyle w:val="cq11"/>
              <w:ind w:leftChars="0" w:left="0"/>
              <w:rPr>
                <w:rFonts w:asciiTheme="minorHAnsi" w:eastAsiaTheme="minorHAnsi" w:hAnsiTheme="minorHAnsi"/>
              </w:rPr>
            </w:pPr>
          </w:p>
        </w:tc>
        <w:tc>
          <w:tcPr>
            <w:tcW w:w="2693" w:type="dxa"/>
            <w:vMerge/>
            <w:vAlign w:val="center"/>
          </w:tcPr>
          <w:p w14:paraId="77DA8EF2" w14:textId="77777777" w:rsidR="00AF70D8" w:rsidRPr="0006217B" w:rsidRDefault="00AF70D8" w:rsidP="00B92791">
            <w:pPr>
              <w:pStyle w:val="cq11"/>
              <w:spacing w:line="240" w:lineRule="auto"/>
              <w:ind w:leftChars="0" w:left="0"/>
              <w:rPr>
                <w:rFonts w:asciiTheme="minorHAnsi" w:eastAsiaTheme="minorHAnsi" w:hAnsiTheme="minorHAnsi"/>
              </w:rPr>
            </w:pPr>
          </w:p>
        </w:tc>
        <w:tc>
          <w:tcPr>
            <w:tcW w:w="4082" w:type="dxa"/>
            <w:vAlign w:val="center"/>
          </w:tcPr>
          <w:p w14:paraId="16AAC763"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61.252.169.53(secondary)</w:t>
            </w:r>
          </w:p>
        </w:tc>
      </w:tr>
      <w:tr w:rsidR="00AF70D8" w:rsidRPr="0006217B" w14:paraId="7A09353F" w14:textId="77777777" w:rsidTr="00B92791">
        <w:tc>
          <w:tcPr>
            <w:tcW w:w="1823" w:type="dxa"/>
            <w:vMerge w:val="restart"/>
            <w:vAlign w:val="center"/>
          </w:tcPr>
          <w:p w14:paraId="66A36BA2" w14:textId="77777777" w:rsidR="00AF70D8" w:rsidRPr="0006217B" w:rsidRDefault="00AF70D8" w:rsidP="00B26ACE">
            <w:pPr>
              <w:pStyle w:val="cq11"/>
              <w:ind w:leftChars="0" w:left="0"/>
              <w:rPr>
                <w:rFonts w:asciiTheme="minorHAnsi" w:eastAsiaTheme="minorHAnsi" w:hAnsiTheme="minorHAnsi"/>
              </w:rPr>
            </w:pPr>
            <w:r w:rsidRPr="0006217B">
              <w:rPr>
                <w:rFonts w:asciiTheme="minorHAnsi" w:eastAsiaTheme="minorHAnsi" w:hAnsiTheme="minorHAnsi" w:hint="eastAsia"/>
              </w:rPr>
              <w:t>Settlement</w:t>
            </w:r>
            <w:r w:rsidRPr="0006217B">
              <w:rPr>
                <w:rFonts w:asciiTheme="minorHAnsi" w:eastAsiaTheme="minorHAnsi" w:hAnsiTheme="minorHAnsi"/>
              </w:rPr>
              <w:t xml:space="preserve"> </w:t>
            </w:r>
            <w:r w:rsidR="00B26ACE" w:rsidRPr="0006217B">
              <w:rPr>
                <w:rFonts w:asciiTheme="minorHAnsi" w:eastAsiaTheme="minorHAnsi" w:hAnsiTheme="minorHAnsi"/>
              </w:rPr>
              <w:t>Collation</w:t>
            </w:r>
            <w:r w:rsidRPr="0006217B">
              <w:rPr>
                <w:rFonts w:asciiTheme="minorHAnsi" w:eastAsiaTheme="minorHAnsi" w:hAnsiTheme="minorHAnsi"/>
              </w:rPr>
              <w:t xml:space="preserve"> API</w:t>
            </w:r>
          </w:p>
        </w:tc>
        <w:tc>
          <w:tcPr>
            <w:tcW w:w="1418" w:type="dxa"/>
            <w:vAlign w:val="center"/>
          </w:tcPr>
          <w:p w14:paraId="26650563"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2693" w:type="dxa"/>
            <w:vAlign w:val="center"/>
          </w:tcPr>
          <w:p w14:paraId="0C8C7126"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tb-nspay.settlebank.co.kr</w:t>
            </w:r>
          </w:p>
          <w:p w14:paraId="02DD6B8A"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03735179"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61.252.169.32</w:t>
            </w:r>
          </w:p>
        </w:tc>
      </w:tr>
      <w:tr w:rsidR="00AF70D8" w:rsidRPr="0006217B" w14:paraId="03D5946D" w14:textId="77777777" w:rsidTr="00B92791">
        <w:tc>
          <w:tcPr>
            <w:tcW w:w="1823" w:type="dxa"/>
            <w:vMerge/>
            <w:vAlign w:val="center"/>
          </w:tcPr>
          <w:p w14:paraId="4E4C9BC0" w14:textId="77777777" w:rsidR="00AF70D8" w:rsidRPr="0006217B" w:rsidRDefault="00AF70D8" w:rsidP="00923219">
            <w:pPr>
              <w:pStyle w:val="cq11"/>
              <w:ind w:leftChars="0" w:left="0"/>
              <w:rPr>
                <w:rFonts w:asciiTheme="minorHAnsi" w:eastAsiaTheme="minorHAnsi" w:hAnsiTheme="minorHAnsi"/>
              </w:rPr>
            </w:pPr>
          </w:p>
        </w:tc>
        <w:tc>
          <w:tcPr>
            <w:tcW w:w="1418" w:type="dxa"/>
            <w:vMerge w:val="restart"/>
            <w:vAlign w:val="center"/>
          </w:tcPr>
          <w:p w14:paraId="6BFFF8A1" w14:textId="77777777" w:rsidR="00AF70D8"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2693" w:type="dxa"/>
            <w:vMerge w:val="restart"/>
            <w:vAlign w:val="center"/>
          </w:tcPr>
          <w:p w14:paraId="55F21732"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nspay.settlebank.co.kr</w:t>
            </w:r>
          </w:p>
          <w:p w14:paraId="4370C9C8"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58F9D7B8"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61.252.169.29 (primary)</w:t>
            </w:r>
          </w:p>
        </w:tc>
      </w:tr>
      <w:tr w:rsidR="00AF70D8" w:rsidRPr="0006217B" w14:paraId="7589842F" w14:textId="77777777" w:rsidTr="00B92791">
        <w:tc>
          <w:tcPr>
            <w:tcW w:w="1823" w:type="dxa"/>
            <w:vMerge/>
            <w:vAlign w:val="center"/>
          </w:tcPr>
          <w:p w14:paraId="33ABC043" w14:textId="77777777" w:rsidR="00AF70D8" w:rsidRPr="0006217B" w:rsidRDefault="00AF70D8" w:rsidP="00923219">
            <w:pPr>
              <w:pStyle w:val="cq11"/>
              <w:ind w:leftChars="0" w:left="0"/>
              <w:rPr>
                <w:rFonts w:asciiTheme="minorHAnsi" w:eastAsiaTheme="minorHAnsi" w:hAnsiTheme="minorHAnsi"/>
              </w:rPr>
            </w:pPr>
          </w:p>
        </w:tc>
        <w:tc>
          <w:tcPr>
            <w:tcW w:w="1418" w:type="dxa"/>
            <w:vMerge/>
            <w:vAlign w:val="center"/>
          </w:tcPr>
          <w:p w14:paraId="5EFB99B0" w14:textId="77777777" w:rsidR="00AF70D8" w:rsidRPr="0006217B" w:rsidRDefault="00AF70D8" w:rsidP="00923219">
            <w:pPr>
              <w:pStyle w:val="cq11"/>
              <w:ind w:leftChars="0" w:left="0"/>
              <w:rPr>
                <w:rFonts w:asciiTheme="minorHAnsi" w:eastAsiaTheme="minorHAnsi" w:hAnsiTheme="minorHAnsi"/>
              </w:rPr>
            </w:pPr>
          </w:p>
        </w:tc>
        <w:tc>
          <w:tcPr>
            <w:tcW w:w="2693" w:type="dxa"/>
            <w:vMerge/>
            <w:vAlign w:val="center"/>
          </w:tcPr>
          <w:p w14:paraId="7543DC7C" w14:textId="77777777" w:rsidR="00AF70D8" w:rsidRPr="0006217B" w:rsidRDefault="00AF70D8" w:rsidP="00923219">
            <w:pPr>
              <w:pStyle w:val="cq11"/>
              <w:ind w:leftChars="0" w:left="0"/>
              <w:rPr>
                <w:rFonts w:asciiTheme="minorHAnsi" w:eastAsiaTheme="minorHAnsi" w:hAnsiTheme="minorHAnsi"/>
              </w:rPr>
            </w:pPr>
          </w:p>
        </w:tc>
        <w:tc>
          <w:tcPr>
            <w:tcW w:w="4082" w:type="dxa"/>
            <w:vAlign w:val="center"/>
          </w:tcPr>
          <w:p w14:paraId="476E824C"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14.34.14.37 (secondary)</w:t>
            </w:r>
          </w:p>
        </w:tc>
      </w:tr>
    </w:tbl>
    <w:p w14:paraId="37A0F277" w14:textId="77777777" w:rsidR="00AF70D8" w:rsidRPr="0006217B" w:rsidRDefault="00AF70D8" w:rsidP="00AF70D8">
      <w:pPr>
        <w:pStyle w:val="cq11"/>
        <w:ind w:left="440"/>
        <w:rPr>
          <w:rFonts w:asciiTheme="minorHAnsi" w:eastAsiaTheme="minorHAnsi" w:hAnsiTheme="minorHAnsi"/>
        </w:rPr>
      </w:pPr>
    </w:p>
    <w:p w14:paraId="34828E95" w14:textId="03FD571E" w:rsidR="00B92791" w:rsidRPr="0006217B" w:rsidRDefault="00B92791" w:rsidP="00927EB0">
      <w:pPr>
        <w:pStyle w:val="cq11"/>
        <w:numPr>
          <w:ilvl w:val="0"/>
          <w:numId w:val="16"/>
        </w:numPr>
        <w:ind w:leftChars="0"/>
        <w:rPr>
          <w:rFonts w:asciiTheme="minorHAnsi" w:eastAsiaTheme="minorHAnsi" w:hAnsiTheme="minorHAnsi"/>
        </w:rPr>
      </w:pPr>
      <w:r w:rsidRPr="0006217B">
        <w:rPr>
          <w:rFonts w:asciiTheme="minorHAnsi" w:eastAsiaTheme="minorHAnsi" w:hAnsiTheme="minorHAnsi"/>
        </w:rPr>
        <w:t xml:space="preserve">Hecto Financial </w:t>
      </w:r>
      <w:r w:rsidR="004D3959">
        <w:rPr>
          <w:rFonts w:asciiTheme="minorHAnsi" w:eastAsiaTheme="minorHAnsi" w:hAnsiTheme="minorHAnsi"/>
        </w:rPr>
        <w:t>PG's</w:t>
      </w:r>
      <w:r w:rsidRPr="0006217B">
        <w:rPr>
          <w:rFonts w:asciiTheme="minorHAnsi" w:eastAsiaTheme="minorHAnsi" w:hAnsiTheme="minorHAnsi"/>
        </w:rPr>
        <w:t xml:space="preserve"> next-generation system is configured with IDC center redundancy. (production environment) Therefore, the main and secondary centers may be switched due to GLB system operation without notice, </w:t>
      </w:r>
      <w:r w:rsidRPr="0006217B">
        <w:rPr>
          <w:rFonts w:asciiTheme="minorHAnsi" w:eastAsiaTheme="minorHAnsi" w:hAnsiTheme="minorHAnsi"/>
          <w:color w:val="FF0000"/>
        </w:rPr>
        <w:t>and access by DNS Lookup is recommended</w:t>
      </w:r>
      <w:r w:rsidRPr="0006217B">
        <w:rPr>
          <w:rFonts w:asciiTheme="minorHAnsi" w:eastAsiaTheme="minorHAnsi" w:hAnsiTheme="minorHAnsi"/>
        </w:rPr>
        <w:t>.</w:t>
      </w:r>
    </w:p>
    <w:p w14:paraId="0FA4AB52" w14:textId="77777777" w:rsidR="00B92791" w:rsidRPr="0006217B" w:rsidRDefault="00B92791" w:rsidP="00B92791">
      <w:pPr>
        <w:pStyle w:val="cq11"/>
        <w:ind w:leftChars="0" w:left="1240"/>
        <w:rPr>
          <w:rFonts w:asciiTheme="minorHAnsi" w:eastAsiaTheme="minorHAnsi" w:hAnsiTheme="minorHAnsi"/>
        </w:rPr>
      </w:pPr>
      <w:r w:rsidRPr="0006217B">
        <w:rPr>
          <w:rFonts w:asciiTheme="minorHAnsi" w:eastAsiaTheme="minorHAnsi" w:hAnsiTheme="minorHAnsi"/>
        </w:rPr>
        <w:t xml:space="preserve">Therefore, we request that you allow access to the two public IP addresses (production) in the firewall, and </w:t>
      </w:r>
      <w:r w:rsidRPr="0006217B">
        <w:rPr>
          <w:rFonts w:asciiTheme="minorHAnsi" w:eastAsiaTheme="minorHAnsi" w:hAnsiTheme="minorHAnsi"/>
          <w:color w:val="FF0000"/>
        </w:rPr>
        <w:t>we do not recommend configuring the hosts file</w:t>
      </w:r>
      <w:r w:rsidRPr="0006217B">
        <w:rPr>
          <w:rFonts w:asciiTheme="minorHAnsi" w:eastAsiaTheme="minorHAnsi" w:hAnsiTheme="minorHAnsi"/>
        </w:rPr>
        <w:t>.</w:t>
      </w:r>
    </w:p>
    <w:p w14:paraId="3B4D1D50" w14:textId="45C6BD03" w:rsidR="00B92791" w:rsidRPr="0006217B" w:rsidRDefault="00B92791" w:rsidP="00927EB0">
      <w:pPr>
        <w:pStyle w:val="cq11"/>
        <w:numPr>
          <w:ilvl w:val="0"/>
          <w:numId w:val="16"/>
        </w:numPr>
        <w:ind w:leftChars="0"/>
        <w:rPr>
          <w:rFonts w:asciiTheme="minorHAnsi" w:eastAsiaTheme="minorHAnsi" w:hAnsiTheme="minorHAnsi"/>
        </w:rPr>
      </w:pPr>
      <w:r w:rsidRPr="0006217B">
        <w:rPr>
          <w:rFonts w:asciiTheme="minorHAnsi" w:eastAsiaTheme="minorHAnsi" w:hAnsiTheme="minorHAnsi"/>
        </w:rPr>
        <w:t xml:space="preserve">If your company's internal policy is to configure </w:t>
      </w:r>
      <w:r w:rsidR="004D3959">
        <w:rPr>
          <w:rFonts w:asciiTheme="minorHAnsi" w:eastAsiaTheme="minorHAnsi" w:hAnsiTheme="minorHAnsi"/>
        </w:rPr>
        <w:t xml:space="preserve">the </w:t>
      </w:r>
      <w:r w:rsidRPr="0006217B">
        <w:rPr>
          <w:rFonts w:asciiTheme="minorHAnsi" w:eastAsiaTheme="minorHAnsi" w:hAnsiTheme="minorHAnsi"/>
        </w:rPr>
        <w:t xml:space="preserve">domain address as static in the hosts file, when switching to Hecto Financial IDC center, you must manually change the hosts file of all servers to "#(comment) </w:t>
      </w:r>
      <w:r w:rsidR="00571EB1" w:rsidRPr="0006217B">
        <w:rPr>
          <w:rFonts w:asciiTheme="minorHAnsi" w:eastAsiaTheme="minorHAnsi" w:hAnsiTheme="minorHAnsi"/>
        </w:rPr>
        <w:t>indicated</w:t>
      </w:r>
      <w:r w:rsidRPr="0006217B">
        <w:rPr>
          <w:rFonts w:asciiTheme="minorHAnsi" w:eastAsiaTheme="minorHAnsi" w:hAnsiTheme="minorHAnsi"/>
        </w:rPr>
        <w:t xml:space="preserve"> IP address" as shown below to use the payment service normally.</w:t>
      </w:r>
    </w:p>
    <w:p w14:paraId="186A6C91" w14:textId="77777777" w:rsidR="00571EB1" w:rsidRPr="0006217B" w:rsidRDefault="00571EB1" w:rsidP="00927EB0">
      <w:pPr>
        <w:pStyle w:val="cq11"/>
        <w:numPr>
          <w:ilvl w:val="0"/>
          <w:numId w:val="16"/>
        </w:numPr>
        <w:ind w:leftChars="0"/>
        <w:rPr>
          <w:rFonts w:asciiTheme="minorHAnsi" w:eastAsiaTheme="minorHAnsi" w:hAnsiTheme="minorHAnsi"/>
        </w:rPr>
      </w:pPr>
      <w:r w:rsidRPr="0006217B">
        <w:rPr>
          <w:rFonts w:asciiTheme="minorHAnsi" w:eastAsiaTheme="minorHAnsi" w:hAnsiTheme="minorHAnsi"/>
        </w:rPr>
        <w:lastRenderedPageBreak/>
        <w:t>All communications use HTTPS(TCP/443) protocol. We strongly recommend that you connect using TLS 1.2 or later. Support for TLS 1.1 or earlier may be discontinued without notice due to security advisories.</w:t>
      </w:r>
    </w:p>
    <w:p w14:paraId="45D3BCBC" w14:textId="70152273" w:rsidR="00B92791" w:rsidRPr="0006217B" w:rsidRDefault="00B92791" w:rsidP="00B92791">
      <w:pPr>
        <w:pStyle w:val="cq11"/>
        <w:ind w:leftChars="0" w:left="840"/>
        <w:rPr>
          <w:rFonts w:asciiTheme="minorHAnsi" w:eastAsiaTheme="minorHAnsi" w:hAnsiTheme="minorHAnsi"/>
          <w:b/>
        </w:rPr>
      </w:pPr>
      <w:r w:rsidRPr="0006217B">
        <w:rPr>
          <w:rFonts w:asciiTheme="minorHAnsi" w:eastAsiaTheme="minorHAnsi" w:hAnsiTheme="minorHAnsi" w:hint="eastAsia"/>
          <w:b/>
        </w:rPr>
        <w:t>#&lt;&lt;/etc/hosts or c:\windows\system32\drivers\etc\hosts</w:t>
      </w:r>
      <w:r w:rsidR="005A384D" w:rsidRPr="0006217B">
        <w:rPr>
          <w:rFonts w:asciiTheme="minorHAnsi" w:eastAsiaTheme="minorHAnsi" w:hAnsiTheme="minorHAnsi" w:hint="eastAsia"/>
          <w:b/>
          <w:color w:val="A6A6A6" w:themeColor="background1" w:themeShade="A6"/>
        </w:rPr>
        <w:t>FileContent</w:t>
      </w:r>
      <w:r w:rsidRPr="0006217B">
        <w:rPr>
          <w:rFonts w:asciiTheme="minorHAnsi" w:eastAsiaTheme="minorHAnsi" w:hAnsiTheme="minorHAnsi" w:hint="eastAsia"/>
          <w:b/>
        </w:rPr>
        <w:t>&gt;&gt;</w:t>
      </w:r>
    </w:p>
    <w:tbl>
      <w:tblPr>
        <w:tblStyle w:val="a7"/>
        <w:tblW w:w="0" w:type="auto"/>
        <w:tblInd w:w="840" w:type="dxa"/>
        <w:tblLook w:val="04A0" w:firstRow="1" w:lastRow="0" w:firstColumn="1" w:lastColumn="0" w:noHBand="0" w:noVBand="1"/>
      </w:tblPr>
      <w:tblGrid>
        <w:gridCol w:w="9616"/>
      </w:tblGrid>
      <w:tr w:rsidR="00B92791" w:rsidRPr="0006217B" w14:paraId="6A474CD0" w14:textId="77777777" w:rsidTr="00B92791">
        <w:tc>
          <w:tcPr>
            <w:tcW w:w="10456" w:type="dxa"/>
            <w:shd w:val="clear" w:color="auto" w:fill="D9D9D9" w:themeFill="background1" w:themeFillShade="D9"/>
          </w:tcPr>
          <w:p w14:paraId="66FC4BC4"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#cat /etc/hosts</w:t>
            </w:r>
          </w:p>
          <w:p w14:paraId="77F38560"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hint="eastAsia"/>
              </w:rPr>
              <w:t>#&lt;&lt;A</w:t>
            </w:r>
            <w:r w:rsidRPr="0006217B">
              <w:rPr>
                <w:rFonts w:asciiTheme="minorHAnsi" w:eastAsiaTheme="minorHAnsi" w:hAnsiTheme="minorHAnsi"/>
              </w:rPr>
              <w:t>dditional</w:t>
            </w:r>
            <w:r w:rsidRPr="0006217B">
              <w:rPr>
                <w:rFonts w:asciiTheme="minorHAnsi" w:eastAsiaTheme="minorHAnsi" w:hAnsiTheme="minorHAnsi" w:hint="eastAsia"/>
              </w:rPr>
              <w:t>&gt;&gt;</w:t>
            </w:r>
          </w:p>
          <w:p w14:paraId="5450B8A6"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14.34.14.25 npg.settlebank.co.kr</w:t>
            </w:r>
          </w:p>
          <w:p w14:paraId="37C88D0D"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#61.252.169.58 npg.settlebank.co.kr</w:t>
            </w:r>
          </w:p>
          <w:p w14:paraId="23D7EFE9" w14:textId="77777777" w:rsidR="00B92791" w:rsidRPr="0006217B" w:rsidRDefault="00B92791" w:rsidP="00B92791">
            <w:pPr>
              <w:pStyle w:val="cq11"/>
              <w:ind w:left="440"/>
              <w:rPr>
                <w:rFonts w:asciiTheme="minorHAnsi" w:eastAsiaTheme="minorHAnsi" w:hAnsiTheme="minorHAnsi"/>
              </w:rPr>
            </w:pPr>
          </w:p>
          <w:p w14:paraId="2E1B7C5C"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 xml:space="preserve">14.34.14.21 </w:t>
            </w:r>
            <w:proofErr w:type="gramStart"/>
            <w:r w:rsidRPr="0006217B">
              <w:rPr>
                <w:rFonts w:asciiTheme="minorHAnsi" w:eastAsiaTheme="minorHAnsi" w:hAnsiTheme="minorHAnsi"/>
              </w:rPr>
              <w:t>gw.settlebank.co.kr</w:t>
            </w:r>
            <w:proofErr w:type="gramEnd"/>
          </w:p>
          <w:p w14:paraId="6F7EB088" w14:textId="77777777" w:rsidR="00B92791" w:rsidRPr="0006217B" w:rsidRDefault="00B92791" w:rsidP="00B92791">
            <w:pPr>
              <w:pStyle w:val="cq11"/>
              <w:ind w:leftChars="0" w:left="0"/>
              <w:rPr>
                <w:rFonts w:asciiTheme="minorHAnsi" w:eastAsiaTheme="minorHAnsi" w:hAnsiTheme="minorHAnsi"/>
                <w:b/>
              </w:rPr>
            </w:pPr>
            <w:r w:rsidRPr="0006217B">
              <w:rPr>
                <w:rFonts w:asciiTheme="minorHAnsi" w:eastAsiaTheme="minorHAnsi" w:hAnsiTheme="minorHAnsi"/>
              </w:rPr>
              <w:t>#61.252.169.53 gw.settlebank.co.kr</w:t>
            </w:r>
          </w:p>
        </w:tc>
      </w:tr>
    </w:tbl>
    <w:p w14:paraId="4C5AA7B2" w14:textId="77777777" w:rsidR="00B92791" w:rsidRPr="0006217B" w:rsidRDefault="00B92791" w:rsidP="00B92791">
      <w:pPr>
        <w:pStyle w:val="cq11"/>
        <w:ind w:leftChars="0" w:left="840"/>
        <w:rPr>
          <w:rFonts w:asciiTheme="minorHAnsi" w:eastAsiaTheme="minorHAnsi" w:hAnsiTheme="minorHAnsi"/>
          <w:b/>
        </w:rPr>
      </w:pPr>
    </w:p>
    <w:p w14:paraId="4CE0333A" w14:textId="77777777" w:rsidR="00C318BE" w:rsidRPr="0006217B" w:rsidRDefault="00C318BE">
      <w:pPr>
        <w:pStyle w:val="2"/>
        <w:rPr>
          <w:rFonts w:asciiTheme="minorHAnsi" w:eastAsiaTheme="minorHAnsi" w:hAnsiTheme="minorHAnsi"/>
        </w:rPr>
      </w:pPr>
      <w:bookmarkStart w:id="20" w:name="_Toc172043428"/>
      <w:r w:rsidRPr="0006217B">
        <w:rPr>
          <w:rFonts w:asciiTheme="minorHAnsi" w:eastAsiaTheme="minorHAnsi" w:hAnsiTheme="minorHAnsi" w:hint="eastAsia"/>
        </w:rPr>
        <w:t>N</w:t>
      </w:r>
      <w:r w:rsidRPr="0006217B">
        <w:rPr>
          <w:rFonts w:asciiTheme="minorHAnsi" w:eastAsiaTheme="minorHAnsi" w:hAnsiTheme="minorHAnsi"/>
        </w:rPr>
        <w:t>otification Server</w:t>
      </w:r>
      <w:bookmarkEnd w:id="20"/>
    </w:p>
    <w:p w14:paraId="501A108F" w14:textId="77777777" w:rsidR="00571EB1" w:rsidRPr="0006217B" w:rsidRDefault="00571EB1" w:rsidP="00571EB1">
      <w:pPr>
        <w:pStyle w:val="cq11"/>
        <w:ind w:left="440"/>
        <w:rPr>
          <w:rFonts w:asciiTheme="minorHAnsi" w:eastAsiaTheme="minorHAnsi" w:hAnsiTheme="minorHAnsi"/>
        </w:rPr>
      </w:pPr>
      <w:r w:rsidRPr="0006217B">
        <w:rPr>
          <w:rFonts w:asciiTheme="minorHAnsi" w:eastAsiaTheme="minorHAnsi" w:hAnsiTheme="minorHAnsi"/>
        </w:rPr>
        <w:t>After the transaction is completed, the firewall must be allowed for the server that notifies the transaction result from Hecto Financial to the client’s system (firewall inbound must be allowed).</w:t>
      </w:r>
    </w:p>
    <w:p w14:paraId="12FA2BA6" w14:textId="77777777" w:rsidR="00571EB1" w:rsidRPr="0006217B" w:rsidRDefault="00571EB1" w:rsidP="00571EB1">
      <w:pPr>
        <w:pStyle w:val="cq11"/>
        <w:ind w:left="440"/>
        <w:rPr>
          <w:rFonts w:asciiTheme="minorHAnsi" w:eastAsiaTheme="minorHAnsi" w:hAnsiTheme="minorHAnsi"/>
        </w:rPr>
      </w:pPr>
      <w:r w:rsidRPr="0006217B">
        <w:rPr>
          <w:rFonts w:asciiTheme="minorHAnsi" w:eastAsiaTheme="minorHAnsi" w:hAnsiTheme="minorHAnsi"/>
        </w:rPr>
        <w:t>When invoking the payment window, the notiUrl is used to invoke the client’s page. TCP port number is the port number specified in the notiUrl, and you need to allow the firewall.</w:t>
      </w:r>
    </w:p>
    <w:tbl>
      <w:tblPr>
        <w:tblStyle w:val="a7"/>
        <w:tblW w:w="0" w:type="auto"/>
        <w:tblInd w:w="440" w:type="dxa"/>
        <w:tblLook w:val="04A0" w:firstRow="1" w:lastRow="0" w:firstColumn="1" w:lastColumn="0" w:noHBand="0" w:noVBand="1"/>
      </w:tblPr>
      <w:tblGrid>
        <w:gridCol w:w="1682"/>
        <w:gridCol w:w="2551"/>
        <w:gridCol w:w="5783"/>
      </w:tblGrid>
      <w:tr w:rsidR="00571EB1" w:rsidRPr="0006217B" w14:paraId="68D2F165" w14:textId="77777777" w:rsidTr="00571EB1">
        <w:tc>
          <w:tcPr>
            <w:tcW w:w="1682" w:type="dxa"/>
            <w:shd w:val="clear" w:color="auto" w:fill="D9D9D9" w:themeFill="background1" w:themeFillShade="D9"/>
          </w:tcPr>
          <w:p w14:paraId="22692FC9" w14:textId="77777777" w:rsidR="00571EB1" w:rsidRPr="0006217B" w:rsidRDefault="00571EB1" w:rsidP="00571EB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Service</w:t>
            </w:r>
          </w:p>
        </w:tc>
        <w:tc>
          <w:tcPr>
            <w:tcW w:w="2551" w:type="dxa"/>
            <w:shd w:val="clear" w:color="auto" w:fill="D9D9D9" w:themeFill="background1" w:themeFillShade="D9"/>
          </w:tcPr>
          <w:p w14:paraId="385AF980" w14:textId="77777777" w:rsidR="00571EB1" w:rsidRPr="0006217B" w:rsidRDefault="00074BA3" w:rsidP="00571EB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5783" w:type="dxa"/>
            <w:shd w:val="clear" w:color="auto" w:fill="D9D9D9" w:themeFill="background1" w:themeFillShade="D9"/>
          </w:tcPr>
          <w:p w14:paraId="15228848" w14:textId="77777777" w:rsidR="00571EB1" w:rsidRPr="0006217B" w:rsidRDefault="00571EB1" w:rsidP="00571EB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IP</w:t>
            </w:r>
          </w:p>
        </w:tc>
      </w:tr>
      <w:tr w:rsidR="00571EB1" w:rsidRPr="0006217B" w14:paraId="54CFCAB4" w14:textId="77777777" w:rsidTr="00571EB1">
        <w:tc>
          <w:tcPr>
            <w:tcW w:w="1682" w:type="dxa"/>
            <w:vAlign w:val="center"/>
          </w:tcPr>
          <w:p w14:paraId="7F839537"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2551" w:type="dxa"/>
          </w:tcPr>
          <w:p w14:paraId="760063E6"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Send </w:t>
            </w:r>
            <w:r w:rsidRPr="0006217B">
              <w:rPr>
                <w:rFonts w:asciiTheme="minorHAnsi" w:eastAsiaTheme="minorHAnsi" w:hAnsiTheme="minorHAnsi"/>
              </w:rPr>
              <w:t>N</w:t>
            </w:r>
            <w:r w:rsidRPr="0006217B">
              <w:rPr>
                <w:rFonts w:asciiTheme="minorHAnsi" w:eastAsiaTheme="minorHAnsi" w:hAnsiTheme="minorHAnsi" w:hint="eastAsia"/>
              </w:rPr>
              <w:t>otification</w:t>
            </w:r>
          </w:p>
        </w:tc>
        <w:tc>
          <w:tcPr>
            <w:tcW w:w="5783" w:type="dxa"/>
          </w:tcPr>
          <w:p w14:paraId="080577C1" w14:textId="77777777" w:rsidR="00571EB1" w:rsidRPr="0006217B" w:rsidRDefault="00571EB1" w:rsidP="00571EB1">
            <w:pPr>
              <w:pStyle w:val="cq11"/>
              <w:ind w:leftChars="0" w:left="0"/>
              <w:rPr>
                <w:rFonts w:asciiTheme="minorHAnsi" w:eastAsiaTheme="minorHAnsi" w:hAnsiTheme="minorHAnsi"/>
              </w:rPr>
            </w:pPr>
            <w:r w:rsidRPr="0006217B">
              <w:rPr>
                <w:rFonts w:asciiTheme="minorHAnsi" w:eastAsiaTheme="minorHAnsi" w:hAnsiTheme="minorHAnsi"/>
              </w:rPr>
              <w:t>61.252.169.22</w:t>
            </w:r>
          </w:p>
        </w:tc>
      </w:tr>
      <w:tr w:rsidR="00571EB1" w:rsidRPr="0006217B" w14:paraId="48262ABF" w14:textId="77777777" w:rsidTr="00571EB1">
        <w:tc>
          <w:tcPr>
            <w:tcW w:w="1682" w:type="dxa"/>
            <w:vMerge w:val="restart"/>
            <w:vAlign w:val="center"/>
          </w:tcPr>
          <w:p w14:paraId="42A03FF2"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2551" w:type="dxa"/>
            <w:vMerge w:val="restart"/>
          </w:tcPr>
          <w:p w14:paraId="18C1F79D"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Send Notification</w:t>
            </w:r>
          </w:p>
        </w:tc>
        <w:tc>
          <w:tcPr>
            <w:tcW w:w="5783" w:type="dxa"/>
          </w:tcPr>
          <w:p w14:paraId="64450D90" w14:textId="77777777" w:rsidR="00571EB1" w:rsidRPr="0006217B" w:rsidRDefault="00571EB1" w:rsidP="00571EB1">
            <w:pPr>
              <w:pStyle w:val="cq11"/>
              <w:ind w:leftChars="0" w:left="0"/>
              <w:rPr>
                <w:rFonts w:asciiTheme="minorHAnsi" w:eastAsiaTheme="minorHAnsi" w:hAnsiTheme="minorHAnsi"/>
              </w:rPr>
            </w:pPr>
            <w:r w:rsidRPr="0006217B">
              <w:rPr>
                <w:rFonts w:asciiTheme="minorHAnsi" w:eastAsiaTheme="minorHAnsi" w:hAnsiTheme="minorHAnsi"/>
              </w:rPr>
              <w:t>14.34.14.23(Primary center)</w:t>
            </w:r>
          </w:p>
        </w:tc>
      </w:tr>
      <w:tr w:rsidR="00571EB1" w:rsidRPr="0006217B" w14:paraId="3FC6381F" w14:textId="77777777" w:rsidTr="00571EB1">
        <w:tc>
          <w:tcPr>
            <w:tcW w:w="1682" w:type="dxa"/>
            <w:vMerge/>
          </w:tcPr>
          <w:p w14:paraId="7B42CEA1" w14:textId="77777777" w:rsidR="00571EB1" w:rsidRPr="0006217B" w:rsidRDefault="00571EB1" w:rsidP="00571EB1">
            <w:pPr>
              <w:pStyle w:val="cq11"/>
              <w:ind w:leftChars="0" w:left="0"/>
              <w:rPr>
                <w:rFonts w:asciiTheme="minorHAnsi" w:eastAsiaTheme="minorHAnsi" w:hAnsiTheme="minorHAnsi"/>
              </w:rPr>
            </w:pPr>
          </w:p>
        </w:tc>
        <w:tc>
          <w:tcPr>
            <w:tcW w:w="2551" w:type="dxa"/>
            <w:vMerge/>
          </w:tcPr>
          <w:p w14:paraId="4CFDF03F" w14:textId="77777777" w:rsidR="00571EB1" w:rsidRPr="0006217B" w:rsidRDefault="00571EB1" w:rsidP="00571EB1">
            <w:pPr>
              <w:pStyle w:val="cq11"/>
              <w:ind w:leftChars="0" w:left="0"/>
              <w:rPr>
                <w:rFonts w:asciiTheme="minorHAnsi" w:eastAsiaTheme="minorHAnsi" w:hAnsiTheme="minorHAnsi"/>
              </w:rPr>
            </w:pPr>
          </w:p>
        </w:tc>
        <w:tc>
          <w:tcPr>
            <w:tcW w:w="5783" w:type="dxa"/>
          </w:tcPr>
          <w:p w14:paraId="44F6812B" w14:textId="77777777" w:rsidR="00571EB1" w:rsidRPr="0006217B" w:rsidRDefault="00571EB1" w:rsidP="00571EB1">
            <w:pPr>
              <w:pStyle w:val="cq11"/>
              <w:ind w:leftChars="0" w:left="0"/>
              <w:rPr>
                <w:rFonts w:asciiTheme="minorHAnsi" w:eastAsiaTheme="minorHAnsi" w:hAnsiTheme="minorHAnsi"/>
              </w:rPr>
            </w:pPr>
            <w:r w:rsidRPr="0006217B">
              <w:rPr>
                <w:rFonts w:asciiTheme="minorHAnsi" w:eastAsiaTheme="minorHAnsi" w:hAnsiTheme="minorHAnsi"/>
              </w:rPr>
              <w:t>61.252.169.24(Secondary center)</w:t>
            </w:r>
          </w:p>
        </w:tc>
      </w:tr>
    </w:tbl>
    <w:p w14:paraId="3263CD83" w14:textId="77777777" w:rsidR="00571EB1" w:rsidRPr="0006217B" w:rsidRDefault="00571EB1" w:rsidP="00571EB1">
      <w:pPr>
        <w:pStyle w:val="cq11"/>
        <w:ind w:leftChars="0" w:left="1240"/>
        <w:rPr>
          <w:rFonts w:asciiTheme="minorHAnsi" w:eastAsiaTheme="minorHAnsi" w:hAnsiTheme="minorHAnsi"/>
        </w:rPr>
      </w:pPr>
    </w:p>
    <w:p w14:paraId="39CFE2AC" w14:textId="77777777" w:rsidR="00571EB1" w:rsidRPr="0006217B" w:rsidRDefault="00571EB1"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rPr>
        <w:t>Example</w:t>
      </w:r>
      <w:r w:rsidRPr="0006217B">
        <w:rPr>
          <w:rFonts w:asciiTheme="minorHAnsi" w:eastAsiaTheme="minorHAnsi" w:hAnsiTheme="minorHAnsi" w:hint="eastAsia"/>
        </w:rPr>
        <w:t>) notiUrl=https://abc.com:8443/abc.do</w:t>
      </w:r>
    </w:p>
    <w:p w14:paraId="7737B048" w14:textId="77777777" w:rsidR="00571EB1" w:rsidRPr="0006217B" w:rsidRDefault="00571EB1" w:rsidP="00927EB0">
      <w:pPr>
        <w:pStyle w:val="cq11"/>
        <w:numPr>
          <w:ilvl w:val="1"/>
          <w:numId w:val="17"/>
        </w:numPr>
        <w:ind w:leftChars="0"/>
        <w:rPr>
          <w:rFonts w:asciiTheme="minorHAnsi" w:eastAsiaTheme="minorHAnsi" w:hAnsiTheme="minorHAnsi"/>
        </w:rPr>
      </w:pPr>
      <w:r w:rsidRPr="0006217B">
        <w:rPr>
          <w:rFonts w:asciiTheme="minorHAnsi" w:eastAsiaTheme="minorHAnsi" w:hAnsiTheme="minorHAnsi" w:hint="eastAsia"/>
        </w:rPr>
        <w:t xml:space="preserve">Source IP: </w:t>
      </w:r>
      <w:r w:rsidRPr="0006217B">
        <w:rPr>
          <w:rFonts w:asciiTheme="minorHAnsi" w:eastAsiaTheme="minorHAnsi" w:hAnsiTheme="minorHAnsi"/>
        </w:rPr>
        <w:t>Above list’s Hecto Financial notification server</w:t>
      </w:r>
    </w:p>
    <w:p w14:paraId="2E72A528" w14:textId="77777777" w:rsidR="00571EB1" w:rsidRPr="0006217B" w:rsidRDefault="00571EB1" w:rsidP="00927EB0">
      <w:pPr>
        <w:pStyle w:val="cq11"/>
        <w:numPr>
          <w:ilvl w:val="1"/>
          <w:numId w:val="17"/>
        </w:numPr>
        <w:ind w:leftChars="0"/>
        <w:rPr>
          <w:rFonts w:asciiTheme="minorHAnsi" w:eastAsiaTheme="minorHAnsi" w:hAnsiTheme="minorHAnsi"/>
        </w:rPr>
      </w:pPr>
      <w:r w:rsidRPr="0006217B">
        <w:rPr>
          <w:rFonts w:asciiTheme="minorHAnsi" w:eastAsiaTheme="minorHAnsi" w:hAnsiTheme="minorHAnsi" w:hint="eastAsia"/>
        </w:rPr>
        <w:t xml:space="preserve">Destination: </w:t>
      </w:r>
      <w:r w:rsidRPr="0006217B">
        <w:rPr>
          <w:rFonts w:asciiTheme="minorHAnsi" w:eastAsiaTheme="minorHAnsi" w:hAnsiTheme="minorHAnsi"/>
        </w:rPr>
        <w:t>Client’s server</w:t>
      </w:r>
      <w:r w:rsidRPr="0006217B">
        <w:rPr>
          <w:rFonts w:asciiTheme="minorHAnsi" w:eastAsiaTheme="minorHAnsi" w:hAnsiTheme="minorHAnsi" w:hint="eastAsia"/>
        </w:rPr>
        <w:t xml:space="preserve"> IP(abc.com), TCP/8443</w:t>
      </w:r>
    </w:p>
    <w:p w14:paraId="57310995" w14:textId="2EB881F3" w:rsidR="000749E1" w:rsidRPr="0006217B" w:rsidRDefault="00B17258" w:rsidP="000749E1">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lastRenderedPageBreak/>
        <w:t>The receipt order of notification and payment window nextUrl result delivery or notification and NON-UI approval response is not guaranteed</w:t>
      </w:r>
      <w:r w:rsidR="000749E1" w:rsidRPr="0006217B">
        <w:rPr>
          <w:rFonts w:asciiTheme="minorHAnsi" w:eastAsiaTheme="minorHAnsi" w:hAnsiTheme="minorHAnsi" w:hint="eastAsia"/>
        </w:rPr>
        <w:t>.</w:t>
      </w:r>
    </w:p>
    <w:p w14:paraId="5DCA3B6E" w14:textId="70CD51B5" w:rsidR="000749E1" w:rsidRPr="0006217B" w:rsidRDefault="004D2B85" w:rsidP="000749E1">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t xml:space="preserve">After payment through </w:t>
      </w:r>
      <w:r w:rsidR="00B17258" w:rsidRPr="0006217B">
        <w:rPr>
          <w:rFonts w:asciiTheme="minorHAnsi" w:eastAsiaTheme="minorHAnsi" w:hAnsiTheme="minorHAnsi"/>
        </w:rPr>
        <w:t xml:space="preserve">the </w:t>
      </w:r>
      <w:r w:rsidRPr="0006217B">
        <w:rPr>
          <w:rFonts w:asciiTheme="minorHAnsi" w:eastAsiaTheme="minorHAnsi" w:hAnsiTheme="minorHAnsi" w:hint="eastAsia"/>
        </w:rPr>
        <w:t xml:space="preserve">payment window, sending of approval notification is required but the sending of cancellation notification is optional. If you need </w:t>
      </w:r>
      <w:r w:rsidR="00BF6DF2" w:rsidRPr="0006217B">
        <w:rPr>
          <w:rFonts w:asciiTheme="minorHAnsi" w:eastAsiaTheme="minorHAnsi" w:hAnsiTheme="minorHAnsi" w:hint="eastAsia"/>
        </w:rPr>
        <w:t xml:space="preserve">the </w:t>
      </w:r>
      <w:r w:rsidRPr="0006217B">
        <w:rPr>
          <w:rFonts w:asciiTheme="minorHAnsi" w:eastAsiaTheme="minorHAnsi" w:hAnsiTheme="minorHAnsi" w:hint="eastAsia"/>
        </w:rPr>
        <w:t>cancellation notification, please as</w:t>
      </w:r>
      <w:r w:rsidR="00BF6DF2" w:rsidRPr="0006217B">
        <w:rPr>
          <w:rFonts w:asciiTheme="minorHAnsi" w:eastAsiaTheme="minorHAnsi" w:hAnsiTheme="minorHAnsi" w:hint="eastAsia"/>
        </w:rPr>
        <w:t>k</w:t>
      </w:r>
      <w:r w:rsidRPr="0006217B">
        <w:rPr>
          <w:rFonts w:asciiTheme="minorHAnsi" w:eastAsiaTheme="minorHAnsi" w:hAnsiTheme="minorHAnsi" w:hint="eastAsia"/>
        </w:rPr>
        <w:t xml:space="preserve"> Hecto Financial</w:t>
      </w:r>
      <w:r w:rsidR="00BF6DF2" w:rsidRPr="0006217B">
        <w:rPr>
          <w:rFonts w:asciiTheme="minorHAnsi" w:eastAsiaTheme="minorHAnsi" w:hAnsiTheme="minorHAnsi"/>
        </w:rPr>
        <w:t>’</w:t>
      </w:r>
      <w:r w:rsidR="00BF6DF2" w:rsidRPr="0006217B">
        <w:rPr>
          <w:rFonts w:asciiTheme="minorHAnsi" w:eastAsiaTheme="minorHAnsi" w:hAnsiTheme="minorHAnsi" w:hint="eastAsia"/>
        </w:rPr>
        <w:t>s manager to turn on the setting before the opening of the service.</w:t>
      </w:r>
    </w:p>
    <w:p w14:paraId="7F36B1B0" w14:textId="77777777" w:rsidR="00A71AB4" w:rsidRPr="0006217B" w:rsidRDefault="00522A4F" w:rsidP="00A71AB4">
      <w:pPr>
        <w:pStyle w:val="1"/>
        <w:rPr>
          <w:rFonts w:asciiTheme="minorHAnsi" w:eastAsiaTheme="minorHAnsi" w:hAnsiTheme="minorHAnsi"/>
        </w:rPr>
      </w:pPr>
      <w:bookmarkStart w:id="21" w:name="_Toc172043429"/>
      <w:r w:rsidRPr="0006217B">
        <w:rPr>
          <w:rFonts w:asciiTheme="minorHAnsi" w:eastAsiaTheme="minorHAnsi" w:hAnsiTheme="minorHAnsi" w:hint="eastAsia"/>
        </w:rPr>
        <w:lastRenderedPageBreak/>
        <w:t>Crucial Information Security</w:t>
      </w:r>
      <w:bookmarkEnd w:id="21"/>
    </w:p>
    <w:p w14:paraId="704BBC0C" w14:textId="77777777" w:rsidR="00A71AB4" w:rsidRPr="0006217B" w:rsidRDefault="00522A4F">
      <w:pPr>
        <w:pStyle w:val="2"/>
        <w:rPr>
          <w:rFonts w:asciiTheme="minorHAnsi" w:eastAsiaTheme="minorHAnsi" w:hAnsiTheme="minorHAnsi"/>
        </w:rPr>
      </w:pPr>
      <w:bookmarkStart w:id="22" w:name="_Toc172043430"/>
      <w:r w:rsidRPr="0006217B">
        <w:rPr>
          <w:rFonts w:asciiTheme="minorHAnsi" w:eastAsiaTheme="minorHAnsi" w:hAnsiTheme="minorHAnsi" w:hint="eastAsia"/>
        </w:rPr>
        <w:t>Encryption</w:t>
      </w:r>
      <w:r w:rsidR="00D56FA0" w:rsidRPr="0006217B">
        <w:rPr>
          <w:rFonts w:asciiTheme="minorHAnsi" w:eastAsiaTheme="minorHAnsi" w:hAnsiTheme="minorHAnsi"/>
        </w:rPr>
        <w:t>/Decryption</w:t>
      </w:r>
      <w:r w:rsidRPr="0006217B">
        <w:rPr>
          <w:rFonts w:asciiTheme="minorHAnsi" w:eastAsiaTheme="minorHAnsi" w:hAnsiTheme="minorHAnsi" w:hint="eastAsia"/>
        </w:rPr>
        <w:t xml:space="preserve"> of Personal Information and Crucial Information</w:t>
      </w:r>
      <w:bookmarkEnd w:id="22"/>
    </w:p>
    <w:p w14:paraId="247A162A" w14:textId="77777777" w:rsidR="00870C0F" w:rsidRPr="0006217B" w:rsidRDefault="00870C0F" w:rsidP="00870C0F">
      <w:pPr>
        <w:pStyle w:val="cq11"/>
        <w:ind w:left="440"/>
        <w:rPr>
          <w:rFonts w:asciiTheme="minorHAnsi" w:eastAsiaTheme="minorHAnsi" w:hAnsiTheme="minorHAnsi"/>
        </w:rPr>
      </w:pPr>
      <w:r w:rsidRPr="0006217B">
        <w:rPr>
          <w:rFonts w:asciiTheme="minorHAnsi" w:eastAsiaTheme="minorHAnsi" w:hAnsiTheme="minorHAnsi" w:hint="eastAsia"/>
        </w:rPr>
        <w:t>When sending and receiving data, the following encryption</w:t>
      </w:r>
      <w:r w:rsidR="00571EB1" w:rsidRPr="0006217B">
        <w:rPr>
          <w:rFonts w:asciiTheme="minorHAnsi" w:eastAsiaTheme="minorHAnsi" w:hAnsiTheme="minorHAnsi"/>
        </w:rPr>
        <w:t>/decryption</w:t>
      </w:r>
      <w:r w:rsidRPr="0006217B">
        <w:rPr>
          <w:rFonts w:asciiTheme="minorHAnsi" w:eastAsiaTheme="minorHAnsi" w:hAnsiTheme="minorHAnsi" w:hint="eastAsia"/>
        </w:rPr>
        <w:t xml:space="preserve"> should be performed for the person</w:t>
      </w:r>
      <w:r w:rsidR="00571EB1" w:rsidRPr="0006217B">
        <w:rPr>
          <w:rFonts w:asciiTheme="minorHAnsi" w:eastAsiaTheme="minorHAnsi" w:hAnsiTheme="minorHAnsi"/>
        </w:rPr>
        <w:t>al</w:t>
      </w:r>
      <w:r w:rsidRPr="0006217B">
        <w:rPr>
          <w:rFonts w:asciiTheme="minorHAnsi" w:eastAsiaTheme="minorHAnsi" w:hAnsiTheme="minorHAnsi" w:hint="eastAsia"/>
        </w:rPr>
        <w:t xml:space="preserve"> information/crucial information fields.</w:t>
      </w:r>
    </w:p>
    <w:tbl>
      <w:tblPr>
        <w:tblStyle w:val="a7"/>
        <w:tblW w:w="0" w:type="auto"/>
        <w:tblInd w:w="279" w:type="dxa"/>
        <w:tblLayout w:type="fixed"/>
        <w:tblLook w:val="04A0" w:firstRow="1" w:lastRow="0" w:firstColumn="1" w:lastColumn="0" w:noHBand="0" w:noVBand="1"/>
      </w:tblPr>
      <w:tblGrid>
        <w:gridCol w:w="2335"/>
        <w:gridCol w:w="2343"/>
        <w:gridCol w:w="3260"/>
        <w:gridCol w:w="2126"/>
      </w:tblGrid>
      <w:tr w:rsidR="008E1CE3" w:rsidRPr="0006217B" w14:paraId="64B6A068" w14:textId="77777777" w:rsidTr="008E7087">
        <w:tc>
          <w:tcPr>
            <w:tcW w:w="2335" w:type="dxa"/>
            <w:shd w:val="clear" w:color="auto" w:fill="D9D9D9" w:themeFill="background1" w:themeFillShade="D9"/>
            <w:vAlign w:val="center"/>
          </w:tcPr>
          <w:p w14:paraId="7AB12232" w14:textId="77777777" w:rsidR="00FB490D" w:rsidRPr="0006217B" w:rsidRDefault="00074BA3" w:rsidP="00EF5BD4">
            <w:pPr>
              <w:pStyle w:val="cq11"/>
              <w:ind w:leftChars="0" w:left="0"/>
              <w:jc w:val="center"/>
              <w:rPr>
                <w:rFonts w:asciiTheme="minorHAnsi" w:eastAsiaTheme="minorHAnsi" w:hAnsiTheme="minorHAnsi"/>
                <w:b/>
              </w:rPr>
            </w:pPr>
            <w:r w:rsidRPr="0006217B">
              <w:rPr>
                <w:rFonts w:asciiTheme="minorHAnsi" w:eastAsiaTheme="minorHAnsi" w:hAnsiTheme="minorHAnsi"/>
                <w:b/>
              </w:rPr>
              <w:t>Type</w:t>
            </w:r>
          </w:p>
        </w:tc>
        <w:tc>
          <w:tcPr>
            <w:tcW w:w="2343" w:type="dxa"/>
            <w:shd w:val="clear" w:color="auto" w:fill="D9D9D9" w:themeFill="background1" w:themeFillShade="D9"/>
            <w:vAlign w:val="center"/>
          </w:tcPr>
          <w:p w14:paraId="7879C94D" w14:textId="77777777" w:rsidR="00FB490D" w:rsidRPr="0006217B" w:rsidRDefault="008E1CE3" w:rsidP="00EF5BD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3260" w:type="dxa"/>
            <w:shd w:val="clear" w:color="auto" w:fill="D9D9D9" w:themeFill="background1" w:themeFillShade="D9"/>
            <w:vAlign w:val="center"/>
          </w:tcPr>
          <w:p w14:paraId="732C99F6" w14:textId="77777777" w:rsidR="00FB490D" w:rsidRPr="0006217B" w:rsidRDefault="008E1CE3" w:rsidP="00EF5BD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Application</w:t>
            </w:r>
          </w:p>
        </w:tc>
        <w:tc>
          <w:tcPr>
            <w:tcW w:w="2126" w:type="dxa"/>
            <w:shd w:val="clear" w:color="auto" w:fill="D9D9D9" w:themeFill="background1" w:themeFillShade="D9"/>
            <w:vAlign w:val="center"/>
          </w:tcPr>
          <w:p w14:paraId="111B707A" w14:textId="77777777" w:rsidR="00FB490D" w:rsidRPr="0006217B" w:rsidRDefault="008E1CE3" w:rsidP="00EF5BD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Encoding</w:t>
            </w:r>
          </w:p>
        </w:tc>
      </w:tr>
      <w:tr w:rsidR="008E1CE3" w:rsidRPr="0006217B" w14:paraId="54931716" w14:textId="77777777" w:rsidTr="008E7087">
        <w:tc>
          <w:tcPr>
            <w:tcW w:w="2335" w:type="dxa"/>
            <w:vAlign w:val="center"/>
          </w:tcPr>
          <w:p w14:paraId="4D349670" w14:textId="77777777" w:rsidR="00FB490D" w:rsidRPr="0006217B" w:rsidRDefault="008E1CE3" w:rsidP="00EF5BD4">
            <w:pPr>
              <w:pStyle w:val="cq11"/>
              <w:ind w:leftChars="0" w:left="0"/>
              <w:jc w:val="center"/>
              <w:rPr>
                <w:rFonts w:asciiTheme="minorHAnsi" w:eastAsiaTheme="minorHAnsi" w:hAnsiTheme="minorHAnsi"/>
              </w:rPr>
            </w:pPr>
            <w:r w:rsidRPr="0006217B">
              <w:rPr>
                <w:rFonts w:asciiTheme="minorHAnsi" w:eastAsiaTheme="minorHAnsi" w:hAnsiTheme="minorHAnsi" w:hint="eastAsia"/>
              </w:rPr>
              <w:t>Personal Information</w:t>
            </w:r>
          </w:p>
        </w:tc>
        <w:tc>
          <w:tcPr>
            <w:tcW w:w="2343" w:type="dxa"/>
            <w:vAlign w:val="center"/>
          </w:tcPr>
          <w:p w14:paraId="757C2CA9" w14:textId="77777777" w:rsidR="00FB490D" w:rsidRPr="0006217B" w:rsidRDefault="008E1CE3" w:rsidP="00EF5BD4">
            <w:pPr>
              <w:pStyle w:val="cq11"/>
              <w:ind w:leftChars="0" w:left="0"/>
              <w:jc w:val="center"/>
              <w:rPr>
                <w:rFonts w:asciiTheme="minorHAnsi" w:eastAsiaTheme="minorHAnsi" w:hAnsiTheme="minorHAnsi"/>
              </w:rPr>
            </w:pPr>
            <w:r w:rsidRPr="0006217B">
              <w:rPr>
                <w:rFonts w:asciiTheme="minorHAnsi" w:eastAsiaTheme="minorHAnsi" w:hAnsiTheme="minorHAnsi" w:hint="eastAsia"/>
              </w:rPr>
              <w:t>Algorithm</w:t>
            </w:r>
          </w:p>
        </w:tc>
        <w:tc>
          <w:tcPr>
            <w:tcW w:w="3260" w:type="dxa"/>
            <w:vAlign w:val="center"/>
          </w:tcPr>
          <w:p w14:paraId="37CA57C4" w14:textId="77777777" w:rsidR="00FB490D" w:rsidRPr="0006217B" w:rsidRDefault="00571EB1" w:rsidP="00EF5BD4">
            <w:pPr>
              <w:jc w:val="center"/>
              <w:rPr>
                <w:rFonts w:asciiTheme="minorHAnsi" w:eastAsiaTheme="minorHAnsi" w:hAnsiTheme="minorHAnsi"/>
              </w:rPr>
            </w:pPr>
            <w:r w:rsidRPr="0006217B">
              <w:rPr>
                <w:rFonts w:asciiTheme="minorHAnsi" w:eastAsiaTheme="minorHAnsi" w:hAnsiTheme="minorHAnsi"/>
              </w:rPr>
              <w:t>AES-256/ECB/PKCS5Padding</w:t>
            </w:r>
          </w:p>
        </w:tc>
        <w:tc>
          <w:tcPr>
            <w:tcW w:w="2126" w:type="dxa"/>
            <w:vAlign w:val="center"/>
          </w:tcPr>
          <w:p w14:paraId="6895C428" w14:textId="77777777" w:rsidR="00FB490D" w:rsidRPr="0006217B" w:rsidRDefault="00571EB1" w:rsidP="00EF5BD4">
            <w:pPr>
              <w:jc w:val="center"/>
              <w:rPr>
                <w:rFonts w:asciiTheme="minorHAnsi" w:eastAsiaTheme="minorHAnsi" w:hAnsiTheme="minorHAnsi"/>
              </w:rPr>
            </w:pPr>
            <w:r w:rsidRPr="0006217B">
              <w:rPr>
                <w:rFonts w:asciiTheme="minorHAnsi" w:eastAsiaTheme="minorHAnsi" w:hAnsiTheme="minorHAnsi"/>
              </w:rPr>
              <w:t>Base64 Encoding</w:t>
            </w:r>
          </w:p>
        </w:tc>
      </w:tr>
      <w:tr w:rsidR="008E1CE3" w:rsidRPr="0006217B" w14:paraId="2D93EF19" w14:textId="77777777" w:rsidTr="008E7087">
        <w:tc>
          <w:tcPr>
            <w:tcW w:w="2335" w:type="dxa"/>
            <w:vAlign w:val="center"/>
          </w:tcPr>
          <w:p w14:paraId="29E977B1" w14:textId="77777777" w:rsidR="008E1CE3" w:rsidRPr="0006217B" w:rsidRDefault="00571EB1" w:rsidP="008E7087">
            <w:pPr>
              <w:pStyle w:val="cq11"/>
              <w:ind w:leftChars="0" w:left="0"/>
              <w:jc w:val="center"/>
              <w:rPr>
                <w:rFonts w:asciiTheme="minorHAnsi" w:eastAsiaTheme="minorHAnsi" w:hAnsiTheme="minorHAnsi"/>
              </w:rPr>
            </w:pPr>
            <w:r w:rsidRPr="0006217B">
              <w:rPr>
                <w:rFonts w:asciiTheme="minorHAnsi" w:eastAsiaTheme="minorHAnsi" w:hAnsiTheme="minorHAnsi"/>
              </w:rPr>
              <w:t xml:space="preserve">Target </w:t>
            </w:r>
            <w:r w:rsidR="008E1CE3" w:rsidRPr="0006217B">
              <w:rPr>
                <w:rFonts w:asciiTheme="minorHAnsi" w:eastAsiaTheme="minorHAnsi" w:hAnsiTheme="minorHAnsi" w:hint="eastAsia"/>
              </w:rPr>
              <w:t>Field</w:t>
            </w:r>
          </w:p>
        </w:tc>
        <w:tc>
          <w:tcPr>
            <w:tcW w:w="7729" w:type="dxa"/>
            <w:gridSpan w:val="3"/>
            <w:vAlign w:val="center"/>
          </w:tcPr>
          <w:p w14:paraId="7CA18CD3" w14:textId="77777777" w:rsidR="008E1CE3" w:rsidRPr="0006217B" w:rsidRDefault="008E7087" w:rsidP="00FB490D">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 customer name, mobile phone number, e-mail, etc.</w:t>
            </w:r>
          </w:p>
          <w:p w14:paraId="5CA47E73" w14:textId="77777777" w:rsidR="008E1CE3" w:rsidRPr="0006217B" w:rsidRDefault="008E1CE3" w:rsidP="008E7087">
            <w:pPr>
              <w:pStyle w:val="cq11"/>
              <w:ind w:leftChars="0" w:left="0"/>
              <w:rPr>
                <w:rFonts w:asciiTheme="minorHAnsi" w:eastAsiaTheme="minorHAnsi" w:hAnsiTheme="minorHAnsi"/>
              </w:rPr>
            </w:pPr>
            <w:r w:rsidRPr="0006217B">
              <w:rPr>
                <w:rFonts w:asciiTheme="minorHAnsi" w:eastAsiaTheme="minorHAnsi" w:hAnsiTheme="minorHAnsi"/>
              </w:rPr>
              <w:t xml:space="preserve">(The fields for encryption are specified in the </w:t>
            </w:r>
            <w:r w:rsidR="008E7087" w:rsidRPr="0006217B">
              <w:rPr>
                <w:rFonts w:asciiTheme="minorHAnsi" w:eastAsiaTheme="minorHAnsi" w:hAnsiTheme="minorHAnsi"/>
              </w:rPr>
              <w:t>remarks</w:t>
            </w:r>
            <w:r w:rsidRPr="0006217B">
              <w:rPr>
                <w:rFonts w:asciiTheme="minorHAnsi" w:eastAsiaTheme="minorHAnsi" w:hAnsiTheme="minorHAnsi"/>
              </w:rPr>
              <w:t xml:space="preserve"> of the request field specification of each API</w:t>
            </w:r>
            <w:r w:rsidR="008E7087" w:rsidRPr="0006217B">
              <w:rPr>
                <w:rFonts w:asciiTheme="minorHAnsi" w:eastAsiaTheme="minorHAnsi" w:hAnsiTheme="minorHAnsi"/>
              </w:rPr>
              <w:t>,</w:t>
            </w:r>
            <w:r w:rsidRPr="0006217B">
              <w:rPr>
                <w:rFonts w:asciiTheme="minorHAnsi" w:eastAsiaTheme="minorHAnsi" w:hAnsiTheme="minorHAnsi"/>
              </w:rPr>
              <w:t>)</w:t>
            </w:r>
          </w:p>
        </w:tc>
      </w:tr>
    </w:tbl>
    <w:p w14:paraId="1F486C73" w14:textId="77777777" w:rsidR="00FB490D" w:rsidRPr="0006217B" w:rsidRDefault="00FB490D" w:rsidP="00FB490D">
      <w:pPr>
        <w:pStyle w:val="cq11"/>
        <w:ind w:left="440"/>
        <w:rPr>
          <w:rFonts w:asciiTheme="minorHAnsi" w:eastAsiaTheme="minorHAnsi" w:hAnsiTheme="minorHAnsi"/>
        </w:rPr>
      </w:pPr>
    </w:p>
    <w:p w14:paraId="38752D80" w14:textId="77777777" w:rsidR="00A71AB4" w:rsidRPr="0006217B" w:rsidRDefault="00522A4F">
      <w:pPr>
        <w:pStyle w:val="2"/>
        <w:rPr>
          <w:rFonts w:asciiTheme="minorHAnsi" w:eastAsiaTheme="minorHAnsi" w:hAnsiTheme="minorHAnsi"/>
        </w:rPr>
      </w:pPr>
      <w:bookmarkStart w:id="23" w:name="_Toc172043431"/>
      <w:r w:rsidRPr="0006217B">
        <w:rPr>
          <w:rFonts w:asciiTheme="minorHAnsi" w:eastAsiaTheme="minorHAnsi" w:hAnsiTheme="minorHAnsi"/>
        </w:rPr>
        <w:t>Personal Information</w:t>
      </w:r>
      <w:r w:rsidR="00C318BE" w:rsidRPr="0006217B">
        <w:rPr>
          <w:rFonts w:asciiTheme="minorHAnsi" w:eastAsiaTheme="minorHAnsi" w:hAnsiTheme="minorHAnsi"/>
        </w:rPr>
        <w:t xml:space="preserve"> Encryption Key</w:t>
      </w:r>
      <w:bookmarkEnd w:id="23"/>
    </w:p>
    <w:p w14:paraId="025F6A69" w14:textId="77777777" w:rsidR="00870C0F" w:rsidRPr="0006217B" w:rsidRDefault="008E7087" w:rsidP="00870C0F">
      <w:pPr>
        <w:pStyle w:val="cq11"/>
        <w:ind w:left="440"/>
        <w:rPr>
          <w:rFonts w:asciiTheme="minorHAnsi" w:eastAsiaTheme="minorHAnsi" w:hAnsiTheme="minorHAnsi"/>
        </w:rPr>
      </w:pPr>
      <w:r w:rsidRPr="0006217B">
        <w:rPr>
          <w:rFonts w:asciiTheme="minorHAnsi" w:eastAsiaTheme="minorHAnsi" w:hAnsiTheme="minorHAnsi" w:hint="eastAsia"/>
        </w:rPr>
        <w:t>For encryption/</w:t>
      </w:r>
      <w:r w:rsidR="00870C0F" w:rsidRPr="0006217B">
        <w:rPr>
          <w:rFonts w:asciiTheme="minorHAnsi" w:eastAsiaTheme="minorHAnsi" w:hAnsiTheme="minorHAnsi" w:hint="eastAsia"/>
        </w:rPr>
        <w:t>decryption of personal information and crucial information, key information differs depending on the operation environment and is as follows.</w:t>
      </w:r>
    </w:p>
    <w:p w14:paraId="2181E8A2" w14:textId="3BBF9EC0" w:rsidR="008E7087" w:rsidRPr="0006217B" w:rsidRDefault="008E7087" w:rsidP="00870C0F">
      <w:pPr>
        <w:pStyle w:val="cq11"/>
        <w:ind w:left="440"/>
        <w:rPr>
          <w:rFonts w:asciiTheme="minorHAnsi" w:eastAsiaTheme="minorHAnsi" w:hAnsiTheme="minorHAnsi"/>
        </w:rPr>
      </w:pPr>
      <w:r w:rsidRPr="0006217B">
        <w:rPr>
          <w:rFonts w:asciiTheme="minorHAnsi" w:eastAsiaTheme="minorHAnsi" w:hAnsiTheme="minorHAnsi"/>
        </w:rPr>
        <w:t xml:space="preserve">For </w:t>
      </w:r>
      <w:r w:rsidR="007F61FF">
        <w:rPr>
          <w:rFonts w:asciiTheme="minorHAnsi" w:eastAsiaTheme="minorHAnsi" w:hAnsiTheme="minorHAnsi"/>
        </w:rPr>
        <w:t xml:space="preserve">a </w:t>
      </w:r>
      <w:r w:rsidRPr="0006217B">
        <w:rPr>
          <w:rFonts w:asciiTheme="minorHAnsi" w:eastAsiaTheme="minorHAnsi" w:hAnsiTheme="minorHAnsi"/>
        </w:rPr>
        <w:t>simple integration test, use the first entry in the table. When the integration is successfully done, use the unique key issued by Hecto Financial.</w:t>
      </w:r>
    </w:p>
    <w:tbl>
      <w:tblPr>
        <w:tblStyle w:val="a7"/>
        <w:tblW w:w="0" w:type="auto"/>
        <w:tblInd w:w="440" w:type="dxa"/>
        <w:tblLayout w:type="fixed"/>
        <w:tblLook w:val="04A0" w:firstRow="1" w:lastRow="0" w:firstColumn="1" w:lastColumn="0" w:noHBand="0" w:noVBand="1"/>
      </w:tblPr>
      <w:tblGrid>
        <w:gridCol w:w="2674"/>
        <w:gridCol w:w="7342"/>
      </w:tblGrid>
      <w:tr w:rsidR="00FB490D" w:rsidRPr="0006217B" w14:paraId="14350BAC" w14:textId="77777777" w:rsidTr="008E7087">
        <w:tc>
          <w:tcPr>
            <w:tcW w:w="2674" w:type="dxa"/>
            <w:shd w:val="clear" w:color="auto" w:fill="D9D9D9" w:themeFill="background1" w:themeFillShade="D9"/>
          </w:tcPr>
          <w:p w14:paraId="0FC641F5" w14:textId="77777777" w:rsidR="00FB490D" w:rsidRPr="0006217B" w:rsidRDefault="00074BA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Type</w:t>
            </w:r>
          </w:p>
        </w:tc>
        <w:tc>
          <w:tcPr>
            <w:tcW w:w="7342" w:type="dxa"/>
            <w:shd w:val="clear" w:color="auto" w:fill="D9D9D9" w:themeFill="background1" w:themeFillShade="D9"/>
          </w:tcPr>
          <w:p w14:paraId="43DD19D6" w14:textId="77777777" w:rsidR="00FB490D" w:rsidRPr="0006217B" w:rsidRDefault="008E1CE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Encryption</w:t>
            </w:r>
            <w:r w:rsidR="008E7087" w:rsidRPr="0006217B">
              <w:rPr>
                <w:rFonts w:asciiTheme="minorHAnsi" w:eastAsiaTheme="minorHAnsi" w:hAnsiTheme="minorHAnsi"/>
                <w:b/>
              </w:rPr>
              <w:t>/Decryption</w:t>
            </w:r>
            <w:r w:rsidRPr="0006217B">
              <w:rPr>
                <w:rFonts w:asciiTheme="minorHAnsi" w:eastAsiaTheme="minorHAnsi" w:hAnsiTheme="minorHAnsi" w:hint="eastAsia"/>
                <w:b/>
              </w:rPr>
              <w:t xml:space="preserve"> Key</w:t>
            </w:r>
          </w:p>
        </w:tc>
      </w:tr>
      <w:tr w:rsidR="00FB490D" w:rsidRPr="0006217B" w14:paraId="02980486" w14:textId="77777777" w:rsidTr="008E7087">
        <w:tc>
          <w:tcPr>
            <w:tcW w:w="2674" w:type="dxa"/>
          </w:tcPr>
          <w:p w14:paraId="520D92A9" w14:textId="77777777" w:rsidR="00FB490D" w:rsidRPr="0006217B" w:rsidRDefault="008E1CE3" w:rsidP="00FB490D">
            <w:pPr>
              <w:pStyle w:val="cq11"/>
              <w:ind w:leftChars="0" w:left="0"/>
              <w:rPr>
                <w:rFonts w:asciiTheme="minorHAnsi" w:eastAsiaTheme="minorHAnsi" w:hAnsiTheme="minorHAnsi"/>
              </w:rPr>
            </w:pPr>
            <w:r w:rsidRPr="0006217B">
              <w:rPr>
                <w:rFonts w:asciiTheme="minorHAnsi" w:eastAsiaTheme="minorHAnsi" w:hAnsiTheme="minorHAnsi" w:hint="eastAsia"/>
              </w:rPr>
              <w:t>Testbed Key</w:t>
            </w:r>
            <w:r w:rsidR="008E7087" w:rsidRPr="0006217B">
              <w:rPr>
                <w:rFonts w:asciiTheme="minorHAnsi" w:eastAsiaTheme="minorHAnsi" w:hAnsiTheme="minorHAnsi"/>
              </w:rPr>
              <w:t xml:space="preserve"> (Common Key for Tests)</w:t>
            </w:r>
          </w:p>
        </w:tc>
        <w:tc>
          <w:tcPr>
            <w:tcW w:w="7342" w:type="dxa"/>
          </w:tcPr>
          <w:p w14:paraId="6DC03AAE" w14:textId="77777777" w:rsidR="00FB490D" w:rsidRPr="0006217B" w:rsidRDefault="008E7087" w:rsidP="008E1CE3">
            <w:pPr>
              <w:rPr>
                <w:rFonts w:asciiTheme="minorHAnsi" w:eastAsiaTheme="minorHAnsi" w:hAnsiTheme="minorHAnsi"/>
              </w:rPr>
            </w:pPr>
            <w:r w:rsidRPr="0006217B">
              <w:rPr>
                <w:rFonts w:asciiTheme="minorHAnsi" w:eastAsiaTheme="minorHAnsi" w:hAnsiTheme="minorHAnsi"/>
              </w:rPr>
              <w:t>pgSettle30y739r82jtd709yOfZ2yK5K</w:t>
            </w:r>
          </w:p>
        </w:tc>
      </w:tr>
      <w:tr w:rsidR="00FB490D" w:rsidRPr="0006217B" w14:paraId="66E154A8" w14:textId="77777777" w:rsidTr="008E7087">
        <w:tc>
          <w:tcPr>
            <w:tcW w:w="2674" w:type="dxa"/>
          </w:tcPr>
          <w:p w14:paraId="1CF23DF5" w14:textId="77777777" w:rsidR="00FB490D" w:rsidRPr="0006217B" w:rsidRDefault="008E1CE3" w:rsidP="00FB490D">
            <w:pPr>
              <w:pStyle w:val="cq11"/>
              <w:ind w:leftChars="0" w:left="0"/>
              <w:rPr>
                <w:rFonts w:asciiTheme="minorHAnsi" w:eastAsiaTheme="minorHAnsi" w:hAnsiTheme="minorHAnsi"/>
              </w:rPr>
            </w:pPr>
            <w:r w:rsidRPr="0006217B">
              <w:rPr>
                <w:rFonts w:asciiTheme="minorHAnsi" w:eastAsiaTheme="minorHAnsi" w:hAnsiTheme="minorHAnsi" w:hint="eastAsia"/>
              </w:rPr>
              <w:t>Production Key</w:t>
            </w:r>
            <w:r w:rsidR="008E7087" w:rsidRPr="0006217B">
              <w:rPr>
                <w:rFonts w:asciiTheme="minorHAnsi" w:eastAsiaTheme="minorHAnsi" w:hAnsiTheme="minorHAnsi"/>
              </w:rPr>
              <w:t xml:space="preserve"> (Merchant’s Unique Key)</w:t>
            </w:r>
          </w:p>
        </w:tc>
        <w:tc>
          <w:tcPr>
            <w:tcW w:w="7342" w:type="dxa"/>
          </w:tcPr>
          <w:p w14:paraId="143F991B" w14:textId="77777777" w:rsidR="00FB490D" w:rsidRPr="0006217B" w:rsidRDefault="008E1CE3" w:rsidP="00FB490D">
            <w:pPr>
              <w:pStyle w:val="cq11"/>
              <w:ind w:leftChars="0" w:left="0"/>
              <w:rPr>
                <w:rFonts w:asciiTheme="minorHAnsi" w:eastAsiaTheme="minorHAnsi" w:hAnsiTheme="minorHAnsi"/>
              </w:rPr>
            </w:pPr>
            <w:r w:rsidRPr="0006217B">
              <w:rPr>
                <w:rFonts w:asciiTheme="minorHAnsi" w:eastAsiaTheme="minorHAnsi" w:hAnsiTheme="minorHAnsi" w:hint="eastAsia"/>
              </w:rPr>
              <w:t>Will be provided by separate notice when the service is carried out</w:t>
            </w:r>
          </w:p>
        </w:tc>
      </w:tr>
    </w:tbl>
    <w:p w14:paraId="6D79A58B" w14:textId="77777777" w:rsidR="00FB490D" w:rsidRPr="0006217B" w:rsidRDefault="00FB490D" w:rsidP="00FB490D">
      <w:pPr>
        <w:pStyle w:val="cq11"/>
        <w:ind w:left="440"/>
        <w:rPr>
          <w:rFonts w:asciiTheme="minorHAnsi" w:eastAsiaTheme="minorHAnsi" w:hAnsiTheme="minorHAnsi"/>
        </w:rPr>
      </w:pPr>
    </w:p>
    <w:p w14:paraId="6ED0B0A4" w14:textId="77777777" w:rsidR="00842792" w:rsidRPr="0006217B" w:rsidRDefault="00522A4F">
      <w:pPr>
        <w:pStyle w:val="2"/>
        <w:rPr>
          <w:rFonts w:asciiTheme="minorHAnsi" w:eastAsiaTheme="minorHAnsi" w:hAnsiTheme="minorHAnsi"/>
        </w:rPr>
      </w:pPr>
      <w:bookmarkStart w:id="24" w:name="_Toc172043432"/>
      <w:r w:rsidRPr="0006217B">
        <w:rPr>
          <w:rFonts w:asciiTheme="minorHAnsi" w:eastAsiaTheme="minorHAnsi" w:hAnsiTheme="minorHAnsi" w:hint="eastAsia"/>
        </w:rPr>
        <w:t>Forgery Prevention Algorithm</w:t>
      </w:r>
      <w:bookmarkEnd w:id="24"/>
    </w:p>
    <w:p w14:paraId="57157A30" w14:textId="7988A259" w:rsidR="00870C0F" w:rsidRPr="0006217B" w:rsidRDefault="00870C0F" w:rsidP="00870C0F">
      <w:pPr>
        <w:pStyle w:val="cq11"/>
        <w:ind w:left="440"/>
        <w:rPr>
          <w:rFonts w:asciiTheme="minorHAnsi" w:eastAsiaTheme="minorHAnsi" w:hAnsiTheme="minorHAnsi"/>
        </w:rPr>
      </w:pPr>
      <w:r w:rsidRPr="0006217B">
        <w:rPr>
          <w:rFonts w:asciiTheme="minorHAnsi" w:eastAsiaTheme="minorHAnsi" w:hAnsiTheme="minorHAnsi" w:hint="eastAsia"/>
        </w:rPr>
        <w:t>To verify whether the request data is forged or fal</w:t>
      </w:r>
      <w:r w:rsidR="008E7087" w:rsidRPr="0006217B">
        <w:rPr>
          <w:rFonts w:asciiTheme="minorHAnsi" w:eastAsiaTheme="minorHAnsi" w:hAnsiTheme="minorHAnsi" w:hint="eastAsia"/>
        </w:rPr>
        <w:t>sified, a hash key verification is done</w:t>
      </w:r>
      <w:r w:rsidR="008E7087" w:rsidRPr="0006217B">
        <w:rPr>
          <w:rFonts w:asciiTheme="minorHAnsi" w:eastAsiaTheme="minorHAnsi" w:hAnsiTheme="minorHAnsi"/>
        </w:rPr>
        <w:t xml:space="preserve"> </w:t>
      </w:r>
      <w:r w:rsidR="008E7087" w:rsidRPr="0006217B">
        <w:rPr>
          <w:rFonts w:asciiTheme="minorHAnsi" w:eastAsiaTheme="minorHAnsi" w:hAnsiTheme="minorHAnsi" w:hint="eastAsia"/>
        </w:rPr>
        <w:t>additionally</w:t>
      </w:r>
      <w:r w:rsidRPr="0006217B">
        <w:rPr>
          <w:rFonts w:asciiTheme="minorHAnsi" w:eastAsiaTheme="minorHAnsi" w:hAnsiTheme="minorHAnsi" w:hint="eastAsia"/>
        </w:rPr>
        <w:t xml:space="preserve">. </w:t>
      </w:r>
      <w:r w:rsidR="007F61FF">
        <w:rPr>
          <w:rFonts w:asciiTheme="minorHAnsi" w:eastAsiaTheme="minorHAnsi" w:hAnsiTheme="minorHAnsi"/>
        </w:rPr>
        <w:t>The hash</w:t>
      </w:r>
      <w:r w:rsidR="008E7087" w:rsidRPr="0006217B">
        <w:rPr>
          <w:rFonts w:asciiTheme="minorHAnsi" w:eastAsiaTheme="minorHAnsi" w:hAnsiTheme="minorHAnsi"/>
        </w:rPr>
        <w:t xml:space="preserve"> key</w:t>
      </w:r>
      <w:r w:rsidRPr="0006217B">
        <w:rPr>
          <w:rFonts w:asciiTheme="minorHAnsi" w:eastAsiaTheme="minorHAnsi" w:hAnsiTheme="minorHAnsi"/>
        </w:rPr>
        <w:t xml:space="preserve"> generation algorithm is as follows.</w:t>
      </w:r>
    </w:p>
    <w:tbl>
      <w:tblPr>
        <w:tblStyle w:val="a7"/>
        <w:tblW w:w="0" w:type="auto"/>
        <w:jc w:val="center"/>
        <w:tblLayout w:type="fixed"/>
        <w:tblLook w:val="04A0" w:firstRow="1" w:lastRow="0" w:firstColumn="1" w:lastColumn="0" w:noHBand="0" w:noVBand="1"/>
      </w:tblPr>
      <w:tblGrid>
        <w:gridCol w:w="2487"/>
        <w:gridCol w:w="2505"/>
        <w:gridCol w:w="2521"/>
        <w:gridCol w:w="2503"/>
      </w:tblGrid>
      <w:tr w:rsidR="008E1CE3" w:rsidRPr="0006217B" w14:paraId="530A0C49" w14:textId="77777777" w:rsidTr="008E7087">
        <w:trPr>
          <w:jc w:val="center"/>
        </w:trPr>
        <w:tc>
          <w:tcPr>
            <w:tcW w:w="2487" w:type="dxa"/>
            <w:shd w:val="clear" w:color="auto" w:fill="D9D9D9" w:themeFill="background1" w:themeFillShade="D9"/>
          </w:tcPr>
          <w:p w14:paraId="6DFD71F4"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Section</w:t>
            </w:r>
          </w:p>
        </w:tc>
        <w:tc>
          <w:tcPr>
            <w:tcW w:w="2505" w:type="dxa"/>
            <w:shd w:val="clear" w:color="auto" w:fill="D9D9D9" w:themeFill="background1" w:themeFillShade="D9"/>
          </w:tcPr>
          <w:p w14:paraId="2F099AC6"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2521" w:type="dxa"/>
            <w:shd w:val="clear" w:color="auto" w:fill="D9D9D9" w:themeFill="background1" w:themeFillShade="D9"/>
          </w:tcPr>
          <w:p w14:paraId="1E835E98"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Application</w:t>
            </w:r>
          </w:p>
        </w:tc>
        <w:tc>
          <w:tcPr>
            <w:tcW w:w="2503" w:type="dxa"/>
            <w:shd w:val="clear" w:color="auto" w:fill="D9D9D9" w:themeFill="background1" w:themeFillShade="D9"/>
          </w:tcPr>
          <w:p w14:paraId="30D0BDB1"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Encoding</w:t>
            </w:r>
          </w:p>
        </w:tc>
      </w:tr>
      <w:tr w:rsidR="008E1CE3" w:rsidRPr="0006217B" w14:paraId="579BD567" w14:textId="77777777" w:rsidTr="008E7087">
        <w:trPr>
          <w:jc w:val="center"/>
        </w:trPr>
        <w:tc>
          <w:tcPr>
            <w:tcW w:w="2487" w:type="dxa"/>
          </w:tcPr>
          <w:p w14:paraId="43863652" w14:textId="77777777" w:rsidR="00FB490D" w:rsidRPr="0006217B" w:rsidRDefault="008E1CE3" w:rsidP="008E7087">
            <w:pPr>
              <w:pStyle w:val="cq11"/>
              <w:ind w:leftChars="0" w:left="0"/>
              <w:jc w:val="center"/>
              <w:rPr>
                <w:rFonts w:asciiTheme="minorHAnsi" w:eastAsiaTheme="minorHAnsi" w:hAnsiTheme="minorHAnsi"/>
              </w:rPr>
            </w:pPr>
            <w:r w:rsidRPr="0006217B">
              <w:rPr>
                <w:rFonts w:asciiTheme="minorHAnsi" w:eastAsiaTheme="minorHAnsi" w:hAnsiTheme="minorHAnsi" w:hint="eastAsia"/>
              </w:rPr>
              <w:t>Forgery</w:t>
            </w:r>
          </w:p>
        </w:tc>
        <w:tc>
          <w:tcPr>
            <w:tcW w:w="2505" w:type="dxa"/>
          </w:tcPr>
          <w:p w14:paraId="0EDEAD8D" w14:textId="77777777" w:rsidR="00FB490D" w:rsidRPr="0006217B" w:rsidRDefault="008E1CE3" w:rsidP="008E70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Algorithm</w:t>
            </w:r>
          </w:p>
        </w:tc>
        <w:tc>
          <w:tcPr>
            <w:tcW w:w="2521" w:type="dxa"/>
          </w:tcPr>
          <w:p w14:paraId="0FB4B1D3" w14:textId="77777777" w:rsidR="00FB490D" w:rsidRPr="0006217B" w:rsidRDefault="008E1CE3" w:rsidP="008E7087">
            <w:pPr>
              <w:jc w:val="center"/>
              <w:rPr>
                <w:rFonts w:asciiTheme="minorHAnsi" w:eastAsiaTheme="minorHAnsi" w:hAnsiTheme="minorHAnsi"/>
              </w:rPr>
            </w:pPr>
            <w:r w:rsidRPr="0006217B">
              <w:rPr>
                <w:rFonts w:asciiTheme="minorHAnsi" w:eastAsiaTheme="minorHAnsi" w:hAnsiTheme="minorHAnsi"/>
              </w:rPr>
              <w:t>SHA-256</w:t>
            </w:r>
          </w:p>
        </w:tc>
        <w:tc>
          <w:tcPr>
            <w:tcW w:w="2503" w:type="dxa"/>
          </w:tcPr>
          <w:p w14:paraId="22169697" w14:textId="77777777" w:rsidR="00FB490D" w:rsidRPr="0006217B" w:rsidRDefault="008E1CE3" w:rsidP="008E7087">
            <w:pPr>
              <w:jc w:val="center"/>
              <w:rPr>
                <w:rFonts w:asciiTheme="minorHAnsi" w:eastAsiaTheme="minorHAnsi" w:hAnsiTheme="minorHAnsi"/>
              </w:rPr>
            </w:pPr>
            <w:r w:rsidRPr="0006217B">
              <w:rPr>
                <w:rFonts w:asciiTheme="minorHAnsi" w:eastAsiaTheme="minorHAnsi" w:hAnsiTheme="minorHAnsi"/>
              </w:rPr>
              <w:t>Hex Encoding</w:t>
            </w:r>
          </w:p>
        </w:tc>
      </w:tr>
    </w:tbl>
    <w:p w14:paraId="1056B340" w14:textId="77777777" w:rsidR="00FB490D" w:rsidRPr="0006217B" w:rsidRDefault="00FB490D" w:rsidP="008E1CE3">
      <w:pPr>
        <w:pStyle w:val="cq11"/>
        <w:ind w:leftChars="0" w:left="0"/>
        <w:rPr>
          <w:rFonts w:asciiTheme="minorHAnsi" w:eastAsiaTheme="minorHAnsi" w:hAnsiTheme="minorHAnsi"/>
        </w:rPr>
      </w:pPr>
    </w:p>
    <w:p w14:paraId="69276821" w14:textId="77777777" w:rsidR="00842792" w:rsidRPr="0006217B" w:rsidRDefault="00522A4F">
      <w:pPr>
        <w:pStyle w:val="2"/>
        <w:rPr>
          <w:rFonts w:asciiTheme="minorHAnsi" w:eastAsiaTheme="minorHAnsi" w:hAnsiTheme="minorHAnsi"/>
        </w:rPr>
      </w:pPr>
      <w:bookmarkStart w:id="25" w:name="_Toc172043433"/>
      <w:r w:rsidRPr="0006217B">
        <w:rPr>
          <w:rFonts w:asciiTheme="minorHAnsi" w:eastAsiaTheme="minorHAnsi" w:hAnsiTheme="minorHAnsi" w:hint="eastAsia"/>
        </w:rPr>
        <w:t xml:space="preserve">Hash Generation </w:t>
      </w:r>
      <w:r w:rsidR="00C318BE" w:rsidRPr="0006217B">
        <w:rPr>
          <w:rFonts w:asciiTheme="minorHAnsi" w:eastAsiaTheme="minorHAnsi" w:hAnsiTheme="minorHAnsi"/>
        </w:rPr>
        <w:t>Authentication</w:t>
      </w:r>
      <w:r w:rsidRPr="0006217B">
        <w:rPr>
          <w:rFonts w:asciiTheme="minorHAnsi" w:eastAsiaTheme="minorHAnsi" w:hAnsiTheme="minorHAnsi" w:hint="eastAsia"/>
        </w:rPr>
        <w:t xml:space="preserve"> Key</w:t>
      </w:r>
      <w:bookmarkEnd w:id="25"/>
    </w:p>
    <w:p w14:paraId="27D29793" w14:textId="0F14D495" w:rsidR="008E7087" w:rsidRPr="0006217B" w:rsidRDefault="008E7087" w:rsidP="008E7087">
      <w:pPr>
        <w:pStyle w:val="cq11"/>
        <w:ind w:left="440"/>
        <w:rPr>
          <w:rFonts w:asciiTheme="minorHAnsi" w:eastAsiaTheme="minorHAnsi" w:hAnsiTheme="minorHAnsi"/>
        </w:rPr>
      </w:pPr>
      <w:r w:rsidRPr="0006217B">
        <w:rPr>
          <w:rFonts w:asciiTheme="minorHAnsi" w:eastAsiaTheme="minorHAnsi" w:hAnsiTheme="minorHAnsi"/>
        </w:rPr>
        <w:t xml:space="preserve">For </w:t>
      </w:r>
      <w:r w:rsidR="007F61FF">
        <w:rPr>
          <w:rFonts w:asciiTheme="minorHAnsi" w:eastAsiaTheme="minorHAnsi" w:hAnsiTheme="minorHAnsi"/>
        </w:rPr>
        <w:t xml:space="preserve">a </w:t>
      </w:r>
      <w:r w:rsidRPr="0006217B">
        <w:rPr>
          <w:rFonts w:asciiTheme="minorHAnsi" w:eastAsiaTheme="minorHAnsi" w:hAnsiTheme="minorHAnsi"/>
        </w:rPr>
        <w:t>simple integration test, use the first entry in the table. When the integration is successfully done, use the unique key issued by Hecto Financial.</w:t>
      </w:r>
    </w:p>
    <w:tbl>
      <w:tblPr>
        <w:tblStyle w:val="a7"/>
        <w:tblW w:w="0" w:type="auto"/>
        <w:tblInd w:w="440" w:type="dxa"/>
        <w:tblLayout w:type="fixed"/>
        <w:tblLook w:val="04A0" w:firstRow="1" w:lastRow="0" w:firstColumn="1" w:lastColumn="0" w:noHBand="0" w:noVBand="1"/>
      </w:tblPr>
      <w:tblGrid>
        <w:gridCol w:w="4375"/>
        <w:gridCol w:w="5641"/>
      </w:tblGrid>
      <w:tr w:rsidR="00FB490D" w:rsidRPr="0006217B" w14:paraId="0D6B68E2" w14:textId="77777777" w:rsidTr="008E7087">
        <w:tc>
          <w:tcPr>
            <w:tcW w:w="4375" w:type="dxa"/>
            <w:shd w:val="clear" w:color="auto" w:fill="D9D9D9" w:themeFill="background1" w:themeFillShade="D9"/>
          </w:tcPr>
          <w:p w14:paraId="550DB738" w14:textId="77777777" w:rsidR="00FB490D" w:rsidRPr="0006217B" w:rsidRDefault="008E1CE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Section</w:t>
            </w:r>
          </w:p>
        </w:tc>
        <w:tc>
          <w:tcPr>
            <w:tcW w:w="5641" w:type="dxa"/>
            <w:shd w:val="clear" w:color="auto" w:fill="D9D9D9" w:themeFill="background1" w:themeFillShade="D9"/>
          </w:tcPr>
          <w:p w14:paraId="0A3AD0DD" w14:textId="77777777" w:rsidR="00FB490D" w:rsidRPr="0006217B" w:rsidRDefault="008E1CE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Authentication Key</w:t>
            </w:r>
          </w:p>
        </w:tc>
      </w:tr>
      <w:tr w:rsidR="00FB490D" w:rsidRPr="0006217B" w14:paraId="6EB13FAB" w14:textId="77777777" w:rsidTr="008E7087">
        <w:tc>
          <w:tcPr>
            <w:tcW w:w="4375" w:type="dxa"/>
          </w:tcPr>
          <w:p w14:paraId="6CA35B39" w14:textId="77777777" w:rsidR="00FB490D" w:rsidRPr="0006217B" w:rsidRDefault="008E7087" w:rsidP="00FB490D">
            <w:pPr>
              <w:pStyle w:val="cq11"/>
              <w:ind w:leftChars="0" w:left="0"/>
              <w:rPr>
                <w:rFonts w:asciiTheme="minorHAnsi" w:eastAsiaTheme="minorHAnsi" w:hAnsiTheme="minorHAnsi"/>
              </w:rPr>
            </w:pPr>
            <w:r w:rsidRPr="0006217B">
              <w:rPr>
                <w:rFonts w:asciiTheme="minorHAnsi" w:eastAsiaTheme="minorHAnsi" w:hAnsiTheme="minorHAnsi"/>
              </w:rPr>
              <w:t>Testbed Key (Common Key for Tests)</w:t>
            </w:r>
          </w:p>
        </w:tc>
        <w:tc>
          <w:tcPr>
            <w:tcW w:w="5641" w:type="dxa"/>
          </w:tcPr>
          <w:p w14:paraId="51EF9197" w14:textId="77777777" w:rsidR="00FB490D" w:rsidRPr="0006217B" w:rsidRDefault="008E7087" w:rsidP="00EF5BD4">
            <w:pPr>
              <w:rPr>
                <w:rFonts w:asciiTheme="minorHAnsi" w:eastAsiaTheme="minorHAnsi" w:hAnsiTheme="minorHAnsi"/>
              </w:rPr>
            </w:pPr>
            <w:r w:rsidRPr="0006217B">
              <w:rPr>
                <w:rFonts w:asciiTheme="minorHAnsi" w:eastAsiaTheme="minorHAnsi" w:hAnsiTheme="minorHAnsi"/>
              </w:rPr>
              <w:t>ST1009281328226982205</w:t>
            </w:r>
          </w:p>
        </w:tc>
      </w:tr>
      <w:tr w:rsidR="00FB490D" w:rsidRPr="0006217B" w14:paraId="15C612B5" w14:textId="77777777" w:rsidTr="008E7087">
        <w:tc>
          <w:tcPr>
            <w:tcW w:w="4375" w:type="dxa"/>
          </w:tcPr>
          <w:p w14:paraId="20E47FF4" w14:textId="77777777" w:rsidR="00FB490D" w:rsidRPr="0006217B" w:rsidRDefault="008E7087" w:rsidP="00FB490D">
            <w:pPr>
              <w:pStyle w:val="cq11"/>
              <w:ind w:leftChars="0" w:left="0"/>
              <w:rPr>
                <w:rFonts w:asciiTheme="minorHAnsi" w:eastAsiaTheme="minorHAnsi" w:hAnsiTheme="minorHAnsi"/>
              </w:rPr>
            </w:pPr>
            <w:r w:rsidRPr="0006217B">
              <w:rPr>
                <w:rFonts w:asciiTheme="minorHAnsi" w:eastAsiaTheme="minorHAnsi" w:hAnsiTheme="minorHAnsi"/>
              </w:rPr>
              <w:t>Production Key (Merchant’s Unique Key)</w:t>
            </w:r>
          </w:p>
        </w:tc>
        <w:tc>
          <w:tcPr>
            <w:tcW w:w="5641" w:type="dxa"/>
          </w:tcPr>
          <w:p w14:paraId="790D7ECA" w14:textId="77777777" w:rsidR="00FB490D" w:rsidRPr="0006217B" w:rsidRDefault="00EF5BD4" w:rsidP="00FB490D">
            <w:pPr>
              <w:pStyle w:val="cq11"/>
              <w:ind w:leftChars="0" w:left="0"/>
              <w:rPr>
                <w:rFonts w:asciiTheme="minorHAnsi" w:eastAsiaTheme="minorHAnsi" w:hAnsiTheme="minorHAnsi"/>
              </w:rPr>
            </w:pPr>
            <w:r w:rsidRPr="0006217B">
              <w:rPr>
                <w:rFonts w:asciiTheme="minorHAnsi" w:eastAsiaTheme="minorHAnsi" w:hAnsiTheme="minorHAnsi" w:hint="eastAsia"/>
              </w:rPr>
              <w:t>W</w:t>
            </w:r>
            <w:r w:rsidRPr="0006217B">
              <w:rPr>
                <w:rFonts w:asciiTheme="minorHAnsi" w:eastAsiaTheme="minorHAnsi" w:hAnsiTheme="minorHAnsi"/>
              </w:rPr>
              <w:t>ill be provided by separate notice when the service is carried out</w:t>
            </w:r>
          </w:p>
        </w:tc>
      </w:tr>
    </w:tbl>
    <w:p w14:paraId="6AC85F07" w14:textId="77777777" w:rsidR="00FB490D" w:rsidRPr="0006217B" w:rsidRDefault="00FB490D" w:rsidP="00FB490D">
      <w:pPr>
        <w:pStyle w:val="cq11"/>
        <w:ind w:left="440"/>
        <w:rPr>
          <w:rFonts w:asciiTheme="minorHAnsi" w:eastAsiaTheme="minorHAnsi" w:hAnsiTheme="minorHAnsi"/>
        </w:rPr>
      </w:pPr>
    </w:p>
    <w:p w14:paraId="23F26F01" w14:textId="77777777" w:rsidR="00E61C75" w:rsidRPr="0006217B" w:rsidRDefault="00D56FA0">
      <w:pPr>
        <w:pStyle w:val="1"/>
        <w:rPr>
          <w:rFonts w:asciiTheme="minorHAnsi" w:eastAsiaTheme="minorHAnsi" w:hAnsiTheme="minorHAnsi"/>
        </w:rPr>
      </w:pPr>
      <w:bookmarkStart w:id="26" w:name="_Toc172043434"/>
      <w:r w:rsidRPr="0006217B">
        <w:rPr>
          <w:rFonts w:asciiTheme="minorHAnsi" w:eastAsiaTheme="minorHAnsi" w:hAnsiTheme="minorHAnsi" w:hint="eastAsia"/>
        </w:rPr>
        <w:lastRenderedPageBreak/>
        <w:t>Credit Card Payment (UI)</w:t>
      </w:r>
      <w:bookmarkEnd w:id="26"/>
    </w:p>
    <w:p w14:paraId="26993CBA" w14:textId="77777777" w:rsidR="00D56FA0" w:rsidRPr="0006217B" w:rsidRDefault="00D56FA0" w:rsidP="00D56FA0">
      <w:pPr>
        <w:pStyle w:val="2"/>
        <w:rPr>
          <w:rFonts w:asciiTheme="minorHAnsi" w:eastAsiaTheme="minorHAnsi" w:hAnsiTheme="minorHAnsi"/>
        </w:rPr>
      </w:pPr>
      <w:bookmarkStart w:id="27" w:name="_Toc172043435"/>
      <w:r w:rsidRPr="0006217B">
        <w:rPr>
          <w:rFonts w:asciiTheme="minorHAnsi" w:eastAsiaTheme="minorHAnsi" w:hAnsiTheme="minorHAnsi" w:hint="eastAsia"/>
        </w:rPr>
        <w:t>Cautions</w:t>
      </w:r>
      <w:bookmarkEnd w:id="27"/>
    </w:p>
    <w:tbl>
      <w:tblPr>
        <w:tblStyle w:val="a7"/>
        <w:tblW w:w="0" w:type="auto"/>
        <w:tblInd w:w="440" w:type="dxa"/>
        <w:tblLook w:val="04A0" w:firstRow="1" w:lastRow="0" w:firstColumn="1" w:lastColumn="0" w:noHBand="0" w:noVBand="1"/>
      </w:tblPr>
      <w:tblGrid>
        <w:gridCol w:w="10026"/>
      </w:tblGrid>
      <w:tr w:rsidR="008E7087" w:rsidRPr="0006217B" w14:paraId="6FFEC573" w14:textId="77777777" w:rsidTr="008E7087">
        <w:tc>
          <w:tcPr>
            <w:tcW w:w="10456" w:type="dxa"/>
            <w:tcBorders>
              <w:top w:val="nil"/>
              <w:left w:val="nil"/>
              <w:bottom w:val="nil"/>
              <w:right w:val="nil"/>
            </w:tcBorders>
            <w:shd w:val="clear" w:color="auto" w:fill="DEEAF6" w:themeFill="accent1" w:themeFillTint="33"/>
          </w:tcPr>
          <w:p w14:paraId="5FBB6A5C" w14:textId="6F81FEAB" w:rsidR="008E7087"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t xml:space="preserve">The screen </w:t>
            </w:r>
            <w:r w:rsidR="00080685" w:rsidRPr="0006217B">
              <w:rPr>
                <w:rFonts w:asciiTheme="minorHAnsi" w:eastAsiaTheme="minorHAnsi" w:hAnsiTheme="minorHAnsi" w:hint="eastAsia"/>
              </w:rPr>
              <w:t>diverges</w:t>
            </w:r>
            <w:r w:rsidRPr="0006217B">
              <w:rPr>
                <w:rFonts w:asciiTheme="minorHAnsi" w:eastAsiaTheme="minorHAnsi" w:hAnsiTheme="minorHAnsi" w:hint="eastAsia"/>
              </w:rPr>
              <w:t xml:space="preserve"> depending on the Merchant ID property.</w:t>
            </w:r>
          </w:p>
          <w:p w14:paraId="33EC2D81"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If the Merchant ID is set to general authentication payment, the card company’s authentication window appears.</w:t>
            </w:r>
          </w:p>
          <w:p w14:paraId="069A7ECA" w14:textId="702988E6"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 xml:space="preserve">If the Merchant ID is set to non-authentication or old-authentication, </w:t>
            </w:r>
            <w:r w:rsidR="007F61FF">
              <w:rPr>
                <w:rFonts w:asciiTheme="minorHAnsi" w:eastAsiaTheme="minorHAnsi" w:hAnsiTheme="minorHAnsi"/>
              </w:rPr>
              <w:t xml:space="preserve">the </w:t>
            </w:r>
            <w:r w:rsidRPr="0006217B">
              <w:rPr>
                <w:rFonts w:asciiTheme="minorHAnsi" w:eastAsiaTheme="minorHAnsi" w:hAnsiTheme="minorHAnsi"/>
              </w:rPr>
              <w:t>card information input window appears.</w:t>
            </w:r>
          </w:p>
        </w:tc>
      </w:tr>
      <w:tr w:rsidR="008230EB" w:rsidRPr="0006217B" w14:paraId="358450E8" w14:textId="77777777" w:rsidTr="008E7087">
        <w:tc>
          <w:tcPr>
            <w:tcW w:w="10456" w:type="dxa"/>
            <w:tcBorders>
              <w:top w:val="nil"/>
              <w:left w:val="nil"/>
              <w:bottom w:val="nil"/>
              <w:right w:val="nil"/>
            </w:tcBorders>
            <w:shd w:val="clear" w:color="auto" w:fill="DEEAF6" w:themeFill="accent1" w:themeFillTint="33"/>
          </w:tcPr>
          <w:p w14:paraId="1BE9C437" w14:textId="59E38AD3" w:rsidR="008230EB"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rPr>
              <w:t xml:space="preserve">To download </w:t>
            </w:r>
            <w:r w:rsidR="007F61FF">
              <w:rPr>
                <w:rFonts w:asciiTheme="minorHAnsi" w:eastAsiaTheme="minorHAnsi" w:hAnsiTheme="minorHAnsi"/>
              </w:rPr>
              <w:t xml:space="preserve">the </w:t>
            </w:r>
            <w:r w:rsidRPr="0006217B">
              <w:rPr>
                <w:rFonts w:asciiTheme="minorHAnsi" w:eastAsiaTheme="minorHAnsi" w:hAnsiTheme="minorHAnsi"/>
              </w:rPr>
              <w:t>credit card billkey, you have to apply for billkey service separately.</w:t>
            </w:r>
          </w:p>
          <w:p w14:paraId="72193A22" w14:textId="3E800024" w:rsidR="008230EB"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rPr>
              <w:t>If you’ve been issued a billkey, you can use the billkey to request 2</w:t>
            </w:r>
            <w:r w:rsidRPr="0006217B">
              <w:rPr>
                <w:rFonts w:asciiTheme="minorHAnsi" w:eastAsiaTheme="minorHAnsi" w:hAnsiTheme="minorHAnsi"/>
                <w:vertAlign w:val="superscript"/>
              </w:rPr>
              <w:t xml:space="preserve">nd </w:t>
            </w:r>
            <w:r w:rsidRPr="0006217B">
              <w:rPr>
                <w:rFonts w:asciiTheme="minorHAnsi" w:eastAsiaTheme="minorHAnsi" w:hAnsiTheme="minorHAnsi"/>
              </w:rPr>
              <w:t xml:space="preserve">payment API. ([Refer to </w:t>
            </w:r>
            <w:r w:rsidR="004174B4" w:rsidRPr="0006217B">
              <w:rPr>
                <w:rFonts w:asciiTheme="minorHAnsi" w:eastAsiaTheme="minorHAnsi" w:hAnsiTheme="minorHAnsi"/>
              </w:rPr>
              <w:t xml:space="preserve">9. </w:t>
            </w:r>
            <w:r w:rsidRPr="0006217B">
              <w:rPr>
                <w:rFonts w:asciiTheme="minorHAnsi" w:eastAsiaTheme="minorHAnsi" w:hAnsiTheme="minorHAnsi"/>
              </w:rPr>
              <w:t>Credit Card Billkey Payment API])</w:t>
            </w:r>
          </w:p>
          <w:p w14:paraId="4CD8277B" w14:textId="77777777" w:rsidR="008230EB"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t xml:space="preserve">※ </w:t>
            </w:r>
            <w:r w:rsidRPr="0006217B">
              <w:rPr>
                <w:rFonts w:asciiTheme="minorHAnsi" w:eastAsiaTheme="minorHAnsi" w:hAnsiTheme="minorHAnsi"/>
              </w:rPr>
              <w:t>Please note that the issued amount of the sales slip is displayed based on the parameters sent by the Merchant.</w:t>
            </w:r>
          </w:p>
          <w:p w14:paraId="1B6F80B6"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Ex) If a taxable Merchant sends a transaction amount of 1,000 won as follows</w:t>
            </w:r>
          </w:p>
          <w:p w14:paraId="1FA99698"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hint="eastAsia"/>
              </w:rPr>
              <w:t>1) Only the transaction amount is sent:</w:t>
            </w:r>
            <w:r w:rsidRPr="0006217B">
              <w:rPr>
                <w:rFonts w:asciiTheme="minorHAnsi" w:eastAsiaTheme="minorHAnsi" w:hAnsiTheme="minorHAnsi"/>
              </w:rPr>
              <w:t xml:space="preserve"> Marked as Taxable 901, VAT 99</w:t>
            </w:r>
          </w:p>
          <w:p w14:paraId="4802FBD7"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2) Taxable amount 900, VAT amount 100 sent: Marked as Taxable 900, VAT 100</w:t>
            </w:r>
          </w:p>
        </w:tc>
      </w:tr>
    </w:tbl>
    <w:p w14:paraId="30209A0A" w14:textId="77777777" w:rsidR="008E7087" w:rsidRPr="0006217B" w:rsidRDefault="008E7087" w:rsidP="008230EB">
      <w:pPr>
        <w:pStyle w:val="cq11"/>
        <w:ind w:leftChars="0" w:left="0"/>
        <w:rPr>
          <w:rFonts w:asciiTheme="minorHAnsi" w:eastAsiaTheme="minorHAnsi" w:hAnsiTheme="minorHAnsi"/>
        </w:rPr>
      </w:pPr>
    </w:p>
    <w:p w14:paraId="6DC24F97" w14:textId="77777777" w:rsidR="00D56FA0" w:rsidRPr="0006217B" w:rsidRDefault="00D56FA0">
      <w:pPr>
        <w:pStyle w:val="2"/>
        <w:rPr>
          <w:rFonts w:asciiTheme="minorHAnsi" w:eastAsiaTheme="minorHAnsi" w:hAnsiTheme="minorHAnsi"/>
        </w:rPr>
      </w:pPr>
      <w:bookmarkStart w:id="28" w:name="_Toc172043436"/>
      <w:r w:rsidRPr="0006217B">
        <w:rPr>
          <w:rFonts w:asciiTheme="minorHAnsi" w:eastAsiaTheme="minorHAnsi" w:hAnsiTheme="minorHAnsi" w:hint="eastAsia"/>
        </w:rPr>
        <w:t>Request Parameter (Merchant -&gt; Hecto Financial)</w:t>
      </w:r>
      <w:bookmarkEnd w:id="28"/>
    </w:p>
    <w:tbl>
      <w:tblPr>
        <w:tblStyle w:val="a7"/>
        <w:tblW w:w="10632" w:type="dxa"/>
        <w:jc w:val="center"/>
        <w:tblLayout w:type="fixed"/>
        <w:tblLook w:val="04A0" w:firstRow="1" w:lastRow="0" w:firstColumn="1" w:lastColumn="0" w:noHBand="0" w:noVBand="1"/>
      </w:tblPr>
      <w:tblGrid>
        <w:gridCol w:w="1696"/>
        <w:gridCol w:w="1843"/>
        <w:gridCol w:w="2415"/>
        <w:gridCol w:w="1129"/>
        <w:gridCol w:w="1281"/>
        <w:gridCol w:w="2268"/>
      </w:tblGrid>
      <w:tr w:rsidR="00923219" w:rsidRPr="0006217B" w14:paraId="00057290" w14:textId="77777777" w:rsidTr="00367D34">
        <w:trPr>
          <w:jc w:val="center"/>
        </w:trPr>
        <w:tc>
          <w:tcPr>
            <w:tcW w:w="1696" w:type="dxa"/>
            <w:shd w:val="clear" w:color="auto" w:fill="D9D9D9" w:themeFill="background1" w:themeFillShade="D9"/>
            <w:vAlign w:val="center"/>
          </w:tcPr>
          <w:p w14:paraId="52744B8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843" w:type="dxa"/>
            <w:shd w:val="clear" w:color="auto" w:fill="D9D9D9" w:themeFill="background1" w:themeFillShade="D9"/>
            <w:vAlign w:val="center"/>
          </w:tcPr>
          <w:p w14:paraId="5281E3F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415" w:type="dxa"/>
            <w:shd w:val="clear" w:color="auto" w:fill="D9D9D9" w:themeFill="background1" w:themeFillShade="D9"/>
            <w:vAlign w:val="center"/>
          </w:tcPr>
          <w:p w14:paraId="5C1257F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29" w:type="dxa"/>
            <w:shd w:val="clear" w:color="auto" w:fill="D9D9D9" w:themeFill="background1" w:themeFillShade="D9"/>
            <w:vAlign w:val="center"/>
          </w:tcPr>
          <w:p w14:paraId="46C64AAB"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02B6015"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81" w:type="dxa"/>
            <w:shd w:val="clear" w:color="auto" w:fill="D9D9D9" w:themeFill="background1" w:themeFillShade="D9"/>
            <w:vAlign w:val="center"/>
          </w:tcPr>
          <w:p w14:paraId="5B11D6E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66F1F02"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923219" w:rsidRPr="0006217B" w14:paraId="6A122390" w14:textId="77777777" w:rsidTr="00367D34">
        <w:trPr>
          <w:jc w:val="center"/>
        </w:trPr>
        <w:tc>
          <w:tcPr>
            <w:tcW w:w="1696" w:type="dxa"/>
            <w:vAlign w:val="center"/>
          </w:tcPr>
          <w:p w14:paraId="6C08A1D3" w14:textId="77777777" w:rsidR="00923219" w:rsidRPr="0006217B" w:rsidRDefault="00177532" w:rsidP="00923219">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843" w:type="dxa"/>
            <w:vAlign w:val="center"/>
          </w:tcPr>
          <w:p w14:paraId="22351F9B" w14:textId="77777777"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415" w:type="dxa"/>
            <w:vAlign w:val="center"/>
          </w:tcPr>
          <w:p w14:paraId="3D62ED7C" w14:textId="77777777" w:rsidR="003B4A27" w:rsidRPr="0006217B" w:rsidRDefault="003B4A27" w:rsidP="003B4A27">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47EE084B" w14:textId="77777777" w:rsidR="00367D34" w:rsidRPr="0006217B" w:rsidRDefault="003B4A27" w:rsidP="003B4A27">
            <w:pPr>
              <w:pStyle w:val="cq11"/>
              <w:ind w:leftChars="0" w:left="0"/>
              <w:jc w:val="both"/>
              <w:rPr>
                <w:rFonts w:asciiTheme="minorHAnsi" w:eastAsiaTheme="minorHAnsi" w:hAnsiTheme="minorHAnsi"/>
                <w:color w:val="767676"/>
                <w:spacing w:val="-6"/>
                <w:sz w:val="21"/>
                <w:szCs w:val="21"/>
                <w:shd w:val="clear" w:color="auto" w:fill="FFFFFF"/>
              </w:rPr>
            </w:pPr>
            <w:r w:rsidRPr="0006217B">
              <w:rPr>
                <w:rFonts w:asciiTheme="minorHAnsi" w:eastAsiaTheme="minorHAnsi" w:hAnsiTheme="minorHAnsi"/>
                <w:color w:val="767676"/>
                <w:spacing w:val="-6"/>
                <w:sz w:val="21"/>
                <w:szCs w:val="21"/>
                <w:shd w:val="clear" w:color="auto" w:fill="FFFFFF"/>
              </w:rPr>
              <w:t>nxca_jt_il:</w:t>
            </w:r>
            <w:r w:rsidRPr="0006217B">
              <w:rPr>
                <w:rFonts w:asciiTheme="minorHAnsi" w:eastAsiaTheme="minorHAnsi" w:hAnsiTheme="minorHAnsi" w:hint="eastAsia"/>
                <w:color w:val="767676"/>
                <w:spacing w:val="-6"/>
                <w:sz w:val="21"/>
                <w:szCs w:val="21"/>
                <w:shd w:val="clear" w:color="auto" w:fill="FFFFFF"/>
              </w:rPr>
              <w:t>Authentication</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nxca_jt_bi:</w:t>
            </w:r>
            <w:r w:rsidRPr="0006217B">
              <w:rPr>
                <w:rFonts w:asciiTheme="minorHAnsi" w:eastAsiaTheme="minorHAnsi" w:hAnsiTheme="minorHAnsi" w:hint="eastAsia"/>
                <w:color w:val="767676"/>
                <w:spacing w:val="-6"/>
                <w:sz w:val="21"/>
                <w:szCs w:val="21"/>
                <w:shd w:val="clear" w:color="auto" w:fill="FFFFFF"/>
              </w:rPr>
              <w:t>Non-authentication</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lastRenderedPageBreak/>
              <w:t>nxca_ks_gu:</w:t>
            </w:r>
            <w:r w:rsidRPr="0006217B">
              <w:rPr>
                <w:rFonts w:asciiTheme="minorHAnsi" w:eastAsiaTheme="minorHAnsi" w:hAnsiTheme="minorHAnsi" w:hint="eastAsia"/>
                <w:color w:val="767676"/>
                <w:spacing w:val="-6"/>
                <w:sz w:val="21"/>
                <w:szCs w:val="21"/>
                <w:shd w:val="clear" w:color="auto" w:fill="FFFFFF"/>
              </w:rPr>
              <w:t>Old authentication</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nxca_ab_bi:</w:t>
            </w:r>
            <w:r w:rsidRPr="0006217B">
              <w:rPr>
                <w:rFonts w:asciiTheme="minorHAnsi" w:eastAsiaTheme="minorHAnsi" w:hAnsiTheme="minorHAnsi" w:hint="eastAsia"/>
                <w:color w:val="767676"/>
                <w:spacing w:val="-6"/>
                <w:sz w:val="21"/>
                <w:szCs w:val="21"/>
                <w:shd w:val="clear" w:color="auto" w:fill="FFFFFF"/>
              </w:rPr>
              <w:t>English foreign currency non-authentication</w:t>
            </w:r>
          </w:p>
          <w:p w14:paraId="0A552F75" w14:textId="14E571B7" w:rsidR="003B4A27" w:rsidRPr="0006217B" w:rsidRDefault="003B4A27" w:rsidP="003B4A2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nxca_ab_il:English foreign currency authentication</w:t>
            </w:r>
          </w:p>
        </w:tc>
        <w:tc>
          <w:tcPr>
            <w:tcW w:w="1129" w:type="dxa"/>
            <w:vAlign w:val="center"/>
          </w:tcPr>
          <w:p w14:paraId="010A5E58"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rPr>
              <w:lastRenderedPageBreak/>
              <w:t>AN(10)</w:t>
            </w:r>
          </w:p>
        </w:tc>
        <w:tc>
          <w:tcPr>
            <w:tcW w:w="1281" w:type="dxa"/>
            <w:vAlign w:val="center"/>
          </w:tcPr>
          <w:p w14:paraId="05D20A5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5E3AA88"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"nxca_jt_il"</w:t>
            </w:r>
          </w:p>
        </w:tc>
      </w:tr>
      <w:tr w:rsidR="00923219" w:rsidRPr="0006217B" w14:paraId="087B6E51" w14:textId="77777777" w:rsidTr="00367D34">
        <w:trPr>
          <w:jc w:val="center"/>
        </w:trPr>
        <w:tc>
          <w:tcPr>
            <w:tcW w:w="1696" w:type="dxa"/>
            <w:vAlign w:val="center"/>
          </w:tcPr>
          <w:p w14:paraId="54EB4B70" w14:textId="77777777" w:rsidR="00923219" w:rsidRPr="0006217B" w:rsidRDefault="00177532" w:rsidP="00923219">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method</w:t>
            </w:r>
            <w:r w:rsidRPr="0006217B">
              <w:rPr>
                <w:rFonts w:asciiTheme="minorHAnsi" w:eastAsiaTheme="minorHAnsi" w:hAnsiTheme="minorHAnsi"/>
              </w:rPr>
              <w:tab/>
            </w:r>
          </w:p>
        </w:tc>
        <w:tc>
          <w:tcPr>
            <w:tcW w:w="1843" w:type="dxa"/>
            <w:vAlign w:val="center"/>
          </w:tcPr>
          <w:p w14:paraId="61B9F8C1"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415" w:type="dxa"/>
            <w:vAlign w:val="center"/>
          </w:tcPr>
          <w:p w14:paraId="3688E1A0" w14:textId="77777777" w:rsidR="00923219" w:rsidRPr="0006217B" w:rsidRDefault="00367D34" w:rsidP="00367D3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29" w:type="dxa"/>
            <w:vAlign w:val="center"/>
          </w:tcPr>
          <w:p w14:paraId="3C4484FA"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rPr>
              <w:t>AN(20)</w:t>
            </w:r>
          </w:p>
        </w:tc>
        <w:tc>
          <w:tcPr>
            <w:tcW w:w="1281" w:type="dxa"/>
            <w:vAlign w:val="center"/>
          </w:tcPr>
          <w:p w14:paraId="2BAE3A1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5F78B4D"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"card"</w:t>
            </w:r>
          </w:p>
          <w:p w14:paraId="14A7E7FC" w14:textId="77777777" w:rsidR="009734AF"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923219" w:rsidRPr="0006217B" w14:paraId="262A57BE" w14:textId="77777777" w:rsidTr="00367D34">
        <w:trPr>
          <w:jc w:val="center"/>
        </w:trPr>
        <w:tc>
          <w:tcPr>
            <w:tcW w:w="1696" w:type="dxa"/>
            <w:vAlign w:val="center"/>
          </w:tcPr>
          <w:p w14:paraId="0243BCA5" w14:textId="77777777" w:rsidR="00923219" w:rsidRPr="0006217B" w:rsidRDefault="00177532" w:rsidP="00923219">
            <w:pPr>
              <w:pStyle w:val="cq11"/>
              <w:ind w:leftChars="0" w:left="0"/>
              <w:jc w:val="both"/>
              <w:rPr>
                <w:rFonts w:asciiTheme="minorHAnsi" w:eastAsiaTheme="minorHAnsi" w:hAnsiTheme="minorHAnsi"/>
              </w:rPr>
            </w:pPr>
            <w:r w:rsidRPr="0006217B">
              <w:rPr>
                <w:rFonts w:asciiTheme="minorHAnsi" w:eastAsiaTheme="minorHAnsi" w:hAnsiTheme="minorHAnsi"/>
              </w:rPr>
              <w:t>trdDt</w:t>
            </w:r>
          </w:p>
        </w:tc>
        <w:tc>
          <w:tcPr>
            <w:tcW w:w="1843" w:type="dxa"/>
            <w:vAlign w:val="center"/>
          </w:tcPr>
          <w:p w14:paraId="7BA8C7A6"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415" w:type="dxa"/>
            <w:vAlign w:val="center"/>
          </w:tcPr>
          <w:p w14:paraId="150036FA" w14:textId="77777777"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rPr>
              <w:t>yyyyMMdd</w:t>
            </w:r>
            <w:r w:rsidRPr="0006217B">
              <w:rPr>
                <w:rFonts w:asciiTheme="minorHAnsi" w:eastAsiaTheme="minorHAnsi" w:hAnsiTheme="minorHAnsi"/>
              </w:rPr>
              <w:tab/>
            </w:r>
          </w:p>
        </w:tc>
        <w:tc>
          <w:tcPr>
            <w:tcW w:w="1129" w:type="dxa"/>
            <w:vAlign w:val="center"/>
          </w:tcPr>
          <w:p w14:paraId="4449CF31"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81" w:type="dxa"/>
            <w:vAlign w:val="center"/>
          </w:tcPr>
          <w:p w14:paraId="5E9E516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A4FA7C"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923219" w:rsidRPr="0006217B" w14:paraId="3F9A9293" w14:textId="77777777" w:rsidTr="00367D34">
        <w:trPr>
          <w:jc w:val="center"/>
        </w:trPr>
        <w:tc>
          <w:tcPr>
            <w:tcW w:w="1696" w:type="dxa"/>
            <w:vAlign w:val="center"/>
          </w:tcPr>
          <w:p w14:paraId="4174CEB1" w14:textId="77777777" w:rsidR="00923219" w:rsidRPr="0006217B" w:rsidRDefault="00177532" w:rsidP="00923219">
            <w:pPr>
              <w:pStyle w:val="cq11"/>
              <w:ind w:leftChars="0" w:left="0"/>
              <w:jc w:val="both"/>
              <w:rPr>
                <w:rFonts w:asciiTheme="minorHAnsi" w:eastAsiaTheme="minorHAnsi" w:hAnsiTheme="minorHAnsi"/>
              </w:rPr>
            </w:pPr>
            <w:r w:rsidRPr="0006217B">
              <w:rPr>
                <w:rFonts w:asciiTheme="minorHAnsi" w:eastAsiaTheme="minorHAnsi" w:hAnsiTheme="minorHAnsi"/>
              </w:rPr>
              <w:t>trdTm</w:t>
            </w:r>
          </w:p>
        </w:tc>
        <w:tc>
          <w:tcPr>
            <w:tcW w:w="1843" w:type="dxa"/>
            <w:vAlign w:val="center"/>
          </w:tcPr>
          <w:p w14:paraId="392A3EC2"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415" w:type="dxa"/>
            <w:vAlign w:val="center"/>
          </w:tcPr>
          <w:p w14:paraId="24B665E1" w14:textId="77777777"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29" w:type="dxa"/>
            <w:vAlign w:val="center"/>
          </w:tcPr>
          <w:p w14:paraId="046F349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281" w:type="dxa"/>
            <w:vAlign w:val="center"/>
          </w:tcPr>
          <w:p w14:paraId="3940719F"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853BD85"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923219" w:rsidRPr="0006217B" w14:paraId="2975B556" w14:textId="77777777" w:rsidTr="00367D34">
        <w:trPr>
          <w:jc w:val="center"/>
        </w:trPr>
        <w:tc>
          <w:tcPr>
            <w:tcW w:w="1696" w:type="dxa"/>
            <w:vAlign w:val="center"/>
          </w:tcPr>
          <w:p w14:paraId="27F5E39A" w14:textId="77777777" w:rsidR="00923219" w:rsidRPr="0006217B" w:rsidRDefault="00177532" w:rsidP="00923219">
            <w:pPr>
              <w:pStyle w:val="cq11"/>
              <w:ind w:leftChars="0" w:left="0"/>
              <w:jc w:val="both"/>
              <w:rPr>
                <w:rFonts w:asciiTheme="minorHAnsi" w:eastAsiaTheme="minorHAnsi" w:hAnsiTheme="minorHAnsi"/>
              </w:rPr>
            </w:pPr>
            <w:r w:rsidRPr="0006217B">
              <w:rPr>
                <w:rFonts w:asciiTheme="minorHAnsi" w:eastAsiaTheme="minorHAnsi" w:hAnsiTheme="minorHAnsi"/>
              </w:rPr>
              <w:t>mchtTrdNo</w:t>
            </w:r>
          </w:p>
        </w:tc>
        <w:tc>
          <w:tcPr>
            <w:tcW w:w="1843" w:type="dxa"/>
            <w:vAlign w:val="center"/>
          </w:tcPr>
          <w:p w14:paraId="1F294864"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415" w:type="dxa"/>
            <w:vAlign w:val="center"/>
          </w:tcPr>
          <w:p w14:paraId="0DCAD5B6" w14:textId="0D5C2879"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Uni</w:t>
            </w:r>
            <w:r w:rsidR="00A25B91" w:rsidRPr="0006217B">
              <w:rPr>
                <w:rFonts w:asciiTheme="minorHAnsi" w:eastAsiaTheme="minorHAnsi" w:hAnsiTheme="minorHAnsi" w:hint="eastAsia"/>
              </w:rPr>
              <w:t xml:space="preserve">que order number generated </w:t>
            </w:r>
            <w:r w:rsidRPr="0006217B">
              <w:rPr>
                <w:rFonts w:asciiTheme="minorHAnsi" w:eastAsiaTheme="minorHAnsi" w:hAnsiTheme="minorHAnsi" w:hint="eastAsia"/>
              </w:rPr>
              <w:t>by</w:t>
            </w:r>
            <w:r w:rsidR="00A25B91" w:rsidRPr="0006217B">
              <w:rPr>
                <w:rFonts w:asciiTheme="minorHAnsi" w:eastAsiaTheme="minorHAnsi" w:hAnsiTheme="minorHAnsi"/>
              </w:rPr>
              <w:t xml:space="preserve"> the</w:t>
            </w:r>
            <w:r w:rsidRPr="0006217B">
              <w:rPr>
                <w:rFonts w:asciiTheme="minorHAnsi" w:eastAsiaTheme="minorHAnsi" w:hAnsiTheme="minorHAnsi" w:hint="eastAsia"/>
              </w:rPr>
              <w:t xml:space="preserve"> </w:t>
            </w:r>
            <w:r w:rsidR="00A25B91" w:rsidRPr="0006217B">
              <w:rPr>
                <w:rFonts w:asciiTheme="minorHAnsi" w:eastAsiaTheme="minorHAnsi" w:hAnsiTheme="minorHAnsi" w:hint="eastAsia"/>
              </w:rPr>
              <w:t>M</w:t>
            </w:r>
            <w:r w:rsidRPr="0006217B">
              <w:rPr>
                <w:rFonts w:asciiTheme="minorHAnsi" w:eastAsiaTheme="minorHAnsi" w:hAnsiTheme="minorHAnsi" w:hint="eastAsia"/>
              </w:rPr>
              <w:t>erchant</w:t>
            </w:r>
          </w:p>
          <w:p w14:paraId="39754F21" w14:textId="77777777" w:rsidR="00367D34"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29" w:type="dxa"/>
            <w:vAlign w:val="center"/>
          </w:tcPr>
          <w:p w14:paraId="64697EAD"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81" w:type="dxa"/>
            <w:vAlign w:val="center"/>
          </w:tcPr>
          <w:p w14:paraId="3E2D9CF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EAD18B"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923219" w:rsidRPr="0006217B" w14:paraId="31494518" w14:textId="77777777" w:rsidTr="00367D34">
        <w:trPr>
          <w:jc w:val="center"/>
        </w:trPr>
        <w:tc>
          <w:tcPr>
            <w:tcW w:w="1696" w:type="dxa"/>
            <w:vAlign w:val="center"/>
          </w:tcPr>
          <w:p w14:paraId="23BA7731" w14:textId="77777777" w:rsidR="00923219" w:rsidRPr="0006217B" w:rsidRDefault="00177532" w:rsidP="00923219">
            <w:pPr>
              <w:pStyle w:val="cq11"/>
              <w:ind w:leftChars="0" w:left="0"/>
              <w:rPr>
                <w:rFonts w:asciiTheme="minorHAnsi" w:eastAsiaTheme="minorHAnsi" w:hAnsiTheme="minorHAnsi"/>
              </w:rPr>
            </w:pPr>
            <w:r w:rsidRPr="0006217B">
              <w:rPr>
                <w:rFonts w:asciiTheme="minorHAnsi" w:eastAsiaTheme="minorHAnsi" w:hAnsiTheme="minorHAnsi"/>
              </w:rPr>
              <w:t>mchtName</w:t>
            </w:r>
          </w:p>
        </w:tc>
        <w:tc>
          <w:tcPr>
            <w:tcW w:w="1843" w:type="dxa"/>
            <w:vAlign w:val="center"/>
          </w:tcPr>
          <w:p w14:paraId="437B4933"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415" w:type="dxa"/>
            <w:vAlign w:val="center"/>
          </w:tcPr>
          <w:p w14:paraId="6BB3FE6B"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29" w:type="dxa"/>
            <w:vAlign w:val="center"/>
          </w:tcPr>
          <w:p w14:paraId="7334475A"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AHN(100)</w:t>
            </w:r>
          </w:p>
        </w:tc>
        <w:tc>
          <w:tcPr>
            <w:tcW w:w="1281" w:type="dxa"/>
            <w:vAlign w:val="center"/>
          </w:tcPr>
          <w:p w14:paraId="37A24AE5"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8200F20"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30F139F5" w14:textId="77777777" w:rsidR="00820CF2" w:rsidRPr="0006217B" w:rsidRDefault="00820CF2" w:rsidP="0092321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923219" w:rsidRPr="0006217B" w14:paraId="16E3CEE5" w14:textId="77777777" w:rsidTr="00367D34">
        <w:trPr>
          <w:jc w:val="center"/>
        </w:trPr>
        <w:tc>
          <w:tcPr>
            <w:tcW w:w="1696" w:type="dxa"/>
            <w:vAlign w:val="center"/>
          </w:tcPr>
          <w:p w14:paraId="62EC826F" w14:textId="77777777" w:rsidR="00923219" w:rsidRPr="0006217B" w:rsidRDefault="00177532" w:rsidP="00923219">
            <w:pPr>
              <w:pStyle w:val="cq11"/>
              <w:ind w:leftChars="0" w:left="0"/>
              <w:rPr>
                <w:rFonts w:asciiTheme="minorHAnsi" w:eastAsiaTheme="minorHAnsi" w:hAnsiTheme="minorHAnsi"/>
              </w:rPr>
            </w:pPr>
            <w:r w:rsidRPr="0006217B">
              <w:rPr>
                <w:rFonts w:asciiTheme="minorHAnsi" w:eastAsiaTheme="minorHAnsi" w:hAnsiTheme="minorHAnsi"/>
              </w:rPr>
              <w:t>mchtEName</w:t>
            </w:r>
          </w:p>
        </w:tc>
        <w:tc>
          <w:tcPr>
            <w:tcW w:w="1843" w:type="dxa"/>
            <w:vAlign w:val="center"/>
          </w:tcPr>
          <w:p w14:paraId="2654B890"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415" w:type="dxa"/>
            <w:vAlign w:val="center"/>
          </w:tcPr>
          <w:p w14:paraId="1B3936CB"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29" w:type="dxa"/>
            <w:vAlign w:val="center"/>
          </w:tcPr>
          <w:p w14:paraId="7CF7D25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81" w:type="dxa"/>
            <w:vAlign w:val="center"/>
          </w:tcPr>
          <w:p w14:paraId="4A4DA0E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F22D8CC"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9734AF" w:rsidRPr="0006217B" w14:paraId="7F13F55A" w14:textId="77777777" w:rsidTr="00367D34">
        <w:trPr>
          <w:jc w:val="center"/>
        </w:trPr>
        <w:tc>
          <w:tcPr>
            <w:tcW w:w="1696" w:type="dxa"/>
            <w:vAlign w:val="center"/>
          </w:tcPr>
          <w:p w14:paraId="3C84F74A" w14:textId="77777777" w:rsidR="009734AF" w:rsidRPr="0006217B" w:rsidRDefault="009734AF" w:rsidP="009734AF">
            <w:pPr>
              <w:pStyle w:val="cq11"/>
              <w:ind w:leftChars="0" w:left="0"/>
              <w:rPr>
                <w:rFonts w:asciiTheme="minorHAnsi" w:eastAsiaTheme="minorHAnsi" w:hAnsiTheme="minorHAnsi"/>
              </w:rPr>
            </w:pPr>
            <w:r w:rsidRPr="0006217B">
              <w:rPr>
                <w:rFonts w:asciiTheme="minorHAnsi" w:eastAsiaTheme="minorHAnsi" w:hAnsiTheme="minorHAnsi"/>
              </w:rPr>
              <w:t>pmtPrdtNm</w:t>
            </w:r>
          </w:p>
        </w:tc>
        <w:tc>
          <w:tcPr>
            <w:tcW w:w="1843" w:type="dxa"/>
            <w:vAlign w:val="center"/>
          </w:tcPr>
          <w:p w14:paraId="540FB264" w14:textId="77777777" w:rsidR="009734AF" w:rsidRPr="0006217B" w:rsidRDefault="00DE1083" w:rsidP="009734AF">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415" w:type="dxa"/>
            <w:vAlign w:val="center"/>
          </w:tcPr>
          <w:p w14:paraId="793B7E5E" w14:textId="09481C65" w:rsidR="009734AF" w:rsidRPr="0006217B" w:rsidRDefault="00367D34" w:rsidP="009734AF">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29" w:type="dxa"/>
            <w:vAlign w:val="center"/>
          </w:tcPr>
          <w:p w14:paraId="7A6BC665" w14:textId="77777777" w:rsidR="009734AF" w:rsidRPr="0006217B" w:rsidRDefault="009734AF" w:rsidP="009734AF">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81" w:type="dxa"/>
            <w:vAlign w:val="center"/>
          </w:tcPr>
          <w:p w14:paraId="13A7006A" w14:textId="77777777" w:rsidR="009734AF" w:rsidRPr="0006217B" w:rsidRDefault="009734AF" w:rsidP="009734AF">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AD4C199" w14:textId="705B86CA" w:rsidR="009734AF" w:rsidRPr="0006217B" w:rsidRDefault="007B5BFE" w:rsidP="009734AF">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Test Product</w:t>
            </w:r>
            <w:r w:rsidRPr="0006217B">
              <w:rPr>
                <w:rFonts w:asciiTheme="minorHAnsi" w:eastAsiaTheme="minorHAnsi" w:hAnsiTheme="minorHAnsi"/>
              </w:rPr>
              <w:t>”</w:t>
            </w:r>
          </w:p>
        </w:tc>
      </w:tr>
      <w:tr w:rsidR="00923219" w:rsidRPr="0006217B" w14:paraId="67FBD7BB" w14:textId="77777777" w:rsidTr="00367D34">
        <w:trPr>
          <w:jc w:val="center"/>
        </w:trPr>
        <w:tc>
          <w:tcPr>
            <w:tcW w:w="1696" w:type="dxa"/>
            <w:vAlign w:val="center"/>
          </w:tcPr>
          <w:p w14:paraId="3BB877C1" w14:textId="77777777" w:rsidR="00923219" w:rsidRPr="0006217B" w:rsidRDefault="00177532" w:rsidP="00923219">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843" w:type="dxa"/>
            <w:vAlign w:val="center"/>
          </w:tcPr>
          <w:p w14:paraId="2ED6FCE8"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415" w:type="dxa"/>
            <w:vAlign w:val="center"/>
          </w:tcPr>
          <w:p w14:paraId="08B1294D"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01A5F425" w14:textId="3E32CD25" w:rsidR="002B0D00" w:rsidRPr="0006217B" w:rsidRDefault="00367D34" w:rsidP="00923219">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lastRenderedPageBreak/>
              <w:t xml:space="preserve">※ </w:t>
            </w:r>
            <w:r w:rsidR="00245F3D" w:rsidRPr="0006217B">
              <w:rPr>
                <w:rFonts w:asciiTheme="minorHAnsi" w:eastAsiaTheme="minorHAnsi" w:hAnsiTheme="minorHAnsi" w:hint="eastAsia"/>
                <w:color w:val="FF0000"/>
              </w:rPr>
              <w:t>If USD is used, delivered after multiplying by 100</w:t>
            </w:r>
          </w:p>
          <w:p w14:paraId="0F8A1A5C" w14:textId="01B76B95" w:rsidR="00367D34" w:rsidRPr="0006217B" w:rsidRDefault="002B0D00" w:rsidP="0092321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00367D34" w:rsidRPr="0006217B">
              <w:rPr>
                <w:rFonts w:asciiTheme="minorHAnsi" w:eastAsiaTheme="minorHAnsi" w:hAnsiTheme="minorHAnsi"/>
                <w:color w:val="FF0000"/>
              </w:rPr>
              <w:t>AES Encryption</w:t>
            </w:r>
          </w:p>
        </w:tc>
        <w:tc>
          <w:tcPr>
            <w:tcW w:w="1129" w:type="dxa"/>
            <w:vAlign w:val="center"/>
          </w:tcPr>
          <w:p w14:paraId="4021F56B"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rPr>
              <w:lastRenderedPageBreak/>
              <w:t>N(12)</w:t>
            </w:r>
          </w:p>
        </w:tc>
        <w:tc>
          <w:tcPr>
            <w:tcW w:w="1281" w:type="dxa"/>
            <w:vAlign w:val="center"/>
          </w:tcPr>
          <w:p w14:paraId="71D0D3F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60E9F2"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923219" w:rsidRPr="0006217B" w14:paraId="287E8FD4" w14:textId="77777777" w:rsidTr="00367D34">
        <w:trPr>
          <w:jc w:val="center"/>
        </w:trPr>
        <w:tc>
          <w:tcPr>
            <w:tcW w:w="1696" w:type="dxa"/>
            <w:vAlign w:val="center"/>
          </w:tcPr>
          <w:p w14:paraId="439013A6" w14:textId="77777777" w:rsidR="00923219" w:rsidRPr="0006217B" w:rsidRDefault="00177532" w:rsidP="00923219">
            <w:pPr>
              <w:pStyle w:val="cq11"/>
              <w:ind w:leftChars="0" w:left="0"/>
              <w:rPr>
                <w:rFonts w:asciiTheme="minorHAnsi" w:eastAsiaTheme="minorHAnsi" w:hAnsiTheme="minorHAnsi"/>
              </w:rPr>
            </w:pPr>
            <w:r w:rsidRPr="0006217B">
              <w:rPr>
                <w:rFonts w:asciiTheme="minorHAnsi" w:eastAsiaTheme="minorHAnsi" w:hAnsiTheme="minorHAnsi"/>
              </w:rPr>
              <w:lastRenderedPageBreak/>
              <w:t>mchtCustNm</w:t>
            </w:r>
          </w:p>
        </w:tc>
        <w:tc>
          <w:tcPr>
            <w:tcW w:w="1843" w:type="dxa"/>
            <w:vAlign w:val="center"/>
          </w:tcPr>
          <w:p w14:paraId="094EA4AB"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415" w:type="dxa"/>
            <w:vAlign w:val="center"/>
          </w:tcPr>
          <w:p w14:paraId="290FF409"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6411D4C9" w14:textId="77777777" w:rsidR="00367D34"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1B1D02DB"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AHN(30)</w:t>
            </w:r>
          </w:p>
        </w:tc>
        <w:tc>
          <w:tcPr>
            <w:tcW w:w="1281" w:type="dxa"/>
            <w:vAlign w:val="center"/>
          </w:tcPr>
          <w:p w14:paraId="43034B3F"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771C1E" w14:textId="2734E454" w:rsidR="00923219" w:rsidRPr="0006217B" w:rsidRDefault="007B5BFE" w:rsidP="009734AF">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Hong G</w:t>
            </w:r>
            <w:r w:rsidRPr="0006217B">
              <w:rPr>
                <w:rFonts w:asciiTheme="minorHAnsi" w:eastAsiaTheme="minorHAnsi" w:hAnsiTheme="minorHAnsi"/>
              </w:rPr>
              <w:t>i</w:t>
            </w:r>
            <w:r w:rsidRPr="0006217B">
              <w:rPr>
                <w:rFonts w:asciiTheme="minorHAnsi" w:eastAsiaTheme="minorHAnsi" w:hAnsiTheme="minorHAnsi" w:hint="eastAsia"/>
              </w:rPr>
              <w:t>l Dong</w:t>
            </w:r>
            <w:r w:rsidRPr="0006217B">
              <w:rPr>
                <w:rFonts w:asciiTheme="minorHAnsi" w:eastAsiaTheme="minorHAnsi" w:hAnsiTheme="minorHAnsi"/>
              </w:rPr>
              <w:t>”</w:t>
            </w:r>
          </w:p>
        </w:tc>
      </w:tr>
      <w:tr w:rsidR="00923219" w:rsidRPr="0006217B" w14:paraId="3FD75C88" w14:textId="77777777" w:rsidTr="00367D34">
        <w:trPr>
          <w:jc w:val="center"/>
        </w:trPr>
        <w:tc>
          <w:tcPr>
            <w:tcW w:w="1696" w:type="dxa"/>
            <w:vAlign w:val="center"/>
          </w:tcPr>
          <w:p w14:paraId="1A608532" w14:textId="77777777" w:rsidR="00923219" w:rsidRPr="0006217B" w:rsidRDefault="00177532" w:rsidP="00923219">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843" w:type="dxa"/>
            <w:vAlign w:val="center"/>
          </w:tcPr>
          <w:p w14:paraId="03E28617"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415" w:type="dxa"/>
            <w:vAlign w:val="center"/>
          </w:tcPr>
          <w:p w14:paraId="243ED94E" w14:textId="77777777" w:rsidR="00923219" w:rsidRPr="0006217B" w:rsidRDefault="00201CFC" w:rsidP="00201CF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29" w:type="dxa"/>
            <w:vAlign w:val="center"/>
          </w:tcPr>
          <w:p w14:paraId="1A233A9D" w14:textId="77777777" w:rsidR="00923219" w:rsidRPr="0006217B" w:rsidRDefault="00367D34"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81" w:type="dxa"/>
            <w:vAlign w:val="center"/>
          </w:tcPr>
          <w:p w14:paraId="548C5221"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637A590"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923219" w:rsidRPr="0006217B" w14:paraId="1C53604D" w14:textId="77777777" w:rsidTr="00367D34">
        <w:trPr>
          <w:jc w:val="center"/>
        </w:trPr>
        <w:tc>
          <w:tcPr>
            <w:tcW w:w="1696" w:type="dxa"/>
            <w:vAlign w:val="center"/>
          </w:tcPr>
          <w:p w14:paraId="4405915E" w14:textId="77777777" w:rsidR="00923219" w:rsidRPr="0006217B" w:rsidRDefault="00177532" w:rsidP="00923219">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843" w:type="dxa"/>
            <w:vAlign w:val="center"/>
          </w:tcPr>
          <w:p w14:paraId="24A69353"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415" w:type="dxa"/>
            <w:vAlign w:val="center"/>
          </w:tcPr>
          <w:p w14:paraId="256E9844" w14:textId="77777777" w:rsidR="00923219" w:rsidRPr="0006217B" w:rsidRDefault="00201CFC" w:rsidP="00923219">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29" w:type="dxa"/>
            <w:vAlign w:val="center"/>
          </w:tcPr>
          <w:p w14:paraId="1ED43CA0" w14:textId="77777777" w:rsidR="00923219" w:rsidRPr="0006217B" w:rsidRDefault="00367D34"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81" w:type="dxa"/>
            <w:vAlign w:val="center"/>
          </w:tcPr>
          <w:p w14:paraId="4F268A6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97BDA7"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367D34" w:rsidRPr="0006217B" w14:paraId="386B19A9" w14:textId="77777777" w:rsidTr="00367D34">
        <w:trPr>
          <w:jc w:val="center"/>
        </w:trPr>
        <w:tc>
          <w:tcPr>
            <w:tcW w:w="1696" w:type="dxa"/>
            <w:vAlign w:val="center"/>
          </w:tcPr>
          <w:p w14:paraId="45A2190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843" w:type="dxa"/>
            <w:vAlign w:val="center"/>
          </w:tcPr>
          <w:p w14:paraId="76A6FE14"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415" w:type="dxa"/>
            <w:vAlign w:val="center"/>
          </w:tcPr>
          <w:p w14:paraId="7F6E2B9D" w14:textId="0FA70D00" w:rsidR="00367D34" w:rsidRPr="0006217B" w:rsidRDefault="00201CFC" w:rsidP="00201CF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 xml:space="preserve">when </w:t>
            </w:r>
            <w:r w:rsidR="00B37569" w:rsidRPr="0006217B">
              <w:rPr>
                <w:rFonts w:asciiTheme="minorHAnsi" w:eastAsiaTheme="minorHAnsi" w:hAnsiTheme="minorHAnsi"/>
              </w:rPr>
              <w:t>the user force</w:t>
            </w:r>
            <w:r w:rsidR="00D06C15">
              <w:rPr>
                <w:rFonts w:asciiTheme="minorHAnsi" w:eastAsiaTheme="minorHAnsi" w:hAnsiTheme="minorHAnsi" w:hint="eastAsia"/>
              </w:rPr>
              <w:t>fully</w:t>
            </w:r>
            <w:r w:rsidR="00B37569" w:rsidRPr="0006217B">
              <w:rPr>
                <w:rFonts w:asciiTheme="minorHAnsi" w:eastAsiaTheme="minorHAnsi" w:hAnsiTheme="minorHAnsi"/>
              </w:rPr>
              <w:t xml:space="preserve"> quit</w:t>
            </w:r>
            <w:r w:rsidR="00D06C15">
              <w:rPr>
                <w:rFonts w:asciiTheme="minorHAnsi" w:eastAsiaTheme="minorHAnsi" w:hAnsiTheme="minorHAnsi" w:hint="eastAsia"/>
              </w:rPr>
              <w:t>s</w:t>
            </w:r>
          </w:p>
        </w:tc>
        <w:tc>
          <w:tcPr>
            <w:tcW w:w="1129" w:type="dxa"/>
            <w:vAlign w:val="center"/>
          </w:tcPr>
          <w:p w14:paraId="408C2B08"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81" w:type="dxa"/>
            <w:vAlign w:val="center"/>
          </w:tcPr>
          <w:p w14:paraId="5C5BBBA1"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639F4A4"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367D34" w:rsidRPr="0006217B" w14:paraId="24F5C518" w14:textId="77777777" w:rsidTr="00367D34">
        <w:trPr>
          <w:jc w:val="center"/>
        </w:trPr>
        <w:tc>
          <w:tcPr>
            <w:tcW w:w="1696" w:type="dxa"/>
            <w:vAlign w:val="center"/>
          </w:tcPr>
          <w:p w14:paraId="7FC43950"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843" w:type="dxa"/>
            <w:vAlign w:val="center"/>
          </w:tcPr>
          <w:p w14:paraId="25D7B8DC" w14:textId="77777777" w:rsidR="00367D34" w:rsidRPr="0006217B" w:rsidRDefault="00DE1083" w:rsidP="00201CFC">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w:t>
            </w:r>
            <w:r w:rsidR="00201CFC" w:rsidRPr="0006217B">
              <w:rPr>
                <w:rFonts w:asciiTheme="minorHAnsi" w:eastAsiaTheme="minorHAnsi" w:hAnsiTheme="minorHAnsi"/>
              </w:rPr>
              <w:t>Reserved</w:t>
            </w:r>
            <w:r w:rsidRPr="0006217B">
              <w:rPr>
                <w:rFonts w:asciiTheme="minorHAnsi" w:eastAsiaTheme="minorHAnsi" w:hAnsiTheme="minorHAnsi"/>
              </w:rPr>
              <w:t xml:space="preserve"> Field</w:t>
            </w:r>
          </w:p>
        </w:tc>
        <w:tc>
          <w:tcPr>
            <w:tcW w:w="2415" w:type="dxa"/>
            <w:vAlign w:val="center"/>
          </w:tcPr>
          <w:p w14:paraId="5FDBA111" w14:textId="77777777" w:rsidR="00367D34" w:rsidRPr="0006217B" w:rsidRDefault="00B37569" w:rsidP="00367D34">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29" w:type="dxa"/>
            <w:vAlign w:val="center"/>
          </w:tcPr>
          <w:p w14:paraId="07BEFE84"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81" w:type="dxa"/>
            <w:vAlign w:val="center"/>
          </w:tcPr>
          <w:p w14:paraId="4536D2AA"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33C8CE3"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367D34" w:rsidRPr="0006217B" w14:paraId="6D26025D" w14:textId="77777777" w:rsidTr="00367D34">
        <w:trPr>
          <w:jc w:val="center"/>
        </w:trPr>
        <w:tc>
          <w:tcPr>
            <w:tcW w:w="1696" w:type="dxa"/>
            <w:vAlign w:val="center"/>
          </w:tcPr>
          <w:p w14:paraId="03970164"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843" w:type="dxa"/>
            <w:vAlign w:val="center"/>
          </w:tcPr>
          <w:p w14:paraId="531CFA5F"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415" w:type="dxa"/>
            <w:vAlign w:val="center"/>
          </w:tcPr>
          <w:p w14:paraId="19BDEC53" w14:textId="77777777" w:rsidR="00367D34"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261FEF84" w14:textId="77777777" w:rsidR="003720DE"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323459B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81" w:type="dxa"/>
            <w:vAlign w:val="center"/>
          </w:tcPr>
          <w:p w14:paraId="1D63B01B"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67CCBC"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367D34" w:rsidRPr="0006217B" w14:paraId="774BAA76" w14:textId="77777777" w:rsidTr="00367D34">
        <w:trPr>
          <w:jc w:val="center"/>
        </w:trPr>
        <w:tc>
          <w:tcPr>
            <w:tcW w:w="1696" w:type="dxa"/>
            <w:vAlign w:val="center"/>
          </w:tcPr>
          <w:p w14:paraId="6635A138"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843" w:type="dxa"/>
            <w:vAlign w:val="center"/>
          </w:tcPr>
          <w:p w14:paraId="3276CFDD"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415" w:type="dxa"/>
            <w:vAlign w:val="center"/>
          </w:tcPr>
          <w:p w14:paraId="1311280E" w14:textId="77777777" w:rsidR="00367D34" w:rsidRPr="0006217B" w:rsidRDefault="00B37569" w:rsidP="00367D34">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143A619A" w14:textId="5FF15E28" w:rsidR="00B37569" w:rsidRPr="0006217B" w:rsidRDefault="00B37569" w:rsidP="00367D34">
            <w:pPr>
              <w:pStyle w:val="cq11"/>
              <w:ind w:leftChars="0" w:left="0"/>
              <w:rPr>
                <w:rFonts w:asciiTheme="minorHAnsi" w:eastAsiaTheme="minorHAnsi" w:hAnsiTheme="minorHAnsi"/>
              </w:rPr>
            </w:pPr>
            <w:r w:rsidRPr="0006217B">
              <w:rPr>
                <w:rFonts w:asciiTheme="minorHAnsi" w:eastAsiaTheme="minorHAnsi" w:hAnsiTheme="minorHAnsi"/>
              </w:rPr>
              <w:t xml:space="preserve">If there is no value, marked as </w:t>
            </w:r>
            <w:r w:rsidR="009476E7">
              <w:rPr>
                <w:rFonts w:asciiTheme="minorHAnsi" w:eastAsiaTheme="minorHAnsi" w:hAnsiTheme="minorHAnsi"/>
              </w:rPr>
              <w:t xml:space="preserve">a </w:t>
            </w:r>
            <w:r w:rsidRPr="0006217B">
              <w:rPr>
                <w:rFonts w:asciiTheme="minorHAnsi" w:eastAsiaTheme="minorHAnsi" w:hAnsiTheme="minorHAnsi"/>
              </w:rPr>
              <w:t>regular payment</w:t>
            </w:r>
          </w:p>
        </w:tc>
        <w:tc>
          <w:tcPr>
            <w:tcW w:w="1129" w:type="dxa"/>
            <w:vAlign w:val="center"/>
          </w:tcPr>
          <w:p w14:paraId="1EBF137C"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81" w:type="dxa"/>
            <w:vAlign w:val="center"/>
          </w:tcPr>
          <w:p w14:paraId="235B3AEA"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DEFE5B1"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367D34" w:rsidRPr="0006217B" w14:paraId="795740CE" w14:textId="77777777" w:rsidTr="00367D34">
        <w:trPr>
          <w:jc w:val="center"/>
        </w:trPr>
        <w:tc>
          <w:tcPr>
            <w:tcW w:w="1696" w:type="dxa"/>
            <w:vAlign w:val="center"/>
          </w:tcPr>
          <w:p w14:paraId="2CD7781D"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lastRenderedPageBreak/>
              <w:t>mchtCustId</w:t>
            </w:r>
          </w:p>
        </w:tc>
        <w:tc>
          <w:tcPr>
            <w:tcW w:w="1843" w:type="dxa"/>
            <w:vAlign w:val="center"/>
          </w:tcPr>
          <w:p w14:paraId="6127C521"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415" w:type="dxa"/>
            <w:vAlign w:val="center"/>
          </w:tcPr>
          <w:p w14:paraId="4DC25F99" w14:textId="77777777" w:rsidR="00367D34"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00A25B91" w:rsidRPr="0006217B">
              <w:rPr>
                <w:rFonts w:asciiTheme="minorHAnsi" w:eastAsiaTheme="minorHAnsi" w:hAnsiTheme="minorHAnsi"/>
              </w:rPr>
              <w:t xml:space="preserve"> the</w:t>
            </w:r>
            <w:r w:rsidRPr="0006217B">
              <w:rPr>
                <w:rFonts w:asciiTheme="minorHAnsi" w:eastAsiaTheme="minorHAnsi" w:hAnsiTheme="minorHAnsi" w:hint="eastAsia"/>
              </w:rPr>
              <w:t xml:space="preserve"> </w:t>
            </w:r>
            <w:r w:rsidR="00A25B91" w:rsidRPr="0006217B">
              <w:rPr>
                <w:rFonts w:asciiTheme="minorHAnsi" w:eastAsiaTheme="minorHAnsi" w:hAnsiTheme="minorHAnsi" w:hint="eastAsia"/>
              </w:rPr>
              <w:t>M</w:t>
            </w:r>
            <w:r w:rsidRPr="0006217B">
              <w:rPr>
                <w:rFonts w:asciiTheme="minorHAnsi" w:eastAsiaTheme="minorHAnsi" w:hAnsiTheme="minorHAnsi" w:hint="eastAsia"/>
              </w:rPr>
              <w:t>erchant</w:t>
            </w:r>
          </w:p>
          <w:p w14:paraId="34DA5DE7" w14:textId="77777777" w:rsidR="003720DE"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38514148"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81" w:type="dxa"/>
            <w:vAlign w:val="center"/>
          </w:tcPr>
          <w:p w14:paraId="2042433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91A846E"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367D34" w:rsidRPr="0006217B" w14:paraId="77599DA8" w14:textId="77777777" w:rsidTr="00367D34">
        <w:trPr>
          <w:jc w:val="center"/>
        </w:trPr>
        <w:tc>
          <w:tcPr>
            <w:tcW w:w="1696" w:type="dxa"/>
            <w:vAlign w:val="center"/>
          </w:tcPr>
          <w:p w14:paraId="235E1EAA"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843" w:type="dxa"/>
            <w:vAlign w:val="center"/>
          </w:tcPr>
          <w:p w14:paraId="6CCB3519"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415" w:type="dxa"/>
            <w:vAlign w:val="center"/>
          </w:tcPr>
          <w:p w14:paraId="4AC0FC03" w14:textId="77777777" w:rsidR="00B37569" w:rsidRPr="0006217B" w:rsidRDefault="00B37569" w:rsidP="00B37569">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w:t>
            </w:r>
            <w:r w:rsidR="00581028" w:rsidRPr="0006217B">
              <w:rPr>
                <w:rFonts w:asciiTheme="minorHAnsi" w:eastAsiaTheme="minorHAnsi" w:hAnsiTheme="minorHAnsi" w:hint="eastAsia"/>
              </w:rPr>
              <w:t>T</w:t>
            </w:r>
            <w:r w:rsidR="00581028" w:rsidRPr="0006217B">
              <w:rPr>
                <w:rFonts w:asciiTheme="minorHAnsi" w:eastAsiaTheme="minorHAnsi" w:hAnsiTheme="minorHAnsi"/>
              </w:rPr>
              <w:t>axable</w:t>
            </w:r>
            <w:proofErr w:type="gramEnd"/>
            <w:r w:rsidRPr="0006217B">
              <w:rPr>
                <w:rFonts w:asciiTheme="minorHAnsi" w:eastAsiaTheme="minorHAnsi" w:hAnsiTheme="minorHAnsi" w:hint="eastAsia"/>
              </w:rPr>
              <w:t>, Y:</w:t>
            </w:r>
            <w:r w:rsidR="00032EA6" w:rsidRPr="0006217B">
              <w:rPr>
                <w:rFonts w:asciiTheme="minorHAnsi" w:eastAsiaTheme="minorHAnsi" w:hAnsiTheme="minorHAnsi" w:hint="eastAsia"/>
              </w:rPr>
              <w:t>T</w:t>
            </w:r>
            <w:r w:rsidR="00032EA6" w:rsidRPr="0006217B">
              <w:rPr>
                <w:rFonts w:asciiTheme="minorHAnsi" w:eastAsiaTheme="minorHAnsi" w:hAnsiTheme="minorHAnsi"/>
              </w:rPr>
              <w:t>ax-exempt</w:t>
            </w:r>
            <w:r w:rsidRPr="0006217B">
              <w:rPr>
                <w:rFonts w:asciiTheme="minorHAnsi" w:eastAsiaTheme="minorHAnsi" w:hAnsiTheme="minorHAnsi" w:hint="eastAsia"/>
              </w:rPr>
              <w:t>, G:</w:t>
            </w:r>
            <w:r w:rsidR="00032EA6" w:rsidRPr="0006217B">
              <w:rPr>
                <w:rFonts w:asciiTheme="minorHAnsi" w:eastAsiaTheme="minorHAnsi" w:hAnsiTheme="minorHAnsi" w:hint="eastAsia"/>
              </w:rPr>
              <w:t>Compound tax</w:t>
            </w:r>
          </w:p>
          <w:p w14:paraId="6890E9B6" w14:textId="4F8D04F6" w:rsidR="00367D34" w:rsidRPr="0006217B" w:rsidRDefault="00B37569" w:rsidP="00B37569">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 xml:space="preserve">f it is blank, follow </w:t>
            </w:r>
            <w:r w:rsidR="009476E7">
              <w:rPr>
                <w:rFonts w:asciiTheme="minorHAnsi" w:eastAsiaTheme="minorHAnsi" w:hAnsiTheme="minorHAnsi"/>
              </w:rPr>
              <w:t xml:space="preserve">the </w:t>
            </w:r>
            <w:r w:rsidRPr="0006217B">
              <w:rPr>
                <w:rFonts w:asciiTheme="minorHAnsi" w:eastAsiaTheme="minorHAnsi" w:hAnsiTheme="minorHAnsi"/>
              </w:rPr>
              <w:t>Merchant’s setting</w:t>
            </w:r>
          </w:p>
        </w:tc>
        <w:tc>
          <w:tcPr>
            <w:tcW w:w="1129" w:type="dxa"/>
            <w:vAlign w:val="center"/>
          </w:tcPr>
          <w:p w14:paraId="1A62D72B"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81" w:type="dxa"/>
            <w:vAlign w:val="center"/>
          </w:tcPr>
          <w:p w14:paraId="5CE53D40"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16B95AB"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"N"</w:t>
            </w:r>
          </w:p>
        </w:tc>
      </w:tr>
      <w:tr w:rsidR="00367D34" w:rsidRPr="0006217B" w14:paraId="24E49A2B" w14:textId="77777777" w:rsidTr="00367D34">
        <w:trPr>
          <w:jc w:val="center"/>
        </w:trPr>
        <w:tc>
          <w:tcPr>
            <w:tcW w:w="1696" w:type="dxa"/>
            <w:vAlign w:val="center"/>
          </w:tcPr>
          <w:p w14:paraId="44021C62"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843" w:type="dxa"/>
            <w:vAlign w:val="center"/>
          </w:tcPr>
          <w:p w14:paraId="2007BA3D"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415" w:type="dxa"/>
            <w:vAlign w:val="center"/>
          </w:tcPr>
          <w:p w14:paraId="63807972"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52BFE899"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274B1BC9"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81" w:type="dxa"/>
            <w:vAlign w:val="center"/>
          </w:tcPr>
          <w:p w14:paraId="0775BE92"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B1CA4A1"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367D34" w:rsidRPr="0006217B" w14:paraId="79701595" w14:textId="77777777" w:rsidTr="00367D34">
        <w:trPr>
          <w:jc w:val="center"/>
        </w:trPr>
        <w:tc>
          <w:tcPr>
            <w:tcW w:w="1696" w:type="dxa"/>
            <w:vAlign w:val="center"/>
          </w:tcPr>
          <w:p w14:paraId="70FB29C0"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843" w:type="dxa"/>
            <w:vAlign w:val="center"/>
          </w:tcPr>
          <w:p w14:paraId="6E7DAB8D"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415" w:type="dxa"/>
            <w:vAlign w:val="center"/>
          </w:tcPr>
          <w:p w14:paraId="662B235A" w14:textId="77777777" w:rsidR="00032EA6" w:rsidRPr="0006217B" w:rsidRDefault="00032EA6" w:rsidP="00367D34">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1FF81986"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0BF7FDC1"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81" w:type="dxa"/>
            <w:vAlign w:val="center"/>
          </w:tcPr>
          <w:p w14:paraId="43CE80F2"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435A7B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“91”</w:t>
            </w:r>
          </w:p>
        </w:tc>
      </w:tr>
      <w:tr w:rsidR="00367D34" w:rsidRPr="0006217B" w14:paraId="279E5E31" w14:textId="77777777" w:rsidTr="00367D34">
        <w:trPr>
          <w:jc w:val="center"/>
        </w:trPr>
        <w:tc>
          <w:tcPr>
            <w:tcW w:w="1696" w:type="dxa"/>
            <w:vAlign w:val="center"/>
          </w:tcPr>
          <w:p w14:paraId="5BF8E9DE"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843" w:type="dxa"/>
            <w:vAlign w:val="center"/>
          </w:tcPr>
          <w:p w14:paraId="7730C37C"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415" w:type="dxa"/>
            <w:vAlign w:val="center"/>
          </w:tcPr>
          <w:p w14:paraId="24C86416"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6B4532B"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3EE774C9"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81" w:type="dxa"/>
            <w:vAlign w:val="center"/>
          </w:tcPr>
          <w:p w14:paraId="50780687"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79F5C22"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“0”</w:t>
            </w:r>
          </w:p>
        </w:tc>
      </w:tr>
      <w:tr w:rsidR="00367D34" w:rsidRPr="0006217B" w14:paraId="613DA47B" w14:textId="77777777" w:rsidTr="00367D34">
        <w:trPr>
          <w:jc w:val="center"/>
        </w:trPr>
        <w:tc>
          <w:tcPr>
            <w:tcW w:w="1696" w:type="dxa"/>
            <w:vAlign w:val="center"/>
          </w:tcPr>
          <w:p w14:paraId="01904F7A"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svcAmt</w:t>
            </w:r>
          </w:p>
        </w:tc>
        <w:tc>
          <w:tcPr>
            <w:tcW w:w="1843" w:type="dxa"/>
            <w:vAlign w:val="center"/>
          </w:tcPr>
          <w:p w14:paraId="1845AE59"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415" w:type="dxa"/>
            <w:vAlign w:val="center"/>
          </w:tcPr>
          <w:p w14:paraId="443E5A8F"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2724F734"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502C608E"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81" w:type="dxa"/>
            <w:vAlign w:val="center"/>
          </w:tcPr>
          <w:p w14:paraId="5180F92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BE4527E"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“10”</w:t>
            </w:r>
          </w:p>
        </w:tc>
      </w:tr>
      <w:tr w:rsidR="00367D34" w:rsidRPr="0006217B" w14:paraId="10F1E29B" w14:textId="77777777" w:rsidTr="00367D34">
        <w:trPr>
          <w:jc w:val="center"/>
        </w:trPr>
        <w:tc>
          <w:tcPr>
            <w:tcW w:w="1696" w:type="dxa"/>
            <w:vAlign w:val="center"/>
          </w:tcPr>
          <w:p w14:paraId="14DBF46D"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instmtMon</w:t>
            </w:r>
          </w:p>
        </w:tc>
        <w:tc>
          <w:tcPr>
            <w:tcW w:w="1843" w:type="dxa"/>
            <w:vAlign w:val="center"/>
          </w:tcPr>
          <w:p w14:paraId="553CC918"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415" w:type="dxa"/>
            <w:vAlign w:val="center"/>
          </w:tcPr>
          <w:p w14:paraId="17FB9336"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Only for credit card-</w:t>
            </w:r>
            <w:r w:rsidRPr="0006217B">
              <w:rPr>
                <w:rFonts w:asciiTheme="minorHAnsi" w:eastAsiaTheme="minorHAnsi" w:hAnsiTheme="minorHAnsi"/>
              </w:rPr>
              <w:t>direct</w:t>
            </w:r>
          </w:p>
        </w:tc>
        <w:tc>
          <w:tcPr>
            <w:tcW w:w="1129" w:type="dxa"/>
            <w:vAlign w:val="center"/>
          </w:tcPr>
          <w:p w14:paraId="294B2AE7"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N(2)</w:t>
            </w:r>
          </w:p>
        </w:tc>
        <w:tc>
          <w:tcPr>
            <w:tcW w:w="1281" w:type="dxa"/>
            <w:vAlign w:val="center"/>
          </w:tcPr>
          <w:p w14:paraId="43B9A0CE"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35AE43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“00”</w:t>
            </w:r>
          </w:p>
        </w:tc>
      </w:tr>
      <w:tr w:rsidR="00367D34" w:rsidRPr="0006217B" w14:paraId="6A88DA5C" w14:textId="77777777" w:rsidTr="00367D34">
        <w:trPr>
          <w:jc w:val="center"/>
        </w:trPr>
        <w:tc>
          <w:tcPr>
            <w:tcW w:w="1696" w:type="dxa"/>
            <w:vAlign w:val="center"/>
          </w:tcPr>
          <w:p w14:paraId="2A8F18DF"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lastRenderedPageBreak/>
              <w:t>cardType</w:t>
            </w:r>
          </w:p>
        </w:tc>
        <w:tc>
          <w:tcPr>
            <w:tcW w:w="1843" w:type="dxa"/>
            <w:vAlign w:val="center"/>
          </w:tcPr>
          <w:p w14:paraId="4EB9DE34"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Card Payment Type</w:t>
            </w:r>
          </w:p>
        </w:tc>
        <w:tc>
          <w:tcPr>
            <w:tcW w:w="2415" w:type="dxa"/>
            <w:vAlign w:val="center"/>
          </w:tcPr>
          <w:p w14:paraId="4B8E5DC3" w14:textId="77777777" w:rsidR="00367D34" w:rsidRPr="0006217B" w:rsidRDefault="00032EA6" w:rsidP="00032EA6">
            <w:pPr>
              <w:pStyle w:val="cq11"/>
              <w:ind w:leftChars="0" w:left="0"/>
              <w:rPr>
                <w:rFonts w:asciiTheme="minorHAnsi" w:eastAsiaTheme="minorHAnsi" w:hAnsiTheme="minorHAnsi"/>
              </w:rPr>
            </w:pPr>
            <w:r w:rsidRPr="0006217B">
              <w:rPr>
                <w:rFonts w:asciiTheme="minorHAnsi" w:eastAsiaTheme="minorHAnsi" w:hAnsiTheme="minorHAnsi" w:hint="eastAsia"/>
              </w:rPr>
              <w:t>3: Card companies</w:t>
            </w:r>
            <w:r w:rsidRPr="0006217B">
              <w:rPr>
                <w:rFonts w:asciiTheme="minorHAnsi" w:eastAsiaTheme="minorHAnsi" w:hAnsiTheme="minorHAnsi"/>
              </w:rPr>
              <w:t xml:space="preserve"> eligible for App Card only</w:t>
            </w:r>
            <w:r w:rsidRPr="0006217B">
              <w:rPr>
                <w:rFonts w:asciiTheme="minorHAnsi" w:eastAsiaTheme="minorHAnsi" w:hAnsiTheme="minorHAnsi" w:hint="eastAsia"/>
              </w:rPr>
              <w:t xml:space="preserve"> </w:t>
            </w:r>
            <w:r w:rsidRPr="0006217B">
              <w:rPr>
                <w:rFonts w:asciiTheme="minorHAnsi" w:eastAsiaTheme="minorHAnsi" w:hAnsiTheme="minorHAnsi"/>
              </w:rPr>
              <w:t>[Shinhan/ Samsung/ Hyundai/ KB/ Nonghyup/ Lotte]</w:t>
            </w:r>
          </w:p>
          <w:p w14:paraId="2FAFD8C2" w14:textId="77777777" w:rsidR="00032EA6" w:rsidRPr="0006217B" w:rsidRDefault="00032EA6" w:rsidP="00032EA6">
            <w:pPr>
              <w:pStyle w:val="cq11"/>
              <w:ind w:leftChars="0" w:left="0"/>
              <w:rPr>
                <w:rFonts w:asciiTheme="minorHAnsi" w:eastAsiaTheme="minorHAnsi" w:hAnsiTheme="minorHAnsi"/>
              </w:rPr>
            </w:pPr>
            <w:r w:rsidRPr="0006217B">
              <w:rPr>
                <w:rFonts w:asciiTheme="minorHAnsi" w:eastAsiaTheme="minorHAnsi" w:hAnsiTheme="minorHAnsi"/>
              </w:rPr>
              <w:t>6: Hyundai Card PayShot (Can be used after direct affiliation contract with the card company)</w:t>
            </w:r>
          </w:p>
        </w:tc>
        <w:tc>
          <w:tcPr>
            <w:tcW w:w="1129" w:type="dxa"/>
            <w:vAlign w:val="center"/>
          </w:tcPr>
          <w:p w14:paraId="081B58EE"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w:t>
            </w:r>
          </w:p>
        </w:tc>
        <w:tc>
          <w:tcPr>
            <w:tcW w:w="1281" w:type="dxa"/>
            <w:vAlign w:val="center"/>
          </w:tcPr>
          <w:p w14:paraId="1C2F5CC2"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063E1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“3”</w:t>
            </w:r>
          </w:p>
        </w:tc>
      </w:tr>
      <w:tr w:rsidR="00367D34" w:rsidRPr="0006217B" w14:paraId="60B37A20" w14:textId="77777777" w:rsidTr="00367D34">
        <w:trPr>
          <w:jc w:val="center"/>
        </w:trPr>
        <w:tc>
          <w:tcPr>
            <w:tcW w:w="1696" w:type="dxa"/>
            <w:vAlign w:val="center"/>
          </w:tcPr>
          <w:p w14:paraId="1F2DEBBE"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chainUserId</w:t>
            </w:r>
          </w:p>
        </w:tc>
        <w:tc>
          <w:tcPr>
            <w:tcW w:w="1843" w:type="dxa"/>
            <w:vAlign w:val="center"/>
          </w:tcPr>
          <w:p w14:paraId="3FB99637"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Hyundai Card PayShot ID</w:t>
            </w:r>
          </w:p>
        </w:tc>
        <w:tc>
          <w:tcPr>
            <w:tcW w:w="2415" w:type="dxa"/>
            <w:vAlign w:val="center"/>
          </w:tcPr>
          <w:p w14:paraId="4DC48CAD"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Can be used after direct affiliation contract with the card company</w:t>
            </w:r>
          </w:p>
        </w:tc>
        <w:tc>
          <w:tcPr>
            <w:tcW w:w="1129" w:type="dxa"/>
            <w:vAlign w:val="center"/>
          </w:tcPr>
          <w:p w14:paraId="0855BABE"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81" w:type="dxa"/>
            <w:vAlign w:val="center"/>
          </w:tcPr>
          <w:p w14:paraId="5BE9C218"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1C7FFF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w:t>
            </w:r>
          </w:p>
        </w:tc>
      </w:tr>
      <w:tr w:rsidR="00367D34" w:rsidRPr="0006217B" w14:paraId="64F69DA1" w14:textId="77777777" w:rsidTr="00367D34">
        <w:trPr>
          <w:jc w:val="center"/>
        </w:trPr>
        <w:tc>
          <w:tcPr>
            <w:tcW w:w="1696" w:type="dxa"/>
            <w:vAlign w:val="center"/>
          </w:tcPr>
          <w:p w14:paraId="6060FDD5"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cardGb</w:t>
            </w:r>
          </w:p>
        </w:tc>
        <w:tc>
          <w:tcPr>
            <w:tcW w:w="1843" w:type="dxa"/>
            <w:vAlign w:val="center"/>
          </w:tcPr>
          <w:p w14:paraId="03F6B6EA"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Specific Card Company Code</w:t>
            </w:r>
          </w:p>
        </w:tc>
        <w:tc>
          <w:tcPr>
            <w:tcW w:w="2415" w:type="dxa"/>
            <w:vAlign w:val="center"/>
          </w:tcPr>
          <w:p w14:paraId="2AD3DD04"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Only one specific card company exposed</w:t>
            </w:r>
          </w:p>
          <w:p w14:paraId="1CD2AA29"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 xml:space="preserve">Refer </w:t>
            </w:r>
            <w:r w:rsidRPr="0006217B">
              <w:rPr>
                <w:rFonts w:asciiTheme="minorHAnsi" w:eastAsiaTheme="minorHAnsi" w:hAnsiTheme="minorHAnsi" w:hint="eastAsia"/>
              </w:rPr>
              <w:t xml:space="preserve">to </w:t>
            </w:r>
            <w:r w:rsidRPr="0006217B">
              <w:rPr>
                <w:rFonts w:asciiTheme="minorHAnsi" w:eastAsiaTheme="minorHAnsi" w:hAnsiTheme="minorHAnsi"/>
              </w:rPr>
              <w:t>[</w:t>
            </w:r>
            <w:r w:rsidRPr="0006217B">
              <w:rPr>
                <w:rFonts w:asciiTheme="minorHAnsi" w:eastAsiaTheme="minorHAnsi" w:hAnsiTheme="minorHAnsi" w:hint="eastAsia"/>
                <w:b/>
                <w:u w:val="single"/>
              </w:rPr>
              <w:t>Credit Card Identifiers</w:t>
            </w:r>
            <w:r w:rsidRPr="0006217B">
              <w:rPr>
                <w:rFonts w:asciiTheme="minorHAnsi" w:eastAsiaTheme="minorHAnsi" w:hAnsiTheme="minorHAnsi" w:hint="eastAsia"/>
              </w:rPr>
              <w:t>]</w:t>
            </w:r>
          </w:p>
        </w:tc>
        <w:tc>
          <w:tcPr>
            <w:tcW w:w="1129" w:type="dxa"/>
            <w:vAlign w:val="center"/>
          </w:tcPr>
          <w:p w14:paraId="58D6BA37"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w:t>
            </w:r>
          </w:p>
        </w:tc>
        <w:tc>
          <w:tcPr>
            <w:tcW w:w="1281" w:type="dxa"/>
            <w:vAlign w:val="center"/>
          </w:tcPr>
          <w:p w14:paraId="40B2A938"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12AFFF"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“NHC”</w:t>
            </w:r>
          </w:p>
        </w:tc>
      </w:tr>
      <w:tr w:rsidR="00367D34" w:rsidRPr="0006217B" w14:paraId="46C63EAD" w14:textId="77777777" w:rsidTr="00367D34">
        <w:trPr>
          <w:jc w:val="center"/>
        </w:trPr>
        <w:tc>
          <w:tcPr>
            <w:tcW w:w="1696" w:type="dxa"/>
            <w:vAlign w:val="center"/>
          </w:tcPr>
          <w:p w14:paraId="640A1B14"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appScheme</w:t>
            </w:r>
          </w:p>
        </w:tc>
        <w:tc>
          <w:tcPr>
            <w:tcW w:w="1843" w:type="dxa"/>
            <w:vAlign w:val="center"/>
          </w:tcPr>
          <w:p w14:paraId="72BDB630"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App Scheme</w:t>
            </w:r>
          </w:p>
        </w:tc>
        <w:tc>
          <w:tcPr>
            <w:tcW w:w="2415" w:type="dxa"/>
            <w:vAlign w:val="center"/>
          </w:tcPr>
          <w:p w14:paraId="73034D2A"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(AppScheme://~) format is used, and is used when one’s own app is built</w:t>
            </w:r>
          </w:p>
          <w:p w14:paraId="60B43CAA"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Credit Card WebView</w:t>
            </w:r>
            <w:r w:rsidRPr="0006217B">
              <w:rPr>
                <w:rFonts w:asciiTheme="minorHAnsi" w:eastAsiaTheme="minorHAnsi" w:hAnsiTheme="minorHAnsi"/>
              </w:rPr>
              <w:t>]</w:t>
            </w:r>
          </w:p>
        </w:tc>
        <w:tc>
          <w:tcPr>
            <w:tcW w:w="1129" w:type="dxa"/>
            <w:vAlign w:val="center"/>
          </w:tcPr>
          <w:p w14:paraId="7D88420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81" w:type="dxa"/>
            <w:vAlign w:val="center"/>
          </w:tcPr>
          <w:p w14:paraId="6F5B46C3"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BB696DC"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"PAYAPPNAME://"</w:t>
            </w:r>
          </w:p>
        </w:tc>
      </w:tr>
      <w:tr w:rsidR="00367D34" w:rsidRPr="0006217B" w14:paraId="1D61A2AE" w14:textId="77777777" w:rsidTr="00367D34">
        <w:trPr>
          <w:jc w:val="center"/>
        </w:trPr>
        <w:tc>
          <w:tcPr>
            <w:tcW w:w="1696" w:type="dxa"/>
            <w:vAlign w:val="center"/>
          </w:tcPr>
          <w:p w14:paraId="3E5F5B00"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lastRenderedPageBreak/>
              <w:t>custIp</w:t>
            </w:r>
          </w:p>
        </w:tc>
        <w:tc>
          <w:tcPr>
            <w:tcW w:w="1843" w:type="dxa"/>
            <w:vAlign w:val="center"/>
          </w:tcPr>
          <w:p w14:paraId="6B32D4E8"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415" w:type="dxa"/>
            <w:vAlign w:val="center"/>
          </w:tcPr>
          <w:p w14:paraId="181EB42E"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29" w:type="dxa"/>
            <w:vAlign w:val="center"/>
          </w:tcPr>
          <w:p w14:paraId="6CF311C3"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AN(15)</w:t>
            </w:r>
          </w:p>
        </w:tc>
        <w:tc>
          <w:tcPr>
            <w:tcW w:w="1281" w:type="dxa"/>
            <w:vAlign w:val="center"/>
          </w:tcPr>
          <w:p w14:paraId="43FD69DD"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BD31F38"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"127.0.0.1"</w:t>
            </w:r>
          </w:p>
        </w:tc>
      </w:tr>
      <w:tr w:rsidR="00367D34" w:rsidRPr="0006217B" w14:paraId="68084475" w14:textId="77777777" w:rsidTr="00367D34">
        <w:trPr>
          <w:jc w:val="center"/>
        </w:trPr>
        <w:tc>
          <w:tcPr>
            <w:tcW w:w="1696" w:type="dxa"/>
            <w:vAlign w:val="center"/>
          </w:tcPr>
          <w:p w14:paraId="45AAA016"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pktHash</w:t>
            </w:r>
          </w:p>
        </w:tc>
        <w:tc>
          <w:tcPr>
            <w:tcW w:w="1843" w:type="dxa"/>
            <w:vAlign w:val="center"/>
          </w:tcPr>
          <w:p w14:paraId="3DCC52A5"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415" w:type="dxa"/>
            <w:vAlign w:val="center"/>
          </w:tcPr>
          <w:p w14:paraId="628B57EF" w14:textId="77777777" w:rsidR="00751805" w:rsidRPr="0006217B" w:rsidRDefault="00751805" w:rsidP="00032EA6">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6B95D6B" w14:textId="77777777" w:rsidR="00032EA6" w:rsidRPr="0006217B" w:rsidRDefault="00032EA6" w:rsidP="00032EA6">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29" w:type="dxa"/>
            <w:vAlign w:val="center"/>
          </w:tcPr>
          <w:p w14:paraId="6041936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AN(200)</w:t>
            </w:r>
          </w:p>
        </w:tc>
        <w:tc>
          <w:tcPr>
            <w:tcW w:w="1281" w:type="dxa"/>
            <w:vAlign w:val="center"/>
          </w:tcPr>
          <w:p w14:paraId="4EC1E0B1"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ED5B832"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"f395b6725a9a18f2563ce34f8bc76698051d27c05e5ba815f463f00429061c0c"</w:t>
            </w:r>
          </w:p>
        </w:tc>
      </w:tr>
    </w:tbl>
    <w:p w14:paraId="203724BB" w14:textId="77777777" w:rsidR="00923219" w:rsidRPr="0006217B" w:rsidRDefault="00923219" w:rsidP="00923219">
      <w:pPr>
        <w:pStyle w:val="cq11"/>
        <w:ind w:left="440"/>
        <w:rPr>
          <w:rFonts w:asciiTheme="minorHAnsi" w:eastAsiaTheme="minorHAnsi" w:hAnsiTheme="minorHAnsi"/>
        </w:rPr>
      </w:pPr>
    </w:p>
    <w:p w14:paraId="7E88E6CE" w14:textId="77777777" w:rsidR="00D56FA0" w:rsidRPr="0006217B" w:rsidRDefault="00D56FA0">
      <w:pPr>
        <w:pStyle w:val="2"/>
        <w:rPr>
          <w:rFonts w:asciiTheme="minorHAnsi" w:eastAsiaTheme="minorHAnsi" w:hAnsiTheme="minorHAnsi"/>
        </w:rPr>
      </w:pPr>
      <w:bookmarkStart w:id="29" w:name="_Toc172043437"/>
      <w:r w:rsidRPr="0006217B">
        <w:rPr>
          <w:rFonts w:asciiTheme="minorHAnsi" w:eastAsiaTheme="minorHAnsi" w:hAnsiTheme="minorHAnsi"/>
        </w:rPr>
        <w:t>Request Parameter Hash Code</w:t>
      </w:r>
      <w:bookmarkEnd w:id="29"/>
    </w:p>
    <w:tbl>
      <w:tblPr>
        <w:tblStyle w:val="a7"/>
        <w:tblW w:w="0" w:type="auto"/>
        <w:tblInd w:w="440" w:type="dxa"/>
        <w:tblLook w:val="04A0" w:firstRow="1" w:lastRow="0" w:firstColumn="1" w:lastColumn="0" w:noHBand="0" w:noVBand="1"/>
      </w:tblPr>
      <w:tblGrid>
        <w:gridCol w:w="1965"/>
        <w:gridCol w:w="7655"/>
      </w:tblGrid>
      <w:tr w:rsidR="00786187" w:rsidRPr="0006217B" w14:paraId="46EF5B42" w14:textId="77777777" w:rsidTr="00487430">
        <w:tc>
          <w:tcPr>
            <w:tcW w:w="1965" w:type="dxa"/>
            <w:shd w:val="clear" w:color="auto" w:fill="D9D9D9" w:themeFill="background1" w:themeFillShade="D9"/>
            <w:vAlign w:val="center"/>
          </w:tcPr>
          <w:p w14:paraId="650B7AF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vAlign w:val="center"/>
          </w:tcPr>
          <w:p w14:paraId="0479925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 Field</w:t>
            </w:r>
          </w:p>
        </w:tc>
      </w:tr>
      <w:tr w:rsidR="00786187" w:rsidRPr="0006217B" w14:paraId="14BCB33B" w14:textId="77777777" w:rsidTr="00487430">
        <w:tc>
          <w:tcPr>
            <w:tcW w:w="1965" w:type="dxa"/>
            <w:vAlign w:val="center"/>
          </w:tcPr>
          <w:p w14:paraId="678CDC66" w14:textId="77777777" w:rsidR="00786187" w:rsidRPr="0006217B" w:rsidRDefault="00786187" w:rsidP="0078618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vAlign w:val="center"/>
          </w:tcPr>
          <w:p w14:paraId="21F024B3" w14:textId="77777777" w:rsidR="00786187" w:rsidRPr="0006217B" w:rsidRDefault="00786187" w:rsidP="00786187">
            <w:pPr>
              <w:pStyle w:val="cq11"/>
              <w:ind w:leftChars="0" w:left="0"/>
              <w:jc w:val="center"/>
              <w:rPr>
                <w:rFonts w:asciiTheme="minorHAnsi" w:eastAsiaTheme="minorHAnsi" w:hAnsiTheme="minorHAnsi"/>
              </w:rPr>
            </w:pPr>
            <w:r w:rsidRPr="0006217B">
              <w:rPr>
                <w:rFonts w:asciiTheme="minorHAnsi" w:eastAsiaTheme="minorHAnsi" w:hAnsiTheme="minorHAnsi" w:hint="eastAsia"/>
              </w:rPr>
              <w:t>M</w:t>
            </w:r>
            <w:r w:rsidRPr="0006217B">
              <w:rPr>
                <w:rFonts w:asciiTheme="minorHAnsi" w:eastAsiaTheme="minorHAnsi" w:hAnsiTheme="minorHAnsi"/>
              </w:rPr>
              <w:t>erchant ID + Payment Method + Merchant Order Number + Request Date + Request Time + Transaction Amount (Plain Text) + Hash Key</w:t>
            </w:r>
          </w:p>
        </w:tc>
      </w:tr>
    </w:tbl>
    <w:p w14:paraId="2634ADDC" w14:textId="77777777" w:rsidR="00786187" w:rsidRPr="0006217B" w:rsidRDefault="00786187" w:rsidP="00786187">
      <w:pPr>
        <w:pStyle w:val="cq11"/>
        <w:ind w:left="440"/>
        <w:rPr>
          <w:rFonts w:asciiTheme="minorHAnsi" w:eastAsiaTheme="minorHAnsi" w:hAnsiTheme="minorHAnsi"/>
        </w:rPr>
      </w:pPr>
    </w:p>
    <w:p w14:paraId="4DFE9914" w14:textId="77777777" w:rsidR="00D56FA0" w:rsidRPr="0006217B" w:rsidRDefault="00D56FA0">
      <w:pPr>
        <w:pStyle w:val="2"/>
        <w:rPr>
          <w:rFonts w:asciiTheme="minorHAnsi" w:eastAsiaTheme="minorHAnsi" w:hAnsiTheme="minorHAnsi"/>
        </w:rPr>
      </w:pPr>
      <w:bookmarkStart w:id="30" w:name="_Toc172043438"/>
      <w:r w:rsidRPr="0006217B">
        <w:rPr>
          <w:rFonts w:asciiTheme="minorHAnsi" w:eastAsiaTheme="minorHAnsi" w:hAnsiTheme="minorHAnsi" w:hint="eastAsia"/>
        </w:rPr>
        <w:t>Response Parameter (Hecto Financial -&gt; Merchant)</w:t>
      </w:r>
      <w:bookmarkEnd w:id="30"/>
    </w:p>
    <w:p w14:paraId="3B436B08" w14:textId="3B1F5395" w:rsidR="00DB4DAE" w:rsidRPr="0006217B" w:rsidRDefault="00DB4DAE" w:rsidP="00DB4DAE">
      <w:pPr>
        <w:pStyle w:val="cq11"/>
        <w:ind w:left="440"/>
        <w:rPr>
          <w:rFonts w:asciiTheme="minorHAnsi" w:eastAsiaTheme="minorHAnsi" w:hAnsiTheme="minorHAnsi"/>
        </w:rPr>
      </w:pPr>
      <w:r w:rsidRPr="0006217B">
        <w:rPr>
          <w:rFonts w:asciiTheme="minorHAnsi" w:eastAsiaTheme="minorHAnsi" w:hAnsiTheme="minorHAnsi" w:hint="eastAsia"/>
        </w:rPr>
        <w:t>The column</w:t>
      </w:r>
      <w:r w:rsidR="00C13F04" w:rsidRPr="0006217B">
        <w:rPr>
          <w:rFonts w:asciiTheme="minorHAnsi" w:eastAsiaTheme="minorHAnsi" w:hAnsiTheme="minorHAnsi" w:hint="eastAsia"/>
        </w:rPr>
        <w:t>s</w:t>
      </w:r>
      <w:r w:rsidRPr="0006217B">
        <w:rPr>
          <w:rFonts w:asciiTheme="minorHAnsi" w:eastAsiaTheme="minorHAnsi" w:hAnsiTheme="minorHAnsi" w:hint="eastAsia"/>
        </w:rPr>
        <w:t xml:space="preserve"> that respond to the merchant side from the credit card pay</w:t>
      </w:r>
      <w:r w:rsidR="00DF74FD" w:rsidRPr="0006217B">
        <w:rPr>
          <w:rFonts w:asciiTheme="minorHAnsi" w:eastAsiaTheme="minorHAnsi" w:hAnsiTheme="minorHAnsi"/>
        </w:rPr>
        <w:t>ment window are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923219" w:rsidRPr="0006217B" w14:paraId="2C226796" w14:textId="77777777" w:rsidTr="00751805">
        <w:trPr>
          <w:jc w:val="center"/>
        </w:trPr>
        <w:tc>
          <w:tcPr>
            <w:tcW w:w="2053" w:type="dxa"/>
            <w:shd w:val="clear" w:color="auto" w:fill="D9D9D9" w:themeFill="background1" w:themeFillShade="D9"/>
            <w:vAlign w:val="center"/>
          </w:tcPr>
          <w:p w14:paraId="246DF8C9"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9EDF98F"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98BA1D1"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CCB919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89E00D6"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092F2A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072B8A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0694DF87" w14:textId="77777777" w:rsidTr="00751805">
        <w:trPr>
          <w:jc w:val="center"/>
        </w:trPr>
        <w:tc>
          <w:tcPr>
            <w:tcW w:w="2053" w:type="dxa"/>
            <w:vAlign w:val="center"/>
          </w:tcPr>
          <w:p w14:paraId="3EECB092"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193EAB08"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4340B28"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2B9CA851"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nxca_jt_il: </w:t>
            </w:r>
            <w:r w:rsidRPr="0006217B">
              <w:rPr>
                <w:rFonts w:asciiTheme="minorHAnsi" w:eastAsiaTheme="minorHAnsi" w:hAnsiTheme="minorHAnsi"/>
              </w:rPr>
              <w:t>Authentication</w:t>
            </w:r>
          </w:p>
          <w:p w14:paraId="33F1FA67"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nxca_jt_bi: Non-authentication</w:t>
            </w:r>
          </w:p>
          <w:p w14:paraId="65200620"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lastRenderedPageBreak/>
              <w:t>nxca_ks_gu: Old-authentication</w:t>
            </w:r>
          </w:p>
        </w:tc>
        <w:tc>
          <w:tcPr>
            <w:tcW w:w="1199" w:type="dxa"/>
            <w:vAlign w:val="center"/>
          </w:tcPr>
          <w:p w14:paraId="1897E91F"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rPr>
              <w:lastRenderedPageBreak/>
              <w:t>AN(10)</w:t>
            </w:r>
          </w:p>
        </w:tc>
        <w:tc>
          <w:tcPr>
            <w:tcW w:w="1211" w:type="dxa"/>
            <w:vAlign w:val="center"/>
          </w:tcPr>
          <w:p w14:paraId="16D70888"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26EFAB5"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"nxca_jt_il"</w:t>
            </w:r>
          </w:p>
        </w:tc>
      </w:tr>
      <w:tr w:rsidR="00DF74FD" w:rsidRPr="0006217B" w14:paraId="37DBBE31" w14:textId="77777777" w:rsidTr="00751805">
        <w:trPr>
          <w:jc w:val="center"/>
        </w:trPr>
        <w:tc>
          <w:tcPr>
            <w:tcW w:w="2053" w:type="dxa"/>
            <w:vAlign w:val="center"/>
          </w:tcPr>
          <w:p w14:paraId="184FF57E"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outStatCd</w:t>
            </w:r>
          </w:p>
        </w:tc>
        <w:tc>
          <w:tcPr>
            <w:tcW w:w="1604" w:type="dxa"/>
            <w:vAlign w:val="center"/>
          </w:tcPr>
          <w:p w14:paraId="4E89A622"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1B74B82"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FD875F2" w14:textId="77777777" w:rsidR="00434F76"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6E3195D6" w14:textId="77777777" w:rsidR="00434F76"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F4E132C" w14:textId="77777777" w:rsidR="00DF74FD" w:rsidRPr="0006217B" w:rsidRDefault="00DF74FD" w:rsidP="00DF74FD">
            <w:pPr>
              <w:pStyle w:val="cq11"/>
              <w:ind w:leftChars="0" w:left="0"/>
              <w:jc w:val="center"/>
              <w:rPr>
                <w:rFonts w:asciiTheme="minorHAnsi" w:eastAsiaTheme="minorHAnsi" w:hAnsiTheme="minorHAnsi"/>
              </w:rPr>
            </w:pPr>
            <w:r w:rsidRPr="0006217B">
              <w:rPr>
                <w:rFonts w:asciiTheme="minorHAnsi" w:eastAsiaTheme="minorHAnsi" w:hAnsiTheme="minorHAnsi"/>
              </w:rPr>
              <w:t>AN(4)</w:t>
            </w:r>
          </w:p>
        </w:tc>
        <w:tc>
          <w:tcPr>
            <w:tcW w:w="1211" w:type="dxa"/>
            <w:vAlign w:val="center"/>
          </w:tcPr>
          <w:p w14:paraId="7142767E" w14:textId="77777777" w:rsidR="00DF74FD" w:rsidRPr="0006217B" w:rsidRDefault="00DF74FD" w:rsidP="00DF74F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DC8B530"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rPr>
              <w:t>"0021"</w:t>
            </w:r>
          </w:p>
        </w:tc>
      </w:tr>
      <w:tr w:rsidR="00317019" w:rsidRPr="0006217B" w14:paraId="4064B34A" w14:textId="77777777" w:rsidTr="00751805">
        <w:trPr>
          <w:jc w:val="center"/>
        </w:trPr>
        <w:tc>
          <w:tcPr>
            <w:tcW w:w="2053" w:type="dxa"/>
            <w:vAlign w:val="center"/>
          </w:tcPr>
          <w:p w14:paraId="041C29C8"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outRsltCd</w:t>
            </w:r>
          </w:p>
        </w:tc>
        <w:tc>
          <w:tcPr>
            <w:tcW w:w="1604" w:type="dxa"/>
            <w:vAlign w:val="center"/>
          </w:tcPr>
          <w:p w14:paraId="477B982D" w14:textId="6B6FBB2E"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0331EF7"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20387C4B" w14:textId="0437BB68"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2051466" w14:textId="77777777" w:rsidR="00317019" w:rsidRPr="0006217B" w:rsidRDefault="00317019" w:rsidP="00317019">
            <w:pPr>
              <w:pStyle w:val="cq11"/>
              <w:ind w:leftChars="0" w:left="0"/>
              <w:jc w:val="center"/>
              <w:rPr>
                <w:rFonts w:asciiTheme="minorHAnsi" w:eastAsiaTheme="minorHAnsi" w:hAnsiTheme="minorHAnsi"/>
              </w:rPr>
            </w:pPr>
            <w:r w:rsidRPr="0006217B">
              <w:rPr>
                <w:rFonts w:asciiTheme="minorHAnsi" w:eastAsiaTheme="minorHAnsi" w:hAnsiTheme="minorHAnsi"/>
              </w:rPr>
              <w:t>AN(4)</w:t>
            </w:r>
          </w:p>
        </w:tc>
        <w:tc>
          <w:tcPr>
            <w:tcW w:w="1211" w:type="dxa"/>
            <w:vAlign w:val="center"/>
          </w:tcPr>
          <w:p w14:paraId="07EC6E04" w14:textId="77777777" w:rsidR="00317019" w:rsidRPr="0006217B" w:rsidRDefault="00317019" w:rsidP="003170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454495"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"0000"</w:t>
            </w:r>
          </w:p>
        </w:tc>
      </w:tr>
      <w:tr w:rsidR="00DF74FD" w:rsidRPr="0006217B" w14:paraId="70B84286" w14:textId="77777777" w:rsidTr="00751805">
        <w:trPr>
          <w:jc w:val="center"/>
        </w:trPr>
        <w:tc>
          <w:tcPr>
            <w:tcW w:w="2053" w:type="dxa"/>
            <w:vAlign w:val="center"/>
          </w:tcPr>
          <w:p w14:paraId="723EE955"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rPr>
              <w:t>outRsltMsg</w:t>
            </w:r>
          </w:p>
        </w:tc>
        <w:tc>
          <w:tcPr>
            <w:tcW w:w="1604" w:type="dxa"/>
            <w:vAlign w:val="center"/>
          </w:tcPr>
          <w:p w14:paraId="728A5EB5"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Result Message</w:t>
            </w:r>
          </w:p>
        </w:tc>
        <w:tc>
          <w:tcPr>
            <w:tcW w:w="2297" w:type="dxa"/>
            <w:vAlign w:val="center"/>
          </w:tcPr>
          <w:p w14:paraId="41603745" w14:textId="77777777" w:rsidR="00DF74FD"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Result message delivery </w:t>
            </w:r>
          </w:p>
          <w:p w14:paraId="2335331A" w14:textId="77777777" w:rsidR="00434F76"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rPr>
              <w:t>URL Encoding, UTF-8</w:t>
            </w:r>
          </w:p>
        </w:tc>
        <w:tc>
          <w:tcPr>
            <w:tcW w:w="1199" w:type="dxa"/>
            <w:vAlign w:val="center"/>
          </w:tcPr>
          <w:p w14:paraId="4AF6288A" w14:textId="77777777" w:rsidR="00DF74FD" w:rsidRPr="0006217B" w:rsidRDefault="00DF74FD" w:rsidP="00DF74FD">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AHN(200</w:t>
            </w:r>
            <w:r w:rsidRPr="0006217B">
              <w:rPr>
                <w:rFonts w:asciiTheme="minorHAnsi" w:eastAsiaTheme="minorHAnsi" w:hAnsiTheme="minorHAnsi"/>
              </w:rPr>
              <w:t>)</w:t>
            </w:r>
          </w:p>
        </w:tc>
        <w:tc>
          <w:tcPr>
            <w:tcW w:w="1211" w:type="dxa"/>
            <w:vAlign w:val="center"/>
          </w:tcPr>
          <w:p w14:paraId="607E0388" w14:textId="77777777" w:rsidR="00DF74FD" w:rsidRPr="0006217B" w:rsidRDefault="00DF74FD" w:rsidP="00DF74F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D5A6A98"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rPr>
              <w:t>“Missing Payment Request Information (Product Name)”</w:t>
            </w:r>
          </w:p>
        </w:tc>
      </w:tr>
      <w:tr w:rsidR="00434F76" w:rsidRPr="0006217B" w14:paraId="1F36FC68" w14:textId="77777777" w:rsidTr="00751805">
        <w:trPr>
          <w:jc w:val="center"/>
        </w:trPr>
        <w:tc>
          <w:tcPr>
            <w:tcW w:w="2053" w:type="dxa"/>
            <w:vAlign w:val="center"/>
          </w:tcPr>
          <w:p w14:paraId="67DD11CD"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rPr>
              <w:t>method</w:t>
            </w:r>
          </w:p>
        </w:tc>
        <w:tc>
          <w:tcPr>
            <w:tcW w:w="1604" w:type="dxa"/>
            <w:vAlign w:val="center"/>
          </w:tcPr>
          <w:p w14:paraId="2700E0E2"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7BFF7CB"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4A9221B4"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AN(20)</w:t>
            </w:r>
          </w:p>
        </w:tc>
        <w:tc>
          <w:tcPr>
            <w:tcW w:w="1211" w:type="dxa"/>
            <w:vAlign w:val="center"/>
          </w:tcPr>
          <w:p w14:paraId="6323D300"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0629451"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rPr>
              <w:t>“card”</w:t>
            </w:r>
          </w:p>
          <w:p w14:paraId="10E0E828" w14:textId="77777777" w:rsidR="00434F76" w:rsidRPr="0006217B" w:rsidRDefault="00434F76" w:rsidP="00434F76">
            <w:pPr>
              <w:pStyle w:val="cq11"/>
              <w:ind w:leftChars="0" w:left="0"/>
              <w:jc w:val="both"/>
              <w:rPr>
                <w:rFonts w:asciiTheme="minorHAnsi" w:eastAsiaTheme="minorHAnsi" w:hAnsiTheme="minorHAnsi"/>
                <w:b/>
                <w:color w:val="FF0000"/>
              </w:rPr>
            </w:pPr>
            <w:r w:rsidRPr="0006217B">
              <w:rPr>
                <w:rFonts w:asciiTheme="minorHAnsi" w:eastAsiaTheme="minorHAnsi" w:hAnsiTheme="minorHAnsi" w:hint="eastAsia"/>
                <w:b/>
                <w:color w:val="FF0000"/>
              </w:rPr>
              <w:t>※ F</w:t>
            </w:r>
            <w:r w:rsidRPr="0006217B">
              <w:rPr>
                <w:rFonts w:asciiTheme="minorHAnsi" w:eastAsiaTheme="minorHAnsi" w:hAnsiTheme="minorHAnsi"/>
                <w:b/>
                <w:color w:val="FF0000"/>
              </w:rPr>
              <w:t>ixed value</w:t>
            </w:r>
          </w:p>
        </w:tc>
      </w:tr>
      <w:tr w:rsidR="00434F76" w:rsidRPr="0006217B" w14:paraId="2C52A096" w14:textId="77777777" w:rsidTr="00751805">
        <w:trPr>
          <w:jc w:val="center"/>
        </w:trPr>
        <w:tc>
          <w:tcPr>
            <w:tcW w:w="2053" w:type="dxa"/>
            <w:vAlign w:val="center"/>
          </w:tcPr>
          <w:p w14:paraId="1B7DEC43"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mchtTrdNo</w:t>
            </w:r>
          </w:p>
        </w:tc>
        <w:tc>
          <w:tcPr>
            <w:tcW w:w="1604" w:type="dxa"/>
            <w:vAlign w:val="center"/>
          </w:tcPr>
          <w:p w14:paraId="48DD8EF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76C1B420"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00282425"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1EFF3DF1"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40F7F742"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D56364"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"ORDER20211231100000"</w:t>
            </w:r>
          </w:p>
        </w:tc>
      </w:tr>
      <w:tr w:rsidR="00434F76" w:rsidRPr="0006217B" w14:paraId="1355EA77" w14:textId="77777777" w:rsidTr="00751805">
        <w:trPr>
          <w:jc w:val="center"/>
        </w:trPr>
        <w:tc>
          <w:tcPr>
            <w:tcW w:w="2053" w:type="dxa"/>
            <w:vAlign w:val="center"/>
          </w:tcPr>
          <w:p w14:paraId="78E7693D"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60BD45B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58276CF1"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w:t>
            </w:r>
          </w:p>
          <w:p w14:paraId="7B8B4AFD"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29C8CC44"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AN(50)</w:t>
            </w:r>
          </w:p>
        </w:tc>
        <w:tc>
          <w:tcPr>
            <w:tcW w:w="1211" w:type="dxa"/>
            <w:vAlign w:val="center"/>
          </w:tcPr>
          <w:p w14:paraId="17510607"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A60EC4C"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434F76" w:rsidRPr="0006217B" w14:paraId="78391F38" w14:textId="77777777" w:rsidTr="00751805">
        <w:trPr>
          <w:jc w:val="center"/>
        </w:trPr>
        <w:tc>
          <w:tcPr>
            <w:tcW w:w="2053" w:type="dxa"/>
            <w:vAlign w:val="center"/>
          </w:tcPr>
          <w:p w14:paraId="62109C5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lastRenderedPageBreak/>
              <w:t>trdNo</w:t>
            </w:r>
          </w:p>
        </w:tc>
        <w:tc>
          <w:tcPr>
            <w:tcW w:w="1604" w:type="dxa"/>
            <w:vAlign w:val="center"/>
          </w:tcPr>
          <w:p w14:paraId="3249950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4BE74A4B"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1199" w:type="dxa"/>
            <w:vAlign w:val="center"/>
          </w:tcPr>
          <w:p w14:paraId="0319F8CA"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211" w:type="dxa"/>
            <w:vAlign w:val="center"/>
          </w:tcPr>
          <w:p w14:paraId="166A132F"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E6EB595"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434F76" w:rsidRPr="0006217B" w14:paraId="42D5217A" w14:textId="77777777" w:rsidTr="00751805">
        <w:trPr>
          <w:jc w:val="center"/>
        </w:trPr>
        <w:tc>
          <w:tcPr>
            <w:tcW w:w="2053" w:type="dxa"/>
            <w:vAlign w:val="center"/>
          </w:tcPr>
          <w:p w14:paraId="426F9E8E"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604" w:type="dxa"/>
            <w:vAlign w:val="center"/>
          </w:tcPr>
          <w:p w14:paraId="4F22872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7AA6B2C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p w14:paraId="6825B2E4"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094CC7FF"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61A13C14"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18ABF2F"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434F76" w:rsidRPr="0006217B" w14:paraId="7054D7BA" w14:textId="77777777" w:rsidTr="00751805">
        <w:trPr>
          <w:jc w:val="center"/>
        </w:trPr>
        <w:tc>
          <w:tcPr>
            <w:tcW w:w="2053" w:type="dxa"/>
            <w:vAlign w:val="center"/>
          </w:tcPr>
          <w:p w14:paraId="05721007"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mchtParam</w:t>
            </w:r>
          </w:p>
        </w:tc>
        <w:tc>
          <w:tcPr>
            <w:tcW w:w="1604" w:type="dxa"/>
            <w:vAlign w:val="center"/>
          </w:tcPr>
          <w:p w14:paraId="03DD9F2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682F875D" w14:textId="218B5E52" w:rsidR="00434F76" w:rsidRPr="0006217B" w:rsidRDefault="00235BA4" w:rsidP="00434F76">
            <w:pPr>
              <w:pStyle w:val="cq11"/>
              <w:ind w:leftChars="0" w:left="0"/>
              <w:rPr>
                <w:rFonts w:asciiTheme="minorHAnsi" w:eastAsiaTheme="minorHAnsi" w:hAnsiTheme="minorHAnsi"/>
              </w:rPr>
            </w:pPr>
            <w:r w:rsidRPr="0006217B">
              <w:rPr>
                <w:rFonts w:asciiTheme="minorHAnsi" w:eastAsiaTheme="minorHAnsi" w:hAnsiTheme="minorHAnsi" w:hint="eastAsia"/>
              </w:rPr>
              <w:t>Bypass the request field value as the response</w:t>
            </w:r>
          </w:p>
        </w:tc>
        <w:tc>
          <w:tcPr>
            <w:tcW w:w="1199" w:type="dxa"/>
            <w:vAlign w:val="center"/>
          </w:tcPr>
          <w:p w14:paraId="0268DFB8"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0C5B3CA9"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332D65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434F76" w:rsidRPr="0006217B" w14:paraId="5F1069C6" w14:textId="77777777" w:rsidTr="00751805">
        <w:trPr>
          <w:jc w:val="center"/>
        </w:trPr>
        <w:tc>
          <w:tcPr>
            <w:tcW w:w="2053" w:type="dxa"/>
            <w:vAlign w:val="center"/>
          </w:tcPr>
          <w:p w14:paraId="01E4E443"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authDt</w:t>
            </w:r>
          </w:p>
        </w:tc>
        <w:tc>
          <w:tcPr>
            <w:tcW w:w="1604" w:type="dxa"/>
            <w:vAlign w:val="center"/>
          </w:tcPr>
          <w:p w14:paraId="45158694"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Approval Date</w:t>
            </w:r>
            <w:r w:rsidRPr="0006217B">
              <w:rPr>
                <w:rFonts w:asciiTheme="minorHAnsi" w:eastAsiaTheme="minorHAnsi" w:hAnsiTheme="minorHAnsi"/>
              </w:rPr>
              <w:t xml:space="preserve"> and Time</w:t>
            </w:r>
          </w:p>
        </w:tc>
        <w:tc>
          <w:tcPr>
            <w:tcW w:w="2297" w:type="dxa"/>
            <w:vAlign w:val="center"/>
          </w:tcPr>
          <w:p w14:paraId="65D8A3FF"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Payment approval date and time</w:t>
            </w:r>
          </w:p>
        </w:tc>
        <w:tc>
          <w:tcPr>
            <w:tcW w:w="1199" w:type="dxa"/>
            <w:vAlign w:val="center"/>
          </w:tcPr>
          <w:p w14:paraId="43186260"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1982D691"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B6E3C6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"20211231100000"</w:t>
            </w:r>
          </w:p>
        </w:tc>
      </w:tr>
      <w:tr w:rsidR="00434F76" w:rsidRPr="0006217B" w14:paraId="0CE33B15" w14:textId="77777777" w:rsidTr="00751805">
        <w:trPr>
          <w:jc w:val="center"/>
        </w:trPr>
        <w:tc>
          <w:tcPr>
            <w:tcW w:w="2053" w:type="dxa"/>
            <w:vAlign w:val="center"/>
          </w:tcPr>
          <w:p w14:paraId="13B6C4C6"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authNo</w:t>
            </w:r>
          </w:p>
        </w:tc>
        <w:tc>
          <w:tcPr>
            <w:tcW w:w="1604" w:type="dxa"/>
            <w:vAlign w:val="center"/>
          </w:tcPr>
          <w:p w14:paraId="65A78C5C"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Approval Number</w:t>
            </w:r>
          </w:p>
        </w:tc>
        <w:tc>
          <w:tcPr>
            <w:tcW w:w="2297" w:type="dxa"/>
            <w:vAlign w:val="center"/>
          </w:tcPr>
          <w:p w14:paraId="67C09A9C"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Credit card approval number</w:t>
            </w:r>
          </w:p>
        </w:tc>
        <w:tc>
          <w:tcPr>
            <w:tcW w:w="1199" w:type="dxa"/>
            <w:vAlign w:val="center"/>
          </w:tcPr>
          <w:p w14:paraId="62F82FCE"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N(15)</w:t>
            </w:r>
          </w:p>
        </w:tc>
        <w:tc>
          <w:tcPr>
            <w:tcW w:w="1211" w:type="dxa"/>
            <w:vAlign w:val="center"/>
          </w:tcPr>
          <w:p w14:paraId="664EE992"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6369EA"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"30001234"</w:t>
            </w:r>
          </w:p>
        </w:tc>
      </w:tr>
      <w:tr w:rsidR="00434F76" w:rsidRPr="0006217B" w14:paraId="564931D6" w14:textId="77777777" w:rsidTr="00751805">
        <w:trPr>
          <w:jc w:val="center"/>
        </w:trPr>
        <w:tc>
          <w:tcPr>
            <w:tcW w:w="2053" w:type="dxa"/>
            <w:vAlign w:val="center"/>
          </w:tcPr>
          <w:p w14:paraId="045E5EE3"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intMon</w:t>
            </w:r>
          </w:p>
        </w:tc>
        <w:tc>
          <w:tcPr>
            <w:tcW w:w="1604" w:type="dxa"/>
            <w:vAlign w:val="center"/>
          </w:tcPr>
          <w:p w14:paraId="336ADE2B"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297" w:type="dxa"/>
            <w:vAlign w:val="center"/>
          </w:tcPr>
          <w:p w14:paraId="25D9D7D6"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Credit card number of installments</w:t>
            </w:r>
          </w:p>
        </w:tc>
        <w:tc>
          <w:tcPr>
            <w:tcW w:w="1199" w:type="dxa"/>
            <w:vAlign w:val="center"/>
          </w:tcPr>
          <w:p w14:paraId="3139F9C5"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N(2)</w:t>
            </w:r>
          </w:p>
        </w:tc>
        <w:tc>
          <w:tcPr>
            <w:tcW w:w="1211" w:type="dxa"/>
            <w:vAlign w:val="center"/>
          </w:tcPr>
          <w:p w14:paraId="182FC9EB"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61FD8E"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"00"</w:t>
            </w:r>
          </w:p>
        </w:tc>
      </w:tr>
      <w:tr w:rsidR="00434F76" w:rsidRPr="0006217B" w14:paraId="4A82734C" w14:textId="77777777" w:rsidTr="00751805">
        <w:trPr>
          <w:jc w:val="center"/>
        </w:trPr>
        <w:tc>
          <w:tcPr>
            <w:tcW w:w="2053" w:type="dxa"/>
            <w:vAlign w:val="center"/>
          </w:tcPr>
          <w:p w14:paraId="5109C551"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fnNm</w:t>
            </w:r>
          </w:p>
        </w:tc>
        <w:tc>
          <w:tcPr>
            <w:tcW w:w="1604" w:type="dxa"/>
            <w:vAlign w:val="center"/>
          </w:tcPr>
          <w:p w14:paraId="7EE3A7D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tc>
        <w:tc>
          <w:tcPr>
            <w:tcW w:w="2297" w:type="dxa"/>
            <w:vAlign w:val="center"/>
          </w:tcPr>
          <w:p w14:paraId="7EA9CC45"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w:t>
            </w:r>
            <w:r w:rsidRPr="0006217B">
              <w:rPr>
                <w:rFonts w:asciiTheme="minorHAnsi" w:eastAsiaTheme="minorHAnsi" w:hAnsiTheme="minorHAnsi"/>
              </w:rPr>
              <w:t>dit card company name</w:t>
            </w:r>
          </w:p>
        </w:tc>
        <w:tc>
          <w:tcPr>
            <w:tcW w:w="1199" w:type="dxa"/>
            <w:vAlign w:val="center"/>
          </w:tcPr>
          <w:p w14:paraId="530E810E"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AH(20)</w:t>
            </w:r>
          </w:p>
        </w:tc>
        <w:tc>
          <w:tcPr>
            <w:tcW w:w="1211" w:type="dxa"/>
            <w:vAlign w:val="center"/>
          </w:tcPr>
          <w:p w14:paraId="6E79D804"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360FACD"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“Woori Card”</w:t>
            </w:r>
          </w:p>
        </w:tc>
      </w:tr>
      <w:tr w:rsidR="00434F76" w:rsidRPr="0006217B" w14:paraId="4FD63097" w14:textId="77777777" w:rsidTr="00751805">
        <w:trPr>
          <w:jc w:val="center"/>
        </w:trPr>
        <w:tc>
          <w:tcPr>
            <w:tcW w:w="2053" w:type="dxa"/>
            <w:vAlign w:val="center"/>
          </w:tcPr>
          <w:p w14:paraId="098E08DF"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fnCd</w:t>
            </w:r>
          </w:p>
        </w:tc>
        <w:tc>
          <w:tcPr>
            <w:tcW w:w="1604" w:type="dxa"/>
            <w:vAlign w:val="center"/>
          </w:tcPr>
          <w:p w14:paraId="28F719D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tc>
        <w:tc>
          <w:tcPr>
            <w:tcW w:w="2297" w:type="dxa"/>
            <w:vAlign w:val="center"/>
          </w:tcPr>
          <w:p w14:paraId="2AA659B8"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Credit card company code</w:t>
            </w:r>
          </w:p>
        </w:tc>
        <w:tc>
          <w:tcPr>
            <w:tcW w:w="1199" w:type="dxa"/>
            <w:vAlign w:val="center"/>
          </w:tcPr>
          <w:p w14:paraId="4ACCA5CF"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w:t>
            </w:r>
          </w:p>
        </w:tc>
        <w:tc>
          <w:tcPr>
            <w:tcW w:w="1211" w:type="dxa"/>
            <w:vAlign w:val="center"/>
          </w:tcPr>
          <w:p w14:paraId="2801D85B"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D5F2F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"LTC"</w:t>
            </w:r>
          </w:p>
        </w:tc>
      </w:tr>
      <w:tr w:rsidR="00434F76" w:rsidRPr="0006217B" w14:paraId="08C56234" w14:textId="77777777" w:rsidTr="00751805">
        <w:trPr>
          <w:jc w:val="center"/>
        </w:trPr>
        <w:tc>
          <w:tcPr>
            <w:tcW w:w="2053" w:type="dxa"/>
            <w:vAlign w:val="center"/>
          </w:tcPr>
          <w:p w14:paraId="6712E24D"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pointTrdNo</w:t>
            </w:r>
            <w:r w:rsidRPr="0006217B">
              <w:rPr>
                <w:rFonts w:asciiTheme="minorHAnsi" w:eastAsiaTheme="minorHAnsi" w:hAnsiTheme="minorHAnsi"/>
              </w:rPr>
              <w:tab/>
            </w:r>
          </w:p>
        </w:tc>
        <w:tc>
          <w:tcPr>
            <w:tcW w:w="1604" w:type="dxa"/>
            <w:vAlign w:val="center"/>
          </w:tcPr>
          <w:p w14:paraId="5A808ED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Point Transaction Number</w:t>
            </w:r>
          </w:p>
        </w:tc>
        <w:tc>
          <w:tcPr>
            <w:tcW w:w="2297" w:type="dxa"/>
            <w:vAlign w:val="center"/>
          </w:tcPr>
          <w:p w14:paraId="10F3E8E1"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If the customer paid with points, the transaction number of the point payment</w:t>
            </w:r>
          </w:p>
        </w:tc>
        <w:tc>
          <w:tcPr>
            <w:tcW w:w="1199" w:type="dxa"/>
            <w:vAlign w:val="center"/>
          </w:tcPr>
          <w:p w14:paraId="7839CA5D"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211" w:type="dxa"/>
            <w:vAlign w:val="center"/>
          </w:tcPr>
          <w:p w14:paraId="5C154EB0"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878AE5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434F76" w:rsidRPr="0006217B" w14:paraId="4E7592D0" w14:textId="77777777" w:rsidTr="00751805">
        <w:trPr>
          <w:jc w:val="center"/>
        </w:trPr>
        <w:tc>
          <w:tcPr>
            <w:tcW w:w="2053" w:type="dxa"/>
            <w:vAlign w:val="center"/>
          </w:tcPr>
          <w:p w14:paraId="17551E83"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lastRenderedPageBreak/>
              <w:t>pointTrdAmt</w:t>
            </w:r>
          </w:p>
        </w:tc>
        <w:tc>
          <w:tcPr>
            <w:tcW w:w="1604" w:type="dxa"/>
            <w:vAlign w:val="center"/>
          </w:tcPr>
          <w:p w14:paraId="37805537"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Point Transaction Amount</w:t>
            </w:r>
          </w:p>
        </w:tc>
        <w:tc>
          <w:tcPr>
            <w:tcW w:w="2297" w:type="dxa"/>
            <w:vAlign w:val="center"/>
          </w:tcPr>
          <w:p w14:paraId="5151FFB6" w14:textId="77777777" w:rsidR="00AA63C7" w:rsidRPr="0006217B" w:rsidRDefault="0016347A" w:rsidP="00AA63C7">
            <w:pPr>
              <w:pStyle w:val="cq11"/>
              <w:ind w:leftChars="0" w:left="0"/>
              <w:rPr>
                <w:rFonts w:asciiTheme="minorHAnsi" w:eastAsiaTheme="minorHAnsi" w:hAnsiTheme="minorHAnsi"/>
              </w:rPr>
            </w:pPr>
            <w:r w:rsidRPr="0006217B">
              <w:rPr>
                <w:rFonts w:asciiTheme="minorHAnsi" w:eastAsiaTheme="minorHAnsi" w:hAnsiTheme="minorHAnsi"/>
              </w:rPr>
              <w:t>If the customer paid with points, the point payment amount</w:t>
            </w:r>
          </w:p>
          <w:p w14:paraId="51CBD610" w14:textId="77777777" w:rsidR="00434F76" w:rsidRPr="0006217B" w:rsidRDefault="00AA63C7" w:rsidP="00AA63C7">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13E001B3"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3ADFA5C"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6A5618"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16347A" w:rsidRPr="0006217B" w14:paraId="07BC1132" w14:textId="77777777" w:rsidTr="00751805">
        <w:trPr>
          <w:jc w:val="center"/>
        </w:trPr>
        <w:tc>
          <w:tcPr>
            <w:tcW w:w="2053" w:type="dxa"/>
            <w:vAlign w:val="center"/>
          </w:tcPr>
          <w:p w14:paraId="0F8E02F7"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cardTrdAmt</w:t>
            </w:r>
          </w:p>
        </w:tc>
        <w:tc>
          <w:tcPr>
            <w:tcW w:w="1604" w:type="dxa"/>
            <w:vAlign w:val="center"/>
          </w:tcPr>
          <w:p w14:paraId="5614898F"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rPr>
              <w:t>Card Payment Amount</w:t>
            </w:r>
          </w:p>
        </w:tc>
        <w:tc>
          <w:tcPr>
            <w:tcW w:w="2297" w:type="dxa"/>
            <w:vAlign w:val="center"/>
          </w:tcPr>
          <w:p w14:paraId="6CEE05E4"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payment amount excluding </w:t>
            </w:r>
            <w:r w:rsidRPr="0006217B">
              <w:rPr>
                <w:rFonts w:asciiTheme="minorHAnsi" w:eastAsiaTheme="minorHAnsi" w:hAnsiTheme="minorHAnsi"/>
              </w:rPr>
              <w:t>discounts or points that the customer received</w:t>
            </w:r>
          </w:p>
          <w:p w14:paraId="0264FEF5"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7795ABAE" w14:textId="77777777" w:rsidR="0016347A" w:rsidRPr="0006217B" w:rsidRDefault="0016347A" w:rsidP="0016347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3E838A2" w14:textId="77777777" w:rsidR="0016347A" w:rsidRPr="0006217B" w:rsidRDefault="0016347A" w:rsidP="0016347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D18A86"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“4000”</w:t>
            </w:r>
          </w:p>
        </w:tc>
      </w:tr>
      <w:tr w:rsidR="0016347A" w:rsidRPr="0006217B" w14:paraId="17F28DE6" w14:textId="77777777" w:rsidTr="00751805">
        <w:trPr>
          <w:jc w:val="center"/>
        </w:trPr>
        <w:tc>
          <w:tcPr>
            <w:tcW w:w="2053" w:type="dxa"/>
            <w:vAlign w:val="center"/>
          </w:tcPr>
          <w:p w14:paraId="54EC6ED3"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billKey</w:t>
            </w:r>
          </w:p>
        </w:tc>
        <w:tc>
          <w:tcPr>
            <w:tcW w:w="1604" w:type="dxa"/>
            <w:vAlign w:val="center"/>
          </w:tcPr>
          <w:p w14:paraId="0D646F52"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rPr>
              <w:t xml:space="preserve">Billkey (Capital Letter </w:t>
            </w:r>
            <w:r w:rsidRPr="0006217B">
              <w:rPr>
                <w:rFonts w:asciiTheme="minorHAnsi" w:eastAsiaTheme="minorHAnsi" w:hAnsiTheme="minorHAnsi"/>
              </w:rPr>
              <w:t>‘K’)</w:t>
            </w:r>
          </w:p>
        </w:tc>
        <w:tc>
          <w:tcPr>
            <w:tcW w:w="2297" w:type="dxa"/>
            <w:vAlign w:val="center"/>
          </w:tcPr>
          <w:p w14:paraId="610F4805"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Recurring payment key generated when using billkey service.</w:t>
            </w:r>
          </w:p>
          <w:p w14:paraId="224AE09A"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Used for 2nd payment</w:t>
            </w:r>
          </w:p>
          <w:p w14:paraId="2D97464B"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Need to apply for billkey service separately</w:t>
            </w:r>
          </w:p>
        </w:tc>
        <w:tc>
          <w:tcPr>
            <w:tcW w:w="1199" w:type="dxa"/>
            <w:vAlign w:val="center"/>
          </w:tcPr>
          <w:p w14:paraId="1F7076A0" w14:textId="77777777" w:rsidR="0016347A" w:rsidRPr="0006217B" w:rsidRDefault="0016347A" w:rsidP="0016347A">
            <w:pPr>
              <w:pStyle w:val="cq11"/>
              <w:ind w:leftChars="0" w:left="0"/>
              <w:jc w:val="center"/>
              <w:rPr>
                <w:rFonts w:asciiTheme="minorHAnsi" w:eastAsiaTheme="minorHAnsi" w:hAnsiTheme="minorHAnsi"/>
              </w:rPr>
            </w:pPr>
            <w:r w:rsidRPr="0006217B">
              <w:rPr>
                <w:rFonts w:asciiTheme="minorHAnsi" w:eastAsiaTheme="minorHAnsi" w:hAnsiTheme="minorHAnsi" w:hint="eastAsia"/>
              </w:rPr>
              <w:t>AN(50)</w:t>
            </w:r>
          </w:p>
        </w:tc>
        <w:tc>
          <w:tcPr>
            <w:tcW w:w="1211" w:type="dxa"/>
            <w:vAlign w:val="center"/>
          </w:tcPr>
          <w:p w14:paraId="3883A7A0" w14:textId="77777777" w:rsidR="0016347A" w:rsidRPr="0006217B" w:rsidRDefault="0016347A" w:rsidP="0016347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DC27440"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"SBILL_0123456789"</w:t>
            </w:r>
          </w:p>
        </w:tc>
      </w:tr>
    </w:tbl>
    <w:p w14:paraId="4F3A7171" w14:textId="77777777" w:rsidR="00923219" w:rsidRPr="0006217B" w:rsidRDefault="00923219" w:rsidP="00923219">
      <w:pPr>
        <w:pStyle w:val="cq11"/>
        <w:ind w:left="440"/>
        <w:rPr>
          <w:rFonts w:asciiTheme="minorHAnsi" w:eastAsiaTheme="minorHAnsi" w:hAnsiTheme="minorHAnsi"/>
        </w:rPr>
      </w:pPr>
    </w:p>
    <w:p w14:paraId="101EE16F" w14:textId="77777777" w:rsidR="00D56FA0" w:rsidRPr="0006217B" w:rsidRDefault="00D56FA0">
      <w:pPr>
        <w:pStyle w:val="2"/>
        <w:rPr>
          <w:rFonts w:asciiTheme="minorHAnsi" w:eastAsiaTheme="minorHAnsi" w:hAnsiTheme="minorHAnsi"/>
        </w:rPr>
      </w:pPr>
      <w:bookmarkStart w:id="31" w:name="_Toc172043439"/>
      <w:r w:rsidRPr="0006217B">
        <w:rPr>
          <w:rFonts w:asciiTheme="minorHAnsi" w:eastAsiaTheme="minorHAnsi" w:hAnsiTheme="minorHAnsi"/>
        </w:rPr>
        <w:t xml:space="preserve">Notification Parameter </w:t>
      </w:r>
      <w:r w:rsidRPr="0006217B">
        <w:rPr>
          <w:rFonts w:asciiTheme="minorHAnsi" w:eastAsiaTheme="minorHAnsi" w:hAnsiTheme="minorHAnsi" w:hint="eastAsia"/>
        </w:rPr>
        <w:t>(Hecto Financial -&gt; Merchant)</w:t>
      </w:r>
      <w:bookmarkEnd w:id="31"/>
    </w:p>
    <w:p w14:paraId="165E1189"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923219" w:rsidRPr="0006217B" w14:paraId="4E312637" w14:textId="77777777" w:rsidTr="005F43D8">
        <w:trPr>
          <w:jc w:val="center"/>
        </w:trPr>
        <w:tc>
          <w:tcPr>
            <w:tcW w:w="2053" w:type="dxa"/>
            <w:shd w:val="clear" w:color="auto" w:fill="D9D9D9" w:themeFill="background1" w:themeFillShade="D9"/>
            <w:vAlign w:val="center"/>
          </w:tcPr>
          <w:p w14:paraId="216B840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4B5C84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CD138A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177A8A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68EC34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DE71B4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60DE5A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923219" w:rsidRPr="0006217B" w14:paraId="7D6A4816" w14:textId="77777777" w:rsidTr="005F43D8">
        <w:trPr>
          <w:jc w:val="center"/>
        </w:trPr>
        <w:tc>
          <w:tcPr>
            <w:tcW w:w="2053" w:type="dxa"/>
            <w:vAlign w:val="center"/>
          </w:tcPr>
          <w:p w14:paraId="4E93FC4C" w14:textId="77777777" w:rsidR="00923219" w:rsidRPr="0006217B" w:rsidRDefault="00CA29C7" w:rsidP="00923219">
            <w:pPr>
              <w:pStyle w:val="cq11"/>
              <w:ind w:leftChars="0" w:left="0"/>
              <w:jc w:val="both"/>
              <w:rPr>
                <w:rFonts w:asciiTheme="minorHAnsi" w:eastAsiaTheme="minorHAnsi" w:hAnsiTheme="minorHAnsi"/>
              </w:rPr>
            </w:pPr>
            <w:r w:rsidRPr="0006217B">
              <w:rPr>
                <w:rFonts w:asciiTheme="minorHAnsi" w:eastAsiaTheme="minorHAnsi" w:hAnsiTheme="minorHAnsi"/>
              </w:rPr>
              <w:t>outStatCd</w:t>
            </w:r>
            <w:r w:rsidRPr="0006217B">
              <w:rPr>
                <w:rFonts w:asciiTheme="minorHAnsi" w:eastAsiaTheme="minorHAnsi" w:hAnsiTheme="minorHAnsi"/>
              </w:rPr>
              <w:tab/>
            </w:r>
          </w:p>
        </w:tc>
        <w:tc>
          <w:tcPr>
            <w:tcW w:w="1604" w:type="dxa"/>
            <w:vAlign w:val="center"/>
          </w:tcPr>
          <w:p w14:paraId="1E42D42A" w14:textId="77777777" w:rsidR="00923219" w:rsidRPr="0006217B" w:rsidRDefault="00DA655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04D21FF6" w14:textId="294A0475"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Succes</w:t>
            </w:r>
            <w:r w:rsidR="004E4C97">
              <w:rPr>
                <w:rFonts w:asciiTheme="minorHAnsi" w:eastAsiaTheme="minorHAnsi" w:hAnsiTheme="minorHAnsi"/>
              </w:rPr>
              <w:t>gw</w:t>
            </w:r>
            <w:bookmarkStart w:id="32" w:name="_GoBack"/>
            <w:bookmarkEnd w:id="32"/>
            <w:r w:rsidRPr="0006217B">
              <w:rPr>
                <w:rFonts w:asciiTheme="minorHAnsi" w:eastAsiaTheme="minorHAnsi" w:hAnsiTheme="minorHAnsi" w:hint="eastAsia"/>
              </w:rPr>
              <w:t>s [0021]</w:t>
            </w:r>
          </w:p>
        </w:tc>
        <w:tc>
          <w:tcPr>
            <w:tcW w:w="1199" w:type="dxa"/>
            <w:vAlign w:val="center"/>
          </w:tcPr>
          <w:p w14:paraId="0C20C589" w14:textId="77777777" w:rsidR="00923219" w:rsidRPr="0006217B" w:rsidRDefault="00DA6551" w:rsidP="00923219">
            <w:pPr>
              <w:pStyle w:val="cq11"/>
              <w:ind w:leftChars="0" w:left="0"/>
              <w:jc w:val="center"/>
              <w:rPr>
                <w:rFonts w:asciiTheme="minorHAnsi" w:eastAsiaTheme="minorHAnsi" w:hAnsiTheme="minorHAnsi"/>
              </w:rPr>
            </w:pPr>
            <w:r w:rsidRPr="0006217B">
              <w:rPr>
                <w:rFonts w:asciiTheme="minorHAnsi" w:eastAsiaTheme="minorHAnsi" w:hAnsiTheme="minorHAnsi"/>
              </w:rPr>
              <w:t>N(4)</w:t>
            </w:r>
          </w:p>
        </w:tc>
        <w:tc>
          <w:tcPr>
            <w:tcW w:w="1211" w:type="dxa"/>
            <w:vAlign w:val="center"/>
          </w:tcPr>
          <w:p w14:paraId="6046CFD7"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7A0585B"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"0021"</w:t>
            </w:r>
          </w:p>
        </w:tc>
      </w:tr>
      <w:tr w:rsidR="00923219" w:rsidRPr="0006217B" w14:paraId="76C4857E" w14:textId="77777777" w:rsidTr="005F43D8">
        <w:trPr>
          <w:jc w:val="center"/>
        </w:trPr>
        <w:tc>
          <w:tcPr>
            <w:tcW w:w="2053" w:type="dxa"/>
            <w:vAlign w:val="center"/>
          </w:tcPr>
          <w:p w14:paraId="715C7A90" w14:textId="77777777" w:rsidR="00923219" w:rsidRPr="0006217B" w:rsidRDefault="00CA29C7" w:rsidP="00923219">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trdNo</w:t>
            </w:r>
          </w:p>
        </w:tc>
        <w:tc>
          <w:tcPr>
            <w:tcW w:w="1604" w:type="dxa"/>
            <w:vAlign w:val="center"/>
          </w:tcPr>
          <w:p w14:paraId="03D6C8D9" w14:textId="77777777" w:rsidR="00923219" w:rsidRPr="0006217B" w:rsidRDefault="00074BA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61E3DAE9"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7D5211AE"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211" w:type="dxa"/>
            <w:vAlign w:val="center"/>
          </w:tcPr>
          <w:p w14:paraId="507D35C6"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E84C69E"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"STFP_PGCAnxca_jt_il0211129135810M1494620"</w:t>
            </w:r>
          </w:p>
        </w:tc>
      </w:tr>
      <w:tr w:rsidR="00923219" w:rsidRPr="0006217B" w14:paraId="679920C7" w14:textId="77777777" w:rsidTr="005F43D8">
        <w:trPr>
          <w:jc w:val="center"/>
        </w:trPr>
        <w:tc>
          <w:tcPr>
            <w:tcW w:w="2053" w:type="dxa"/>
            <w:vAlign w:val="center"/>
          </w:tcPr>
          <w:p w14:paraId="6C423AC4" w14:textId="77777777" w:rsidR="00923219" w:rsidRPr="0006217B" w:rsidRDefault="00CA29C7" w:rsidP="00923219">
            <w:pPr>
              <w:pStyle w:val="cq11"/>
              <w:ind w:leftChars="0" w:left="0"/>
              <w:jc w:val="both"/>
              <w:rPr>
                <w:rFonts w:asciiTheme="minorHAnsi" w:eastAsiaTheme="minorHAnsi" w:hAnsiTheme="minorHAnsi"/>
              </w:rPr>
            </w:pPr>
            <w:r w:rsidRPr="0006217B">
              <w:rPr>
                <w:rFonts w:asciiTheme="minorHAnsi" w:eastAsiaTheme="minorHAnsi" w:hAnsiTheme="minorHAnsi"/>
              </w:rPr>
              <w:t>method</w:t>
            </w:r>
          </w:p>
        </w:tc>
        <w:tc>
          <w:tcPr>
            <w:tcW w:w="1604" w:type="dxa"/>
            <w:vAlign w:val="center"/>
          </w:tcPr>
          <w:p w14:paraId="43D5651E" w14:textId="77777777" w:rsidR="00923219" w:rsidRPr="0006217B" w:rsidRDefault="00074BA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C9509BC"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Credit Card [CA]</w:t>
            </w:r>
          </w:p>
        </w:tc>
        <w:tc>
          <w:tcPr>
            <w:tcW w:w="1199" w:type="dxa"/>
            <w:vAlign w:val="center"/>
          </w:tcPr>
          <w:p w14:paraId="2CA36955"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A(2)</w:t>
            </w:r>
          </w:p>
        </w:tc>
        <w:tc>
          <w:tcPr>
            <w:tcW w:w="1211" w:type="dxa"/>
            <w:vAlign w:val="center"/>
          </w:tcPr>
          <w:p w14:paraId="140CBB6C"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77ED408"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"CA"</w:t>
            </w:r>
          </w:p>
        </w:tc>
      </w:tr>
      <w:tr w:rsidR="00923219" w:rsidRPr="0006217B" w14:paraId="2E71B6C6" w14:textId="77777777" w:rsidTr="005F43D8">
        <w:trPr>
          <w:jc w:val="center"/>
        </w:trPr>
        <w:tc>
          <w:tcPr>
            <w:tcW w:w="2053" w:type="dxa"/>
            <w:vAlign w:val="center"/>
          </w:tcPr>
          <w:p w14:paraId="788B6561" w14:textId="77777777" w:rsidR="00923219" w:rsidRPr="0006217B" w:rsidRDefault="00CA29C7" w:rsidP="00923219">
            <w:pPr>
              <w:pStyle w:val="cq11"/>
              <w:ind w:leftChars="0" w:left="0"/>
              <w:jc w:val="both"/>
              <w:rPr>
                <w:rFonts w:asciiTheme="minorHAnsi" w:eastAsiaTheme="minorHAnsi" w:hAnsiTheme="minorHAnsi"/>
              </w:rPr>
            </w:pPr>
            <w:r w:rsidRPr="0006217B">
              <w:rPr>
                <w:rFonts w:asciiTheme="minorHAnsi" w:eastAsiaTheme="minorHAnsi" w:hAnsiTheme="minorHAnsi"/>
              </w:rPr>
              <w:t>bizType</w:t>
            </w:r>
          </w:p>
        </w:tc>
        <w:tc>
          <w:tcPr>
            <w:tcW w:w="1604" w:type="dxa"/>
            <w:vAlign w:val="center"/>
          </w:tcPr>
          <w:p w14:paraId="16BD3A72" w14:textId="77777777" w:rsidR="00923219" w:rsidRPr="0006217B" w:rsidRDefault="00074BA3" w:rsidP="00074BA3">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7477D2CB"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33DEBC78"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w:t>
            </w:r>
          </w:p>
        </w:tc>
        <w:tc>
          <w:tcPr>
            <w:tcW w:w="1211" w:type="dxa"/>
            <w:vAlign w:val="center"/>
          </w:tcPr>
          <w:p w14:paraId="02F111DA"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468BE5"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"B0"</w:t>
            </w:r>
          </w:p>
        </w:tc>
      </w:tr>
      <w:tr w:rsidR="00923219" w:rsidRPr="0006217B" w14:paraId="6C999680" w14:textId="77777777" w:rsidTr="005F43D8">
        <w:trPr>
          <w:jc w:val="center"/>
        </w:trPr>
        <w:tc>
          <w:tcPr>
            <w:tcW w:w="2053" w:type="dxa"/>
            <w:vAlign w:val="center"/>
          </w:tcPr>
          <w:p w14:paraId="5B7D8798" w14:textId="77777777" w:rsidR="00923219" w:rsidRPr="0006217B" w:rsidRDefault="00DA6551" w:rsidP="00923219">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9C7BEDD" w14:textId="77777777" w:rsidR="00923219" w:rsidRPr="0006217B" w:rsidRDefault="00074BA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7EF20CA8"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 given by Hecto Financial</w:t>
            </w:r>
          </w:p>
        </w:tc>
        <w:tc>
          <w:tcPr>
            <w:tcW w:w="1199" w:type="dxa"/>
            <w:vAlign w:val="center"/>
          </w:tcPr>
          <w:p w14:paraId="26DC8A49"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AN(12)</w:t>
            </w:r>
          </w:p>
        </w:tc>
        <w:tc>
          <w:tcPr>
            <w:tcW w:w="1211" w:type="dxa"/>
            <w:vAlign w:val="center"/>
          </w:tcPr>
          <w:p w14:paraId="75B1D2BB"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1EE4353"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"nxca_jt_il"</w:t>
            </w:r>
          </w:p>
        </w:tc>
      </w:tr>
      <w:tr w:rsidR="00923219" w:rsidRPr="0006217B" w14:paraId="5C72B8D2" w14:textId="77777777" w:rsidTr="005F43D8">
        <w:trPr>
          <w:jc w:val="center"/>
        </w:trPr>
        <w:tc>
          <w:tcPr>
            <w:tcW w:w="2053" w:type="dxa"/>
            <w:vAlign w:val="center"/>
          </w:tcPr>
          <w:p w14:paraId="5B2F940D" w14:textId="77777777" w:rsidR="00923219"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t>mchtTrdNo</w:t>
            </w:r>
          </w:p>
        </w:tc>
        <w:tc>
          <w:tcPr>
            <w:tcW w:w="1604" w:type="dxa"/>
            <w:vAlign w:val="center"/>
          </w:tcPr>
          <w:p w14:paraId="4B4F91C3"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697B3EA" w14:textId="77777777" w:rsidR="00923219"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tc>
        <w:tc>
          <w:tcPr>
            <w:tcW w:w="1199" w:type="dxa"/>
            <w:vAlign w:val="center"/>
          </w:tcPr>
          <w:p w14:paraId="44DDFC30"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132091A9"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380BA2A" w14:textId="77777777" w:rsidR="00923219"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rPr>
              <w:t>"ORDER20211231100000"</w:t>
            </w:r>
          </w:p>
        </w:tc>
      </w:tr>
      <w:tr w:rsidR="00923219" w:rsidRPr="0006217B" w14:paraId="3BB6A880" w14:textId="77777777" w:rsidTr="005F43D8">
        <w:trPr>
          <w:jc w:val="center"/>
        </w:trPr>
        <w:tc>
          <w:tcPr>
            <w:tcW w:w="2053" w:type="dxa"/>
            <w:vAlign w:val="center"/>
          </w:tcPr>
          <w:p w14:paraId="382928C8" w14:textId="77777777" w:rsidR="00923219"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t>mchtCustNm</w:t>
            </w:r>
          </w:p>
        </w:tc>
        <w:tc>
          <w:tcPr>
            <w:tcW w:w="1604" w:type="dxa"/>
            <w:vAlign w:val="center"/>
          </w:tcPr>
          <w:p w14:paraId="1E0E47FE"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24EC8BC1" w14:textId="77777777" w:rsidR="00923219"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Orderer name of the actual payer</w:t>
            </w:r>
          </w:p>
        </w:tc>
        <w:tc>
          <w:tcPr>
            <w:tcW w:w="1199" w:type="dxa"/>
            <w:vAlign w:val="center"/>
          </w:tcPr>
          <w:p w14:paraId="21BA3299"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AHN(30)</w:t>
            </w:r>
          </w:p>
        </w:tc>
        <w:tc>
          <w:tcPr>
            <w:tcW w:w="1211" w:type="dxa"/>
            <w:vAlign w:val="center"/>
          </w:tcPr>
          <w:p w14:paraId="7F33D5FE"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C272B1" w14:textId="2AA53583" w:rsidR="00DA6551"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hint="eastAsia"/>
              </w:rPr>
              <w:t>"H</w:t>
            </w:r>
            <w:r w:rsidRPr="0006217B">
              <w:rPr>
                <w:rFonts w:asciiTheme="minorHAnsi" w:eastAsiaTheme="minorHAnsi" w:hAnsiTheme="minorHAnsi"/>
              </w:rPr>
              <w:t>ong Gil Dong</w:t>
            </w:r>
            <w:r w:rsidR="007B5BFE" w:rsidRPr="0006217B">
              <w:rPr>
                <w:rFonts w:asciiTheme="minorHAnsi" w:eastAsiaTheme="minorHAnsi" w:hAnsiTheme="minorHAnsi"/>
              </w:rPr>
              <w:t>”</w:t>
            </w:r>
          </w:p>
        </w:tc>
      </w:tr>
      <w:tr w:rsidR="00923219" w:rsidRPr="0006217B" w14:paraId="21EF993C" w14:textId="77777777" w:rsidTr="005F43D8">
        <w:trPr>
          <w:jc w:val="center"/>
        </w:trPr>
        <w:tc>
          <w:tcPr>
            <w:tcW w:w="2053" w:type="dxa"/>
            <w:vAlign w:val="center"/>
          </w:tcPr>
          <w:p w14:paraId="696B09D1" w14:textId="77777777" w:rsidR="00923219"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t>mchtName</w:t>
            </w:r>
          </w:p>
        </w:tc>
        <w:tc>
          <w:tcPr>
            <w:tcW w:w="1604" w:type="dxa"/>
            <w:vAlign w:val="center"/>
          </w:tcPr>
          <w:p w14:paraId="4A649687"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0FEF9FB3" w14:textId="77777777" w:rsidR="00923219" w:rsidRPr="0006217B" w:rsidRDefault="00A25B91" w:rsidP="00F57597">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Actual seller name, </w:t>
            </w:r>
            <w:r w:rsidR="00F57597" w:rsidRPr="0006217B">
              <w:rPr>
                <w:rFonts w:asciiTheme="minorHAnsi" w:eastAsiaTheme="minorHAnsi" w:hAnsiTheme="minorHAnsi"/>
              </w:rPr>
              <w:t>when a transaction request is made</w:t>
            </w:r>
            <w:r w:rsidRPr="0006217B">
              <w:rPr>
                <w:rFonts w:asciiTheme="minorHAnsi" w:eastAsiaTheme="minorHAnsi" w:hAnsiTheme="minorHAnsi"/>
              </w:rPr>
              <w:t xml:space="preserve"> and there is no actual seller name, the name of the Merchant under contract with Hecto Financial</w:t>
            </w:r>
          </w:p>
        </w:tc>
        <w:tc>
          <w:tcPr>
            <w:tcW w:w="1199" w:type="dxa"/>
            <w:vAlign w:val="center"/>
          </w:tcPr>
          <w:p w14:paraId="76CE43A8"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AHN(20)</w:t>
            </w:r>
          </w:p>
        </w:tc>
        <w:tc>
          <w:tcPr>
            <w:tcW w:w="1211" w:type="dxa"/>
            <w:vAlign w:val="center"/>
          </w:tcPr>
          <w:p w14:paraId="6206759F"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CDB3CB0" w14:textId="77777777" w:rsidR="00923219"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71B4034D" w14:textId="77777777" w:rsidR="00DA6551" w:rsidRPr="0006217B" w:rsidRDefault="00DA6551" w:rsidP="00DA6551">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 xml:space="preserve">"Hecto </w:t>
            </w:r>
            <w:r w:rsidRPr="0006217B">
              <w:rPr>
                <w:rFonts w:asciiTheme="minorHAnsi" w:eastAsiaTheme="minorHAnsi" w:hAnsiTheme="minorHAnsi"/>
              </w:rPr>
              <w:t>Financial</w:t>
            </w:r>
            <w:r w:rsidRPr="0006217B">
              <w:rPr>
                <w:rFonts w:asciiTheme="minorHAnsi" w:eastAsiaTheme="minorHAnsi" w:hAnsiTheme="minorHAnsi" w:hint="eastAsia"/>
              </w:rPr>
              <w:t>"</w:t>
            </w:r>
            <w:r w:rsidRPr="0006217B">
              <w:rPr>
                <w:rFonts w:asciiTheme="minorHAnsi" w:eastAsiaTheme="minorHAnsi" w:hAnsiTheme="minorHAnsi"/>
              </w:rPr>
              <w:t xml:space="preserve"> in Korean)</w:t>
            </w:r>
          </w:p>
        </w:tc>
      </w:tr>
      <w:tr w:rsidR="00923219" w:rsidRPr="0006217B" w14:paraId="144109F9" w14:textId="77777777" w:rsidTr="005F43D8">
        <w:trPr>
          <w:jc w:val="center"/>
        </w:trPr>
        <w:tc>
          <w:tcPr>
            <w:tcW w:w="2053" w:type="dxa"/>
            <w:vAlign w:val="center"/>
          </w:tcPr>
          <w:p w14:paraId="7FD65ACD" w14:textId="77777777" w:rsidR="00923219"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t>pmtprdNm</w:t>
            </w:r>
          </w:p>
        </w:tc>
        <w:tc>
          <w:tcPr>
            <w:tcW w:w="1604" w:type="dxa"/>
            <w:vAlign w:val="center"/>
          </w:tcPr>
          <w:p w14:paraId="5D6659AA"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3A8ABDE1" w14:textId="34295CC2" w:rsidR="00923219" w:rsidRPr="0006217B" w:rsidRDefault="00F57597" w:rsidP="00923219">
            <w:pPr>
              <w:pStyle w:val="cq11"/>
              <w:ind w:leftChars="0" w:left="0"/>
              <w:rPr>
                <w:rFonts w:asciiTheme="minorHAnsi" w:eastAsiaTheme="minorHAnsi" w:hAnsiTheme="minorHAnsi"/>
              </w:rPr>
            </w:pPr>
            <w:r w:rsidRPr="0006217B">
              <w:rPr>
                <w:rFonts w:asciiTheme="minorHAnsi" w:eastAsiaTheme="minorHAnsi" w:hAnsiTheme="minorHAnsi"/>
              </w:rPr>
              <w:t>Name of the</w:t>
            </w:r>
            <w:r w:rsidR="00CB6846"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77A32286"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11" w:type="dxa"/>
            <w:vAlign w:val="center"/>
          </w:tcPr>
          <w:p w14:paraId="48705AF3"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76F4F46" w14:textId="2EFB39FE" w:rsidR="00DA6551" w:rsidRPr="0006217B" w:rsidRDefault="007B5BFE" w:rsidP="00DA6551">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Test product</w:t>
            </w:r>
            <w:r w:rsidRPr="0006217B">
              <w:rPr>
                <w:rFonts w:asciiTheme="minorHAnsi" w:eastAsiaTheme="minorHAnsi" w:hAnsiTheme="minorHAnsi"/>
              </w:rPr>
              <w:t>”</w:t>
            </w:r>
          </w:p>
        </w:tc>
      </w:tr>
      <w:tr w:rsidR="00923219" w:rsidRPr="0006217B" w14:paraId="1725DAA1" w14:textId="77777777" w:rsidTr="005F43D8">
        <w:trPr>
          <w:jc w:val="center"/>
        </w:trPr>
        <w:tc>
          <w:tcPr>
            <w:tcW w:w="2053" w:type="dxa"/>
            <w:vAlign w:val="center"/>
          </w:tcPr>
          <w:p w14:paraId="1E284B42" w14:textId="77777777" w:rsidR="00923219"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lastRenderedPageBreak/>
              <w:t>trdDtm</w:t>
            </w:r>
          </w:p>
        </w:tc>
        <w:tc>
          <w:tcPr>
            <w:tcW w:w="1604" w:type="dxa"/>
            <w:vAlign w:val="center"/>
          </w:tcPr>
          <w:p w14:paraId="0ADBE67E"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Transaction Date and Time</w:t>
            </w:r>
          </w:p>
        </w:tc>
        <w:tc>
          <w:tcPr>
            <w:tcW w:w="2297" w:type="dxa"/>
            <w:vAlign w:val="center"/>
          </w:tcPr>
          <w:p w14:paraId="31261623" w14:textId="77777777" w:rsidR="00923219" w:rsidRPr="0006217B" w:rsidRDefault="00F57597" w:rsidP="00923219">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1D2C168E" w14:textId="77777777" w:rsidR="00F57597" w:rsidRPr="0006217B" w:rsidRDefault="00F57597" w:rsidP="00923219">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3F6A1742"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640B185D"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8B29C60" w14:textId="77777777" w:rsidR="00923219"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rPr>
              <w:t>"20211231100000"</w:t>
            </w:r>
          </w:p>
        </w:tc>
      </w:tr>
      <w:tr w:rsidR="005F43D8" w:rsidRPr="0006217B" w14:paraId="7DD9D6E0" w14:textId="77777777" w:rsidTr="005F43D8">
        <w:trPr>
          <w:jc w:val="center"/>
        </w:trPr>
        <w:tc>
          <w:tcPr>
            <w:tcW w:w="2053" w:type="dxa"/>
            <w:vAlign w:val="center"/>
          </w:tcPr>
          <w:p w14:paraId="22411E78"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604" w:type="dxa"/>
            <w:vAlign w:val="center"/>
          </w:tcPr>
          <w:p w14:paraId="373A9C1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5E83D90D"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1199" w:type="dxa"/>
            <w:vAlign w:val="center"/>
          </w:tcPr>
          <w:p w14:paraId="032AC3BC"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AA3A804"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3715516"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5F43D8" w:rsidRPr="0006217B" w14:paraId="46311A48" w14:textId="77777777" w:rsidTr="005F43D8">
        <w:trPr>
          <w:jc w:val="center"/>
        </w:trPr>
        <w:tc>
          <w:tcPr>
            <w:tcW w:w="2053" w:type="dxa"/>
            <w:vAlign w:val="center"/>
          </w:tcPr>
          <w:p w14:paraId="29153DD2"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svcAmt</w:t>
            </w:r>
          </w:p>
        </w:tc>
        <w:tc>
          <w:tcPr>
            <w:tcW w:w="1604" w:type="dxa"/>
            <w:vAlign w:val="center"/>
          </w:tcPr>
          <w:p w14:paraId="2EF1713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7F9203BA"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1FA5FD38" w14:textId="61EC631F"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Delivered for offline transactions that are service charge inclusive transactions.</w:t>
            </w:r>
          </w:p>
        </w:tc>
        <w:tc>
          <w:tcPr>
            <w:tcW w:w="1199" w:type="dxa"/>
            <w:vAlign w:val="center"/>
          </w:tcPr>
          <w:p w14:paraId="3DF0108E"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3DB7EECE"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45118CC"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"0"</w:t>
            </w:r>
          </w:p>
        </w:tc>
      </w:tr>
      <w:tr w:rsidR="005F43D8" w:rsidRPr="0006217B" w14:paraId="3436CE0B" w14:textId="77777777" w:rsidTr="005F43D8">
        <w:trPr>
          <w:jc w:val="center"/>
        </w:trPr>
        <w:tc>
          <w:tcPr>
            <w:tcW w:w="2053" w:type="dxa"/>
            <w:vAlign w:val="center"/>
          </w:tcPr>
          <w:p w14:paraId="64CA23A1"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billKey</w:t>
            </w:r>
          </w:p>
        </w:tc>
        <w:tc>
          <w:tcPr>
            <w:tcW w:w="1604" w:type="dxa"/>
            <w:vAlign w:val="center"/>
          </w:tcPr>
          <w:p w14:paraId="39C5D1C6"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w:t>
            </w:r>
          </w:p>
        </w:tc>
        <w:tc>
          <w:tcPr>
            <w:tcW w:w="2297" w:type="dxa"/>
            <w:vAlign w:val="center"/>
          </w:tcPr>
          <w:p w14:paraId="750D5D30" w14:textId="77777777" w:rsidR="005F43D8" w:rsidRPr="0006217B" w:rsidRDefault="00F57597" w:rsidP="00F57597">
            <w:pPr>
              <w:pStyle w:val="cq11"/>
              <w:ind w:leftChars="0" w:left="0"/>
              <w:rPr>
                <w:rFonts w:asciiTheme="minorHAnsi" w:eastAsiaTheme="minorHAnsi" w:hAnsiTheme="minorHAnsi"/>
              </w:rPr>
            </w:pPr>
            <w:r w:rsidRPr="0006217B">
              <w:rPr>
                <w:rFonts w:asciiTheme="minorHAnsi" w:eastAsiaTheme="minorHAnsi" w:hAnsiTheme="minorHAnsi" w:hint="eastAsia"/>
              </w:rPr>
              <w:t xml:space="preserve">billKey issued </w:t>
            </w:r>
            <w:r w:rsidRPr="0006217B">
              <w:rPr>
                <w:rFonts w:asciiTheme="minorHAnsi" w:eastAsiaTheme="minorHAnsi" w:hAnsiTheme="minorHAnsi"/>
              </w:rPr>
              <w:t>for the second</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1199" w:type="dxa"/>
            <w:vAlign w:val="center"/>
          </w:tcPr>
          <w:p w14:paraId="1CBCE67D"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211" w:type="dxa"/>
            <w:vAlign w:val="center"/>
          </w:tcPr>
          <w:p w14:paraId="15E2FA31"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FA4E6CB"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"SBILL_0123456789"</w:t>
            </w:r>
          </w:p>
        </w:tc>
      </w:tr>
      <w:tr w:rsidR="005F43D8" w:rsidRPr="0006217B" w14:paraId="2C32D67A" w14:textId="77777777" w:rsidTr="005F43D8">
        <w:trPr>
          <w:jc w:val="center"/>
        </w:trPr>
        <w:tc>
          <w:tcPr>
            <w:tcW w:w="2053" w:type="dxa"/>
            <w:vAlign w:val="center"/>
          </w:tcPr>
          <w:p w14:paraId="358B3CBC"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billKeyExpireDt</w:t>
            </w:r>
          </w:p>
        </w:tc>
        <w:tc>
          <w:tcPr>
            <w:tcW w:w="1604" w:type="dxa"/>
            <w:vAlign w:val="center"/>
          </w:tcPr>
          <w:p w14:paraId="39A5CFB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 Validity</w:t>
            </w:r>
          </w:p>
        </w:tc>
        <w:tc>
          <w:tcPr>
            <w:tcW w:w="2297" w:type="dxa"/>
            <w:vAlign w:val="center"/>
          </w:tcPr>
          <w:p w14:paraId="291F5E87"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YYMM</w:t>
            </w:r>
          </w:p>
        </w:tc>
        <w:tc>
          <w:tcPr>
            <w:tcW w:w="1199" w:type="dxa"/>
            <w:vAlign w:val="center"/>
          </w:tcPr>
          <w:p w14:paraId="337A24DB"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N(4)</w:t>
            </w:r>
          </w:p>
        </w:tc>
        <w:tc>
          <w:tcPr>
            <w:tcW w:w="1211" w:type="dxa"/>
            <w:vAlign w:val="center"/>
          </w:tcPr>
          <w:p w14:paraId="6FE4A7CB"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2060677"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"2212"</w:t>
            </w:r>
          </w:p>
        </w:tc>
      </w:tr>
      <w:tr w:rsidR="005F43D8" w:rsidRPr="0006217B" w14:paraId="4DE1FE89" w14:textId="77777777" w:rsidTr="005F43D8">
        <w:trPr>
          <w:jc w:val="center"/>
        </w:trPr>
        <w:tc>
          <w:tcPr>
            <w:tcW w:w="2053" w:type="dxa"/>
            <w:vAlign w:val="center"/>
          </w:tcPr>
          <w:p w14:paraId="355AD898"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cardCd</w:t>
            </w:r>
          </w:p>
        </w:tc>
        <w:tc>
          <w:tcPr>
            <w:tcW w:w="1604" w:type="dxa"/>
            <w:vAlign w:val="center"/>
          </w:tcPr>
          <w:p w14:paraId="793403A0"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Code</w:t>
            </w:r>
          </w:p>
        </w:tc>
        <w:tc>
          <w:tcPr>
            <w:tcW w:w="2297" w:type="dxa"/>
            <w:vAlign w:val="center"/>
          </w:tcPr>
          <w:p w14:paraId="5B7C0B1B"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p w14:paraId="40C2FFEC" w14:textId="77777777"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13E0D6E8"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w:t>
            </w:r>
          </w:p>
        </w:tc>
        <w:tc>
          <w:tcPr>
            <w:tcW w:w="1211" w:type="dxa"/>
            <w:vAlign w:val="center"/>
          </w:tcPr>
          <w:p w14:paraId="33A1316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9F16CA6"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"NHC"</w:t>
            </w:r>
          </w:p>
        </w:tc>
      </w:tr>
      <w:tr w:rsidR="005F43D8" w:rsidRPr="0006217B" w14:paraId="4635CC6B" w14:textId="77777777" w:rsidTr="005F43D8">
        <w:trPr>
          <w:jc w:val="center"/>
        </w:trPr>
        <w:tc>
          <w:tcPr>
            <w:tcW w:w="2053" w:type="dxa"/>
            <w:vAlign w:val="center"/>
          </w:tcPr>
          <w:p w14:paraId="71EEACA0"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lastRenderedPageBreak/>
              <w:t>cardNm</w:t>
            </w:r>
          </w:p>
        </w:tc>
        <w:tc>
          <w:tcPr>
            <w:tcW w:w="1604" w:type="dxa"/>
            <w:vAlign w:val="center"/>
          </w:tcPr>
          <w:p w14:paraId="6C6174A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Name</w:t>
            </w:r>
          </w:p>
        </w:tc>
        <w:tc>
          <w:tcPr>
            <w:tcW w:w="2297" w:type="dxa"/>
            <w:vAlign w:val="center"/>
          </w:tcPr>
          <w:p w14:paraId="71C6091B"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p w14:paraId="55583F2D" w14:textId="77777777"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357C909E"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AHN(20)</w:t>
            </w:r>
          </w:p>
        </w:tc>
        <w:tc>
          <w:tcPr>
            <w:tcW w:w="1211" w:type="dxa"/>
            <w:vAlign w:val="center"/>
          </w:tcPr>
          <w:p w14:paraId="06C4CD20"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9AABD88" w14:textId="4D264937" w:rsidR="00DA6551" w:rsidRPr="0006217B" w:rsidRDefault="0016347A" w:rsidP="00DA6551">
            <w:pPr>
              <w:pStyle w:val="cq11"/>
              <w:ind w:leftChars="0" w:left="0"/>
              <w:rPr>
                <w:rFonts w:asciiTheme="minorHAnsi" w:eastAsiaTheme="minorHAnsi" w:hAnsiTheme="minorHAnsi"/>
              </w:rPr>
            </w:pPr>
            <w:r w:rsidRPr="0006217B">
              <w:rPr>
                <w:rFonts w:asciiTheme="minorHAnsi" w:eastAsiaTheme="minorHAnsi" w:hAnsiTheme="minorHAnsi"/>
              </w:rPr>
              <w:t xml:space="preserve">“NH </w:t>
            </w:r>
            <w:r w:rsidR="00A9437A" w:rsidRPr="0006217B">
              <w:rPr>
                <w:rFonts w:asciiTheme="minorHAnsi" w:eastAsiaTheme="minorHAnsi" w:hAnsiTheme="minorHAnsi" w:hint="eastAsia"/>
              </w:rPr>
              <w:t>Check</w:t>
            </w:r>
            <w:r w:rsidRPr="0006217B">
              <w:rPr>
                <w:rFonts w:asciiTheme="minorHAnsi" w:eastAsiaTheme="minorHAnsi" w:hAnsiTheme="minorHAnsi"/>
              </w:rPr>
              <w:t>”</w:t>
            </w:r>
          </w:p>
        </w:tc>
      </w:tr>
      <w:tr w:rsidR="005F43D8" w:rsidRPr="0006217B" w14:paraId="36D28A07" w14:textId="77777777" w:rsidTr="005F43D8">
        <w:trPr>
          <w:jc w:val="center"/>
        </w:trPr>
        <w:tc>
          <w:tcPr>
            <w:tcW w:w="2053" w:type="dxa"/>
            <w:vAlign w:val="center"/>
          </w:tcPr>
          <w:p w14:paraId="18EFFFB0"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4A30BC1C"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Customer E-mail</w:t>
            </w:r>
          </w:p>
        </w:tc>
        <w:tc>
          <w:tcPr>
            <w:tcW w:w="2297" w:type="dxa"/>
            <w:vAlign w:val="center"/>
          </w:tcPr>
          <w:p w14:paraId="4AAD485A"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e-mail</w:t>
            </w:r>
          </w:p>
        </w:tc>
        <w:tc>
          <w:tcPr>
            <w:tcW w:w="1199" w:type="dxa"/>
            <w:vAlign w:val="center"/>
          </w:tcPr>
          <w:p w14:paraId="74BD77CA"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11" w:type="dxa"/>
            <w:vAlign w:val="center"/>
          </w:tcPr>
          <w:p w14:paraId="23A96B15"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57DD148"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5F43D8" w:rsidRPr="0006217B" w14:paraId="690F41AD" w14:textId="77777777" w:rsidTr="005F43D8">
        <w:trPr>
          <w:jc w:val="center"/>
        </w:trPr>
        <w:tc>
          <w:tcPr>
            <w:tcW w:w="2053" w:type="dxa"/>
            <w:vAlign w:val="center"/>
          </w:tcPr>
          <w:p w14:paraId="46060456"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6FE13041"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D0525BA"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1199" w:type="dxa"/>
            <w:vAlign w:val="center"/>
          </w:tcPr>
          <w:p w14:paraId="39850AA4"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AN(50)</w:t>
            </w:r>
          </w:p>
        </w:tc>
        <w:tc>
          <w:tcPr>
            <w:tcW w:w="1211" w:type="dxa"/>
            <w:vAlign w:val="center"/>
          </w:tcPr>
          <w:p w14:paraId="3FF606A7"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C69FCAC"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5F43D8" w:rsidRPr="0006217B" w14:paraId="69E3585F" w14:textId="77777777" w:rsidTr="005F43D8">
        <w:trPr>
          <w:jc w:val="center"/>
        </w:trPr>
        <w:tc>
          <w:tcPr>
            <w:tcW w:w="2053" w:type="dxa"/>
            <w:vAlign w:val="center"/>
          </w:tcPr>
          <w:p w14:paraId="095778F8"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cardNo</w:t>
            </w:r>
          </w:p>
        </w:tc>
        <w:tc>
          <w:tcPr>
            <w:tcW w:w="1604" w:type="dxa"/>
            <w:vAlign w:val="center"/>
          </w:tcPr>
          <w:p w14:paraId="7BC883E1"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Number</w:t>
            </w:r>
          </w:p>
        </w:tc>
        <w:tc>
          <w:tcPr>
            <w:tcW w:w="2297" w:type="dxa"/>
            <w:vAlign w:val="center"/>
          </w:tcPr>
          <w:p w14:paraId="56783B02"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 xml:space="preserve">Masked card number </w:t>
            </w:r>
            <w:r w:rsidRPr="0006217B">
              <w:rPr>
                <w:rFonts w:asciiTheme="minorHAnsi" w:eastAsiaTheme="minorHAnsi" w:hAnsiTheme="minorHAnsi"/>
              </w:rPr>
              <w:t>123456******7890</w:t>
            </w:r>
          </w:p>
          <w:p w14:paraId="5D7CA7B2" w14:textId="77777777"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123A4E0E"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AN(20)</w:t>
            </w:r>
          </w:p>
        </w:tc>
        <w:tc>
          <w:tcPr>
            <w:tcW w:w="1211" w:type="dxa"/>
            <w:vAlign w:val="center"/>
          </w:tcPr>
          <w:p w14:paraId="61D12243"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F1C4081"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"123456******7890"</w:t>
            </w:r>
          </w:p>
        </w:tc>
      </w:tr>
      <w:tr w:rsidR="005F43D8" w:rsidRPr="0006217B" w14:paraId="74CBCCD8" w14:textId="77777777" w:rsidTr="005F43D8">
        <w:trPr>
          <w:jc w:val="center"/>
        </w:trPr>
        <w:tc>
          <w:tcPr>
            <w:tcW w:w="2053" w:type="dxa"/>
            <w:vAlign w:val="center"/>
          </w:tcPr>
          <w:p w14:paraId="51C2279A"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cardApprNo</w:t>
            </w:r>
          </w:p>
        </w:tc>
        <w:tc>
          <w:tcPr>
            <w:tcW w:w="1604" w:type="dxa"/>
            <w:vAlign w:val="center"/>
          </w:tcPr>
          <w:p w14:paraId="207618C9"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2297" w:type="dxa"/>
            <w:vAlign w:val="center"/>
          </w:tcPr>
          <w:p w14:paraId="6DA1A8B0"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1199" w:type="dxa"/>
            <w:vAlign w:val="center"/>
          </w:tcPr>
          <w:p w14:paraId="6DD167B0"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AN(15)</w:t>
            </w:r>
          </w:p>
        </w:tc>
        <w:tc>
          <w:tcPr>
            <w:tcW w:w="1211" w:type="dxa"/>
            <w:vAlign w:val="center"/>
          </w:tcPr>
          <w:p w14:paraId="1583BF9B"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5A49BD"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"30001234"</w:t>
            </w:r>
          </w:p>
        </w:tc>
      </w:tr>
      <w:tr w:rsidR="005F43D8" w:rsidRPr="0006217B" w14:paraId="582C0CD2" w14:textId="77777777" w:rsidTr="005F43D8">
        <w:trPr>
          <w:jc w:val="center"/>
        </w:trPr>
        <w:tc>
          <w:tcPr>
            <w:tcW w:w="2053" w:type="dxa"/>
            <w:vAlign w:val="center"/>
          </w:tcPr>
          <w:p w14:paraId="497E7DF8"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instmtMon</w:t>
            </w:r>
          </w:p>
        </w:tc>
        <w:tc>
          <w:tcPr>
            <w:tcW w:w="1604" w:type="dxa"/>
            <w:vAlign w:val="center"/>
          </w:tcPr>
          <w:p w14:paraId="14B3648B"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2297" w:type="dxa"/>
            <w:vAlign w:val="center"/>
          </w:tcPr>
          <w:p w14:paraId="4124ECFB"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1199" w:type="dxa"/>
            <w:vAlign w:val="center"/>
          </w:tcPr>
          <w:p w14:paraId="40A433C6"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N(2)</w:t>
            </w:r>
          </w:p>
        </w:tc>
        <w:tc>
          <w:tcPr>
            <w:tcW w:w="1211" w:type="dxa"/>
            <w:vAlign w:val="center"/>
          </w:tcPr>
          <w:p w14:paraId="7662FD8E"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EA62D7E"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"00"</w:t>
            </w:r>
          </w:p>
        </w:tc>
      </w:tr>
      <w:tr w:rsidR="005F43D8" w:rsidRPr="0006217B" w14:paraId="43152176" w14:textId="77777777" w:rsidTr="005F43D8">
        <w:trPr>
          <w:jc w:val="center"/>
        </w:trPr>
        <w:tc>
          <w:tcPr>
            <w:tcW w:w="2053" w:type="dxa"/>
            <w:vAlign w:val="center"/>
          </w:tcPr>
          <w:p w14:paraId="2CF4AA29"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instmtType</w:t>
            </w:r>
          </w:p>
        </w:tc>
        <w:tc>
          <w:tcPr>
            <w:tcW w:w="1604" w:type="dxa"/>
            <w:vAlign w:val="center"/>
          </w:tcPr>
          <w:p w14:paraId="4130A084"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Installment Type</w:t>
            </w:r>
          </w:p>
        </w:tc>
        <w:tc>
          <w:tcPr>
            <w:tcW w:w="2297" w:type="dxa"/>
            <w:vAlign w:val="center"/>
          </w:tcPr>
          <w:p w14:paraId="018AB595"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If the number of installments</w:t>
            </w:r>
            <w:r w:rsidRPr="0006217B">
              <w:rPr>
                <w:rFonts w:asciiTheme="minorHAnsi" w:eastAsiaTheme="minorHAnsi" w:hAnsiTheme="minorHAnsi"/>
              </w:rPr>
              <w:t xml:space="preserve"> is a part of card company event Y</w:t>
            </w:r>
          </w:p>
          <w:p w14:paraId="4164CF80" w14:textId="77777777" w:rsidR="006161AC"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rPr>
              <w:t xml:space="preserve">* Option value depending on the </w:t>
            </w:r>
            <w:r w:rsidRPr="0006217B">
              <w:rPr>
                <w:rFonts w:asciiTheme="minorHAnsi" w:eastAsiaTheme="minorHAnsi" w:hAnsiTheme="minorHAnsi"/>
              </w:rPr>
              <w:lastRenderedPageBreak/>
              <w:t>Merchant setting information</w:t>
            </w:r>
          </w:p>
        </w:tc>
        <w:tc>
          <w:tcPr>
            <w:tcW w:w="1199" w:type="dxa"/>
            <w:vAlign w:val="center"/>
          </w:tcPr>
          <w:p w14:paraId="53792815"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A(1)</w:t>
            </w:r>
          </w:p>
        </w:tc>
        <w:tc>
          <w:tcPr>
            <w:tcW w:w="1211" w:type="dxa"/>
            <w:vAlign w:val="center"/>
          </w:tcPr>
          <w:p w14:paraId="6A0396F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6C3DD7F"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"N"</w:t>
            </w:r>
          </w:p>
        </w:tc>
      </w:tr>
      <w:tr w:rsidR="005F43D8" w:rsidRPr="0006217B" w14:paraId="2D2BF08D" w14:textId="77777777" w:rsidTr="005F43D8">
        <w:trPr>
          <w:jc w:val="center"/>
        </w:trPr>
        <w:tc>
          <w:tcPr>
            <w:tcW w:w="2053" w:type="dxa"/>
            <w:vAlign w:val="center"/>
          </w:tcPr>
          <w:p w14:paraId="1CB17AEB"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lastRenderedPageBreak/>
              <w:t>orgTrdNo</w:t>
            </w:r>
          </w:p>
        </w:tc>
        <w:tc>
          <w:tcPr>
            <w:tcW w:w="1604" w:type="dxa"/>
            <w:vAlign w:val="center"/>
          </w:tcPr>
          <w:p w14:paraId="5FC5550C"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305C98BC"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6B5C22EF"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211" w:type="dxa"/>
            <w:vAlign w:val="center"/>
          </w:tcPr>
          <w:p w14:paraId="48B52555"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866071E"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5F43D8" w:rsidRPr="0006217B" w14:paraId="641600F6" w14:textId="77777777" w:rsidTr="005F43D8">
        <w:trPr>
          <w:jc w:val="center"/>
        </w:trPr>
        <w:tc>
          <w:tcPr>
            <w:tcW w:w="2053" w:type="dxa"/>
            <w:vAlign w:val="center"/>
          </w:tcPr>
          <w:p w14:paraId="09B82539"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orgTrdDt</w:t>
            </w:r>
          </w:p>
        </w:tc>
        <w:tc>
          <w:tcPr>
            <w:tcW w:w="1604" w:type="dxa"/>
            <w:vAlign w:val="center"/>
          </w:tcPr>
          <w:p w14:paraId="7878A092"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46B4E8F7"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255A232C"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11" w:type="dxa"/>
            <w:vAlign w:val="center"/>
          </w:tcPr>
          <w:p w14:paraId="0E0427D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0799A01"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"20211231"</w:t>
            </w:r>
          </w:p>
        </w:tc>
      </w:tr>
      <w:tr w:rsidR="005F43D8" w:rsidRPr="0006217B" w14:paraId="068B2987" w14:textId="77777777" w:rsidTr="005F43D8">
        <w:trPr>
          <w:jc w:val="center"/>
        </w:trPr>
        <w:tc>
          <w:tcPr>
            <w:tcW w:w="2053" w:type="dxa"/>
            <w:vAlign w:val="center"/>
          </w:tcPr>
          <w:p w14:paraId="3B2FCD16"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mixTrdNo</w:t>
            </w:r>
          </w:p>
        </w:tc>
        <w:tc>
          <w:tcPr>
            <w:tcW w:w="1604" w:type="dxa"/>
            <w:vAlign w:val="center"/>
          </w:tcPr>
          <w:p w14:paraId="33DB982A"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2297" w:type="dxa"/>
            <w:vAlign w:val="center"/>
          </w:tcPr>
          <w:p w14:paraId="0A694E90"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1199" w:type="dxa"/>
            <w:vAlign w:val="center"/>
          </w:tcPr>
          <w:p w14:paraId="04F7B2D9"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211" w:type="dxa"/>
            <w:vAlign w:val="center"/>
          </w:tcPr>
          <w:p w14:paraId="2D94DBB7"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2BDCDC0"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5F43D8" w:rsidRPr="0006217B" w14:paraId="0E46736B" w14:textId="77777777" w:rsidTr="005F43D8">
        <w:trPr>
          <w:jc w:val="center"/>
        </w:trPr>
        <w:tc>
          <w:tcPr>
            <w:tcW w:w="2053" w:type="dxa"/>
            <w:vAlign w:val="center"/>
          </w:tcPr>
          <w:p w14:paraId="23C4CD4D"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mixTrdAmt</w:t>
            </w:r>
          </w:p>
        </w:tc>
        <w:tc>
          <w:tcPr>
            <w:tcW w:w="1604" w:type="dxa"/>
            <w:vAlign w:val="center"/>
          </w:tcPr>
          <w:p w14:paraId="5004D1B9"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Split Payment Amount</w:t>
            </w:r>
          </w:p>
        </w:tc>
        <w:tc>
          <w:tcPr>
            <w:tcW w:w="2297" w:type="dxa"/>
            <w:vAlign w:val="center"/>
          </w:tcPr>
          <w:p w14:paraId="63EE7C5F" w14:textId="77777777" w:rsidR="005F43D8"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rPr>
              <w:t>*Delivered only when mixTrdNo exists</w:t>
            </w:r>
          </w:p>
        </w:tc>
        <w:tc>
          <w:tcPr>
            <w:tcW w:w="1199" w:type="dxa"/>
            <w:vAlign w:val="center"/>
          </w:tcPr>
          <w:p w14:paraId="4F26445E"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0A19ADA8"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627C1E7"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5F43D8" w:rsidRPr="0006217B" w14:paraId="61ABB7D8" w14:textId="77777777" w:rsidTr="005F43D8">
        <w:trPr>
          <w:jc w:val="center"/>
        </w:trPr>
        <w:tc>
          <w:tcPr>
            <w:tcW w:w="2053" w:type="dxa"/>
            <w:vAlign w:val="center"/>
          </w:tcPr>
          <w:p w14:paraId="3FC681B3"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payAmt</w:t>
            </w:r>
          </w:p>
        </w:tc>
        <w:tc>
          <w:tcPr>
            <w:tcW w:w="1604" w:type="dxa"/>
            <w:vAlign w:val="center"/>
          </w:tcPr>
          <w:p w14:paraId="3D6A81D9"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Actual Payment Amount</w:t>
            </w:r>
          </w:p>
        </w:tc>
        <w:tc>
          <w:tcPr>
            <w:tcW w:w="2297" w:type="dxa"/>
            <w:vAlign w:val="center"/>
          </w:tcPr>
          <w:p w14:paraId="3A044929"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Payment amount excluding the split payment amount in the transaction amount</w:t>
            </w:r>
          </w:p>
          <w:p w14:paraId="51776FE0" w14:textId="77777777" w:rsidR="006161AC"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rPr>
              <w:t>payAmt = trdAmt - mixTrdAmt</w:t>
            </w:r>
          </w:p>
          <w:p w14:paraId="6E0BD73D" w14:textId="77777777" w:rsidR="006161AC"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rPr>
              <w:t>*Delivered only when mixTrdNo exists</w:t>
            </w:r>
          </w:p>
        </w:tc>
        <w:tc>
          <w:tcPr>
            <w:tcW w:w="1199" w:type="dxa"/>
            <w:vAlign w:val="center"/>
          </w:tcPr>
          <w:p w14:paraId="574D2A75"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662A88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E88E66"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5F43D8" w:rsidRPr="0006217B" w14:paraId="5FB98E44" w14:textId="77777777" w:rsidTr="005F43D8">
        <w:trPr>
          <w:jc w:val="center"/>
        </w:trPr>
        <w:tc>
          <w:tcPr>
            <w:tcW w:w="2053" w:type="dxa"/>
            <w:vAlign w:val="center"/>
          </w:tcPr>
          <w:p w14:paraId="13B8BCAD"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cnclType</w:t>
            </w:r>
          </w:p>
        </w:tc>
        <w:tc>
          <w:tcPr>
            <w:tcW w:w="1604" w:type="dxa"/>
            <w:vAlign w:val="center"/>
          </w:tcPr>
          <w:p w14:paraId="312AFF35"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598D5D3C" w14:textId="77777777" w:rsidR="005F43D8"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1F3E9D7E" w14:textId="77777777" w:rsidR="005F43D8" w:rsidRPr="0006217B" w:rsidRDefault="00074BA3"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N(2)</w:t>
            </w:r>
          </w:p>
        </w:tc>
        <w:tc>
          <w:tcPr>
            <w:tcW w:w="1211" w:type="dxa"/>
            <w:vAlign w:val="center"/>
          </w:tcPr>
          <w:p w14:paraId="402CA452"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BA8A473"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"00"</w:t>
            </w:r>
          </w:p>
        </w:tc>
      </w:tr>
      <w:tr w:rsidR="00923219" w:rsidRPr="0006217B" w14:paraId="1A759CA4" w14:textId="77777777" w:rsidTr="005F43D8">
        <w:trPr>
          <w:jc w:val="center"/>
        </w:trPr>
        <w:tc>
          <w:tcPr>
            <w:tcW w:w="2053" w:type="dxa"/>
            <w:vAlign w:val="center"/>
          </w:tcPr>
          <w:p w14:paraId="6C93B346" w14:textId="77777777" w:rsidR="00923219"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lastRenderedPageBreak/>
              <w:t>mchtParam</w:t>
            </w:r>
          </w:p>
        </w:tc>
        <w:tc>
          <w:tcPr>
            <w:tcW w:w="1604" w:type="dxa"/>
            <w:vAlign w:val="center"/>
          </w:tcPr>
          <w:p w14:paraId="795165D5" w14:textId="77777777" w:rsidR="00923219"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42BCA1AD" w14:textId="77777777" w:rsidR="00923219" w:rsidRPr="0006217B" w:rsidRDefault="00B13D86" w:rsidP="00766A3E">
            <w:pPr>
              <w:pStyle w:val="cq11"/>
              <w:ind w:leftChars="0" w:left="0"/>
              <w:rPr>
                <w:rFonts w:asciiTheme="minorHAnsi" w:eastAsiaTheme="minorHAnsi" w:hAnsiTheme="minorHAnsi"/>
              </w:rPr>
            </w:pPr>
            <w:r w:rsidRPr="0006217B">
              <w:rPr>
                <w:rFonts w:asciiTheme="minorHAnsi" w:eastAsiaTheme="minorHAnsi" w:hAnsiTheme="minorHAnsi"/>
              </w:rPr>
              <w:t xml:space="preserve">The value delivered as the additional information field used by the </w:t>
            </w:r>
            <w:r w:rsidR="00766A3E" w:rsidRPr="0006217B">
              <w:rPr>
                <w:rFonts w:asciiTheme="minorHAnsi" w:eastAsiaTheme="minorHAnsi" w:hAnsiTheme="minorHAnsi"/>
              </w:rPr>
              <w:t>Merchant is returned as is</w:t>
            </w:r>
          </w:p>
        </w:tc>
        <w:tc>
          <w:tcPr>
            <w:tcW w:w="1199" w:type="dxa"/>
            <w:vAlign w:val="center"/>
          </w:tcPr>
          <w:p w14:paraId="59934915" w14:textId="77777777" w:rsidR="00923219"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02677F4D"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78B6A30" w14:textId="77777777" w:rsidR="00923219" w:rsidRPr="0006217B" w:rsidRDefault="0016347A" w:rsidP="00923219">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467ECE" w:rsidRPr="0006217B" w14:paraId="428E9251" w14:textId="77777777" w:rsidTr="005F43D8">
        <w:trPr>
          <w:jc w:val="center"/>
        </w:trPr>
        <w:tc>
          <w:tcPr>
            <w:tcW w:w="2053" w:type="dxa"/>
            <w:vAlign w:val="center"/>
          </w:tcPr>
          <w:p w14:paraId="2D070AF5" w14:textId="77777777" w:rsidR="00467ECE"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rPr>
              <w:t>pktHash</w:t>
            </w:r>
          </w:p>
        </w:tc>
        <w:tc>
          <w:tcPr>
            <w:tcW w:w="1604" w:type="dxa"/>
            <w:vAlign w:val="center"/>
          </w:tcPr>
          <w:p w14:paraId="023C2882" w14:textId="77777777" w:rsidR="00467ECE"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Hash Value</w:t>
            </w:r>
          </w:p>
        </w:tc>
        <w:tc>
          <w:tcPr>
            <w:tcW w:w="2297" w:type="dxa"/>
            <w:vAlign w:val="center"/>
          </w:tcPr>
          <w:p w14:paraId="58EAABFD" w14:textId="77777777" w:rsidR="00467ECE" w:rsidRPr="0006217B" w:rsidRDefault="00B13D86" w:rsidP="00B13D86">
            <w:pPr>
              <w:pStyle w:val="cq11"/>
              <w:ind w:leftChars="0" w:left="0"/>
              <w:rPr>
                <w:rFonts w:asciiTheme="minorHAnsi" w:eastAsiaTheme="minorHAnsi" w:hAnsiTheme="minorHAnsi"/>
              </w:rPr>
            </w:pPr>
            <w:r w:rsidRPr="0006217B">
              <w:rPr>
                <w:rFonts w:asciiTheme="minorHAnsi" w:eastAsiaTheme="minorHAnsi" w:hAnsiTheme="minorHAnsi" w:hint="eastAsia"/>
              </w:rPr>
              <w:t>SHA256 (</w:t>
            </w:r>
            <w:r w:rsidRPr="0006217B">
              <w:rPr>
                <w:rFonts w:asciiTheme="minorHAnsi" w:eastAsiaTheme="minorHAnsi" w:hAnsiTheme="minorHAnsi"/>
              </w:rPr>
              <w:t>Transaction Status Code + Transaction Date + Transaction Time + Merchant ID + Merchant Order Number + Transaction Amount + Hash Key</w:t>
            </w:r>
            <w:r w:rsidRPr="0006217B">
              <w:rPr>
                <w:rFonts w:asciiTheme="minorHAnsi" w:eastAsiaTheme="minorHAnsi" w:hAnsiTheme="minorHAnsi" w:hint="eastAsia"/>
              </w:rPr>
              <w:t>)</w:t>
            </w:r>
            <w:r w:rsidRPr="0006217B">
              <w:rPr>
                <w:rFonts w:asciiTheme="minorHAnsi" w:eastAsiaTheme="minorHAnsi" w:hAnsiTheme="minorHAnsi" w:hint="eastAsia"/>
              </w:rPr>
              <w:tab/>
            </w:r>
          </w:p>
        </w:tc>
        <w:tc>
          <w:tcPr>
            <w:tcW w:w="1199" w:type="dxa"/>
            <w:vAlign w:val="center"/>
          </w:tcPr>
          <w:p w14:paraId="3DD4DB8F" w14:textId="77777777" w:rsidR="00467ECE" w:rsidRPr="0006217B" w:rsidRDefault="00074BA3"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AN(64)</w:t>
            </w:r>
          </w:p>
        </w:tc>
        <w:tc>
          <w:tcPr>
            <w:tcW w:w="1211" w:type="dxa"/>
            <w:vAlign w:val="center"/>
          </w:tcPr>
          <w:p w14:paraId="29F7D4D7" w14:textId="77777777" w:rsidR="00467ECE"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3AD186B" w14:textId="77777777" w:rsidR="00467ECE"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rPr>
              <w:t>"a2d6d597d55d7c9b689baa2e08c1ddf0ce71f4248c5b9b59fe61bfbf949543e1"</w:t>
            </w:r>
          </w:p>
        </w:tc>
      </w:tr>
    </w:tbl>
    <w:p w14:paraId="72901845" w14:textId="77777777" w:rsidR="00ED4BE5" w:rsidRPr="0006217B" w:rsidRDefault="00ED4BE5" w:rsidP="00923219">
      <w:pPr>
        <w:pStyle w:val="cq11"/>
        <w:ind w:left="440"/>
        <w:rPr>
          <w:rFonts w:asciiTheme="minorHAnsi" w:eastAsiaTheme="minorHAnsi" w:hAnsiTheme="minorHAnsi"/>
        </w:rPr>
      </w:pPr>
    </w:p>
    <w:p w14:paraId="1D001005" w14:textId="77777777" w:rsidR="00ED4BE5" w:rsidRPr="0006217B" w:rsidRDefault="00ED4BE5" w:rsidP="00923219">
      <w:pPr>
        <w:pStyle w:val="cq11"/>
        <w:ind w:left="440"/>
        <w:rPr>
          <w:rFonts w:asciiTheme="minorHAnsi" w:eastAsiaTheme="minorHAnsi" w:hAnsiTheme="minorHAnsi"/>
        </w:rPr>
      </w:pPr>
      <w:r w:rsidRPr="0006217B">
        <w:rPr>
          <w:rFonts w:asciiTheme="minorHAnsi" w:eastAsiaTheme="minorHAnsi" w:hAnsiTheme="minorHAnsi" w:hint="eastAsia"/>
        </w:rPr>
        <w:t>Merchant sends the response to Hecto Financial.</w:t>
      </w:r>
    </w:p>
    <w:tbl>
      <w:tblPr>
        <w:tblStyle w:val="a7"/>
        <w:tblW w:w="0" w:type="auto"/>
        <w:tblInd w:w="440" w:type="dxa"/>
        <w:tblLook w:val="04A0" w:firstRow="1" w:lastRow="0" w:firstColumn="1" w:lastColumn="0" w:noHBand="0" w:noVBand="1"/>
      </w:tblPr>
      <w:tblGrid>
        <w:gridCol w:w="2249"/>
        <w:gridCol w:w="7767"/>
      </w:tblGrid>
      <w:tr w:rsidR="00ED4BE5" w:rsidRPr="0006217B" w14:paraId="32647DD4" w14:textId="77777777" w:rsidTr="00ED4BE5">
        <w:tc>
          <w:tcPr>
            <w:tcW w:w="10016" w:type="dxa"/>
            <w:gridSpan w:val="2"/>
            <w:shd w:val="clear" w:color="auto" w:fill="767171" w:themeFill="background2" w:themeFillShade="80"/>
          </w:tcPr>
          <w:p w14:paraId="26735A86" w14:textId="77777777" w:rsidR="00ED4BE5" w:rsidRPr="0006217B" w:rsidRDefault="00ED4BE5" w:rsidP="00ED4BE5">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 (Merchant -&gt; Hecto Financial)</w:t>
            </w:r>
          </w:p>
        </w:tc>
      </w:tr>
      <w:tr w:rsidR="00ED4BE5" w:rsidRPr="0006217B" w14:paraId="02263852" w14:textId="77777777" w:rsidTr="00ED4BE5">
        <w:tc>
          <w:tcPr>
            <w:tcW w:w="2249" w:type="dxa"/>
          </w:tcPr>
          <w:p w14:paraId="543BFBDD" w14:textId="77777777" w:rsidR="00ED4BE5" w:rsidRPr="0006217B" w:rsidRDefault="00ED4BE5" w:rsidP="00ED4BE5">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1C3A42ED" w14:textId="77777777" w:rsidR="00ED4BE5" w:rsidRPr="0006217B" w:rsidRDefault="00ED4BE5" w:rsidP="00923219">
            <w:pPr>
              <w:pStyle w:val="cq11"/>
              <w:ind w:leftChars="0" w:left="0"/>
              <w:rPr>
                <w:rFonts w:asciiTheme="minorHAnsi" w:eastAsiaTheme="minorHAnsi" w:hAnsiTheme="minorHAnsi"/>
              </w:rPr>
            </w:pPr>
            <w:r w:rsidRPr="0006217B">
              <w:rPr>
                <w:rFonts w:asciiTheme="minorHAnsi" w:eastAsiaTheme="minorHAnsi" w:hAnsiTheme="minorHAnsi"/>
              </w:rPr>
              <w:t>“OK” (All Caps)</w:t>
            </w:r>
          </w:p>
        </w:tc>
      </w:tr>
      <w:tr w:rsidR="00ED4BE5" w:rsidRPr="0006217B" w14:paraId="20A454BA" w14:textId="77777777" w:rsidTr="00ED4BE5">
        <w:tc>
          <w:tcPr>
            <w:tcW w:w="2249" w:type="dxa"/>
          </w:tcPr>
          <w:p w14:paraId="0F4B5A70" w14:textId="77777777" w:rsidR="00ED4BE5" w:rsidRPr="0006217B" w:rsidRDefault="00ED4BE5" w:rsidP="00ED4BE5">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58D93A74" w14:textId="3E46AB52" w:rsidR="00ED4BE5" w:rsidRPr="0006217B" w:rsidRDefault="00ED4BE5" w:rsidP="00923219">
            <w:pPr>
              <w:pStyle w:val="cq11"/>
              <w:ind w:leftChars="0" w:left="0"/>
              <w:rPr>
                <w:rFonts w:asciiTheme="minorHAnsi" w:eastAsiaTheme="minorHAnsi" w:hAnsiTheme="minorHAnsi"/>
              </w:rPr>
            </w:pPr>
            <w:r w:rsidRPr="0006217B">
              <w:rPr>
                <w:rFonts w:asciiTheme="minorHAnsi" w:eastAsiaTheme="minorHAnsi" w:hAnsiTheme="minorHAnsi"/>
              </w:rPr>
              <w:t>“FAIL” (All Caps, When FAIL is the response, it is recognized as a clear failure. The notification is resent.)</w:t>
            </w:r>
            <w:r w:rsidR="005E04AB">
              <w:rPr>
                <w:rFonts w:asciiTheme="minorHAnsi" w:eastAsiaTheme="minorHAnsi" w:hAnsiTheme="minorHAnsi"/>
              </w:rPr>
              <w:t>c</w:t>
            </w:r>
          </w:p>
        </w:tc>
      </w:tr>
      <w:tr w:rsidR="00ED4BE5" w:rsidRPr="0006217B" w14:paraId="09040BC1" w14:textId="77777777" w:rsidTr="00ED4BE5">
        <w:tc>
          <w:tcPr>
            <w:tcW w:w="2249" w:type="dxa"/>
          </w:tcPr>
          <w:p w14:paraId="5B531C37" w14:textId="77777777" w:rsidR="00ED4BE5" w:rsidRPr="0006217B" w:rsidRDefault="00ED4BE5" w:rsidP="00ED4BE5">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1E6E501C" w14:textId="77777777" w:rsidR="00ED4BE5" w:rsidRPr="0006217B" w:rsidRDefault="00ED4BE5" w:rsidP="0092321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It is recognized as abnormal failure, and the notification is resent according to the number of times </w:t>
            </w:r>
            <w:r w:rsidR="001A1637" w:rsidRPr="0006217B">
              <w:rPr>
                <w:rFonts w:asciiTheme="minorHAnsi" w:eastAsiaTheme="minorHAnsi" w:hAnsiTheme="minorHAnsi"/>
              </w:rPr>
              <w:t>set.</w:t>
            </w:r>
          </w:p>
        </w:tc>
      </w:tr>
    </w:tbl>
    <w:p w14:paraId="7B43ACD2" w14:textId="77777777" w:rsidR="00ED4BE5" w:rsidRPr="0006217B" w:rsidRDefault="00ED4BE5" w:rsidP="00923219">
      <w:pPr>
        <w:pStyle w:val="cq11"/>
        <w:ind w:left="440"/>
        <w:rPr>
          <w:rFonts w:asciiTheme="minorHAnsi" w:eastAsiaTheme="minorHAnsi" w:hAnsiTheme="minorHAnsi"/>
        </w:rPr>
      </w:pPr>
    </w:p>
    <w:p w14:paraId="6E49FFF4" w14:textId="77777777" w:rsidR="00E61C75" w:rsidRPr="0006217B" w:rsidRDefault="00C74A8C">
      <w:pPr>
        <w:pStyle w:val="1"/>
        <w:rPr>
          <w:rFonts w:asciiTheme="minorHAnsi" w:eastAsiaTheme="minorHAnsi" w:hAnsiTheme="minorHAnsi"/>
        </w:rPr>
      </w:pPr>
      <w:bookmarkStart w:id="33" w:name="_Toc172043440"/>
      <w:r w:rsidRPr="0006217B">
        <w:rPr>
          <w:rFonts w:asciiTheme="minorHAnsi" w:eastAsiaTheme="minorHAnsi" w:hAnsiTheme="minorHAnsi" w:hint="eastAsia"/>
        </w:rPr>
        <w:lastRenderedPageBreak/>
        <w:t>Credit Card WebView</w:t>
      </w:r>
      <w:bookmarkEnd w:id="33"/>
    </w:p>
    <w:p w14:paraId="27ED23A9" w14:textId="77777777" w:rsidR="00D56FA0" w:rsidRPr="0006217B" w:rsidRDefault="00C74A8C" w:rsidP="00D56FA0">
      <w:pPr>
        <w:pStyle w:val="2"/>
        <w:rPr>
          <w:rFonts w:asciiTheme="minorHAnsi" w:eastAsiaTheme="minorHAnsi" w:hAnsiTheme="minorHAnsi"/>
        </w:rPr>
      </w:pPr>
      <w:bookmarkStart w:id="34" w:name="_Toc172043441"/>
      <w:r w:rsidRPr="0006217B">
        <w:rPr>
          <w:rFonts w:asciiTheme="minorHAnsi" w:eastAsiaTheme="minorHAnsi" w:hAnsiTheme="minorHAnsi" w:hint="eastAsia"/>
        </w:rPr>
        <w:t>APP SCHEME Setting</w:t>
      </w:r>
      <w:bookmarkEnd w:id="34"/>
    </w:p>
    <w:p w14:paraId="4F7DD326" w14:textId="77777777" w:rsidR="00DD02A1" w:rsidRPr="0006217B" w:rsidRDefault="00DD02A1" w:rsidP="00DD02A1">
      <w:pPr>
        <w:pStyle w:val="cq11"/>
        <w:numPr>
          <w:ilvl w:val="0"/>
          <w:numId w:val="27"/>
        </w:numPr>
        <w:ind w:leftChars="0"/>
        <w:rPr>
          <w:rFonts w:asciiTheme="minorHAnsi" w:eastAsiaTheme="minorHAnsi" w:hAnsiTheme="minorHAnsi"/>
        </w:rPr>
      </w:pPr>
      <w:r w:rsidRPr="0006217B">
        <w:rPr>
          <w:rFonts w:asciiTheme="minorHAnsi" w:eastAsiaTheme="minorHAnsi" w:hAnsiTheme="minorHAnsi"/>
        </w:rPr>
        <w:t xml:space="preserve">Merchant App Scheme setting for payment request </w:t>
      </w:r>
    </w:p>
    <w:p w14:paraId="291A40F5" w14:textId="77777777" w:rsidR="00DD02A1" w:rsidRPr="0006217B" w:rsidRDefault="00DD02A1" w:rsidP="00DD02A1">
      <w:pPr>
        <w:pStyle w:val="cq11"/>
        <w:numPr>
          <w:ilvl w:val="1"/>
          <w:numId w:val="27"/>
        </w:numPr>
        <w:ind w:leftChars="0"/>
        <w:rPr>
          <w:rFonts w:asciiTheme="minorHAnsi" w:eastAsiaTheme="minorHAnsi" w:hAnsiTheme="minorHAnsi"/>
        </w:rPr>
      </w:pPr>
      <w:r w:rsidRPr="0006217B">
        <w:rPr>
          <w:rFonts w:asciiTheme="minorHAnsi" w:eastAsiaTheme="minorHAnsi" w:hAnsiTheme="minorHAnsi"/>
        </w:rPr>
        <w:t>Scheme name specified in appScheme parameter (Merchant app scheme name://).</w:t>
      </w:r>
    </w:p>
    <w:p w14:paraId="6F3ABCE9" w14:textId="77777777" w:rsidR="00DD02A1" w:rsidRPr="0006217B" w:rsidRDefault="00DD02A1" w:rsidP="00DD02A1">
      <w:pPr>
        <w:pStyle w:val="cq11"/>
        <w:numPr>
          <w:ilvl w:val="1"/>
          <w:numId w:val="27"/>
        </w:numPr>
        <w:ind w:leftChars="0"/>
        <w:rPr>
          <w:rFonts w:asciiTheme="minorHAnsi" w:eastAsiaTheme="minorHAnsi" w:hAnsiTheme="minorHAnsi"/>
        </w:rPr>
      </w:pPr>
      <w:r w:rsidRPr="0006217B">
        <w:rPr>
          <w:rFonts w:asciiTheme="minorHAnsi" w:eastAsiaTheme="minorHAnsi" w:hAnsiTheme="minorHAnsi"/>
        </w:rPr>
        <w:t>When opening an external app, the control goes to the App Scheme when the external app is closed.</w:t>
      </w:r>
    </w:p>
    <w:p w14:paraId="3B6E228B" w14:textId="77777777" w:rsidR="00DD02A1" w:rsidRPr="0006217B" w:rsidRDefault="00DD02A1" w:rsidP="00DD02A1">
      <w:pPr>
        <w:pStyle w:val="cq11"/>
        <w:numPr>
          <w:ilvl w:val="1"/>
          <w:numId w:val="27"/>
        </w:numPr>
        <w:ind w:leftChars="0"/>
        <w:rPr>
          <w:rFonts w:asciiTheme="minorHAnsi" w:eastAsiaTheme="minorHAnsi" w:hAnsiTheme="minorHAnsi"/>
        </w:rPr>
      </w:pPr>
      <w:r w:rsidRPr="0006217B">
        <w:rPr>
          <w:rFonts w:asciiTheme="minorHAnsi" w:eastAsiaTheme="minorHAnsi" w:hAnsiTheme="minorHAnsi"/>
        </w:rPr>
        <w:t xml:space="preserve">When opening a card company app and changing to another payment method app, add the App Scheme. </w:t>
      </w:r>
    </w:p>
    <w:p w14:paraId="0B2FF78E" w14:textId="77777777" w:rsidR="00D56FA0" w:rsidRPr="0006217B" w:rsidRDefault="00C74A8C">
      <w:pPr>
        <w:pStyle w:val="2"/>
        <w:rPr>
          <w:rFonts w:asciiTheme="minorHAnsi" w:eastAsiaTheme="minorHAnsi" w:hAnsiTheme="minorHAnsi"/>
        </w:rPr>
      </w:pPr>
      <w:bookmarkStart w:id="35" w:name="_Toc172043442"/>
      <w:r w:rsidRPr="0006217B">
        <w:rPr>
          <w:rFonts w:asciiTheme="minorHAnsi" w:eastAsiaTheme="minorHAnsi" w:hAnsiTheme="minorHAnsi" w:hint="eastAsia"/>
        </w:rPr>
        <w:t>Android</w:t>
      </w:r>
      <w:bookmarkEnd w:id="35"/>
    </w:p>
    <w:p w14:paraId="4A38B9E2" w14:textId="77777777" w:rsidR="00F90865" w:rsidRPr="0006217B" w:rsidRDefault="00DD02A1" w:rsidP="00DD02A1">
      <w:pPr>
        <w:pStyle w:val="cq11"/>
        <w:numPr>
          <w:ilvl w:val="0"/>
          <w:numId w:val="18"/>
        </w:numPr>
        <w:ind w:leftChars="0"/>
        <w:rPr>
          <w:rFonts w:asciiTheme="minorHAnsi" w:eastAsiaTheme="minorHAnsi" w:hAnsiTheme="minorHAnsi"/>
        </w:rPr>
      </w:pPr>
      <w:r w:rsidRPr="0006217B">
        <w:rPr>
          <w:rFonts w:asciiTheme="minorHAnsi" w:eastAsiaTheme="minorHAnsi" w:hAnsiTheme="minorHAnsi"/>
        </w:rPr>
        <w:t xml:space="preserve">Redefinition of </w:t>
      </w:r>
      <w:r w:rsidR="00F90865" w:rsidRPr="0006217B">
        <w:rPr>
          <w:rFonts w:asciiTheme="minorHAnsi" w:eastAsiaTheme="minorHAnsi" w:hAnsiTheme="minorHAnsi" w:hint="eastAsia"/>
        </w:rPr>
        <w:t>WebViewClient class</w:t>
      </w:r>
      <w:r w:rsidR="00F90865" w:rsidRPr="0006217B">
        <w:rPr>
          <w:rFonts w:asciiTheme="minorHAnsi" w:eastAsiaTheme="minorHAnsi" w:hAnsiTheme="minorHAnsi"/>
        </w:rPr>
        <w:t xml:space="preserve">’ </w:t>
      </w:r>
      <w:r w:rsidRPr="0006217B">
        <w:rPr>
          <w:rFonts w:asciiTheme="minorHAnsi" w:eastAsiaTheme="minorHAnsi" w:hAnsiTheme="minorHAnsi" w:hint="eastAsia"/>
        </w:rPr>
        <w:t>shouldOverrideUrlLoading m</w:t>
      </w:r>
      <w:r w:rsidRPr="0006217B">
        <w:rPr>
          <w:rFonts w:asciiTheme="minorHAnsi" w:eastAsiaTheme="minorHAnsi" w:hAnsiTheme="minorHAnsi"/>
        </w:rPr>
        <w:t>ethod</w:t>
      </w:r>
    </w:p>
    <w:p w14:paraId="7D3FEEE3"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rPr>
        <w:t xml:space="preserve">When opening external app like app card and vaccine app, this is the logic for going to the market for installation of the app if the app is not installed. </w:t>
      </w:r>
    </w:p>
    <w:tbl>
      <w:tblPr>
        <w:tblStyle w:val="a7"/>
        <w:tblW w:w="0" w:type="auto"/>
        <w:tblInd w:w="840" w:type="dxa"/>
        <w:tblLook w:val="04A0" w:firstRow="1" w:lastRow="0" w:firstColumn="1" w:lastColumn="0" w:noHBand="0" w:noVBand="1"/>
      </w:tblPr>
      <w:tblGrid>
        <w:gridCol w:w="9616"/>
      </w:tblGrid>
      <w:tr w:rsidR="00F90865" w:rsidRPr="0006217B" w14:paraId="0F7E1D9E" w14:textId="77777777" w:rsidTr="00F90865">
        <w:tc>
          <w:tcPr>
            <w:tcW w:w="10456" w:type="dxa"/>
            <w:shd w:val="clear" w:color="auto" w:fill="D9D9D9" w:themeFill="background1" w:themeFillShade="D9"/>
          </w:tcPr>
          <w:p w14:paraId="18BC67DD" w14:textId="77777777" w:rsidR="00F90865" w:rsidRPr="0006217B" w:rsidRDefault="00F90865" w:rsidP="00F90865">
            <w:pPr>
              <w:pStyle w:val="cq11"/>
              <w:ind w:left="440"/>
              <w:rPr>
                <w:rFonts w:asciiTheme="minorHAnsi" w:eastAsiaTheme="minorHAnsi" w:hAnsiTheme="minorHAnsi"/>
              </w:rPr>
            </w:pPr>
          </w:p>
          <w:p w14:paraId="0EE9444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private class TestWebViewClient extends WebViewClient {</w:t>
            </w:r>
          </w:p>
          <w:p w14:paraId="25EC4995" w14:textId="77777777" w:rsidR="00F90865" w:rsidRPr="0006217B" w:rsidRDefault="00F90865" w:rsidP="00F90865">
            <w:pPr>
              <w:pStyle w:val="cq11"/>
              <w:ind w:left="440"/>
              <w:rPr>
                <w:rFonts w:asciiTheme="minorHAnsi" w:eastAsiaTheme="minorHAnsi" w:hAnsiTheme="minorHAnsi"/>
              </w:rPr>
            </w:pPr>
          </w:p>
          <w:p w14:paraId="74CF960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@Override</w:t>
            </w:r>
          </w:p>
          <w:p w14:paraId="5ABC17AF"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public boolean </w:t>
            </w:r>
            <w:proofErr w:type="gramStart"/>
            <w:r w:rsidRPr="0006217B">
              <w:rPr>
                <w:rFonts w:asciiTheme="minorHAnsi" w:eastAsiaTheme="minorHAnsi" w:hAnsiTheme="minorHAnsi"/>
              </w:rPr>
              <w:t>shouldOverrideUrlLoading(</w:t>
            </w:r>
            <w:proofErr w:type="gramEnd"/>
            <w:r w:rsidRPr="0006217B">
              <w:rPr>
                <w:rFonts w:asciiTheme="minorHAnsi" w:eastAsiaTheme="minorHAnsi" w:hAnsiTheme="minorHAnsi"/>
              </w:rPr>
              <w:t>WebView view, String url) {</w:t>
            </w:r>
            <w:r w:rsidR="007A2CDB" w:rsidRPr="0006217B">
              <w:rPr>
                <w:rFonts w:asciiTheme="minorHAnsi" w:eastAsiaTheme="minorHAnsi" w:hAnsiTheme="minorHAnsi"/>
              </w:rPr>
              <w:t xml:space="preserve"> </w:t>
            </w:r>
            <w:r w:rsidRPr="0006217B">
              <w:rPr>
                <w:rFonts w:asciiTheme="minorHAnsi" w:eastAsiaTheme="minorHAnsi" w:hAnsiTheme="minorHAnsi"/>
              </w:rPr>
              <w:t xml:space="preserve"> </w:t>
            </w:r>
          </w:p>
          <w:p w14:paraId="7CE57FC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if(</w:t>
            </w:r>
            <w:proofErr w:type="gramEnd"/>
            <w:r w:rsidRPr="0006217B">
              <w:rPr>
                <w:rFonts w:asciiTheme="minorHAnsi" w:eastAsiaTheme="minorHAnsi" w:hAnsiTheme="minorHAnsi"/>
              </w:rPr>
              <w:t>url == null)</w:t>
            </w:r>
          </w:p>
          <w:p w14:paraId="0B648C2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return false;</w:t>
            </w:r>
          </w:p>
          <w:p w14:paraId="2B6276E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
          <w:p w14:paraId="7B77A27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if((</w:t>
            </w:r>
            <w:proofErr w:type="gramStart"/>
            <w:r w:rsidRPr="0006217B">
              <w:rPr>
                <w:rFonts w:asciiTheme="minorHAnsi" w:eastAsiaTheme="minorHAnsi" w:hAnsiTheme="minorHAnsi"/>
              </w:rPr>
              <w:t>url.startsWith</w:t>
            </w:r>
            <w:proofErr w:type="gramEnd"/>
            <w:r w:rsidRPr="0006217B">
              <w:rPr>
                <w:rFonts w:asciiTheme="minorHAnsi" w:eastAsiaTheme="minorHAnsi" w:hAnsiTheme="minorHAnsi"/>
              </w:rPr>
              <w:t>("http://") || url.startsWith("https://"))){</w:t>
            </w:r>
          </w:p>
          <w:p w14:paraId="37A01AA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view.loadUrl</w:t>
            </w:r>
            <w:proofErr w:type="gramEnd"/>
            <w:r w:rsidRPr="0006217B">
              <w:rPr>
                <w:rFonts w:asciiTheme="minorHAnsi" w:eastAsiaTheme="minorHAnsi" w:hAnsiTheme="minorHAnsi"/>
              </w:rPr>
              <w:t>(url);</w:t>
            </w:r>
          </w:p>
          <w:p w14:paraId="142A47E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return false;</w:t>
            </w:r>
          </w:p>
          <w:p w14:paraId="3515A30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}else</w:t>
            </w:r>
            <w:proofErr w:type="gramEnd"/>
            <w:r w:rsidRPr="0006217B">
              <w:rPr>
                <w:rFonts w:asciiTheme="minorHAnsi" w:eastAsiaTheme="minorHAnsi" w:hAnsiTheme="minorHAnsi"/>
              </w:rPr>
              <w:t>{</w:t>
            </w:r>
          </w:p>
          <w:p w14:paraId="1A1C97F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lastRenderedPageBreak/>
              <w:tab/>
            </w:r>
            <w:r w:rsidRPr="0006217B">
              <w:rPr>
                <w:rFonts w:asciiTheme="minorHAnsi" w:eastAsiaTheme="minorHAnsi" w:hAnsiTheme="minorHAnsi"/>
              </w:rPr>
              <w:tab/>
              <w:t>Intent intent;</w:t>
            </w:r>
          </w:p>
          <w:p w14:paraId="55FEB6B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try{</w:t>
            </w:r>
            <w:proofErr w:type="gramEnd"/>
          </w:p>
          <w:p w14:paraId="27B3ADF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
          <w:p w14:paraId="3324EA3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intent = Intent.parseUri(url, Intent.URI_INTENT_SCHEME);</w:t>
            </w:r>
          </w:p>
          <w:p w14:paraId="2A3B116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Uri uri = Uri.parse(</w:t>
            </w:r>
            <w:proofErr w:type="gramStart"/>
            <w:r w:rsidRPr="0006217B">
              <w:rPr>
                <w:rFonts w:asciiTheme="minorHAnsi" w:eastAsiaTheme="minorHAnsi" w:hAnsiTheme="minorHAnsi"/>
              </w:rPr>
              <w:t>intent.getDataString</w:t>
            </w:r>
            <w:proofErr w:type="gramEnd"/>
            <w:r w:rsidRPr="0006217B">
              <w:rPr>
                <w:rFonts w:asciiTheme="minorHAnsi" w:eastAsiaTheme="minorHAnsi" w:hAnsiTheme="minorHAnsi"/>
              </w:rPr>
              <w:t>());</w:t>
            </w:r>
          </w:p>
          <w:p w14:paraId="3716B3A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 new </w:t>
            </w:r>
            <w:proofErr w:type="gramStart"/>
            <w:r w:rsidRPr="0006217B">
              <w:rPr>
                <w:rFonts w:asciiTheme="minorHAnsi" w:eastAsiaTheme="minorHAnsi" w:hAnsiTheme="minorHAnsi"/>
              </w:rPr>
              <w:t>Intent(</w:t>
            </w:r>
            <w:proofErr w:type="gramEnd"/>
            <w:r w:rsidRPr="0006217B">
              <w:rPr>
                <w:rFonts w:asciiTheme="minorHAnsi" w:eastAsiaTheme="minorHAnsi" w:hAnsiTheme="minorHAnsi"/>
              </w:rPr>
              <w:t>Intent.ACTION_VIEW, uri);</w:t>
            </w:r>
          </w:p>
          <w:p w14:paraId="7CF78381"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startActivity(intent);</w:t>
            </w:r>
          </w:p>
          <w:p w14:paraId="3E7CEAA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r w:rsidRPr="0006217B">
              <w:rPr>
                <w:rFonts w:asciiTheme="minorHAnsi" w:eastAsiaTheme="minorHAnsi" w:hAnsiTheme="minorHAnsi"/>
              </w:rPr>
              <w:tab/>
            </w:r>
          </w:p>
          <w:p w14:paraId="59427C4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}catch</w:t>
            </w:r>
            <w:proofErr w:type="gramEnd"/>
            <w:r w:rsidRPr="0006217B">
              <w:rPr>
                <w:rFonts w:asciiTheme="minorHAnsi" w:eastAsiaTheme="minorHAnsi" w:hAnsiTheme="minorHAnsi"/>
              </w:rPr>
              <w:t>(URISyntaxException e1){</w:t>
            </w:r>
          </w:p>
          <w:p w14:paraId="66A7974C"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e</w:t>
            </w:r>
            <w:proofErr w:type="gramStart"/>
            <w:r w:rsidRPr="0006217B">
              <w:rPr>
                <w:rFonts w:asciiTheme="minorHAnsi" w:eastAsiaTheme="minorHAnsi" w:hAnsiTheme="minorHAnsi"/>
              </w:rPr>
              <w:t>1.printStackTrace</w:t>
            </w:r>
            <w:proofErr w:type="gramEnd"/>
            <w:r w:rsidRPr="0006217B">
              <w:rPr>
                <w:rFonts w:asciiTheme="minorHAnsi" w:eastAsiaTheme="minorHAnsi" w:hAnsiTheme="minorHAnsi"/>
              </w:rPr>
              <w:t>();</w:t>
            </w:r>
          </w:p>
          <w:p w14:paraId="46642C1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false;</w:t>
            </w:r>
          </w:p>
          <w:p w14:paraId="0BFBE39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}catch</w:t>
            </w:r>
            <w:proofErr w:type="gramEnd"/>
            <w:r w:rsidRPr="0006217B">
              <w:rPr>
                <w:rFonts w:asciiTheme="minorHAnsi" w:eastAsiaTheme="minorHAnsi" w:hAnsiTheme="minorHAnsi"/>
              </w:rPr>
              <w:t>(ActivityNotFoundException e2){</w:t>
            </w:r>
          </w:p>
          <w:p w14:paraId="5956058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if(</w:t>
            </w:r>
            <w:proofErr w:type="gramStart"/>
            <w:r w:rsidRPr="0006217B">
              <w:rPr>
                <w:rFonts w:asciiTheme="minorHAnsi" w:eastAsiaTheme="minorHAnsi" w:hAnsiTheme="minorHAnsi"/>
              </w:rPr>
              <w:t>url.startsWith</w:t>
            </w:r>
            <w:proofErr w:type="gramEnd"/>
            <w:r w:rsidRPr="0006217B">
              <w:rPr>
                <w:rFonts w:asciiTheme="minorHAnsi" w:eastAsiaTheme="minorHAnsi" w:hAnsiTheme="minorHAnsi"/>
              </w:rPr>
              <w:t>("ispmobile://")){</w:t>
            </w:r>
          </w:p>
          <w:p w14:paraId="541EA2F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Uri marketUri = Uri.parse("market://details?id=kvp.jjy.MispAndroid320");</w:t>
            </w:r>
          </w:p>
          <w:p w14:paraId="365EF44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Intent marketIntent = new Intent(Intent.ACTION_</w:t>
            </w:r>
            <w:proofErr w:type="gramStart"/>
            <w:r w:rsidRPr="0006217B">
              <w:rPr>
                <w:rFonts w:asciiTheme="minorHAnsi" w:eastAsiaTheme="minorHAnsi" w:hAnsiTheme="minorHAnsi"/>
              </w:rPr>
              <w:t>VIEW,marketUri</w:t>
            </w:r>
            <w:proofErr w:type="gramEnd"/>
            <w:r w:rsidRPr="0006217B">
              <w:rPr>
                <w:rFonts w:asciiTheme="minorHAnsi" w:eastAsiaTheme="minorHAnsi" w:hAnsiTheme="minorHAnsi"/>
              </w:rPr>
              <w:t>);</w:t>
            </w:r>
          </w:p>
          <w:p w14:paraId="73CD84F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startActivity(marketIntent);</w:t>
            </w:r>
          </w:p>
          <w:p w14:paraId="2E7283F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p>
          <w:p w14:paraId="7A3CA5C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}else</w:t>
            </w:r>
            <w:proofErr w:type="gramEnd"/>
            <w:r w:rsidRPr="0006217B">
              <w:rPr>
                <w:rFonts w:asciiTheme="minorHAnsi" w:eastAsiaTheme="minorHAnsi" w:hAnsiTheme="minorHAnsi"/>
              </w:rPr>
              <w:t xml:space="preserve"> if(url.startsWith("kftc-bankpay://")){</w:t>
            </w:r>
          </w:p>
          <w:p w14:paraId="03B03BA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Uri marketUri = Uri.parse("market://details?id=com.kftc.bankpay.android");</w:t>
            </w:r>
          </w:p>
          <w:p w14:paraId="1AED3B6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Intent marketIntent = new Intent(Intent.ACTION_</w:t>
            </w:r>
            <w:proofErr w:type="gramStart"/>
            <w:r w:rsidRPr="0006217B">
              <w:rPr>
                <w:rFonts w:asciiTheme="minorHAnsi" w:eastAsiaTheme="minorHAnsi" w:hAnsiTheme="minorHAnsi"/>
              </w:rPr>
              <w:t>VIEW,marketUri</w:t>
            </w:r>
            <w:proofErr w:type="gramEnd"/>
            <w:r w:rsidRPr="0006217B">
              <w:rPr>
                <w:rFonts w:asciiTheme="minorHAnsi" w:eastAsiaTheme="minorHAnsi" w:hAnsiTheme="minorHAnsi"/>
              </w:rPr>
              <w:t>);</w:t>
            </w:r>
          </w:p>
          <w:p w14:paraId="1A0DA28F"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startActivity(marketIntent);</w:t>
            </w:r>
          </w:p>
          <w:p w14:paraId="1822194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p>
          <w:p w14:paraId="6F2F62CC"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lastRenderedPageBreak/>
              <w:tab/>
            </w: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}else</w:t>
            </w:r>
            <w:proofErr w:type="gramEnd"/>
            <w:r w:rsidRPr="0006217B">
              <w:rPr>
                <w:rFonts w:asciiTheme="minorHAnsi" w:eastAsiaTheme="minorHAnsi" w:hAnsiTheme="minorHAnsi"/>
              </w:rPr>
              <w:t>{</w:t>
            </w:r>
          </w:p>
          <w:p w14:paraId="07EE0EF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try {</w:t>
            </w:r>
          </w:p>
          <w:p w14:paraId="52BFFD81"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007A2CDB" w:rsidRPr="0006217B">
              <w:rPr>
                <w:rFonts w:asciiTheme="minorHAnsi" w:eastAsiaTheme="minorHAnsi" w:hAnsiTheme="minorHAnsi"/>
              </w:rPr>
              <w:t xml:space="preserve">  </w:t>
            </w:r>
            <w:r w:rsidRPr="0006217B">
              <w:rPr>
                <w:rFonts w:asciiTheme="minorHAnsi" w:eastAsiaTheme="minorHAnsi" w:hAnsiTheme="minorHAnsi"/>
              </w:rPr>
              <w:t xml:space="preserve">String packagename = </w:t>
            </w:r>
            <w:proofErr w:type="gramStart"/>
            <w:r w:rsidRPr="0006217B">
              <w:rPr>
                <w:rFonts w:asciiTheme="minorHAnsi" w:eastAsiaTheme="minorHAnsi" w:hAnsiTheme="minorHAnsi"/>
              </w:rPr>
              <w:t>intent.getPackage</w:t>
            </w:r>
            <w:proofErr w:type="gramEnd"/>
            <w:r w:rsidRPr="0006217B">
              <w:rPr>
                <w:rFonts w:asciiTheme="minorHAnsi" w:eastAsiaTheme="minorHAnsi" w:hAnsiTheme="minorHAnsi"/>
              </w:rPr>
              <w:t>();</w:t>
            </w:r>
          </w:p>
          <w:p w14:paraId="2A6D226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if (</w:t>
            </w:r>
            <w:proofErr w:type="gramStart"/>
            <w:r w:rsidRPr="0006217B">
              <w:rPr>
                <w:rFonts w:asciiTheme="minorHAnsi" w:eastAsiaTheme="minorHAnsi" w:hAnsiTheme="minorHAnsi"/>
              </w:rPr>
              <w:t>packagename !</w:t>
            </w:r>
            <w:proofErr w:type="gramEnd"/>
            <w:r w:rsidRPr="0006217B">
              <w:rPr>
                <w:rFonts w:asciiTheme="minorHAnsi" w:eastAsiaTheme="minorHAnsi" w:hAnsiTheme="minorHAnsi"/>
              </w:rPr>
              <w:t>= null) {</w:t>
            </w:r>
          </w:p>
          <w:p w14:paraId="37CE339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Uri marketUri = Uri.parse("market://details?id=" + packagename);</w:t>
            </w:r>
          </w:p>
          <w:p w14:paraId="7C9D339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marketIntent = new </w:t>
            </w:r>
            <w:proofErr w:type="gramStart"/>
            <w:r w:rsidRPr="0006217B">
              <w:rPr>
                <w:rFonts w:asciiTheme="minorHAnsi" w:eastAsiaTheme="minorHAnsi" w:hAnsiTheme="minorHAnsi"/>
              </w:rPr>
              <w:t>Intent(</w:t>
            </w:r>
            <w:proofErr w:type="gramEnd"/>
            <w:r w:rsidRPr="0006217B">
              <w:rPr>
                <w:rFonts w:asciiTheme="minorHAnsi" w:eastAsiaTheme="minorHAnsi" w:hAnsiTheme="minorHAnsi"/>
              </w:rPr>
              <w:t>Intent.ACTION_VIEW, marketUri);</w:t>
            </w:r>
          </w:p>
          <w:p w14:paraId="35D01F1D"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startActivity(marketIntent);</w:t>
            </w:r>
          </w:p>
          <w:p w14:paraId="0C46627F"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p>
          <w:p w14:paraId="033D562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w:t>
            </w:r>
          </w:p>
          <w:p w14:paraId="631E58CD"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catch (URISyntaxException e3) {</w:t>
            </w:r>
          </w:p>
          <w:p w14:paraId="1E41936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e</w:t>
            </w:r>
            <w:proofErr w:type="gramStart"/>
            <w:r w:rsidRPr="0006217B">
              <w:rPr>
                <w:rFonts w:asciiTheme="minorHAnsi" w:eastAsiaTheme="minorHAnsi" w:hAnsiTheme="minorHAnsi"/>
              </w:rPr>
              <w:t>3.printStackTrace</w:t>
            </w:r>
            <w:proofErr w:type="gramEnd"/>
            <w:r w:rsidRPr="0006217B">
              <w:rPr>
                <w:rFonts w:asciiTheme="minorHAnsi" w:eastAsiaTheme="minorHAnsi" w:hAnsiTheme="minorHAnsi"/>
              </w:rPr>
              <w:t>();</w:t>
            </w:r>
          </w:p>
          <w:p w14:paraId="54BFD81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false;</w:t>
            </w:r>
          </w:p>
          <w:p w14:paraId="5ED1BAC1"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w:t>
            </w:r>
          </w:p>
          <w:p w14:paraId="2EF6542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w:t>
            </w:r>
          </w:p>
          <w:p w14:paraId="3B0663E9"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
          <w:p w14:paraId="7F33A706"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
          <w:p w14:paraId="7B9B990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return false;</w:t>
            </w:r>
          </w:p>
          <w:p w14:paraId="1B4A6129"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7442E0F4" w14:textId="77777777" w:rsidR="00F90865" w:rsidRPr="0006217B" w:rsidRDefault="00F90865" w:rsidP="00F90865">
      <w:pPr>
        <w:pStyle w:val="cq11"/>
        <w:ind w:leftChars="0" w:left="840"/>
        <w:rPr>
          <w:rFonts w:asciiTheme="minorHAnsi" w:eastAsiaTheme="minorHAnsi" w:hAnsiTheme="minorHAnsi"/>
        </w:rPr>
      </w:pPr>
    </w:p>
    <w:p w14:paraId="44BCF770"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 xml:space="preserve">Web view setting and Java script ALERT / CONFIRM method </w:t>
      </w:r>
      <w:r w:rsidR="00DD02A1" w:rsidRPr="0006217B">
        <w:rPr>
          <w:rFonts w:asciiTheme="minorHAnsi" w:eastAsiaTheme="minorHAnsi" w:hAnsiTheme="minorHAnsi"/>
        </w:rPr>
        <w:t>implementation</w:t>
      </w:r>
    </w:p>
    <w:p w14:paraId="206D54D6"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392B"/>
          <w:spacing w:val="-6"/>
          <w:sz w:val="21"/>
          <w:szCs w:val="21"/>
          <w:shd w:val="clear" w:color="auto" w:fill="FFFFFF"/>
        </w:rPr>
        <w:t>※ </w:t>
      </w:r>
      <w:r w:rsidRPr="0006217B">
        <w:rPr>
          <w:rFonts w:asciiTheme="minorHAnsi" w:eastAsiaTheme="minorHAnsi" w:hAnsiTheme="minorHAnsi"/>
          <w:color w:val="C0392B"/>
          <w:spacing w:val="-6"/>
          <w:sz w:val="21"/>
          <w:szCs w:val="21"/>
          <w:shd w:val="clear" w:color="auto" w:fill="FFFFFF"/>
        </w:rPr>
        <w:t>It is required to enable Java script use</w:t>
      </w:r>
    </w:p>
    <w:p w14:paraId="1D5C64B8"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392B"/>
          <w:spacing w:val="-6"/>
          <w:sz w:val="21"/>
          <w:szCs w:val="21"/>
          <w:shd w:val="clear" w:color="auto" w:fill="FFFFFF"/>
        </w:rPr>
        <w:t>※ It is required to enable Local Storage</w:t>
      </w:r>
      <w:r w:rsidRPr="0006217B">
        <w:rPr>
          <w:rFonts w:asciiTheme="minorHAnsi" w:eastAsiaTheme="minorHAnsi" w:hAnsiTheme="minorHAnsi"/>
          <w:color w:val="C0392B"/>
          <w:spacing w:val="-6"/>
          <w:sz w:val="21"/>
          <w:szCs w:val="21"/>
          <w:shd w:val="clear" w:color="auto" w:fill="FFFFFF"/>
        </w:rPr>
        <w:t xml:space="preserve"> use</w:t>
      </w:r>
    </w:p>
    <w:p w14:paraId="7C90AB8D"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392B"/>
          <w:spacing w:val="-6"/>
          <w:sz w:val="21"/>
          <w:szCs w:val="21"/>
          <w:shd w:val="clear" w:color="auto" w:fill="FFFFFF"/>
        </w:rPr>
        <w:t xml:space="preserve">※ It is required to enable </w:t>
      </w:r>
      <w:r w:rsidRPr="0006217B">
        <w:rPr>
          <w:rFonts w:asciiTheme="minorHAnsi" w:eastAsiaTheme="minorHAnsi" w:hAnsiTheme="minorHAnsi"/>
          <w:color w:val="C0392B"/>
          <w:spacing w:val="-6"/>
          <w:sz w:val="21"/>
          <w:szCs w:val="21"/>
          <w:shd w:val="clear" w:color="auto" w:fill="FFFFFF"/>
        </w:rPr>
        <w:t>cache use</w:t>
      </w:r>
    </w:p>
    <w:p w14:paraId="55122FB7" w14:textId="6827A1C3" w:rsidR="00DD02A1" w:rsidRPr="0006217B" w:rsidRDefault="004F2A25"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0000"/>
        </w:rPr>
        <w:t xml:space="preserve">Make </w:t>
      </w:r>
      <w:r w:rsidRPr="0006217B">
        <w:rPr>
          <w:rFonts w:asciiTheme="minorHAnsi" w:eastAsiaTheme="minorHAnsi" w:hAnsiTheme="minorHAnsi"/>
          <w:color w:val="C00000"/>
        </w:rPr>
        <w:t>“</w:t>
      </w:r>
      <w:r w:rsidRPr="0006217B">
        <w:rPr>
          <w:rFonts w:asciiTheme="minorHAnsi" w:eastAsiaTheme="minorHAnsi" w:hAnsiTheme="minorHAnsi" w:hint="eastAsia"/>
          <w:color w:val="C00000"/>
        </w:rPr>
        <w:t>alert / confirm</w:t>
      </w:r>
      <w:r w:rsidRPr="0006217B">
        <w:rPr>
          <w:rFonts w:asciiTheme="minorHAnsi" w:eastAsiaTheme="minorHAnsi" w:hAnsiTheme="minorHAnsi"/>
          <w:color w:val="C00000"/>
        </w:rPr>
        <w:t>”</w:t>
      </w:r>
      <w:r w:rsidRPr="0006217B">
        <w:rPr>
          <w:rFonts w:asciiTheme="minorHAnsi" w:eastAsiaTheme="minorHAnsi" w:hAnsiTheme="minorHAnsi" w:hint="eastAsia"/>
          <w:color w:val="C00000"/>
        </w:rPr>
        <w:t xml:space="preserve"> recognizable</w:t>
      </w:r>
    </w:p>
    <w:tbl>
      <w:tblPr>
        <w:tblStyle w:val="a7"/>
        <w:tblW w:w="0" w:type="auto"/>
        <w:tblInd w:w="840" w:type="dxa"/>
        <w:tblLook w:val="04A0" w:firstRow="1" w:lastRow="0" w:firstColumn="1" w:lastColumn="0" w:noHBand="0" w:noVBand="1"/>
      </w:tblPr>
      <w:tblGrid>
        <w:gridCol w:w="9616"/>
      </w:tblGrid>
      <w:tr w:rsidR="00F90865" w:rsidRPr="0006217B" w14:paraId="2E1AFB5C" w14:textId="77777777" w:rsidTr="00F90865">
        <w:tc>
          <w:tcPr>
            <w:tcW w:w="10456" w:type="dxa"/>
            <w:shd w:val="clear" w:color="auto" w:fill="D9D9D9" w:themeFill="background1" w:themeFillShade="D9"/>
          </w:tcPr>
          <w:p w14:paraId="35BD641C" w14:textId="77777777" w:rsidR="00F90865" w:rsidRPr="0006217B" w:rsidRDefault="00F90865" w:rsidP="00F90865">
            <w:pPr>
              <w:pStyle w:val="cq11"/>
              <w:ind w:left="440"/>
              <w:rPr>
                <w:rFonts w:asciiTheme="minorHAnsi" w:eastAsiaTheme="minorHAnsi" w:hAnsiTheme="minorHAnsi"/>
              </w:rPr>
            </w:pPr>
          </w:p>
          <w:p w14:paraId="3DB65DD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public void </w:t>
            </w:r>
            <w:proofErr w:type="gramStart"/>
            <w:r w:rsidRPr="0006217B">
              <w:rPr>
                <w:rFonts w:asciiTheme="minorHAnsi" w:eastAsiaTheme="minorHAnsi" w:hAnsiTheme="minorHAnsi"/>
              </w:rPr>
              <w:t>onCreate(</w:t>
            </w:r>
            <w:proofErr w:type="gramEnd"/>
            <w:r w:rsidRPr="0006217B">
              <w:rPr>
                <w:rFonts w:asciiTheme="minorHAnsi" w:eastAsiaTheme="minorHAnsi" w:hAnsiTheme="minorHAnsi"/>
              </w:rPr>
              <w:t>Bundle savedInstanceState) {</w:t>
            </w:r>
          </w:p>
          <w:p w14:paraId="183AC88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
          <w:p w14:paraId="222B276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view.setWebChromeClient</w:t>
            </w:r>
            <w:proofErr w:type="gramEnd"/>
            <w:r w:rsidRPr="0006217B">
              <w:rPr>
                <w:rFonts w:asciiTheme="minorHAnsi" w:eastAsiaTheme="minorHAnsi" w:hAnsiTheme="minorHAnsi"/>
              </w:rPr>
              <w:t>(new MyWebChromeClient());</w:t>
            </w:r>
          </w:p>
          <w:p w14:paraId="6C935DC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 xml:space="preserve">WebSettings set = </w:t>
            </w:r>
            <w:proofErr w:type="gramStart"/>
            <w:r w:rsidRPr="0006217B">
              <w:rPr>
                <w:rFonts w:asciiTheme="minorHAnsi" w:eastAsiaTheme="minorHAnsi" w:hAnsiTheme="minorHAnsi"/>
              </w:rPr>
              <w:t>view.getSettings</w:t>
            </w:r>
            <w:proofErr w:type="gramEnd"/>
            <w:r w:rsidRPr="0006217B">
              <w:rPr>
                <w:rFonts w:asciiTheme="minorHAnsi" w:eastAsiaTheme="minorHAnsi" w:hAnsiTheme="minorHAnsi"/>
              </w:rPr>
              <w:t>();</w:t>
            </w:r>
          </w:p>
          <w:p w14:paraId="6C81807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set.setJavaScriptEnabled</w:t>
            </w:r>
            <w:proofErr w:type="gramEnd"/>
            <w:r w:rsidRPr="0006217B">
              <w:rPr>
                <w:rFonts w:asciiTheme="minorHAnsi" w:eastAsiaTheme="minorHAnsi" w:hAnsiTheme="minorHAnsi"/>
              </w:rPr>
              <w:t>(true);</w:t>
            </w:r>
          </w:p>
          <w:p w14:paraId="3F2977A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set.setCacheMode</w:t>
            </w:r>
            <w:proofErr w:type="gramEnd"/>
            <w:r w:rsidRPr="0006217B">
              <w:rPr>
                <w:rFonts w:asciiTheme="minorHAnsi" w:eastAsiaTheme="minorHAnsi" w:hAnsiTheme="minorHAnsi"/>
              </w:rPr>
              <w:t>(WebSettings.LOAD_DEFAULT);</w:t>
            </w:r>
          </w:p>
          <w:p w14:paraId="34DFD3E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set.setDomStorageEnabled</w:t>
            </w:r>
            <w:proofErr w:type="gramEnd"/>
            <w:r w:rsidRPr="0006217B">
              <w:rPr>
                <w:rFonts w:asciiTheme="minorHAnsi" w:eastAsiaTheme="minorHAnsi" w:hAnsiTheme="minorHAnsi"/>
              </w:rPr>
              <w:t>(true);</w:t>
            </w:r>
          </w:p>
          <w:p w14:paraId="09D0178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
          <w:p w14:paraId="0F23B079"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w:t>
            </w:r>
          </w:p>
          <w:p w14:paraId="6735D34B" w14:textId="77777777" w:rsidR="00F90865" w:rsidRPr="0006217B" w:rsidRDefault="00F90865" w:rsidP="00F90865">
            <w:pPr>
              <w:pStyle w:val="cq11"/>
              <w:ind w:left="440"/>
              <w:rPr>
                <w:rFonts w:asciiTheme="minorHAnsi" w:eastAsiaTheme="minorHAnsi" w:hAnsiTheme="minorHAnsi"/>
              </w:rPr>
            </w:pPr>
          </w:p>
          <w:p w14:paraId="16F7CD1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class MyWebChromeClient extends WebChromeClient {</w:t>
            </w:r>
          </w:p>
          <w:p w14:paraId="3B8309CD" w14:textId="77777777" w:rsidR="00F90865" w:rsidRPr="0006217B" w:rsidRDefault="00F90865" w:rsidP="00F90865">
            <w:pPr>
              <w:pStyle w:val="cq11"/>
              <w:ind w:left="440"/>
              <w:rPr>
                <w:rFonts w:asciiTheme="minorHAnsi" w:eastAsiaTheme="minorHAnsi" w:hAnsiTheme="minorHAnsi"/>
              </w:rPr>
            </w:pPr>
          </w:p>
          <w:p w14:paraId="2D1BC44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@Override</w:t>
            </w:r>
          </w:p>
          <w:p w14:paraId="1D45CA96"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public booleanon </w:t>
            </w:r>
            <w:proofErr w:type="gramStart"/>
            <w:r w:rsidRPr="0006217B">
              <w:rPr>
                <w:rFonts w:asciiTheme="minorHAnsi" w:eastAsiaTheme="minorHAnsi" w:hAnsiTheme="minorHAnsi"/>
              </w:rPr>
              <w:t>JsAlert(</w:t>
            </w:r>
            <w:proofErr w:type="gramEnd"/>
            <w:r w:rsidRPr="0006217B">
              <w:rPr>
                <w:rFonts w:asciiTheme="minorHAnsi" w:eastAsiaTheme="minorHAnsi" w:hAnsiTheme="minorHAnsi"/>
              </w:rPr>
              <w:t>WebView view, String url, String message, final android.webkit.JsResult result) {</w:t>
            </w:r>
          </w:p>
          <w:p w14:paraId="19799A76"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new AlertDialog.Builder(MainActivity.this</w:t>
            </w:r>
            <w:proofErr w:type="gramStart"/>
            <w:r w:rsidRPr="0006217B">
              <w:rPr>
                <w:rFonts w:asciiTheme="minorHAnsi" w:eastAsiaTheme="minorHAnsi" w:hAnsiTheme="minorHAnsi"/>
              </w:rPr>
              <w:t>).setTitle</w:t>
            </w:r>
            <w:proofErr w:type="gramEnd"/>
            <w:r w:rsidRPr="0006217B">
              <w:rPr>
                <w:rFonts w:asciiTheme="minorHAnsi" w:eastAsiaTheme="minorHAnsi" w:hAnsiTheme="minorHAnsi"/>
              </w:rPr>
              <w:t>("").setMessage(message)</w:t>
            </w:r>
          </w:p>
          <w:p w14:paraId="69275CA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.setPositiveButton</w:t>
            </w:r>
            <w:proofErr w:type="gramEnd"/>
            <w:r w:rsidRPr="0006217B">
              <w:rPr>
                <w:rFonts w:asciiTheme="minorHAnsi" w:eastAsiaTheme="minorHAnsi" w:hAnsiTheme="minorHAnsi"/>
              </w:rPr>
              <w:t>(android.R.string.ok, new AlertDialog.OnClickListener() {</w:t>
            </w:r>
          </w:p>
          <w:p w14:paraId="261A974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public void </w:t>
            </w:r>
            <w:proofErr w:type="gramStart"/>
            <w:r w:rsidRPr="0006217B">
              <w:rPr>
                <w:rFonts w:asciiTheme="minorHAnsi" w:eastAsiaTheme="minorHAnsi" w:hAnsiTheme="minorHAnsi"/>
              </w:rPr>
              <w:t>onClick(</w:t>
            </w:r>
            <w:proofErr w:type="gramEnd"/>
            <w:r w:rsidRPr="0006217B">
              <w:rPr>
                <w:rFonts w:asciiTheme="minorHAnsi" w:eastAsiaTheme="minorHAnsi" w:hAnsiTheme="minorHAnsi"/>
              </w:rPr>
              <w:t>DialogInterface dialog, int which) {</w:t>
            </w:r>
          </w:p>
          <w:p w14:paraId="652AA7D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result.confirm</w:t>
            </w:r>
            <w:proofErr w:type="gramEnd"/>
            <w:r w:rsidRPr="0006217B">
              <w:rPr>
                <w:rFonts w:asciiTheme="minorHAnsi" w:eastAsiaTheme="minorHAnsi" w:hAnsiTheme="minorHAnsi"/>
              </w:rPr>
              <w:t>();</w:t>
            </w:r>
          </w:p>
          <w:p w14:paraId="307567D4"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
          <w:p w14:paraId="231CF481"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roofErr w:type="gramStart"/>
            <w:r w:rsidR="00F90865" w:rsidRPr="0006217B">
              <w:rPr>
                <w:rFonts w:asciiTheme="minorHAnsi" w:eastAsiaTheme="minorHAnsi" w:hAnsiTheme="minorHAnsi"/>
              </w:rPr>
              <w:t>).setCancelable</w:t>
            </w:r>
            <w:proofErr w:type="gramEnd"/>
            <w:r w:rsidR="00F90865" w:rsidRPr="0006217B">
              <w:rPr>
                <w:rFonts w:asciiTheme="minorHAnsi" w:eastAsiaTheme="minorHAnsi" w:hAnsiTheme="minorHAnsi"/>
              </w:rPr>
              <w:t>(false).create().show();</w:t>
            </w:r>
          </w:p>
          <w:p w14:paraId="28DCAD1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return true;</w:t>
            </w:r>
          </w:p>
          <w:p w14:paraId="34E915F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
          <w:p w14:paraId="6CFD3B16" w14:textId="77777777" w:rsidR="00F90865" w:rsidRPr="0006217B" w:rsidRDefault="00F90865" w:rsidP="00F90865">
            <w:pPr>
              <w:pStyle w:val="cq11"/>
              <w:ind w:left="440"/>
              <w:rPr>
                <w:rFonts w:asciiTheme="minorHAnsi" w:eastAsiaTheme="minorHAnsi" w:hAnsiTheme="minorHAnsi"/>
              </w:rPr>
            </w:pPr>
          </w:p>
          <w:p w14:paraId="49D0B354"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lastRenderedPageBreak/>
              <w:t xml:space="preserve">  </w:t>
            </w:r>
            <w:r w:rsidR="00F90865" w:rsidRPr="0006217B">
              <w:rPr>
                <w:rFonts w:asciiTheme="minorHAnsi" w:eastAsiaTheme="minorHAnsi" w:hAnsiTheme="minorHAnsi"/>
              </w:rPr>
              <w:t>@Override</w:t>
            </w:r>
          </w:p>
          <w:p w14:paraId="667C6C90"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public boolean </w:t>
            </w:r>
            <w:proofErr w:type="gramStart"/>
            <w:r w:rsidR="00F90865" w:rsidRPr="0006217B">
              <w:rPr>
                <w:rFonts w:asciiTheme="minorHAnsi" w:eastAsiaTheme="minorHAnsi" w:hAnsiTheme="minorHAnsi"/>
              </w:rPr>
              <w:t>onJsConfirm(</w:t>
            </w:r>
            <w:proofErr w:type="gramEnd"/>
            <w:r w:rsidR="00F90865" w:rsidRPr="0006217B">
              <w:rPr>
                <w:rFonts w:asciiTheme="minorHAnsi" w:eastAsiaTheme="minorHAnsi" w:hAnsiTheme="minorHAnsi"/>
              </w:rPr>
              <w:t>WebView view, String url, String message, final JsResult result) {</w:t>
            </w:r>
          </w:p>
          <w:p w14:paraId="4E5DC25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t>new AlertDialog.Builder(MainActivity.this</w:t>
            </w:r>
            <w:proofErr w:type="gramStart"/>
            <w:r w:rsidR="00F90865" w:rsidRPr="0006217B">
              <w:rPr>
                <w:rFonts w:asciiTheme="minorHAnsi" w:eastAsiaTheme="minorHAnsi" w:hAnsiTheme="minorHAnsi"/>
              </w:rPr>
              <w:t>).setTitle</w:t>
            </w:r>
            <w:proofErr w:type="gramEnd"/>
            <w:r w:rsidR="00F90865" w:rsidRPr="0006217B">
              <w:rPr>
                <w:rFonts w:asciiTheme="minorHAnsi" w:eastAsiaTheme="minorHAnsi" w:hAnsiTheme="minorHAnsi"/>
              </w:rPr>
              <w:t>("").setMessage(message)</w:t>
            </w:r>
          </w:p>
          <w:p w14:paraId="7DF5E210"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proofErr w:type="gramStart"/>
            <w:r w:rsidR="00F90865" w:rsidRPr="0006217B">
              <w:rPr>
                <w:rFonts w:asciiTheme="minorHAnsi" w:eastAsiaTheme="minorHAnsi" w:hAnsiTheme="minorHAnsi"/>
              </w:rPr>
              <w:t>.setPositiveButton</w:t>
            </w:r>
            <w:proofErr w:type="gramEnd"/>
            <w:r w:rsidR="00F90865" w:rsidRPr="0006217B">
              <w:rPr>
                <w:rFonts w:asciiTheme="minorHAnsi" w:eastAsiaTheme="minorHAnsi" w:hAnsiTheme="minorHAnsi"/>
              </w:rPr>
              <w:t>(android.R.string.ok, new DialogInterface.OnClickListener() {</w:t>
            </w:r>
          </w:p>
          <w:p w14:paraId="5CEE8B2D"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t xml:space="preserve">public void </w:t>
            </w:r>
            <w:proofErr w:type="gramStart"/>
            <w:r w:rsidR="00F90865" w:rsidRPr="0006217B">
              <w:rPr>
                <w:rFonts w:asciiTheme="minorHAnsi" w:eastAsiaTheme="minorHAnsi" w:hAnsiTheme="minorHAnsi"/>
              </w:rPr>
              <w:t>onClick(</w:t>
            </w:r>
            <w:proofErr w:type="gramEnd"/>
            <w:r w:rsidR="00F90865" w:rsidRPr="0006217B">
              <w:rPr>
                <w:rFonts w:asciiTheme="minorHAnsi" w:eastAsiaTheme="minorHAnsi" w:hAnsiTheme="minorHAnsi"/>
              </w:rPr>
              <w:t>DialogInterface dialog, int which) {</w:t>
            </w:r>
          </w:p>
          <w:p w14:paraId="465E37DB"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r>
            <w:proofErr w:type="gramStart"/>
            <w:r w:rsidR="00F90865" w:rsidRPr="0006217B">
              <w:rPr>
                <w:rFonts w:asciiTheme="minorHAnsi" w:eastAsiaTheme="minorHAnsi" w:hAnsiTheme="minorHAnsi"/>
              </w:rPr>
              <w:t>result.confirm</w:t>
            </w:r>
            <w:proofErr w:type="gramEnd"/>
            <w:r w:rsidR="00F90865" w:rsidRPr="0006217B">
              <w:rPr>
                <w:rFonts w:asciiTheme="minorHAnsi" w:eastAsiaTheme="minorHAnsi" w:hAnsiTheme="minorHAnsi"/>
              </w:rPr>
              <w:t>();</w:t>
            </w:r>
          </w:p>
          <w:p w14:paraId="2791A5B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t>}</w:t>
            </w:r>
          </w:p>
          <w:p w14:paraId="198F89E5"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roofErr w:type="gramStart"/>
            <w:r w:rsidR="00F90865" w:rsidRPr="0006217B">
              <w:rPr>
                <w:rFonts w:asciiTheme="minorHAnsi" w:eastAsiaTheme="minorHAnsi" w:hAnsiTheme="minorHAnsi"/>
              </w:rPr>
              <w:t>).setNegativeButton</w:t>
            </w:r>
            <w:proofErr w:type="gramEnd"/>
            <w:r w:rsidR="00F90865" w:rsidRPr="0006217B">
              <w:rPr>
                <w:rFonts w:asciiTheme="minorHAnsi" w:eastAsiaTheme="minorHAnsi" w:hAnsiTheme="minorHAnsi"/>
              </w:rPr>
              <w:t xml:space="preserve">(android.R.string.cancel, new </w:t>
            </w:r>
          </w:p>
          <w:p w14:paraId="32A9C7F2"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t>DialogInterface.OnClickListener() {</w:t>
            </w:r>
          </w:p>
          <w:p w14:paraId="366859C5"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t xml:space="preserve">public void </w:t>
            </w:r>
            <w:proofErr w:type="gramStart"/>
            <w:r w:rsidR="00F90865" w:rsidRPr="0006217B">
              <w:rPr>
                <w:rFonts w:asciiTheme="minorHAnsi" w:eastAsiaTheme="minorHAnsi" w:hAnsiTheme="minorHAnsi"/>
              </w:rPr>
              <w:t>onClick(</w:t>
            </w:r>
            <w:proofErr w:type="gramEnd"/>
            <w:r w:rsidR="00F90865" w:rsidRPr="0006217B">
              <w:rPr>
                <w:rFonts w:asciiTheme="minorHAnsi" w:eastAsiaTheme="minorHAnsi" w:hAnsiTheme="minorHAnsi"/>
              </w:rPr>
              <w:t>DialogInterface dialog, int which) {</w:t>
            </w:r>
          </w:p>
          <w:p w14:paraId="5C489FA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r>
            <w:proofErr w:type="gramStart"/>
            <w:r w:rsidR="00F90865" w:rsidRPr="0006217B">
              <w:rPr>
                <w:rFonts w:asciiTheme="minorHAnsi" w:eastAsiaTheme="minorHAnsi" w:hAnsiTheme="minorHAnsi"/>
              </w:rPr>
              <w:t>result.cancel</w:t>
            </w:r>
            <w:proofErr w:type="gramEnd"/>
            <w:r w:rsidR="00F90865" w:rsidRPr="0006217B">
              <w:rPr>
                <w:rFonts w:asciiTheme="minorHAnsi" w:eastAsiaTheme="minorHAnsi" w:hAnsiTheme="minorHAnsi"/>
              </w:rPr>
              <w:t>();</w:t>
            </w:r>
          </w:p>
          <w:p w14:paraId="69218F4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t>}</w:t>
            </w:r>
          </w:p>
          <w:p w14:paraId="478266D1"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roofErr w:type="gramStart"/>
            <w:r w:rsidR="00F90865" w:rsidRPr="0006217B">
              <w:rPr>
                <w:rFonts w:asciiTheme="minorHAnsi" w:eastAsiaTheme="minorHAnsi" w:hAnsiTheme="minorHAnsi"/>
              </w:rPr>
              <w:t>).create</w:t>
            </w:r>
            <w:proofErr w:type="gramEnd"/>
            <w:r w:rsidR="00F90865" w:rsidRPr="0006217B">
              <w:rPr>
                <w:rFonts w:asciiTheme="minorHAnsi" w:eastAsiaTheme="minorHAnsi" w:hAnsiTheme="minorHAnsi"/>
              </w:rPr>
              <w:t>().show();</w:t>
            </w:r>
          </w:p>
          <w:p w14:paraId="70AF397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t>return true;</w:t>
            </w:r>
          </w:p>
          <w:p w14:paraId="0D3C6665"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
          <w:p w14:paraId="6130F45A"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5C29CA04" w14:textId="77777777" w:rsidR="00F90865" w:rsidRPr="0006217B" w:rsidRDefault="00F90865" w:rsidP="00F90865">
      <w:pPr>
        <w:pStyle w:val="cq11"/>
        <w:ind w:leftChars="0" w:left="840"/>
        <w:rPr>
          <w:rFonts w:asciiTheme="minorHAnsi" w:eastAsiaTheme="minorHAnsi" w:hAnsiTheme="minorHAnsi"/>
        </w:rPr>
      </w:pPr>
    </w:p>
    <w:p w14:paraId="4A37F43D" w14:textId="4F52257A" w:rsidR="00F90865" w:rsidRPr="0006217B" w:rsidRDefault="004F2A2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 xml:space="preserve">Application for after </w:t>
      </w:r>
      <w:r w:rsidR="00F90865" w:rsidRPr="0006217B">
        <w:rPr>
          <w:rFonts w:asciiTheme="minorHAnsi" w:eastAsiaTheme="minorHAnsi" w:hAnsiTheme="minorHAnsi" w:hint="eastAsia"/>
        </w:rPr>
        <w:t>Android</w:t>
      </w:r>
      <w:r w:rsidRPr="0006217B">
        <w:rPr>
          <w:rFonts w:asciiTheme="minorHAnsi" w:eastAsiaTheme="minorHAnsi" w:hAnsiTheme="minorHAnsi" w:hint="eastAsia"/>
        </w:rPr>
        <w:t xml:space="preserve"> Lollipop version</w:t>
      </w:r>
    </w:p>
    <w:p w14:paraId="1AFF4BED" w14:textId="342A293E" w:rsidR="004F2A25" w:rsidRPr="0006217B" w:rsidRDefault="004F2A25" w:rsidP="004F2A25">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rPr>
        <w:t>Insecurity page permit and Third Party Cookies</w:t>
      </w:r>
    </w:p>
    <w:tbl>
      <w:tblPr>
        <w:tblStyle w:val="a7"/>
        <w:tblW w:w="0" w:type="auto"/>
        <w:tblInd w:w="840" w:type="dxa"/>
        <w:tblLook w:val="04A0" w:firstRow="1" w:lastRow="0" w:firstColumn="1" w:lastColumn="0" w:noHBand="0" w:noVBand="1"/>
      </w:tblPr>
      <w:tblGrid>
        <w:gridCol w:w="9616"/>
      </w:tblGrid>
      <w:tr w:rsidR="00F90865" w:rsidRPr="0006217B" w14:paraId="1E1DA133" w14:textId="77777777" w:rsidTr="00F90865">
        <w:tc>
          <w:tcPr>
            <w:tcW w:w="10456" w:type="dxa"/>
            <w:shd w:val="clear" w:color="auto" w:fill="D9D9D9" w:themeFill="background1" w:themeFillShade="D9"/>
          </w:tcPr>
          <w:p w14:paraId="5FA19A81" w14:textId="77777777" w:rsidR="00F90865" w:rsidRPr="0006217B" w:rsidRDefault="00F90865" w:rsidP="00F90865">
            <w:pPr>
              <w:pStyle w:val="cq11"/>
              <w:ind w:left="440"/>
              <w:rPr>
                <w:rFonts w:asciiTheme="minorHAnsi" w:eastAsiaTheme="minorHAnsi" w:hAnsiTheme="minorHAnsi"/>
              </w:rPr>
            </w:pPr>
          </w:p>
          <w:p w14:paraId="55B1389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WebSettings settings = </w:t>
            </w:r>
            <w:proofErr w:type="gramStart"/>
            <w:r w:rsidRPr="0006217B">
              <w:rPr>
                <w:rFonts w:asciiTheme="minorHAnsi" w:eastAsiaTheme="minorHAnsi" w:hAnsiTheme="minorHAnsi"/>
              </w:rPr>
              <w:t>view.getSettings</w:t>
            </w:r>
            <w:proofErr w:type="gramEnd"/>
            <w:r w:rsidRPr="0006217B">
              <w:rPr>
                <w:rFonts w:asciiTheme="minorHAnsi" w:eastAsiaTheme="minorHAnsi" w:hAnsiTheme="minorHAnsi"/>
              </w:rPr>
              <w:t>();</w:t>
            </w:r>
          </w:p>
          <w:p w14:paraId="0AD561D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 </w:t>
            </w:r>
          </w:p>
          <w:p w14:paraId="3716115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if(Build.VERSION.SDK_INT&gt;= Build.VERSION_CODES.LOLLIPOP) {</w:t>
            </w:r>
          </w:p>
          <w:p w14:paraId="64A36FCC" w14:textId="77777777" w:rsidR="00F90865" w:rsidRPr="0006217B" w:rsidRDefault="00F90865" w:rsidP="00F90865">
            <w:pPr>
              <w:pStyle w:val="cq11"/>
              <w:ind w:left="440"/>
              <w:rPr>
                <w:rFonts w:asciiTheme="minorHAnsi" w:eastAsiaTheme="minorHAnsi" w:hAnsiTheme="minorHAnsi"/>
              </w:rPr>
            </w:pPr>
          </w:p>
          <w:p w14:paraId="6D04CC5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lastRenderedPageBreak/>
              <w:t xml:space="preserve"> </w:t>
            </w:r>
            <w:r w:rsidR="00F90865" w:rsidRPr="0006217B">
              <w:rPr>
                <w:rFonts w:asciiTheme="minorHAnsi" w:eastAsiaTheme="minorHAnsi" w:hAnsiTheme="minorHAnsi"/>
              </w:rPr>
              <w:t xml:space="preserve"> </w:t>
            </w:r>
            <w:proofErr w:type="gramStart"/>
            <w:r w:rsidR="00F90865" w:rsidRPr="0006217B">
              <w:rPr>
                <w:rFonts w:asciiTheme="minorHAnsi" w:eastAsiaTheme="minorHAnsi" w:hAnsiTheme="minorHAnsi"/>
              </w:rPr>
              <w:t>settings.setMixedContentMode</w:t>
            </w:r>
            <w:proofErr w:type="gramEnd"/>
            <w:r w:rsidR="00F90865" w:rsidRPr="0006217B">
              <w:rPr>
                <w:rFonts w:asciiTheme="minorHAnsi" w:eastAsiaTheme="minorHAnsi" w:hAnsiTheme="minorHAnsi"/>
              </w:rPr>
              <w:t>(settings.MIXED_CONTENT_ALWAYS_ALLOW);</w:t>
            </w:r>
          </w:p>
          <w:p w14:paraId="6C20CAC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CookieManager.cookieManager = CookieManager.getInstance();</w:t>
            </w:r>
          </w:p>
          <w:p w14:paraId="4110EB2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cookieManager.setAcceptCookie(true);</w:t>
            </w:r>
          </w:p>
          <w:p w14:paraId="411AC29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cookieManager.setAcceptThirdPartyCookies(</w:t>
            </w:r>
            <w:proofErr w:type="gramStart"/>
            <w:r w:rsidR="00F90865" w:rsidRPr="0006217B">
              <w:rPr>
                <w:rFonts w:asciiTheme="minorHAnsi" w:eastAsiaTheme="minorHAnsi" w:hAnsiTheme="minorHAnsi"/>
              </w:rPr>
              <w:t>view,true</w:t>
            </w:r>
            <w:proofErr w:type="gramEnd"/>
            <w:r w:rsidR="00F90865" w:rsidRPr="0006217B">
              <w:rPr>
                <w:rFonts w:asciiTheme="minorHAnsi" w:eastAsiaTheme="minorHAnsi" w:hAnsiTheme="minorHAnsi"/>
              </w:rPr>
              <w:t>);</w:t>
            </w:r>
          </w:p>
          <w:p w14:paraId="3AA7D8E6" w14:textId="77777777" w:rsidR="00F90865" w:rsidRPr="0006217B" w:rsidRDefault="00F90865" w:rsidP="00F90865">
            <w:pPr>
              <w:pStyle w:val="cq11"/>
              <w:ind w:left="440"/>
              <w:rPr>
                <w:rFonts w:asciiTheme="minorHAnsi" w:eastAsiaTheme="minorHAnsi" w:hAnsiTheme="minorHAnsi"/>
              </w:rPr>
            </w:pPr>
          </w:p>
          <w:p w14:paraId="5438B251"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71BDD7D9" w14:textId="77777777" w:rsidR="00F90865" w:rsidRPr="0006217B" w:rsidRDefault="00F90865" w:rsidP="00F90865">
      <w:pPr>
        <w:pStyle w:val="cq11"/>
        <w:ind w:leftChars="0" w:left="840"/>
        <w:rPr>
          <w:rFonts w:asciiTheme="minorHAnsi" w:eastAsiaTheme="minorHAnsi" w:hAnsiTheme="minorHAnsi"/>
        </w:rPr>
      </w:pPr>
    </w:p>
    <w:p w14:paraId="1B0E9420"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Main external app list</w:t>
      </w:r>
    </w:p>
    <w:p w14:paraId="19553F82" w14:textId="77777777" w:rsidR="00F90865" w:rsidRPr="0006217B" w:rsidRDefault="00F90865" w:rsidP="00927EB0">
      <w:pPr>
        <w:pStyle w:val="cq11"/>
        <w:numPr>
          <w:ilvl w:val="1"/>
          <w:numId w:val="18"/>
        </w:numPr>
        <w:ind w:leftChars="0"/>
        <w:rPr>
          <w:rFonts w:asciiTheme="minorHAnsi" w:eastAsiaTheme="minorHAnsi" w:hAnsiTheme="minorHAnsi"/>
        </w:rPr>
      </w:pPr>
      <w:r w:rsidRPr="0006217B">
        <w:rPr>
          <w:rFonts w:asciiTheme="minorHAnsi" w:eastAsiaTheme="minorHAnsi" w:hAnsiTheme="minorHAnsi"/>
        </w:rPr>
        <w:t>Schema and Package Name</w:t>
      </w:r>
    </w:p>
    <w:tbl>
      <w:tblPr>
        <w:tblStyle w:val="a7"/>
        <w:tblW w:w="0" w:type="auto"/>
        <w:jc w:val="center"/>
        <w:tblLayout w:type="fixed"/>
        <w:tblLook w:val="04A0" w:firstRow="1" w:lastRow="0" w:firstColumn="1" w:lastColumn="0" w:noHBand="0" w:noVBand="1"/>
      </w:tblPr>
      <w:tblGrid>
        <w:gridCol w:w="3485"/>
        <w:gridCol w:w="3314"/>
        <w:gridCol w:w="3657"/>
      </w:tblGrid>
      <w:tr w:rsidR="00F90865" w:rsidRPr="0006217B" w14:paraId="3F0A0B15" w14:textId="77777777" w:rsidTr="00D157B1">
        <w:trPr>
          <w:jc w:val="center"/>
        </w:trPr>
        <w:tc>
          <w:tcPr>
            <w:tcW w:w="3485" w:type="dxa"/>
            <w:shd w:val="clear" w:color="auto" w:fill="D9D9D9" w:themeFill="background1" w:themeFillShade="D9"/>
            <w:vAlign w:val="center"/>
          </w:tcPr>
          <w:p w14:paraId="76721452"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w:t>
            </w:r>
          </w:p>
        </w:tc>
        <w:tc>
          <w:tcPr>
            <w:tcW w:w="3314" w:type="dxa"/>
            <w:shd w:val="clear" w:color="auto" w:fill="D9D9D9" w:themeFill="background1" w:themeFillShade="D9"/>
            <w:vAlign w:val="center"/>
          </w:tcPr>
          <w:p w14:paraId="1182938A"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Scheme</w:t>
            </w:r>
          </w:p>
        </w:tc>
        <w:tc>
          <w:tcPr>
            <w:tcW w:w="3657" w:type="dxa"/>
            <w:shd w:val="clear" w:color="auto" w:fill="D9D9D9" w:themeFill="background1" w:themeFillShade="D9"/>
            <w:vAlign w:val="center"/>
          </w:tcPr>
          <w:p w14:paraId="5962D173"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Package Name</w:t>
            </w:r>
          </w:p>
        </w:tc>
      </w:tr>
      <w:tr w:rsidR="004F2A25" w:rsidRPr="0006217B" w14:paraId="7E52D433" w14:textId="77777777" w:rsidTr="00D157B1">
        <w:trPr>
          <w:jc w:val="center"/>
        </w:trPr>
        <w:tc>
          <w:tcPr>
            <w:tcW w:w="3485" w:type="dxa"/>
          </w:tcPr>
          <w:p w14:paraId="7F580A74" w14:textId="0053742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ISP</w:t>
            </w:r>
            <w:r w:rsidR="009366F5" w:rsidRPr="0006217B">
              <w:rPr>
                <w:rFonts w:asciiTheme="minorHAnsi" w:eastAsiaTheme="minorHAnsi" w:hAnsiTheme="minorHAnsi" w:hint="eastAsia"/>
              </w:rPr>
              <w:t xml:space="preserve"> Mobile</w:t>
            </w:r>
          </w:p>
        </w:tc>
        <w:tc>
          <w:tcPr>
            <w:tcW w:w="3314" w:type="dxa"/>
          </w:tcPr>
          <w:p w14:paraId="6F95FE92" w14:textId="4E50FC2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ispmobile</w:t>
            </w:r>
          </w:p>
        </w:tc>
        <w:tc>
          <w:tcPr>
            <w:tcW w:w="3657" w:type="dxa"/>
          </w:tcPr>
          <w:p w14:paraId="68541FBF" w14:textId="13E6DAE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kvp.jjy.MispAndroid320</w:t>
            </w:r>
          </w:p>
        </w:tc>
      </w:tr>
      <w:tr w:rsidR="004F2A25" w:rsidRPr="0006217B" w14:paraId="457559E9" w14:textId="77777777" w:rsidTr="00D157B1">
        <w:trPr>
          <w:jc w:val="center"/>
        </w:trPr>
        <w:tc>
          <w:tcPr>
            <w:tcW w:w="3485" w:type="dxa"/>
          </w:tcPr>
          <w:p w14:paraId="4AA3A55C" w14:textId="4FD68536"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KBAP</w:t>
            </w:r>
            <w:r w:rsidR="009366F5" w:rsidRPr="0006217B">
              <w:rPr>
                <w:rFonts w:asciiTheme="minorHAnsi" w:eastAsiaTheme="minorHAnsi" w:hAnsiTheme="minorHAnsi" w:hint="eastAsia"/>
              </w:rPr>
              <w:t>P Card</w:t>
            </w:r>
          </w:p>
        </w:tc>
        <w:tc>
          <w:tcPr>
            <w:tcW w:w="3314" w:type="dxa"/>
          </w:tcPr>
          <w:p w14:paraId="030B8594" w14:textId="42D6DD7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kb-acp</w:t>
            </w:r>
          </w:p>
        </w:tc>
        <w:tc>
          <w:tcPr>
            <w:tcW w:w="3657" w:type="dxa"/>
          </w:tcPr>
          <w:p w14:paraId="6C10395B" w14:textId="47FC0A3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com.kbcard.cxh.appcard</w:t>
            </w:r>
          </w:p>
        </w:tc>
      </w:tr>
      <w:tr w:rsidR="004F2A25" w:rsidRPr="0006217B" w14:paraId="03DB02C5" w14:textId="77777777" w:rsidTr="00D157B1">
        <w:trPr>
          <w:jc w:val="center"/>
        </w:trPr>
        <w:tc>
          <w:tcPr>
            <w:tcW w:w="3485" w:type="dxa"/>
          </w:tcPr>
          <w:p w14:paraId="4207282B" w14:textId="17B8D6A5"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w:t>
            </w:r>
            <w:r w:rsidR="00DA2629" w:rsidRPr="0006217B">
              <w:rPr>
                <w:rFonts w:asciiTheme="minorHAnsi" w:eastAsiaTheme="minorHAnsi" w:hAnsiTheme="minorHAnsi" w:hint="eastAsia"/>
              </w:rPr>
              <w:t xml:space="preserve"> Star Banking</w:t>
            </w:r>
          </w:p>
        </w:tc>
        <w:tc>
          <w:tcPr>
            <w:tcW w:w="3314" w:type="dxa"/>
          </w:tcPr>
          <w:p w14:paraId="279CE25F" w14:textId="3AE01AF2"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kbbank</w:t>
            </w:r>
          </w:p>
        </w:tc>
        <w:tc>
          <w:tcPr>
            <w:tcW w:w="3657" w:type="dxa"/>
          </w:tcPr>
          <w:p w14:paraId="48A52DCE" w14:textId="427679E0"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com.kbstar.kbbank</w:t>
            </w:r>
          </w:p>
        </w:tc>
      </w:tr>
      <w:tr w:rsidR="004F2A25" w:rsidRPr="0006217B" w14:paraId="0762ED96" w14:textId="77777777" w:rsidTr="00D157B1">
        <w:trPr>
          <w:jc w:val="center"/>
        </w:trPr>
        <w:tc>
          <w:tcPr>
            <w:tcW w:w="3485" w:type="dxa"/>
          </w:tcPr>
          <w:p w14:paraId="0405E542" w14:textId="562E568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L.POINT</w:t>
            </w:r>
          </w:p>
        </w:tc>
        <w:tc>
          <w:tcPr>
            <w:tcW w:w="3314" w:type="dxa"/>
          </w:tcPr>
          <w:p w14:paraId="7138D676"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C8863A1" w14:textId="4ABB2056"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com.lottemembers.android</w:t>
            </w:r>
          </w:p>
        </w:tc>
      </w:tr>
      <w:tr w:rsidR="004F2A25" w:rsidRPr="0006217B" w14:paraId="604CEFB2" w14:textId="77777777" w:rsidTr="00D157B1">
        <w:trPr>
          <w:jc w:val="center"/>
        </w:trPr>
        <w:tc>
          <w:tcPr>
            <w:tcW w:w="3485" w:type="dxa"/>
          </w:tcPr>
          <w:p w14:paraId="79413BA7" w14:textId="07D4572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L.pay</w:t>
            </w:r>
          </w:p>
        </w:tc>
        <w:tc>
          <w:tcPr>
            <w:tcW w:w="3314" w:type="dxa"/>
          </w:tcPr>
          <w:p w14:paraId="569A5D4B" w14:textId="7820AA84"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lpayapp</w:t>
            </w:r>
          </w:p>
        </w:tc>
        <w:tc>
          <w:tcPr>
            <w:tcW w:w="3657" w:type="dxa"/>
          </w:tcPr>
          <w:p w14:paraId="7AF9E82D" w14:textId="183A7601"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com..lotte.lpay</w:t>
            </w:r>
          </w:p>
        </w:tc>
      </w:tr>
      <w:tr w:rsidR="004F2A25" w:rsidRPr="0006217B" w14:paraId="2DF182AD" w14:textId="77777777" w:rsidTr="00D157B1">
        <w:trPr>
          <w:jc w:val="center"/>
        </w:trPr>
        <w:tc>
          <w:tcPr>
            <w:tcW w:w="3485" w:type="dxa"/>
          </w:tcPr>
          <w:p w14:paraId="0294687E" w14:textId="190285B3"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LG</w:t>
            </w:r>
            <w:r w:rsidR="00DA2629" w:rsidRPr="0006217B">
              <w:rPr>
                <w:rFonts w:asciiTheme="minorHAnsi" w:eastAsiaTheme="minorHAnsi" w:hAnsiTheme="minorHAnsi" w:hint="eastAsia"/>
              </w:rPr>
              <w:t xml:space="preserve"> Pay</w:t>
            </w:r>
          </w:p>
        </w:tc>
        <w:tc>
          <w:tcPr>
            <w:tcW w:w="3314" w:type="dxa"/>
          </w:tcPr>
          <w:p w14:paraId="127961AC" w14:textId="0FAB0970"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callonlinepay</w:t>
            </w:r>
          </w:p>
        </w:tc>
        <w:tc>
          <w:tcPr>
            <w:tcW w:w="3657" w:type="dxa"/>
          </w:tcPr>
          <w:p w14:paraId="55A4CA4B" w14:textId="2F95BB9F"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com.lge.lgpay</w:t>
            </w:r>
          </w:p>
        </w:tc>
      </w:tr>
      <w:tr w:rsidR="004F2A25" w:rsidRPr="0006217B" w14:paraId="585BB2E4" w14:textId="77777777" w:rsidTr="00D157B1">
        <w:trPr>
          <w:jc w:val="center"/>
        </w:trPr>
        <w:tc>
          <w:tcPr>
            <w:tcW w:w="3485" w:type="dxa"/>
          </w:tcPr>
          <w:p w14:paraId="252F021D" w14:textId="435DDC3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LiiV(</w:t>
            </w:r>
            <w:r w:rsidR="00DA2629" w:rsidRPr="0006217B">
              <w:rPr>
                <w:rFonts w:asciiTheme="minorHAnsi" w:eastAsiaTheme="minorHAnsi" w:hAnsiTheme="minorHAnsi" w:hint="eastAsia"/>
              </w:rPr>
              <w:t>Kookmin Bank</w:t>
            </w:r>
            <w:r w:rsidRPr="0006217B">
              <w:rPr>
                <w:rFonts w:asciiTheme="minorHAnsi" w:eastAsiaTheme="minorHAnsi" w:hAnsiTheme="minorHAnsi" w:hint="eastAsia"/>
              </w:rPr>
              <w:t>)</w:t>
            </w:r>
          </w:p>
        </w:tc>
        <w:tc>
          <w:tcPr>
            <w:tcW w:w="3314" w:type="dxa"/>
          </w:tcPr>
          <w:p w14:paraId="1770CF28" w14:textId="52009CF1"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liivbank</w:t>
            </w:r>
          </w:p>
        </w:tc>
        <w:tc>
          <w:tcPr>
            <w:tcW w:w="3657" w:type="dxa"/>
          </w:tcPr>
          <w:p w14:paraId="5DC7E2FC" w14:textId="7C91A26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com.kbstar.liivbank</w:t>
            </w:r>
          </w:p>
        </w:tc>
      </w:tr>
      <w:tr w:rsidR="004F2A25" w:rsidRPr="0006217B" w14:paraId="022B6163" w14:textId="77777777" w:rsidTr="00D157B1">
        <w:tblPrEx>
          <w:jc w:val="left"/>
        </w:tblPrEx>
        <w:tc>
          <w:tcPr>
            <w:tcW w:w="3485" w:type="dxa"/>
          </w:tcPr>
          <w:p w14:paraId="50EAAA65" w14:textId="3CE81FB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NHAPP</w:t>
            </w:r>
            <w:r w:rsidR="00DA2629" w:rsidRPr="0006217B">
              <w:rPr>
                <w:rFonts w:asciiTheme="minorHAnsi" w:eastAsiaTheme="minorHAnsi" w:hAnsiTheme="minorHAnsi" w:hint="eastAsia"/>
              </w:rPr>
              <w:t xml:space="preserve"> Card</w:t>
            </w:r>
          </w:p>
        </w:tc>
        <w:tc>
          <w:tcPr>
            <w:tcW w:w="3314" w:type="dxa"/>
          </w:tcPr>
          <w:p w14:paraId="5597CF2A" w14:textId="6BD749E2"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nhappcardansimclick</w:t>
            </w:r>
          </w:p>
        </w:tc>
        <w:tc>
          <w:tcPr>
            <w:tcW w:w="3657" w:type="dxa"/>
          </w:tcPr>
          <w:p w14:paraId="3BF35C5E" w14:textId="3D3A59DD"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nh.smart.mobilecard</w:t>
            </w:r>
          </w:p>
        </w:tc>
      </w:tr>
      <w:tr w:rsidR="004F2A25" w:rsidRPr="0006217B" w14:paraId="6E8C3E1C" w14:textId="77777777" w:rsidTr="00D157B1">
        <w:tblPrEx>
          <w:jc w:val="left"/>
        </w:tblPrEx>
        <w:tc>
          <w:tcPr>
            <w:tcW w:w="3485" w:type="dxa"/>
          </w:tcPr>
          <w:p w14:paraId="5543C145" w14:textId="79D7540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w:t>
            </w:r>
            <w:r w:rsidR="00DA2629" w:rsidRPr="0006217B">
              <w:rPr>
                <w:rFonts w:asciiTheme="minorHAnsi" w:eastAsiaTheme="minorHAnsi" w:hAnsiTheme="minorHAnsi" w:hint="eastAsia"/>
              </w:rPr>
              <w:t xml:space="preserve"> All One Pay</w:t>
            </w:r>
          </w:p>
        </w:tc>
        <w:tc>
          <w:tcPr>
            <w:tcW w:w="3314" w:type="dxa"/>
          </w:tcPr>
          <w:p w14:paraId="235A57A7" w14:textId="5A89DCC3"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nhallonepayansimclick</w:t>
            </w:r>
          </w:p>
        </w:tc>
        <w:tc>
          <w:tcPr>
            <w:tcW w:w="3657" w:type="dxa"/>
          </w:tcPr>
          <w:p w14:paraId="5BE15524" w14:textId="75E70C7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nh.smart.nhallonepay</w:t>
            </w:r>
          </w:p>
        </w:tc>
      </w:tr>
      <w:tr w:rsidR="004F2A25" w:rsidRPr="0006217B" w14:paraId="19EB5E27" w14:textId="77777777" w:rsidTr="00D157B1">
        <w:tblPrEx>
          <w:jc w:val="left"/>
        </w:tblPrEx>
        <w:tc>
          <w:tcPr>
            <w:tcW w:w="3485" w:type="dxa"/>
          </w:tcPr>
          <w:p w14:paraId="1537B7ED" w14:textId="45B934A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PAYCO</w:t>
            </w:r>
            <w:r w:rsidR="00DA2629" w:rsidRPr="0006217B">
              <w:rPr>
                <w:rFonts w:asciiTheme="minorHAnsi" w:eastAsiaTheme="minorHAnsi" w:hAnsiTheme="minorHAnsi" w:hint="eastAsia"/>
              </w:rPr>
              <w:t xml:space="preserve"> Easy Payment</w:t>
            </w:r>
          </w:p>
        </w:tc>
        <w:tc>
          <w:tcPr>
            <w:tcW w:w="3314" w:type="dxa"/>
          </w:tcPr>
          <w:p w14:paraId="1597CD67" w14:textId="22198DBF"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payco</w:t>
            </w:r>
          </w:p>
        </w:tc>
        <w:tc>
          <w:tcPr>
            <w:tcW w:w="3657" w:type="dxa"/>
          </w:tcPr>
          <w:p w14:paraId="7BAF94C6" w14:textId="495FA69D"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com.nhnent.payapp</w:t>
            </w:r>
          </w:p>
        </w:tc>
      </w:tr>
      <w:tr w:rsidR="004F2A25" w:rsidRPr="0006217B" w14:paraId="1570AFEB" w14:textId="77777777" w:rsidTr="00D157B1">
        <w:tblPrEx>
          <w:jc w:val="left"/>
        </w:tblPrEx>
        <w:tc>
          <w:tcPr>
            <w:tcW w:w="3485" w:type="dxa"/>
          </w:tcPr>
          <w:p w14:paraId="7587B922" w14:textId="7587A0C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SSGPAY</w:t>
            </w:r>
          </w:p>
        </w:tc>
        <w:tc>
          <w:tcPr>
            <w:tcW w:w="3314" w:type="dxa"/>
          </w:tcPr>
          <w:p w14:paraId="72D64BAE"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22235A5" w14:textId="6F30315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com.ssg.serviceapp.android.egiftcertificate</w:t>
            </w:r>
          </w:p>
        </w:tc>
      </w:tr>
      <w:tr w:rsidR="004F2A25" w:rsidRPr="0006217B" w14:paraId="06F09470" w14:textId="77777777" w:rsidTr="00D157B1">
        <w:tblPrEx>
          <w:jc w:val="left"/>
        </w:tblPrEx>
        <w:tc>
          <w:tcPr>
            <w:tcW w:w="3485" w:type="dxa"/>
          </w:tcPr>
          <w:p w14:paraId="1F198DF5" w14:textId="26E27775"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V3</w:t>
            </w:r>
          </w:p>
        </w:tc>
        <w:tc>
          <w:tcPr>
            <w:tcW w:w="3314" w:type="dxa"/>
          </w:tcPr>
          <w:p w14:paraId="3267C3B3" w14:textId="590D7FA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ahnlabv3mobileplus</w:t>
            </w:r>
          </w:p>
        </w:tc>
        <w:tc>
          <w:tcPr>
            <w:tcW w:w="3657" w:type="dxa"/>
          </w:tcPr>
          <w:p w14:paraId="51CB7FBF" w14:textId="75E7BDD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com.ahnlab.v3mobileplus</w:t>
            </w:r>
          </w:p>
        </w:tc>
      </w:tr>
      <w:tr w:rsidR="004F2A25" w:rsidRPr="0006217B" w14:paraId="7C87B1AC" w14:textId="77777777" w:rsidTr="00D157B1">
        <w:tblPrEx>
          <w:jc w:val="left"/>
        </w:tblPrEx>
        <w:tc>
          <w:tcPr>
            <w:tcW w:w="3485" w:type="dxa"/>
          </w:tcPr>
          <w:p w14:paraId="567B3C31" w14:textId="55AA850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VG</w:t>
            </w:r>
            <w:r w:rsidR="00DA2629" w:rsidRPr="0006217B">
              <w:rPr>
                <w:rFonts w:asciiTheme="minorHAnsi" w:eastAsiaTheme="minorHAnsi" w:hAnsiTheme="minorHAnsi" w:hint="eastAsia"/>
              </w:rPr>
              <w:t xml:space="preserve"> Web Vaccine</w:t>
            </w:r>
          </w:p>
        </w:tc>
        <w:tc>
          <w:tcPr>
            <w:tcW w:w="3314" w:type="dxa"/>
          </w:tcPr>
          <w:p w14:paraId="50C103C9"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17BB03A6" w14:textId="6BD9FE1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kr.co.shiftworks.vguardweb</w:t>
            </w:r>
          </w:p>
        </w:tc>
      </w:tr>
      <w:tr w:rsidR="004F2A25" w:rsidRPr="0006217B" w14:paraId="1C2A4D95" w14:textId="77777777" w:rsidTr="00D157B1">
        <w:tblPrEx>
          <w:jc w:val="left"/>
        </w:tblPrEx>
        <w:tc>
          <w:tcPr>
            <w:tcW w:w="3485" w:type="dxa"/>
          </w:tcPr>
          <w:p w14:paraId="7CB8006D" w14:textId="24F5E54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mVaccine</w:t>
            </w:r>
          </w:p>
        </w:tc>
        <w:tc>
          <w:tcPr>
            <w:tcW w:w="3314" w:type="dxa"/>
          </w:tcPr>
          <w:p w14:paraId="39F559FF" w14:textId="086A2A6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mvaccinestart</w:t>
            </w:r>
          </w:p>
        </w:tc>
        <w:tc>
          <w:tcPr>
            <w:tcW w:w="3657" w:type="dxa"/>
          </w:tcPr>
          <w:p w14:paraId="148A63FB" w14:textId="6BE9F8E0"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com.TouchEn.mVaccine.webs</w:t>
            </w:r>
          </w:p>
        </w:tc>
      </w:tr>
      <w:tr w:rsidR="004F2A25" w:rsidRPr="0006217B" w14:paraId="4EF044E5" w14:textId="77777777" w:rsidTr="00D157B1">
        <w:tblPrEx>
          <w:jc w:val="left"/>
        </w:tblPrEx>
        <w:tc>
          <w:tcPr>
            <w:tcW w:w="3485" w:type="dxa"/>
          </w:tcPr>
          <w:p w14:paraId="1DEF05DA" w14:textId="4892E7AC"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Account</w:t>
            </w:r>
            <w:r w:rsidR="00DA2629" w:rsidRPr="0006217B">
              <w:rPr>
                <w:rFonts w:asciiTheme="minorHAnsi" w:eastAsiaTheme="minorHAnsi" w:hAnsiTheme="minorHAnsi" w:hint="eastAsia"/>
              </w:rPr>
              <w:t xml:space="preserve"> Transfer</w:t>
            </w:r>
          </w:p>
        </w:tc>
        <w:tc>
          <w:tcPr>
            <w:tcW w:w="3314" w:type="dxa"/>
          </w:tcPr>
          <w:p w14:paraId="75C042ED" w14:textId="60A7C3CF"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kftc-bankpay</w:t>
            </w:r>
          </w:p>
        </w:tc>
        <w:tc>
          <w:tcPr>
            <w:tcW w:w="3657" w:type="dxa"/>
          </w:tcPr>
          <w:p w14:paraId="6BD469EB" w14:textId="1F0FBC6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com.kftc.bankpay.android</w:t>
            </w:r>
          </w:p>
        </w:tc>
      </w:tr>
      <w:tr w:rsidR="004F2A25" w:rsidRPr="0006217B" w14:paraId="40773F0D" w14:textId="77777777" w:rsidTr="00D157B1">
        <w:tblPrEx>
          <w:jc w:val="left"/>
        </w:tblPrEx>
        <w:tc>
          <w:tcPr>
            <w:tcW w:w="3485" w:type="dxa"/>
          </w:tcPr>
          <w:p w14:paraId="728FEE03" w14:textId="4BB3D8DB"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Naver Pay</w:t>
            </w:r>
          </w:p>
        </w:tc>
        <w:tc>
          <w:tcPr>
            <w:tcW w:w="3314" w:type="dxa"/>
          </w:tcPr>
          <w:p w14:paraId="16AAEDB7"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366E4C70" w14:textId="7367056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com.nhn.android.search</w:t>
            </w:r>
          </w:p>
        </w:tc>
      </w:tr>
      <w:tr w:rsidR="004F2A25" w:rsidRPr="0006217B" w14:paraId="269C8F7F" w14:textId="77777777" w:rsidTr="00D157B1">
        <w:tblPrEx>
          <w:jc w:val="left"/>
        </w:tblPrEx>
        <w:tc>
          <w:tcPr>
            <w:tcW w:w="3485" w:type="dxa"/>
          </w:tcPr>
          <w:p w14:paraId="39BAB1CF" w14:textId="391E1F48"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Lotte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4A44351B" w14:textId="380D754D"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lotteappcard</w:t>
            </w:r>
          </w:p>
        </w:tc>
        <w:tc>
          <w:tcPr>
            <w:tcW w:w="3657" w:type="dxa"/>
          </w:tcPr>
          <w:p w14:paraId="35B61DA8" w14:textId="7759EB2D"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com.lcacApp</w:t>
            </w:r>
          </w:p>
        </w:tc>
      </w:tr>
      <w:tr w:rsidR="004F2A25" w:rsidRPr="0006217B" w14:paraId="564447E9" w14:textId="77777777" w:rsidTr="00D157B1">
        <w:tblPrEx>
          <w:jc w:val="left"/>
        </w:tblPrEx>
        <w:tc>
          <w:tcPr>
            <w:tcW w:w="3485" w:type="dxa"/>
          </w:tcPr>
          <w:p w14:paraId="5F39D054" w14:textId="654C35F0"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Lotte Mobile Payment</w:t>
            </w:r>
          </w:p>
        </w:tc>
        <w:tc>
          <w:tcPr>
            <w:tcW w:w="3314" w:type="dxa"/>
          </w:tcPr>
          <w:p w14:paraId="47FA1483" w14:textId="4DE7ECF8"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lottesmartpay</w:t>
            </w:r>
          </w:p>
        </w:tc>
        <w:tc>
          <w:tcPr>
            <w:tcW w:w="3657" w:type="dxa"/>
          </w:tcPr>
          <w:p w14:paraId="5FF1B1F1" w14:textId="557AB4C4"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com.lotte.lottesmartpay</w:t>
            </w:r>
          </w:p>
        </w:tc>
      </w:tr>
      <w:tr w:rsidR="004F2A25" w:rsidRPr="0006217B" w14:paraId="5B9BEAAE" w14:textId="77777777" w:rsidTr="00D157B1">
        <w:tblPrEx>
          <w:jc w:val="left"/>
        </w:tblPrEx>
        <w:tc>
          <w:tcPr>
            <w:tcW w:w="3485" w:type="dxa"/>
          </w:tcPr>
          <w:p w14:paraId="14879BED" w14:textId="32166DC2"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Liiv </w:t>
            </w:r>
            <w:r w:rsidR="004F2A25" w:rsidRPr="0006217B">
              <w:rPr>
                <w:rFonts w:asciiTheme="minorHAnsi" w:eastAsiaTheme="minorHAnsi" w:hAnsiTheme="minorHAnsi" w:hint="eastAsia"/>
              </w:rPr>
              <w:t>Next</w:t>
            </w:r>
          </w:p>
        </w:tc>
        <w:tc>
          <w:tcPr>
            <w:tcW w:w="3314" w:type="dxa"/>
          </w:tcPr>
          <w:p w14:paraId="31758440" w14:textId="423E10D1"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newliiv</w:t>
            </w:r>
          </w:p>
        </w:tc>
        <w:tc>
          <w:tcPr>
            <w:tcW w:w="3657" w:type="dxa"/>
          </w:tcPr>
          <w:p w14:paraId="045F6B16" w14:textId="6218050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com.kbstar.reboot</w:t>
            </w:r>
          </w:p>
        </w:tc>
      </w:tr>
      <w:tr w:rsidR="004F2A25" w:rsidRPr="0006217B" w14:paraId="248057D1" w14:textId="77777777" w:rsidTr="00D157B1">
        <w:tblPrEx>
          <w:jc w:val="left"/>
        </w:tblPrEx>
        <w:tc>
          <w:tcPr>
            <w:tcW w:w="3485" w:type="dxa"/>
          </w:tcPr>
          <w:p w14:paraId="0786FE30" w14:textId="5FDAC841"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Samsung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60D23D45" w14:textId="24E03835"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mpocket.online.ansimclick</w:t>
            </w:r>
          </w:p>
        </w:tc>
        <w:tc>
          <w:tcPr>
            <w:tcW w:w="3657" w:type="dxa"/>
          </w:tcPr>
          <w:p w14:paraId="7C8564FE" w14:textId="48D91F92"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kr.co.samsungcard.mpocket</w:t>
            </w:r>
          </w:p>
        </w:tc>
      </w:tr>
      <w:tr w:rsidR="004F2A25" w:rsidRPr="0006217B" w14:paraId="783DDF57" w14:textId="77777777" w:rsidTr="00D157B1">
        <w:tblPrEx>
          <w:jc w:val="left"/>
        </w:tblPrEx>
        <w:tc>
          <w:tcPr>
            <w:tcW w:w="3485" w:type="dxa"/>
          </w:tcPr>
          <w:p w14:paraId="6AB5A3FF" w14:textId="42F96F3F" w:rsidR="004F2A25" w:rsidRPr="0006217B" w:rsidRDefault="00C70CF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Samsung Pay</w:t>
            </w:r>
          </w:p>
        </w:tc>
        <w:tc>
          <w:tcPr>
            <w:tcW w:w="3314" w:type="dxa"/>
          </w:tcPr>
          <w:p w14:paraId="55615AE2" w14:textId="3F3461D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samsungpay</w:t>
            </w:r>
          </w:p>
        </w:tc>
        <w:tc>
          <w:tcPr>
            <w:tcW w:w="3657" w:type="dxa"/>
          </w:tcPr>
          <w:p w14:paraId="12E86380" w14:textId="579AF18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com.samsung.android.spay</w:t>
            </w:r>
          </w:p>
        </w:tc>
      </w:tr>
      <w:tr w:rsidR="004F2A25" w:rsidRPr="0006217B" w14:paraId="5B0FD4ED" w14:textId="77777777" w:rsidTr="00D157B1">
        <w:tblPrEx>
          <w:jc w:val="left"/>
        </w:tblPrEx>
        <w:tc>
          <w:tcPr>
            <w:tcW w:w="3485" w:type="dxa"/>
          </w:tcPr>
          <w:p w14:paraId="78AE157F" w14:textId="7B843F55" w:rsidR="004F2A25" w:rsidRPr="0006217B" w:rsidRDefault="00C70CF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Samsung Pay </w:t>
            </w:r>
            <w:r w:rsidR="004F2A25" w:rsidRPr="0006217B">
              <w:rPr>
                <w:rFonts w:asciiTheme="minorHAnsi" w:eastAsiaTheme="minorHAnsi" w:hAnsiTheme="minorHAnsi" w:hint="eastAsia"/>
              </w:rPr>
              <w:t>(</w:t>
            </w:r>
            <w:r w:rsidRPr="0006217B">
              <w:rPr>
                <w:rFonts w:asciiTheme="minorHAnsi" w:eastAsiaTheme="minorHAnsi" w:hAnsiTheme="minorHAnsi" w:hint="eastAsia"/>
              </w:rPr>
              <w:t>Mini</w:t>
            </w:r>
            <w:r w:rsidR="004F2A25" w:rsidRPr="0006217B">
              <w:rPr>
                <w:rFonts w:asciiTheme="minorHAnsi" w:eastAsiaTheme="minorHAnsi" w:hAnsiTheme="minorHAnsi" w:hint="eastAsia"/>
              </w:rPr>
              <w:t>)</w:t>
            </w:r>
          </w:p>
        </w:tc>
        <w:tc>
          <w:tcPr>
            <w:tcW w:w="3314" w:type="dxa"/>
          </w:tcPr>
          <w:p w14:paraId="497BA3F2"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74D49AA" w14:textId="6BB0C99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com.samsung.android.spaylite</w:t>
            </w:r>
          </w:p>
        </w:tc>
      </w:tr>
      <w:tr w:rsidR="004F2A25" w:rsidRPr="0006217B" w14:paraId="4B407987" w14:textId="77777777" w:rsidTr="00D157B1">
        <w:tblPrEx>
          <w:jc w:val="left"/>
        </w:tblPrEx>
        <w:tc>
          <w:tcPr>
            <w:tcW w:w="3485" w:type="dxa"/>
          </w:tcPr>
          <w:p w14:paraId="09685D98" w14:textId="734E5EDA" w:rsidR="004F2A25" w:rsidRPr="0006217B" w:rsidRDefault="007A1BF7"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Shinhan Pay Fan</w:t>
            </w:r>
            <w:r w:rsidR="00C70CFB" w:rsidRPr="0006217B">
              <w:rPr>
                <w:rFonts w:asciiTheme="minorHAnsi" w:eastAsiaTheme="minorHAnsi" w:hAnsiTheme="minorHAnsi" w:hint="eastAsia"/>
              </w:rPr>
              <w:t xml:space="preserve"> </w:t>
            </w:r>
            <w:r w:rsidR="004F2A25" w:rsidRPr="0006217B">
              <w:rPr>
                <w:rFonts w:asciiTheme="minorHAnsi" w:eastAsiaTheme="minorHAnsi" w:hAnsiTheme="minorHAnsi" w:hint="eastAsia"/>
              </w:rPr>
              <w:t>(</w:t>
            </w:r>
            <w:r w:rsidR="001C4058" w:rsidRPr="0006217B">
              <w:rPr>
                <w:rFonts w:asciiTheme="minorHAnsi" w:eastAsiaTheme="minorHAnsi" w:hAnsiTheme="minorHAnsi" w:hint="eastAsia"/>
              </w:rPr>
              <w:t>Joint Certificate</w:t>
            </w:r>
            <w:r w:rsidR="004F2A25" w:rsidRPr="0006217B">
              <w:rPr>
                <w:rFonts w:asciiTheme="minorHAnsi" w:eastAsiaTheme="minorHAnsi" w:hAnsiTheme="minorHAnsi" w:hint="eastAsia"/>
              </w:rPr>
              <w:t>)</w:t>
            </w:r>
          </w:p>
        </w:tc>
        <w:tc>
          <w:tcPr>
            <w:tcW w:w="3314" w:type="dxa"/>
          </w:tcPr>
          <w:p w14:paraId="03DB4D5D"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0F33A4A8" w14:textId="71B696E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com.shinhancard.smartshinhan</w:t>
            </w:r>
          </w:p>
        </w:tc>
      </w:tr>
      <w:tr w:rsidR="004F2A25" w:rsidRPr="0006217B" w14:paraId="3C2C188E" w14:textId="77777777" w:rsidTr="00D157B1">
        <w:tblPrEx>
          <w:jc w:val="left"/>
        </w:tblPrEx>
        <w:tc>
          <w:tcPr>
            <w:tcW w:w="3485" w:type="dxa"/>
          </w:tcPr>
          <w:p w14:paraId="0383083D" w14:textId="54087D39"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Shinhan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54DFB79E" w14:textId="353DC71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shinhan-sr-ansimclick</w:t>
            </w:r>
          </w:p>
        </w:tc>
        <w:tc>
          <w:tcPr>
            <w:tcW w:w="3657" w:type="dxa"/>
          </w:tcPr>
          <w:p w14:paraId="25940FBA" w14:textId="1E0B91B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com.shcard.smartpay</w:t>
            </w:r>
          </w:p>
        </w:tc>
      </w:tr>
      <w:tr w:rsidR="004F2A25" w:rsidRPr="0006217B" w14:paraId="4363F5A4" w14:textId="77777777" w:rsidTr="00D157B1">
        <w:tblPrEx>
          <w:jc w:val="left"/>
        </w:tblPrEx>
        <w:tc>
          <w:tcPr>
            <w:tcW w:w="3485" w:type="dxa"/>
          </w:tcPr>
          <w:p w14:paraId="02B6CC17" w14:textId="78DD289B"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Shinhan Super</w:t>
            </w:r>
            <w:r w:rsidR="004F2A25" w:rsidRPr="0006217B">
              <w:rPr>
                <w:rFonts w:asciiTheme="minorHAnsi" w:eastAsiaTheme="minorHAnsi" w:hAnsiTheme="minorHAnsi" w:hint="eastAsia"/>
              </w:rPr>
              <w:t xml:space="preserve"> SOL</w:t>
            </w:r>
          </w:p>
        </w:tc>
        <w:tc>
          <w:tcPr>
            <w:tcW w:w="3314" w:type="dxa"/>
          </w:tcPr>
          <w:p w14:paraId="39C0534A"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2481BEC" w14:textId="51C7FB1D"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com.shinhan.smartcaremgr</w:t>
            </w:r>
          </w:p>
        </w:tc>
      </w:tr>
      <w:tr w:rsidR="004F2A25" w:rsidRPr="0006217B" w14:paraId="6D87902F" w14:textId="77777777" w:rsidTr="00D157B1">
        <w:tblPrEx>
          <w:jc w:val="left"/>
        </w:tblPrEx>
        <w:tc>
          <w:tcPr>
            <w:tcW w:w="3485" w:type="dxa"/>
          </w:tcPr>
          <w:p w14:paraId="6CD3644D" w14:textId="0F725138"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Public Certificate / Smart Easy Payment</w:t>
            </w:r>
          </w:p>
        </w:tc>
        <w:tc>
          <w:tcPr>
            <w:tcW w:w="3314" w:type="dxa"/>
          </w:tcPr>
          <w:p w14:paraId="04BBC202" w14:textId="1D027295"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smartpay</w:t>
            </w:r>
          </w:p>
        </w:tc>
        <w:tc>
          <w:tcPr>
            <w:tcW w:w="3657" w:type="dxa"/>
          </w:tcPr>
          <w:p w14:paraId="320E66B9" w14:textId="01F2924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kr.co.citibank.citimobile</w:t>
            </w:r>
          </w:p>
        </w:tc>
      </w:tr>
      <w:tr w:rsidR="004F2A25" w:rsidRPr="0006217B" w14:paraId="0043BD5E" w14:textId="77777777" w:rsidTr="00D157B1">
        <w:tblPrEx>
          <w:jc w:val="left"/>
        </w:tblPrEx>
        <w:tc>
          <w:tcPr>
            <w:tcW w:w="3485" w:type="dxa"/>
          </w:tcPr>
          <w:p w14:paraId="04B35822" w14:textId="0C4DC16A"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Mobile App</w:t>
            </w:r>
          </w:p>
        </w:tc>
        <w:tc>
          <w:tcPr>
            <w:tcW w:w="3314" w:type="dxa"/>
          </w:tcPr>
          <w:p w14:paraId="6F48C9F8" w14:textId="74A086E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citimobile</w:t>
            </w:r>
          </w:p>
        </w:tc>
        <w:tc>
          <w:tcPr>
            <w:tcW w:w="3657" w:type="dxa"/>
          </w:tcPr>
          <w:p w14:paraId="56792315" w14:textId="4D643B0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kr.co.citibank.citimobile</w:t>
            </w:r>
          </w:p>
        </w:tc>
      </w:tr>
      <w:tr w:rsidR="004F2A25" w:rsidRPr="0006217B" w14:paraId="44FBDBC9" w14:textId="77777777" w:rsidTr="00D157B1">
        <w:tblPrEx>
          <w:jc w:val="left"/>
        </w:tblPrEx>
        <w:tc>
          <w:tcPr>
            <w:tcW w:w="3485" w:type="dxa"/>
          </w:tcPr>
          <w:p w14:paraId="41C45F5E" w14:textId="1397D80E"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App Public Certificate</w:t>
            </w:r>
          </w:p>
        </w:tc>
        <w:tc>
          <w:tcPr>
            <w:tcW w:w="3314" w:type="dxa"/>
          </w:tcPr>
          <w:p w14:paraId="258B7709" w14:textId="5534C503"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citicardapp</w:t>
            </w:r>
          </w:p>
        </w:tc>
        <w:tc>
          <w:tcPr>
            <w:tcW w:w="3657" w:type="dxa"/>
          </w:tcPr>
          <w:p w14:paraId="72626CFB" w14:textId="6476EBDD"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com.citibank.cardapp</w:t>
            </w:r>
          </w:p>
        </w:tc>
      </w:tr>
      <w:tr w:rsidR="004F2A25" w:rsidRPr="0006217B" w14:paraId="43AED988" w14:textId="77777777" w:rsidTr="00D157B1">
        <w:tblPrEx>
          <w:jc w:val="left"/>
        </w:tblPrEx>
        <w:tc>
          <w:tcPr>
            <w:tcW w:w="3485" w:type="dxa"/>
          </w:tcPr>
          <w:p w14:paraId="0D2B7894" w14:textId="644ACB25"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App Smart Easy Payment</w:t>
            </w:r>
          </w:p>
        </w:tc>
        <w:tc>
          <w:tcPr>
            <w:tcW w:w="3314" w:type="dxa"/>
          </w:tcPr>
          <w:p w14:paraId="57BD6EFA" w14:textId="52BC726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citispay</w:t>
            </w:r>
          </w:p>
        </w:tc>
        <w:tc>
          <w:tcPr>
            <w:tcW w:w="3657" w:type="dxa"/>
          </w:tcPr>
          <w:p w14:paraId="195742EA" w14:textId="227DC6F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com.citibank.cardapp</w:t>
            </w:r>
          </w:p>
        </w:tc>
      </w:tr>
      <w:tr w:rsidR="004F2A25" w:rsidRPr="0006217B" w14:paraId="36F16A24" w14:textId="77777777" w:rsidTr="00D157B1">
        <w:tblPrEx>
          <w:jc w:val="left"/>
        </w:tblPrEx>
        <w:tc>
          <w:tcPr>
            <w:tcW w:w="3485" w:type="dxa"/>
          </w:tcPr>
          <w:p w14:paraId="25DC1E09" w14:textId="06E5D8A8"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Banking</w:t>
            </w:r>
          </w:p>
        </w:tc>
        <w:tc>
          <w:tcPr>
            <w:tcW w:w="3314" w:type="dxa"/>
          </w:tcPr>
          <w:p w14:paraId="0878FAC4" w14:textId="0A72CEF1"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wooribank</w:t>
            </w:r>
          </w:p>
        </w:tc>
        <w:tc>
          <w:tcPr>
            <w:tcW w:w="3657" w:type="dxa"/>
          </w:tcPr>
          <w:p w14:paraId="2438ED39" w14:textId="7179B13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com.wooribank.smart.npib</w:t>
            </w:r>
          </w:p>
        </w:tc>
      </w:tr>
      <w:tr w:rsidR="004F2A25" w:rsidRPr="0006217B" w14:paraId="07C53D6E" w14:textId="77777777" w:rsidTr="00D157B1">
        <w:tblPrEx>
          <w:jc w:val="left"/>
        </w:tblPrEx>
        <w:tc>
          <w:tcPr>
            <w:tcW w:w="3485" w:type="dxa"/>
          </w:tcPr>
          <w:p w14:paraId="6681B706" w14:textId="3717D70E"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Card</w:t>
            </w:r>
          </w:p>
        </w:tc>
        <w:tc>
          <w:tcPr>
            <w:tcW w:w="3314" w:type="dxa"/>
          </w:tcPr>
          <w:p w14:paraId="19575A1E" w14:textId="154A1DA7"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com.wooricard.smartapp</w:t>
            </w:r>
          </w:p>
        </w:tc>
        <w:tc>
          <w:tcPr>
            <w:tcW w:w="3657" w:type="dxa"/>
          </w:tcPr>
          <w:p w14:paraId="4728EAD1" w14:textId="5760520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com.wooricard.smartapp</w:t>
            </w:r>
          </w:p>
        </w:tc>
      </w:tr>
      <w:tr w:rsidR="004F2A25" w:rsidRPr="0006217B" w14:paraId="31885BD6" w14:textId="77777777" w:rsidTr="00D157B1">
        <w:tblPrEx>
          <w:jc w:val="left"/>
        </w:tblPrEx>
        <w:tc>
          <w:tcPr>
            <w:tcW w:w="3485" w:type="dxa"/>
          </w:tcPr>
          <w:p w14:paraId="34D24ED9" w14:textId="761215E0"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 App Card</w:t>
            </w:r>
          </w:p>
        </w:tc>
        <w:tc>
          <w:tcPr>
            <w:tcW w:w="3314" w:type="dxa"/>
          </w:tcPr>
          <w:p w14:paraId="0327A2EB" w14:textId="0C52E62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wooripay</w:t>
            </w:r>
          </w:p>
        </w:tc>
        <w:tc>
          <w:tcPr>
            <w:tcW w:w="3657" w:type="dxa"/>
          </w:tcPr>
          <w:p w14:paraId="22A1BACF" w14:textId="6354CBA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com.wooricard.wpay</w:t>
            </w:r>
          </w:p>
        </w:tc>
      </w:tr>
      <w:tr w:rsidR="004F2A25" w:rsidRPr="0006217B" w14:paraId="2D29B6B0" w14:textId="77777777" w:rsidTr="00D157B1">
        <w:tblPrEx>
          <w:jc w:val="left"/>
        </w:tblPrEx>
        <w:tc>
          <w:tcPr>
            <w:tcW w:w="3485" w:type="dxa"/>
          </w:tcPr>
          <w:p w14:paraId="5737F9E8" w14:textId="30CF8595"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Kakao Pay</w:t>
            </w:r>
          </w:p>
        </w:tc>
        <w:tc>
          <w:tcPr>
            <w:tcW w:w="3314" w:type="dxa"/>
          </w:tcPr>
          <w:p w14:paraId="197B18F8"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27993D9" w14:textId="426D4CA4"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com.kakao.talk</w:t>
            </w:r>
          </w:p>
        </w:tc>
      </w:tr>
      <w:tr w:rsidR="004F2A25" w:rsidRPr="0006217B" w14:paraId="4BCEA252" w14:textId="77777777" w:rsidTr="00D157B1">
        <w:tblPrEx>
          <w:jc w:val="left"/>
        </w:tblPrEx>
        <w:tc>
          <w:tcPr>
            <w:tcW w:w="3485" w:type="dxa"/>
          </w:tcPr>
          <w:p w14:paraId="34524306" w14:textId="415B5136" w:rsidR="004F2A25" w:rsidRPr="0006217B" w:rsidRDefault="0028484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Kona Gimpo Pay</w:t>
            </w:r>
          </w:p>
        </w:tc>
        <w:tc>
          <w:tcPr>
            <w:tcW w:w="3314" w:type="dxa"/>
          </w:tcPr>
          <w:p w14:paraId="52E202CA"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4391CF68" w14:textId="123D8624"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gov.gimpo.gpay</w:t>
            </w:r>
          </w:p>
        </w:tc>
      </w:tr>
      <w:tr w:rsidR="004F2A25" w:rsidRPr="0006217B" w14:paraId="1851AE08" w14:textId="77777777" w:rsidTr="00D157B1">
        <w:tblPrEx>
          <w:jc w:val="left"/>
        </w:tblPrEx>
        <w:tc>
          <w:tcPr>
            <w:tcW w:w="3485" w:type="dxa"/>
          </w:tcPr>
          <w:p w14:paraId="5135FFF3" w14:textId="20C510A6" w:rsidR="004F2A25" w:rsidRPr="0006217B" w:rsidRDefault="0028484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Toss</w:t>
            </w:r>
          </w:p>
        </w:tc>
        <w:tc>
          <w:tcPr>
            <w:tcW w:w="3314" w:type="dxa"/>
          </w:tcPr>
          <w:p w14:paraId="1FA8F727" w14:textId="5B32E838"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supertoss</w:t>
            </w:r>
          </w:p>
        </w:tc>
        <w:tc>
          <w:tcPr>
            <w:tcW w:w="3657" w:type="dxa"/>
          </w:tcPr>
          <w:p w14:paraId="301E5FE5" w14:textId="4B038E20"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viva.republica.toss</w:t>
            </w:r>
          </w:p>
        </w:tc>
      </w:tr>
      <w:tr w:rsidR="004F2A25" w:rsidRPr="0006217B" w14:paraId="5D089B3A" w14:textId="77777777" w:rsidTr="00D157B1">
        <w:tblPrEx>
          <w:jc w:val="left"/>
        </w:tblPrEx>
        <w:tc>
          <w:tcPr>
            <w:tcW w:w="3485" w:type="dxa"/>
          </w:tcPr>
          <w:p w14:paraId="108E3A95" w14:textId="59BC01B4" w:rsidR="004F2A25" w:rsidRPr="0006217B" w:rsidRDefault="00BB7EA8"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Tmoney Daem Daem</w:t>
            </w:r>
          </w:p>
        </w:tc>
        <w:tc>
          <w:tcPr>
            <w:tcW w:w="3314" w:type="dxa"/>
          </w:tcPr>
          <w:p w14:paraId="3B6A1928"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7053E1C1" w14:textId="06E27331"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com.tmoney.nfc_pay</w:t>
            </w:r>
          </w:p>
        </w:tc>
      </w:tr>
      <w:tr w:rsidR="004F2A25" w:rsidRPr="0006217B" w14:paraId="205447A9" w14:textId="77777777" w:rsidTr="00D157B1">
        <w:tblPrEx>
          <w:jc w:val="left"/>
        </w:tblPrEx>
        <w:tc>
          <w:tcPr>
            <w:tcW w:w="3485" w:type="dxa"/>
          </w:tcPr>
          <w:p w14:paraId="2E37F27D" w14:textId="10A779EB" w:rsidR="004F2A25" w:rsidRPr="0006217B" w:rsidRDefault="00BB7EA8"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Tmoney In-App</w:t>
            </w:r>
          </w:p>
        </w:tc>
        <w:tc>
          <w:tcPr>
            <w:tcW w:w="3314" w:type="dxa"/>
          </w:tcPr>
          <w:p w14:paraId="335E66E6"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479E55F4" w14:textId="4D2AF12F"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com.tmoney.inapp</w:t>
            </w:r>
          </w:p>
        </w:tc>
      </w:tr>
      <w:tr w:rsidR="004F2A25" w:rsidRPr="0006217B" w14:paraId="5259834C" w14:textId="77777777" w:rsidTr="00D157B1">
        <w:tblPrEx>
          <w:jc w:val="left"/>
        </w:tblPrEx>
        <w:tc>
          <w:tcPr>
            <w:tcW w:w="3485" w:type="dxa"/>
          </w:tcPr>
          <w:p w14:paraId="5C4DE5F3" w14:textId="56D35BA4" w:rsidR="004F2A25" w:rsidRPr="0006217B" w:rsidRDefault="00BB7EA8"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Paypin</w:t>
            </w:r>
          </w:p>
        </w:tc>
        <w:tc>
          <w:tcPr>
            <w:tcW w:w="3314" w:type="dxa"/>
          </w:tcPr>
          <w:p w14:paraId="337B8706" w14:textId="7D33E334"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paypin</w:t>
            </w:r>
          </w:p>
        </w:tc>
        <w:tc>
          <w:tcPr>
            <w:tcW w:w="3657" w:type="dxa"/>
          </w:tcPr>
          <w:p w14:paraId="24F7D2AA" w14:textId="4AA04A1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com.skp.android.paypin</w:t>
            </w:r>
          </w:p>
        </w:tc>
      </w:tr>
      <w:tr w:rsidR="004F2A25" w:rsidRPr="0006217B" w14:paraId="2AFF3D18" w14:textId="77777777" w:rsidTr="00D157B1">
        <w:tblPrEx>
          <w:jc w:val="left"/>
        </w:tblPrEx>
        <w:tc>
          <w:tcPr>
            <w:tcW w:w="3485" w:type="dxa"/>
          </w:tcPr>
          <w:p w14:paraId="4F0ED5A6" w14:textId="4A02A3EF"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Hana </w:t>
            </w:r>
            <w:r w:rsidR="004F2A25" w:rsidRPr="0006217B">
              <w:rPr>
                <w:rFonts w:asciiTheme="minorHAnsi" w:eastAsiaTheme="minorHAnsi" w:hAnsiTheme="minorHAnsi" w:hint="eastAsia"/>
              </w:rPr>
              <w:t>(</w:t>
            </w:r>
            <w:r w:rsidRPr="0006217B">
              <w:rPr>
                <w:rFonts w:asciiTheme="minorHAnsi" w:eastAsiaTheme="minorHAnsi" w:hAnsiTheme="minorHAnsi" w:hint="eastAsia"/>
              </w:rPr>
              <w:t>Mobipay</w:t>
            </w:r>
            <w:r w:rsidR="004F2A25" w:rsidRPr="0006217B">
              <w:rPr>
                <w:rFonts w:asciiTheme="minorHAnsi" w:eastAsiaTheme="minorHAnsi" w:hAnsiTheme="minorHAnsi" w:hint="eastAsia"/>
              </w:rPr>
              <w:t>)</w:t>
            </w:r>
          </w:p>
        </w:tc>
        <w:tc>
          <w:tcPr>
            <w:tcW w:w="3314" w:type="dxa"/>
          </w:tcPr>
          <w:p w14:paraId="07270F62" w14:textId="1DD02BC3"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cloudpay</w:t>
            </w:r>
          </w:p>
        </w:tc>
        <w:tc>
          <w:tcPr>
            <w:tcW w:w="3657" w:type="dxa"/>
          </w:tcPr>
          <w:p w14:paraId="0085E06C" w14:textId="562B9F8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com.hanaskcard.paycla</w:t>
            </w:r>
          </w:p>
        </w:tc>
      </w:tr>
      <w:tr w:rsidR="004F2A25" w:rsidRPr="0006217B" w14:paraId="5E6A64D3" w14:textId="77777777" w:rsidTr="00D157B1">
        <w:tblPrEx>
          <w:jc w:val="left"/>
        </w:tblPrEx>
        <w:tc>
          <w:tcPr>
            <w:tcW w:w="3485" w:type="dxa"/>
          </w:tcPr>
          <w:p w14:paraId="1CD77B7E" w14:textId="16D4DE08"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Members</w:t>
            </w:r>
          </w:p>
        </w:tc>
        <w:tc>
          <w:tcPr>
            <w:tcW w:w="3314" w:type="dxa"/>
          </w:tcPr>
          <w:p w14:paraId="11A9517A"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7A77619" w14:textId="7C04E33F"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kr.co.hanamembers.hmscustomer</w:t>
            </w:r>
          </w:p>
        </w:tc>
      </w:tr>
      <w:tr w:rsidR="004F2A25" w:rsidRPr="0006217B" w14:paraId="750062B3" w14:textId="77777777" w:rsidTr="00D157B1">
        <w:tblPrEx>
          <w:jc w:val="left"/>
        </w:tblPrEx>
        <w:tc>
          <w:tcPr>
            <w:tcW w:w="3485" w:type="dxa"/>
          </w:tcPr>
          <w:p w14:paraId="32AADCA4" w14:textId="0DA0000A"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Members Wallet</w:t>
            </w:r>
          </w:p>
        </w:tc>
        <w:tc>
          <w:tcPr>
            <w:tcW w:w="3314" w:type="dxa"/>
          </w:tcPr>
          <w:p w14:paraId="5FDF439D" w14:textId="1BB5F6C8"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hanawalletmembers</w:t>
            </w:r>
          </w:p>
        </w:tc>
        <w:tc>
          <w:tcPr>
            <w:tcW w:w="3657" w:type="dxa"/>
          </w:tcPr>
          <w:p w14:paraId="1331B52E" w14:textId="2EC921E3"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com.hanaskcard.paycla</w:t>
            </w:r>
          </w:p>
        </w:tc>
      </w:tr>
      <w:tr w:rsidR="004F2A25" w:rsidRPr="0006217B" w14:paraId="3F90B0A4" w14:textId="77777777" w:rsidTr="00D157B1">
        <w:tblPrEx>
          <w:jc w:val="left"/>
        </w:tblPrEx>
        <w:tc>
          <w:tcPr>
            <w:tcW w:w="3485" w:type="dxa"/>
          </w:tcPr>
          <w:p w14:paraId="2AD767B0" w14:textId="1D9EF194"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Hyundai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24B18BC1" w14:textId="44B7BAE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hdcardappcardansimclick</w:t>
            </w:r>
          </w:p>
        </w:tc>
        <w:tc>
          <w:tcPr>
            <w:tcW w:w="3657" w:type="dxa"/>
          </w:tcPr>
          <w:p w14:paraId="4A4B2329" w14:textId="578A4EB1"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com.hyundaicard.appcard</w:t>
            </w:r>
          </w:p>
        </w:tc>
      </w:tr>
    </w:tbl>
    <w:p w14:paraId="2CD547C4" w14:textId="77777777" w:rsidR="00F90865" w:rsidRPr="0006217B" w:rsidRDefault="00F90865" w:rsidP="00F90865">
      <w:pPr>
        <w:pStyle w:val="cq11"/>
        <w:ind w:leftChars="0" w:left="1240"/>
        <w:rPr>
          <w:rFonts w:asciiTheme="minorHAnsi" w:eastAsiaTheme="minorHAnsi" w:hAnsiTheme="minorHAnsi"/>
        </w:rPr>
      </w:pPr>
    </w:p>
    <w:p w14:paraId="0D2EE8EC" w14:textId="77777777" w:rsidR="00D56FA0" w:rsidRPr="0006217B" w:rsidRDefault="00C74A8C">
      <w:pPr>
        <w:pStyle w:val="2"/>
        <w:rPr>
          <w:rFonts w:asciiTheme="minorHAnsi" w:eastAsiaTheme="minorHAnsi" w:hAnsiTheme="minorHAnsi"/>
        </w:rPr>
      </w:pPr>
      <w:bookmarkStart w:id="36" w:name="_Toc172043443"/>
      <w:r w:rsidRPr="0006217B">
        <w:rPr>
          <w:rFonts w:asciiTheme="minorHAnsi" w:eastAsiaTheme="minorHAnsi" w:hAnsiTheme="minorHAnsi" w:hint="eastAsia"/>
        </w:rPr>
        <w:t>IOS</w:t>
      </w:r>
      <w:bookmarkEnd w:id="36"/>
    </w:p>
    <w:p w14:paraId="5BAA5A7C"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U</w:t>
      </w:r>
      <w:r w:rsidRPr="0006217B">
        <w:rPr>
          <w:rFonts w:asciiTheme="minorHAnsi" w:eastAsiaTheme="minorHAnsi" w:hAnsiTheme="minorHAnsi"/>
        </w:rPr>
        <w:t>RL Scheme setting</w:t>
      </w:r>
    </w:p>
    <w:p w14:paraId="5934FB9A" w14:textId="31A87BF0" w:rsidR="004F2A25" w:rsidRPr="0006217B" w:rsidRDefault="004F2A25" w:rsidP="000749E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rPr>
        <w:t>For IOS 9 and higher, due to strengthened security policy, in the plist file, App Schema should be registered in LSApplicationQueriesSchemes key.</w:t>
      </w:r>
    </w:p>
    <w:p w14:paraId="578597D9" w14:textId="66D0B75A" w:rsidR="004F2A25" w:rsidRPr="0006217B" w:rsidRDefault="004F2A25" w:rsidP="000749E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0000"/>
        </w:rPr>
        <w:t>There may be additions or changes to the LSApplicationQueriesSchemes registration list depending on the situations of the financial company providing the APP.</w:t>
      </w:r>
    </w:p>
    <w:tbl>
      <w:tblPr>
        <w:tblStyle w:val="a7"/>
        <w:tblW w:w="0" w:type="auto"/>
        <w:jc w:val="center"/>
        <w:tblLayout w:type="fixed"/>
        <w:tblLook w:val="04A0" w:firstRow="1" w:lastRow="0" w:firstColumn="1" w:lastColumn="0" w:noHBand="0" w:noVBand="1"/>
      </w:tblPr>
      <w:tblGrid>
        <w:gridCol w:w="4808"/>
        <w:gridCol w:w="4808"/>
      </w:tblGrid>
      <w:tr w:rsidR="00F90865" w:rsidRPr="0006217B" w14:paraId="7DC67D19" w14:textId="77777777" w:rsidTr="00F90865">
        <w:trPr>
          <w:jc w:val="center"/>
        </w:trPr>
        <w:tc>
          <w:tcPr>
            <w:tcW w:w="4808" w:type="dxa"/>
            <w:shd w:val="clear" w:color="auto" w:fill="D9D9D9" w:themeFill="background1" w:themeFillShade="D9"/>
            <w:vAlign w:val="center"/>
          </w:tcPr>
          <w:p w14:paraId="315E1C17"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w:t>
            </w:r>
          </w:p>
        </w:tc>
        <w:tc>
          <w:tcPr>
            <w:tcW w:w="4808" w:type="dxa"/>
            <w:shd w:val="clear" w:color="auto" w:fill="D9D9D9" w:themeFill="background1" w:themeFillShade="D9"/>
            <w:vAlign w:val="center"/>
          </w:tcPr>
          <w:p w14:paraId="02687E6B"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Scheme</w:t>
            </w:r>
          </w:p>
        </w:tc>
      </w:tr>
      <w:tr w:rsidR="004F2A25" w:rsidRPr="0006217B" w14:paraId="18D5B951" w14:textId="77777777" w:rsidTr="004E4C97">
        <w:trPr>
          <w:jc w:val="center"/>
        </w:trPr>
        <w:tc>
          <w:tcPr>
            <w:tcW w:w="4808" w:type="dxa"/>
          </w:tcPr>
          <w:p w14:paraId="42BA2B0F" w14:textId="577A809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ISP </w:t>
            </w:r>
            <w:r w:rsidR="00D157B1" w:rsidRPr="0006217B">
              <w:rPr>
                <w:rFonts w:asciiTheme="minorHAnsi" w:eastAsiaTheme="minorHAnsi" w:hAnsiTheme="minorHAnsi" w:hint="eastAsia"/>
              </w:rPr>
              <w:t>Mobile</w:t>
            </w:r>
          </w:p>
        </w:tc>
        <w:tc>
          <w:tcPr>
            <w:tcW w:w="4808" w:type="dxa"/>
          </w:tcPr>
          <w:p w14:paraId="7B12BC7B" w14:textId="66CE3BF2"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ispmobile</w:t>
            </w:r>
          </w:p>
        </w:tc>
      </w:tr>
      <w:tr w:rsidR="004F2A25" w:rsidRPr="0006217B" w14:paraId="10BE798F" w14:textId="77777777" w:rsidTr="004E4C97">
        <w:trPr>
          <w:jc w:val="center"/>
        </w:trPr>
        <w:tc>
          <w:tcPr>
            <w:tcW w:w="4808" w:type="dxa"/>
          </w:tcPr>
          <w:p w14:paraId="5A330B00" w14:textId="28429E0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KB APP </w:t>
            </w:r>
            <w:r w:rsidR="00D157B1" w:rsidRPr="0006217B">
              <w:rPr>
                <w:rFonts w:asciiTheme="minorHAnsi" w:eastAsiaTheme="minorHAnsi" w:hAnsiTheme="minorHAnsi" w:hint="eastAsia"/>
              </w:rPr>
              <w:t>Card</w:t>
            </w:r>
          </w:p>
        </w:tc>
        <w:tc>
          <w:tcPr>
            <w:tcW w:w="4808" w:type="dxa"/>
          </w:tcPr>
          <w:p w14:paraId="7339F024" w14:textId="485CB0A9"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kb-acp</w:t>
            </w:r>
          </w:p>
        </w:tc>
      </w:tr>
      <w:tr w:rsidR="004F2A25" w:rsidRPr="0006217B" w14:paraId="22D8E4E0" w14:textId="77777777" w:rsidTr="004E4C97">
        <w:trPr>
          <w:jc w:val="center"/>
        </w:trPr>
        <w:tc>
          <w:tcPr>
            <w:tcW w:w="4808" w:type="dxa"/>
          </w:tcPr>
          <w:p w14:paraId="764A2CC0" w14:textId="227124AD"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w:t>
            </w:r>
            <w:r w:rsidR="00D157B1"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D157B1" w:rsidRPr="0006217B">
              <w:rPr>
                <w:rFonts w:asciiTheme="minorHAnsi" w:eastAsiaTheme="minorHAnsi" w:hAnsiTheme="minorHAnsi" w:hint="eastAsia"/>
              </w:rPr>
              <w:t>Kookmin Bank</w:t>
            </w:r>
            <w:r w:rsidRPr="0006217B">
              <w:rPr>
                <w:rFonts w:asciiTheme="minorHAnsi" w:eastAsiaTheme="minorHAnsi" w:hAnsiTheme="minorHAnsi" w:hint="eastAsia"/>
              </w:rPr>
              <w:t>)</w:t>
            </w:r>
          </w:p>
        </w:tc>
        <w:tc>
          <w:tcPr>
            <w:tcW w:w="4808" w:type="dxa"/>
          </w:tcPr>
          <w:p w14:paraId="16A3BEBC" w14:textId="305B63DA"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liivbank</w:t>
            </w:r>
          </w:p>
        </w:tc>
      </w:tr>
      <w:tr w:rsidR="004F2A25" w:rsidRPr="0006217B" w14:paraId="7A8AA61B" w14:textId="77777777" w:rsidTr="004E4C97">
        <w:trPr>
          <w:jc w:val="center"/>
        </w:trPr>
        <w:tc>
          <w:tcPr>
            <w:tcW w:w="4808" w:type="dxa"/>
          </w:tcPr>
          <w:p w14:paraId="75D13027" w14:textId="274F4CF0" w:rsidR="004F2A25" w:rsidRPr="0006217B" w:rsidRDefault="00D157B1"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w:t>
            </w:r>
            <w:r w:rsidR="004F2A25" w:rsidRPr="0006217B">
              <w:rPr>
                <w:rFonts w:asciiTheme="minorHAnsi" w:eastAsiaTheme="minorHAnsi" w:hAnsiTheme="minorHAnsi" w:hint="eastAsia"/>
              </w:rPr>
              <w:t xml:space="preserve"> Next</w:t>
            </w:r>
          </w:p>
        </w:tc>
        <w:tc>
          <w:tcPr>
            <w:tcW w:w="4808" w:type="dxa"/>
          </w:tcPr>
          <w:p w14:paraId="75312CA5" w14:textId="05F71BEF"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newliiv</w:t>
            </w:r>
          </w:p>
        </w:tc>
      </w:tr>
      <w:tr w:rsidR="004F2A25" w:rsidRPr="0006217B" w14:paraId="222CF0B2" w14:textId="77777777" w:rsidTr="004E4C97">
        <w:trPr>
          <w:jc w:val="center"/>
        </w:trPr>
        <w:tc>
          <w:tcPr>
            <w:tcW w:w="4808" w:type="dxa"/>
          </w:tcPr>
          <w:p w14:paraId="341356DD" w14:textId="15715F5B"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KB</w:t>
            </w:r>
            <w:r w:rsidR="00D157B1" w:rsidRPr="0006217B">
              <w:rPr>
                <w:rFonts w:asciiTheme="minorHAnsi" w:eastAsiaTheme="minorHAnsi" w:hAnsiTheme="minorHAnsi" w:hint="eastAsia"/>
              </w:rPr>
              <w:t xml:space="preserve"> Star Banking</w:t>
            </w:r>
          </w:p>
        </w:tc>
        <w:tc>
          <w:tcPr>
            <w:tcW w:w="4808" w:type="dxa"/>
          </w:tcPr>
          <w:p w14:paraId="64F83C44" w14:textId="709A15C8"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kbbank</w:t>
            </w:r>
          </w:p>
        </w:tc>
      </w:tr>
      <w:tr w:rsidR="004F2A25" w:rsidRPr="0006217B" w14:paraId="60445B14" w14:textId="77777777" w:rsidTr="004E4C97">
        <w:trPr>
          <w:jc w:val="center"/>
        </w:trPr>
        <w:tc>
          <w:tcPr>
            <w:tcW w:w="4808" w:type="dxa"/>
          </w:tcPr>
          <w:p w14:paraId="311A9709" w14:textId="77BD98CF"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Lotte</w:t>
            </w:r>
            <w:r w:rsidR="004F2A25" w:rsidRPr="0006217B">
              <w:rPr>
                <w:rFonts w:asciiTheme="minorHAnsi" w:eastAsiaTheme="minorHAnsi" w:hAnsiTheme="minorHAnsi" w:hint="eastAsia"/>
              </w:rPr>
              <w:t xml:space="preserve"> APP </w:t>
            </w:r>
            <w:r w:rsidRPr="0006217B">
              <w:rPr>
                <w:rFonts w:asciiTheme="minorHAnsi" w:eastAsiaTheme="minorHAnsi" w:hAnsiTheme="minorHAnsi" w:hint="eastAsia"/>
              </w:rPr>
              <w:t>Card</w:t>
            </w:r>
          </w:p>
        </w:tc>
        <w:tc>
          <w:tcPr>
            <w:tcW w:w="4808" w:type="dxa"/>
          </w:tcPr>
          <w:p w14:paraId="6420FADA" w14:textId="2F7465EA"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lotteappcard</w:t>
            </w:r>
          </w:p>
        </w:tc>
      </w:tr>
      <w:tr w:rsidR="004F2A25" w:rsidRPr="0006217B" w14:paraId="7605E1B9" w14:textId="77777777" w:rsidTr="004E4C97">
        <w:trPr>
          <w:jc w:val="center"/>
        </w:trPr>
        <w:tc>
          <w:tcPr>
            <w:tcW w:w="4808" w:type="dxa"/>
          </w:tcPr>
          <w:p w14:paraId="3966FEF5" w14:textId="10E064EC"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Lotte Smart Pay</w:t>
            </w:r>
          </w:p>
        </w:tc>
        <w:tc>
          <w:tcPr>
            <w:tcW w:w="4808" w:type="dxa"/>
          </w:tcPr>
          <w:p w14:paraId="3F4FDE09" w14:textId="1F96FB6F"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lottesmartpay</w:t>
            </w:r>
          </w:p>
        </w:tc>
      </w:tr>
      <w:tr w:rsidR="004F2A25" w:rsidRPr="0006217B" w14:paraId="73474055" w14:textId="77777777" w:rsidTr="004E4C97">
        <w:trPr>
          <w:jc w:val="center"/>
        </w:trPr>
        <w:tc>
          <w:tcPr>
            <w:tcW w:w="4808" w:type="dxa"/>
          </w:tcPr>
          <w:p w14:paraId="5AB169F8" w14:textId="1E5B1680"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Hyundai</w:t>
            </w:r>
            <w:r w:rsidR="004F2A25" w:rsidRPr="0006217B">
              <w:rPr>
                <w:rFonts w:asciiTheme="minorHAnsi" w:eastAsiaTheme="minorHAnsi" w:hAnsiTheme="minorHAnsi" w:hint="eastAsia"/>
              </w:rPr>
              <w:t xml:space="preserve"> APP </w:t>
            </w:r>
            <w:r w:rsidRPr="0006217B">
              <w:rPr>
                <w:rFonts w:asciiTheme="minorHAnsi" w:eastAsiaTheme="minorHAnsi" w:hAnsiTheme="minorHAnsi" w:hint="eastAsia"/>
              </w:rPr>
              <w:t>Card</w:t>
            </w:r>
          </w:p>
        </w:tc>
        <w:tc>
          <w:tcPr>
            <w:tcW w:w="4808" w:type="dxa"/>
          </w:tcPr>
          <w:p w14:paraId="633B415C" w14:textId="5DCC2A49"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hdcardappcardansimclick</w:t>
            </w:r>
          </w:p>
        </w:tc>
      </w:tr>
      <w:tr w:rsidR="004F2A25" w:rsidRPr="0006217B" w14:paraId="5F4E04FB" w14:textId="77777777" w:rsidTr="004E4C97">
        <w:trPr>
          <w:jc w:val="center"/>
        </w:trPr>
        <w:tc>
          <w:tcPr>
            <w:tcW w:w="4808" w:type="dxa"/>
          </w:tcPr>
          <w:p w14:paraId="0F7BFBE3" w14:textId="52974BCB"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Hyundai Public Certificate App</w:t>
            </w:r>
          </w:p>
        </w:tc>
        <w:tc>
          <w:tcPr>
            <w:tcW w:w="4808" w:type="dxa"/>
          </w:tcPr>
          <w:p w14:paraId="227AE272" w14:textId="308B7CC9"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smhyundaiansimclick</w:t>
            </w:r>
          </w:p>
        </w:tc>
      </w:tr>
      <w:tr w:rsidR="004F2A25" w:rsidRPr="0006217B" w14:paraId="1A835651" w14:textId="77777777" w:rsidTr="004E4C97">
        <w:trPr>
          <w:jc w:val="center"/>
        </w:trPr>
        <w:tc>
          <w:tcPr>
            <w:tcW w:w="4808" w:type="dxa"/>
          </w:tcPr>
          <w:p w14:paraId="4F21FBA8" w14:textId="6EE790A4"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Samsung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4808" w:type="dxa"/>
          </w:tcPr>
          <w:p w14:paraId="65C03A24" w14:textId="750C5037"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mpocket.online.ansimclick</w:t>
            </w:r>
          </w:p>
        </w:tc>
      </w:tr>
      <w:tr w:rsidR="004F2A25" w:rsidRPr="0006217B" w14:paraId="151CF6CB" w14:textId="77777777" w:rsidTr="004E4C97">
        <w:trPr>
          <w:jc w:val="center"/>
        </w:trPr>
        <w:tc>
          <w:tcPr>
            <w:tcW w:w="4808" w:type="dxa"/>
          </w:tcPr>
          <w:p w14:paraId="3B930FBB" w14:textId="593E3681"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Samsung Public Certificate App</w:t>
            </w:r>
          </w:p>
        </w:tc>
        <w:tc>
          <w:tcPr>
            <w:tcW w:w="4808" w:type="dxa"/>
          </w:tcPr>
          <w:p w14:paraId="13CF5C84" w14:textId="43A0D684"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scardcertiapp</w:t>
            </w:r>
          </w:p>
        </w:tc>
      </w:tr>
      <w:tr w:rsidR="004F2A25" w:rsidRPr="0006217B" w14:paraId="6051EA50" w14:textId="77777777" w:rsidTr="004E4C97">
        <w:trPr>
          <w:jc w:val="center"/>
        </w:trPr>
        <w:tc>
          <w:tcPr>
            <w:tcW w:w="4808" w:type="dxa"/>
          </w:tcPr>
          <w:p w14:paraId="13347E20" w14:textId="253CD676"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Shinhan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4808" w:type="dxa"/>
          </w:tcPr>
          <w:p w14:paraId="5FD743D3" w14:textId="4E294C51"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shinhan-sr-ansimclick</w:t>
            </w:r>
          </w:p>
        </w:tc>
      </w:tr>
      <w:tr w:rsidR="004F2A25" w:rsidRPr="0006217B" w14:paraId="2B72E1A7" w14:textId="77777777" w:rsidTr="004E4C97">
        <w:trPr>
          <w:jc w:val="center"/>
        </w:trPr>
        <w:tc>
          <w:tcPr>
            <w:tcW w:w="4808" w:type="dxa"/>
          </w:tcPr>
          <w:p w14:paraId="4196F826" w14:textId="5FFEAE9F"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Shinhan Public Certificate App</w:t>
            </w:r>
          </w:p>
        </w:tc>
        <w:tc>
          <w:tcPr>
            <w:tcW w:w="4808" w:type="dxa"/>
          </w:tcPr>
          <w:p w14:paraId="57BA91A9" w14:textId="3783DFE9"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smshinhanansimclick</w:t>
            </w:r>
          </w:p>
        </w:tc>
      </w:tr>
      <w:tr w:rsidR="004F2A25" w:rsidRPr="0006217B" w14:paraId="5FE162D8" w14:textId="77777777" w:rsidTr="004E4C97">
        <w:trPr>
          <w:jc w:val="center"/>
        </w:trPr>
        <w:tc>
          <w:tcPr>
            <w:tcW w:w="4808" w:type="dxa"/>
          </w:tcPr>
          <w:p w14:paraId="714794AA" w14:textId="6835BF3E"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NH APP</w:t>
            </w:r>
            <w:r w:rsidR="0054134B" w:rsidRPr="0006217B">
              <w:rPr>
                <w:rFonts w:asciiTheme="minorHAnsi" w:eastAsiaTheme="minorHAnsi" w:hAnsiTheme="minorHAnsi" w:hint="eastAsia"/>
              </w:rPr>
              <w:t xml:space="preserve"> Card</w:t>
            </w:r>
          </w:p>
        </w:tc>
        <w:tc>
          <w:tcPr>
            <w:tcW w:w="4808" w:type="dxa"/>
          </w:tcPr>
          <w:p w14:paraId="621F2528" w14:textId="6631AC8B"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nhappcardansimclick</w:t>
            </w:r>
          </w:p>
        </w:tc>
      </w:tr>
      <w:tr w:rsidR="004F2A25" w:rsidRPr="0006217B" w14:paraId="058D6766" w14:textId="77777777" w:rsidTr="004E4C97">
        <w:trPr>
          <w:jc w:val="center"/>
        </w:trPr>
        <w:tc>
          <w:tcPr>
            <w:tcW w:w="4808" w:type="dxa"/>
          </w:tcPr>
          <w:p w14:paraId="6499E736" w14:textId="1D876964"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NH </w:t>
            </w:r>
            <w:r w:rsidR="0054134B" w:rsidRPr="0006217B">
              <w:rPr>
                <w:rFonts w:asciiTheme="minorHAnsi" w:eastAsiaTheme="minorHAnsi" w:hAnsiTheme="minorHAnsi" w:hint="eastAsia"/>
              </w:rPr>
              <w:t>All One Pay</w:t>
            </w:r>
          </w:p>
        </w:tc>
        <w:tc>
          <w:tcPr>
            <w:tcW w:w="4808" w:type="dxa"/>
          </w:tcPr>
          <w:p w14:paraId="7F47EE49" w14:textId="371F8922"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nhallonepayansimclick</w:t>
            </w:r>
          </w:p>
        </w:tc>
      </w:tr>
      <w:tr w:rsidR="004F2A25" w:rsidRPr="0006217B" w14:paraId="5E5A9709" w14:textId="77777777" w:rsidTr="004E4C97">
        <w:trPr>
          <w:jc w:val="center"/>
        </w:trPr>
        <w:tc>
          <w:tcPr>
            <w:tcW w:w="4808" w:type="dxa"/>
          </w:tcPr>
          <w:p w14:paraId="1CC477B8" w14:textId="5EDCFE00"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NH </w:t>
            </w:r>
            <w:r w:rsidR="0054134B" w:rsidRPr="0006217B">
              <w:rPr>
                <w:rFonts w:asciiTheme="minorHAnsi" w:eastAsiaTheme="minorHAnsi" w:hAnsiTheme="minorHAnsi" w:hint="eastAsia"/>
              </w:rPr>
              <w:t>Public Certificate App</w:t>
            </w:r>
          </w:p>
        </w:tc>
        <w:tc>
          <w:tcPr>
            <w:tcW w:w="4808" w:type="dxa"/>
          </w:tcPr>
          <w:p w14:paraId="38318225" w14:textId="6133270F"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nonghyupcardansimclick</w:t>
            </w:r>
          </w:p>
        </w:tc>
      </w:tr>
      <w:tr w:rsidR="004F2A25" w:rsidRPr="0006217B" w14:paraId="37F021B4" w14:textId="77777777" w:rsidTr="004E4C97">
        <w:trPr>
          <w:jc w:val="center"/>
        </w:trPr>
        <w:tc>
          <w:tcPr>
            <w:tcW w:w="4808" w:type="dxa"/>
          </w:tcPr>
          <w:p w14:paraId="54612D0E" w14:textId="6C312375"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Hana </w:t>
            </w:r>
            <w:r w:rsidR="004F2A25" w:rsidRPr="0006217B">
              <w:rPr>
                <w:rFonts w:asciiTheme="minorHAnsi" w:eastAsiaTheme="minorHAnsi" w:hAnsiTheme="minorHAnsi" w:hint="eastAsia"/>
              </w:rPr>
              <w:t>(</w:t>
            </w:r>
            <w:r w:rsidRPr="0006217B">
              <w:rPr>
                <w:rFonts w:asciiTheme="minorHAnsi" w:eastAsiaTheme="minorHAnsi" w:hAnsiTheme="minorHAnsi" w:hint="eastAsia"/>
              </w:rPr>
              <w:t>Mobi Pay</w:t>
            </w:r>
            <w:r w:rsidR="004F2A25" w:rsidRPr="0006217B">
              <w:rPr>
                <w:rFonts w:asciiTheme="minorHAnsi" w:eastAsiaTheme="minorHAnsi" w:hAnsiTheme="minorHAnsi" w:hint="eastAsia"/>
              </w:rPr>
              <w:t>)</w:t>
            </w:r>
          </w:p>
        </w:tc>
        <w:tc>
          <w:tcPr>
            <w:tcW w:w="4808" w:type="dxa"/>
          </w:tcPr>
          <w:p w14:paraId="2F0A446F" w14:textId="5C07D380"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cloudpay</w:t>
            </w:r>
          </w:p>
        </w:tc>
      </w:tr>
      <w:tr w:rsidR="004F2A25" w:rsidRPr="0006217B" w14:paraId="41948549" w14:textId="77777777" w:rsidTr="004E4C97">
        <w:trPr>
          <w:jc w:val="center"/>
        </w:trPr>
        <w:tc>
          <w:tcPr>
            <w:tcW w:w="4808" w:type="dxa"/>
          </w:tcPr>
          <w:p w14:paraId="1249C5E5" w14:textId="581813DB"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w:t>
            </w:r>
            <w:r w:rsidR="004F2A25" w:rsidRPr="0006217B">
              <w:rPr>
                <w:rFonts w:asciiTheme="minorHAnsi" w:eastAsiaTheme="minorHAnsi" w:hAnsiTheme="minorHAnsi" w:hint="eastAsia"/>
              </w:rPr>
              <w:t xml:space="preserve"> APP </w:t>
            </w:r>
            <w:r w:rsidRPr="0006217B">
              <w:rPr>
                <w:rFonts w:asciiTheme="minorHAnsi" w:eastAsiaTheme="minorHAnsi" w:hAnsiTheme="minorHAnsi" w:hint="eastAsia"/>
              </w:rPr>
              <w:t>Card</w:t>
            </w:r>
          </w:p>
        </w:tc>
        <w:tc>
          <w:tcPr>
            <w:tcW w:w="4808" w:type="dxa"/>
          </w:tcPr>
          <w:p w14:paraId="33398AF4" w14:textId="2F8A663E"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citispay</w:t>
            </w:r>
          </w:p>
        </w:tc>
      </w:tr>
      <w:tr w:rsidR="004F2A25" w:rsidRPr="0006217B" w14:paraId="7C96FE9C" w14:textId="77777777" w:rsidTr="004E4C97">
        <w:trPr>
          <w:jc w:val="center"/>
        </w:trPr>
        <w:tc>
          <w:tcPr>
            <w:tcW w:w="4808" w:type="dxa"/>
          </w:tcPr>
          <w:p w14:paraId="79CA28C4" w14:textId="47C27F73"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 Public Certificate App</w:t>
            </w:r>
          </w:p>
        </w:tc>
        <w:tc>
          <w:tcPr>
            <w:tcW w:w="4808" w:type="dxa"/>
          </w:tcPr>
          <w:p w14:paraId="5B8AF2F1" w14:textId="564ACD6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citicardappkr</w:t>
            </w:r>
          </w:p>
        </w:tc>
      </w:tr>
      <w:tr w:rsidR="004F2A25" w:rsidRPr="0006217B" w14:paraId="20E3F1A2" w14:textId="77777777" w:rsidTr="004E4C97">
        <w:trPr>
          <w:jc w:val="center"/>
        </w:trPr>
        <w:tc>
          <w:tcPr>
            <w:tcW w:w="4808" w:type="dxa"/>
          </w:tcPr>
          <w:p w14:paraId="47B29890" w14:textId="700A4FE6"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 Public Certificate / Smart Easy Payment (New)</w:t>
            </w:r>
          </w:p>
        </w:tc>
        <w:tc>
          <w:tcPr>
            <w:tcW w:w="4808" w:type="dxa"/>
          </w:tcPr>
          <w:p w14:paraId="2993A9C0" w14:textId="0C3D0C40"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citimobileapp</w:t>
            </w:r>
          </w:p>
        </w:tc>
      </w:tr>
      <w:tr w:rsidR="004F2A25" w:rsidRPr="0006217B" w14:paraId="38410740" w14:textId="77777777" w:rsidTr="004E4C97">
        <w:trPr>
          <w:jc w:val="center"/>
        </w:trPr>
        <w:tc>
          <w:tcPr>
            <w:tcW w:w="4808" w:type="dxa"/>
          </w:tcPr>
          <w:p w14:paraId="63B9A73F" w14:textId="1D0BA2FB"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rPr>
              <w:t>mVaccine</w:t>
            </w:r>
          </w:p>
        </w:tc>
        <w:tc>
          <w:tcPr>
            <w:tcW w:w="4808" w:type="dxa"/>
          </w:tcPr>
          <w:p w14:paraId="6451FC18" w14:textId="627845B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rPr>
              <w:t>NA</w:t>
            </w:r>
          </w:p>
        </w:tc>
      </w:tr>
      <w:tr w:rsidR="004F2A25" w:rsidRPr="0006217B" w14:paraId="38C343EA" w14:textId="77777777" w:rsidTr="004E4C97">
        <w:trPr>
          <w:jc w:val="center"/>
        </w:trPr>
        <w:tc>
          <w:tcPr>
            <w:tcW w:w="4808" w:type="dxa"/>
          </w:tcPr>
          <w:p w14:paraId="31BFF69F" w14:textId="2B22BD57"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Account Transfer</w:t>
            </w:r>
          </w:p>
        </w:tc>
        <w:tc>
          <w:tcPr>
            <w:tcW w:w="4808" w:type="dxa"/>
          </w:tcPr>
          <w:p w14:paraId="2C64F978" w14:textId="000F2319"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kftc-bankpay</w:t>
            </w:r>
          </w:p>
        </w:tc>
      </w:tr>
      <w:tr w:rsidR="004F2A25" w:rsidRPr="0006217B" w14:paraId="72B22620" w14:textId="77777777" w:rsidTr="004E4C97">
        <w:trPr>
          <w:jc w:val="center"/>
        </w:trPr>
        <w:tc>
          <w:tcPr>
            <w:tcW w:w="4808" w:type="dxa"/>
          </w:tcPr>
          <w:p w14:paraId="36114140" w14:textId="4DA62831"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Paypin</w:t>
            </w:r>
          </w:p>
        </w:tc>
        <w:tc>
          <w:tcPr>
            <w:tcW w:w="4808" w:type="dxa"/>
          </w:tcPr>
          <w:p w14:paraId="4F00F48A" w14:textId="3808D5E1"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paypin</w:t>
            </w:r>
          </w:p>
        </w:tc>
      </w:tr>
      <w:tr w:rsidR="004F2A25" w:rsidRPr="0006217B" w14:paraId="2EFD2FA6" w14:textId="77777777" w:rsidTr="004E4C97">
        <w:trPr>
          <w:jc w:val="center"/>
        </w:trPr>
        <w:tc>
          <w:tcPr>
            <w:tcW w:w="4808" w:type="dxa"/>
          </w:tcPr>
          <w:p w14:paraId="376D8B38" w14:textId="10B67852"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PAYCO </w:t>
            </w:r>
            <w:r w:rsidR="0054134B" w:rsidRPr="0006217B">
              <w:rPr>
                <w:rFonts w:asciiTheme="minorHAnsi" w:eastAsiaTheme="minorHAnsi" w:hAnsiTheme="minorHAnsi" w:hint="eastAsia"/>
              </w:rPr>
              <w:t>Easy Payment</w:t>
            </w:r>
          </w:p>
        </w:tc>
        <w:tc>
          <w:tcPr>
            <w:tcW w:w="4808" w:type="dxa"/>
          </w:tcPr>
          <w:p w14:paraId="0082A4E9" w14:textId="60EBE93F"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payco, paycoapplogin (</w:t>
            </w:r>
            <w:r w:rsidR="0054134B" w:rsidRPr="0006217B">
              <w:rPr>
                <w:rFonts w:asciiTheme="minorHAnsi" w:eastAsiaTheme="minorHAnsi" w:hAnsiTheme="minorHAnsi" w:hint="eastAsia"/>
              </w:rPr>
              <w:t>Both</w:t>
            </w:r>
            <w:r w:rsidRPr="0006217B">
              <w:rPr>
                <w:rFonts w:asciiTheme="minorHAnsi" w:eastAsiaTheme="minorHAnsi" w:hAnsiTheme="minorHAnsi" w:hint="eastAsia"/>
              </w:rPr>
              <w:t>)</w:t>
            </w:r>
          </w:p>
        </w:tc>
      </w:tr>
      <w:tr w:rsidR="004F2A25" w:rsidRPr="0006217B" w14:paraId="68B753A0" w14:textId="77777777" w:rsidTr="004E4C97">
        <w:trPr>
          <w:jc w:val="center"/>
        </w:trPr>
        <w:tc>
          <w:tcPr>
            <w:tcW w:w="4808" w:type="dxa"/>
          </w:tcPr>
          <w:p w14:paraId="4219C534" w14:textId="2021CF82" w:rsidR="004F2A25" w:rsidRPr="0006217B" w:rsidRDefault="00911699" w:rsidP="004F2A25">
            <w:pPr>
              <w:pStyle w:val="cq11"/>
              <w:ind w:leftChars="0" w:left="0"/>
              <w:rPr>
                <w:rFonts w:asciiTheme="minorHAnsi" w:eastAsiaTheme="minorHAnsi" w:hAnsiTheme="minorHAnsi"/>
              </w:rPr>
            </w:pPr>
            <w:r w:rsidRPr="0006217B">
              <w:rPr>
                <w:rFonts w:asciiTheme="minorHAnsi" w:eastAsiaTheme="minorHAnsi" w:hAnsiTheme="minorHAnsi" w:hint="eastAsia"/>
              </w:rPr>
              <w:t>Syrup</w:t>
            </w:r>
            <w:r w:rsidR="004F2A25" w:rsidRPr="0006217B">
              <w:rPr>
                <w:rFonts w:asciiTheme="minorHAnsi" w:eastAsiaTheme="minorHAnsi" w:hAnsiTheme="minorHAnsi" w:hint="eastAsia"/>
              </w:rPr>
              <w:t xml:space="preserve"> APP</w:t>
            </w:r>
            <w:r w:rsidRPr="0006217B">
              <w:rPr>
                <w:rFonts w:asciiTheme="minorHAnsi" w:eastAsiaTheme="minorHAnsi" w:hAnsiTheme="minorHAnsi" w:hint="eastAsia"/>
              </w:rPr>
              <w:t xml:space="preserve"> Card</w:t>
            </w:r>
          </w:p>
        </w:tc>
        <w:tc>
          <w:tcPr>
            <w:tcW w:w="4808" w:type="dxa"/>
          </w:tcPr>
          <w:p w14:paraId="71AF2F52" w14:textId="3E9E42A1"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tswansimclick</w:t>
            </w:r>
          </w:p>
        </w:tc>
      </w:tr>
      <w:tr w:rsidR="004F2A25" w:rsidRPr="0006217B" w14:paraId="700C26FE" w14:textId="77777777" w:rsidTr="004E4C97">
        <w:trPr>
          <w:jc w:val="center"/>
        </w:trPr>
        <w:tc>
          <w:tcPr>
            <w:tcW w:w="4808" w:type="dxa"/>
          </w:tcPr>
          <w:p w14:paraId="5C0FFE42" w14:textId="184E224B" w:rsidR="004F2A25" w:rsidRPr="0006217B" w:rsidRDefault="00911699" w:rsidP="004F2A25">
            <w:pPr>
              <w:pStyle w:val="cq11"/>
              <w:ind w:leftChars="0" w:left="0"/>
              <w:rPr>
                <w:rFonts w:asciiTheme="minorHAnsi" w:eastAsiaTheme="minorHAnsi" w:hAnsiTheme="minorHAnsi"/>
              </w:rPr>
            </w:pPr>
            <w:r w:rsidRPr="0006217B">
              <w:rPr>
                <w:rFonts w:asciiTheme="minorHAnsi" w:eastAsiaTheme="minorHAnsi" w:hAnsiTheme="minorHAnsi" w:hint="eastAsia"/>
              </w:rPr>
              <w:t>Bank Wallet</w:t>
            </w:r>
          </w:p>
        </w:tc>
        <w:tc>
          <w:tcPr>
            <w:tcW w:w="4808" w:type="dxa"/>
          </w:tcPr>
          <w:p w14:paraId="6C9A21B6" w14:textId="33DF4958"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bankwallet</w:t>
            </w:r>
          </w:p>
        </w:tc>
      </w:tr>
      <w:tr w:rsidR="004F2A25" w:rsidRPr="0006217B" w14:paraId="7F337950" w14:textId="77777777" w:rsidTr="004E4C97">
        <w:trPr>
          <w:jc w:val="center"/>
        </w:trPr>
        <w:tc>
          <w:tcPr>
            <w:tcW w:w="4808" w:type="dxa"/>
          </w:tcPr>
          <w:p w14:paraId="1D40E36C" w14:textId="4FB8E116" w:rsidR="004F2A25" w:rsidRPr="0006217B" w:rsidRDefault="00111C7E" w:rsidP="004F2A25">
            <w:pPr>
              <w:pStyle w:val="cq11"/>
              <w:ind w:leftChars="0" w:left="0"/>
              <w:rPr>
                <w:rFonts w:asciiTheme="minorHAnsi" w:eastAsiaTheme="minorHAnsi" w:hAnsiTheme="minorHAnsi"/>
              </w:rPr>
            </w:pPr>
            <w:r w:rsidRPr="0006217B">
              <w:rPr>
                <w:rFonts w:asciiTheme="minorHAnsi" w:eastAsiaTheme="minorHAnsi" w:hAnsiTheme="minorHAnsi" w:hint="eastAsia"/>
              </w:rPr>
              <w:t>UnionPay Card</w:t>
            </w:r>
          </w:p>
        </w:tc>
        <w:tc>
          <w:tcPr>
            <w:tcW w:w="4808" w:type="dxa"/>
          </w:tcPr>
          <w:p w14:paraId="5D617788" w14:textId="590485B3"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uppay</w:t>
            </w:r>
          </w:p>
        </w:tc>
      </w:tr>
      <w:tr w:rsidR="004F2A25" w:rsidRPr="0006217B" w14:paraId="77B87B16" w14:textId="77777777" w:rsidTr="004E4C97">
        <w:trPr>
          <w:jc w:val="center"/>
        </w:trPr>
        <w:tc>
          <w:tcPr>
            <w:tcW w:w="4808" w:type="dxa"/>
          </w:tcPr>
          <w:p w14:paraId="74C1FB41" w14:textId="67A8A7CA" w:rsidR="004F2A25" w:rsidRPr="0006217B" w:rsidRDefault="00111C7E"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 Card</w:t>
            </w:r>
          </w:p>
        </w:tc>
        <w:tc>
          <w:tcPr>
            <w:tcW w:w="4808" w:type="dxa"/>
          </w:tcPr>
          <w:p w14:paraId="50D0DCEE" w14:textId="556396B6"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Hanaskcardmobileportal</w:t>
            </w:r>
          </w:p>
        </w:tc>
      </w:tr>
      <w:tr w:rsidR="004F2A25" w:rsidRPr="0006217B" w14:paraId="4AED721E" w14:textId="77777777" w:rsidTr="00F90865">
        <w:tblPrEx>
          <w:jc w:val="left"/>
        </w:tblPrEx>
        <w:tc>
          <w:tcPr>
            <w:tcW w:w="4808" w:type="dxa"/>
          </w:tcPr>
          <w:p w14:paraId="7B56F905" w14:textId="374EFE11"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LG</w:t>
            </w:r>
            <w:r w:rsidR="00111C7E" w:rsidRPr="0006217B">
              <w:rPr>
                <w:rFonts w:asciiTheme="minorHAnsi" w:eastAsiaTheme="minorHAnsi" w:hAnsiTheme="minorHAnsi" w:hint="eastAsia"/>
              </w:rPr>
              <w:t xml:space="preserve"> Pay</w:t>
            </w:r>
          </w:p>
        </w:tc>
        <w:tc>
          <w:tcPr>
            <w:tcW w:w="4808" w:type="dxa"/>
          </w:tcPr>
          <w:p w14:paraId="529C22BC" w14:textId="69C9009A"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Callonlinepay</w:t>
            </w:r>
          </w:p>
        </w:tc>
      </w:tr>
      <w:tr w:rsidR="004F2A25" w:rsidRPr="0006217B" w14:paraId="384FA4F3" w14:textId="77777777" w:rsidTr="00F90865">
        <w:tblPrEx>
          <w:jc w:val="left"/>
        </w:tblPrEx>
        <w:tc>
          <w:tcPr>
            <w:tcW w:w="4808" w:type="dxa"/>
          </w:tcPr>
          <w:p w14:paraId="123FD15A" w14:textId="5F290CCE"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rPr>
              <w:t>L.pay</w:t>
            </w:r>
          </w:p>
        </w:tc>
        <w:tc>
          <w:tcPr>
            <w:tcW w:w="4808" w:type="dxa"/>
          </w:tcPr>
          <w:p w14:paraId="354F251D" w14:textId="44DD1427"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rPr>
              <w:t>Lpayapp</w:t>
            </w:r>
          </w:p>
        </w:tc>
      </w:tr>
      <w:tr w:rsidR="004F2A25" w:rsidRPr="0006217B" w14:paraId="14C100BC" w14:textId="77777777" w:rsidTr="00F90865">
        <w:tblPrEx>
          <w:jc w:val="left"/>
        </w:tblPrEx>
        <w:tc>
          <w:tcPr>
            <w:tcW w:w="4808" w:type="dxa"/>
          </w:tcPr>
          <w:p w14:paraId="6277C8D4" w14:textId="4BAA5855" w:rsidR="004F2A25" w:rsidRPr="0006217B" w:rsidRDefault="00111C7E" w:rsidP="004F2A25">
            <w:pPr>
              <w:pStyle w:val="cq11"/>
              <w:ind w:leftChars="0" w:left="0"/>
              <w:rPr>
                <w:rFonts w:asciiTheme="minorHAnsi" w:eastAsiaTheme="minorHAnsi" w:hAnsiTheme="minorHAnsi"/>
              </w:rPr>
            </w:pPr>
            <w:r w:rsidRPr="0006217B">
              <w:rPr>
                <w:rFonts w:asciiTheme="minorHAnsi" w:eastAsiaTheme="minorHAnsi" w:hAnsiTheme="minorHAnsi" w:hint="eastAsia"/>
              </w:rPr>
              <w:t>Woori App Card</w:t>
            </w:r>
          </w:p>
        </w:tc>
        <w:tc>
          <w:tcPr>
            <w:tcW w:w="4808" w:type="dxa"/>
          </w:tcPr>
          <w:p w14:paraId="286062F4" w14:textId="69D39C78"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Wooripay</w:t>
            </w:r>
          </w:p>
        </w:tc>
      </w:tr>
      <w:tr w:rsidR="004F2A25" w:rsidRPr="0006217B" w14:paraId="59EBBFDD" w14:textId="77777777" w:rsidTr="00F90865">
        <w:tblPrEx>
          <w:jc w:val="left"/>
        </w:tblPrEx>
        <w:tc>
          <w:tcPr>
            <w:tcW w:w="4808" w:type="dxa"/>
          </w:tcPr>
          <w:p w14:paraId="4B45FAD2" w14:textId="530D9997" w:rsidR="004F2A25" w:rsidRPr="0006217B" w:rsidRDefault="005A1F9C"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 Members Wallet</w:t>
            </w:r>
          </w:p>
        </w:tc>
        <w:tc>
          <w:tcPr>
            <w:tcW w:w="4808" w:type="dxa"/>
          </w:tcPr>
          <w:p w14:paraId="56B431EA" w14:textId="41E3A718"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hanawalletmembers</w:t>
            </w:r>
          </w:p>
        </w:tc>
      </w:tr>
      <w:tr w:rsidR="004F2A25" w:rsidRPr="0006217B" w14:paraId="5429E089" w14:textId="77777777" w:rsidTr="00F90865">
        <w:tblPrEx>
          <w:jc w:val="left"/>
        </w:tblPrEx>
        <w:tc>
          <w:tcPr>
            <w:tcW w:w="4808" w:type="dxa"/>
          </w:tcPr>
          <w:p w14:paraId="442C63AB" w14:textId="16990F93" w:rsidR="004F2A25" w:rsidRPr="0006217B" w:rsidRDefault="005A1F9C"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Card</w:t>
            </w:r>
          </w:p>
        </w:tc>
        <w:tc>
          <w:tcPr>
            <w:tcW w:w="4808" w:type="dxa"/>
          </w:tcPr>
          <w:p w14:paraId="75F85D8D" w14:textId="4924BC3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com.wooricard.wcard</w:t>
            </w:r>
          </w:p>
        </w:tc>
      </w:tr>
      <w:tr w:rsidR="004F2A25" w:rsidRPr="0006217B" w14:paraId="48E806DB" w14:textId="77777777" w:rsidTr="00F90865">
        <w:tblPrEx>
          <w:jc w:val="left"/>
        </w:tblPrEx>
        <w:tc>
          <w:tcPr>
            <w:tcW w:w="4808" w:type="dxa"/>
          </w:tcPr>
          <w:p w14:paraId="6597BA6A" w14:textId="00103B11" w:rsidR="004F2A25" w:rsidRPr="0006217B" w:rsidRDefault="005A1F9C"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 Moa Sign</w:t>
            </w:r>
          </w:p>
        </w:tc>
        <w:tc>
          <w:tcPr>
            <w:tcW w:w="4808" w:type="dxa"/>
          </w:tcPr>
          <w:p w14:paraId="08D75BC3" w14:textId="56869ADC"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hanamopmoasign</w:t>
            </w:r>
          </w:p>
        </w:tc>
      </w:tr>
      <w:tr w:rsidR="004F2A25" w:rsidRPr="0006217B" w14:paraId="6AB7AB68" w14:textId="77777777" w:rsidTr="00F90865">
        <w:tblPrEx>
          <w:jc w:val="left"/>
        </w:tblPrEx>
        <w:tc>
          <w:tcPr>
            <w:tcW w:w="4808" w:type="dxa"/>
          </w:tcPr>
          <w:p w14:paraId="085BD02F" w14:textId="197DB475" w:rsidR="004F2A25" w:rsidRPr="0006217B" w:rsidRDefault="00AC769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Banking</w:t>
            </w:r>
          </w:p>
        </w:tc>
        <w:tc>
          <w:tcPr>
            <w:tcW w:w="4808" w:type="dxa"/>
          </w:tcPr>
          <w:p w14:paraId="454E5FA2" w14:textId="7C2D6D68"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NewSmartPib</w:t>
            </w:r>
          </w:p>
        </w:tc>
      </w:tr>
      <w:tr w:rsidR="004F2A25" w:rsidRPr="0006217B" w14:paraId="6E3CFAF1" w14:textId="77777777" w:rsidTr="00F90865">
        <w:tblPrEx>
          <w:jc w:val="left"/>
        </w:tblPrEx>
        <w:tc>
          <w:tcPr>
            <w:tcW w:w="4808" w:type="dxa"/>
          </w:tcPr>
          <w:p w14:paraId="2337A1A7" w14:textId="37E75100"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Liiv(KB</w:t>
            </w:r>
            <w:r w:rsidR="00AC769B" w:rsidRPr="0006217B">
              <w:rPr>
                <w:rFonts w:asciiTheme="minorHAnsi" w:eastAsiaTheme="minorHAnsi" w:hAnsiTheme="minorHAnsi" w:hint="eastAsia"/>
              </w:rPr>
              <w:t xml:space="preserve"> Kookmin Bank</w:t>
            </w:r>
            <w:r w:rsidRPr="0006217B">
              <w:rPr>
                <w:rFonts w:asciiTheme="minorHAnsi" w:eastAsiaTheme="minorHAnsi" w:hAnsiTheme="minorHAnsi" w:hint="eastAsia"/>
              </w:rPr>
              <w:t>)</w:t>
            </w:r>
          </w:p>
        </w:tc>
        <w:tc>
          <w:tcPr>
            <w:tcW w:w="4808" w:type="dxa"/>
          </w:tcPr>
          <w:p w14:paraId="28415A96" w14:textId="0E1893D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liivbank</w:t>
            </w:r>
          </w:p>
        </w:tc>
      </w:tr>
      <w:tr w:rsidR="004F2A25" w:rsidRPr="0006217B" w14:paraId="6915E42E" w14:textId="77777777" w:rsidTr="00F90865">
        <w:tblPrEx>
          <w:jc w:val="left"/>
        </w:tblPrEx>
        <w:tc>
          <w:tcPr>
            <w:tcW w:w="4808" w:type="dxa"/>
          </w:tcPr>
          <w:p w14:paraId="3473D036" w14:textId="18AF3320" w:rsidR="004F2A25" w:rsidRPr="0006217B" w:rsidRDefault="00AC769B" w:rsidP="004F2A25">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Toss</w:t>
            </w:r>
          </w:p>
        </w:tc>
        <w:tc>
          <w:tcPr>
            <w:tcW w:w="4808" w:type="dxa"/>
          </w:tcPr>
          <w:p w14:paraId="5A076761" w14:textId="7E2AA2E6"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supertoss</w:t>
            </w:r>
          </w:p>
        </w:tc>
      </w:tr>
    </w:tbl>
    <w:p w14:paraId="07DFA0CA" w14:textId="77777777" w:rsidR="00F90865" w:rsidRPr="0006217B" w:rsidRDefault="00F90865" w:rsidP="00F90865">
      <w:pPr>
        <w:pStyle w:val="cq11"/>
        <w:ind w:leftChars="0" w:left="840"/>
        <w:rPr>
          <w:rFonts w:asciiTheme="minorHAnsi" w:eastAsiaTheme="minorHAnsi" w:hAnsiTheme="minorHAnsi"/>
        </w:rPr>
      </w:pPr>
    </w:p>
    <w:p w14:paraId="29282453"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 xml:space="preserve">plist </w:t>
      </w:r>
      <w:r w:rsidRPr="0006217B">
        <w:rPr>
          <w:rFonts w:asciiTheme="minorHAnsi" w:eastAsiaTheme="minorHAnsi" w:hAnsiTheme="minorHAnsi"/>
        </w:rPr>
        <w:t>example</w:t>
      </w:r>
    </w:p>
    <w:tbl>
      <w:tblPr>
        <w:tblStyle w:val="a7"/>
        <w:tblW w:w="0" w:type="auto"/>
        <w:tblInd w:w="840" w:type="dxa"/>
        <w:tblLook w:val="04A0" w:firstRow="1" w:lastRow="0" w:firstColumn="1" w:lastColumn="0" w:noHBand="0" w:noVBand="1"/>
      </w:tblPr>
      <w:tblGrid>
        <w:gridCol w:w="9616"/>
      </w:tblGrid>
      <w:tr w:rsidR="00F90865" w:rsidRPr="0006217B" w14:paraId="71FF678F" w14:textId="77777777" w:rsidTr="00F90865">
        <w:tc>
          <w:tcPr>
            <w:tcW w:w="10456" w:type="dxa"/>
            <w:shd w:val="clear" w:color="auto" w:fill="D9D9D9" w:themeFill="background1" w:themeFillShade="D9"/>
          </w:tcPr>
          <w:p w14:paraId="04064DD0" w14:textId="77777777" w:rsidR="00F90865" w:rsidRPr="0006217B" w:rsidRDefault="00F90865" w:rsidP="00F90865">
            <w:pPr>
              <w:pStyle w:val="cq11"/>
              <w:ind w:left="440"/>
              <w:rPr>
                <w:rFonts w:asciiTheme="minorHAnsi" w:eastAsiaTheme="minorHAnsi" w:hAnsiTheme="minorHAnsi"/>
              </w:rPr>
            </w:pPr>
          </w:p>
          <w:p w14:paraId="00E3C6E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&lt;key&gt;LSApplicationQueriesSchemes&lt;/key&gt;</w:t>
            </w:r>
          </w:p>
          <w:p w14:paraId="3D5186EC"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&lt;array&gt;</w:t>
            </w:r>
          </w:p>
          <w:p w14:paraId="7BB1D5C3"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&lt;string&gt;ispmobile&lt;/string&gt;</w:t>
            </w:r>
          </w:p>
          <w:p w14:paraId="706290D3"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&lt;string&gt;hdcardappcardansimclick&lt;/string&gt;</w:t>
            </w:r>
          </w:p>
          <w:p w14:paraId="105AD994"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&lt;string&gt;smhyundaiansimclick&lt;/string&gt;</w:t>
            </w:r>
          </w:p>
          <w:p w14:paraId="0859BE0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&lt;string&gt;shinhan-sr-ansimclick&lt;/string&gt;</w:t>
            </w:r>
          </w:p>
          <w:p w14:paraId="75DC2CBE"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
          <w:p w14:paraId="1AAD6E2F"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&lt;/array&gt;</w:t>
            </w:r>
          </w:p>
          <w:p w14:paraId="0A68CFFA" w14:textId="77777777" w:rsidR="00F90865" w:rsidRPr="0006217B" w:rsidRDefault="00F90865" w:rsidP="00F90865">
            <w:pPr>
              <w:pStyle w:val="cq11"/>
              <w:ind w:leftChars="0" w:left="0"/>
              <w:rPr>
                <w:rFonts w:asciiTheme="minorHAnsi" w:eastAsiaTheme="minorHAnsi" w:hAnsiTheme="minorHAnsi"/>
              </w:rPr>
            </w:pPr>
          </w:p>
        </w:tc>
      </w:tr>
    </w:tbl>
    <w:p w14:paraId="6E34CC90" w14:textId="77777777" w:rsidR="00F90865" w:rsidRPr="0006217B" w:rsidRDefault="00F90865" w:rsidP="00F90865">
      <w:pPr>
        <w:pStyle w:val="cq11"/>
        <w:ind w:leftChars="0" w:left="840"/>
        <w:rPr>
          <w:rFonts w:asciiTheme="minorHAnsi" w:eastAsiaTheme="minorHAnsi" w:hAnsiTheme="minorHAnsi"/>
        </w:rPr>
      </w:pPr>
    </w:p>
    <w:p w14:paraId="7A9894A3"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llow Cookies</w:t>
      </w:r>
    </w:p>
    <w:p w14:paraId="6BCF6C1F" w14:textId="31F27768" w:rsidR="004F2A25" w:rsidRPr="0006217B" w:rsidRDefault="004F2A25" w:rsidP="004F2A25">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rPr>
        <w:t xml:space="preserve">For IOS6 and higher, the default setting for Cookies of Safari changed to </w:t>
      </w:r>
      <w:r w:rsidRPr="0006217B">
        <w:rPr>
          <w:rFonts w:asciiTheme="minorHAnsi" w:eastAsiaTheme="minorHAnsi" w:hAnsiTheme="minorHAnsi"/>
        </w:rPr>
        <w:t>“</w:t>
      </w:r>
      <w:r w:rsidRPr="0006217B">
        <w:rPr>
          <w:rFonts w:asciiTheme="minorHAnsi" w:eastAsiaTheme="minorHAnsi" w:hAnsiTheme="minorHAnsi" w:hint="eastAsia"/>
        </w:rPr>
        <w:t>allowed</w:t>
      </w:r>
      <w:r w:rsidRPr="0006217B">
        <w:rPr>
          <w:rFonts w:asciiTheme="minorHAnsi" w:eastAsiaTheme="minorHAnsi" w:hAnsiTheme="minorHAnsi"/>
        </w:rPr>
        <w:t>”</w:t>
      </w:r>
      <w:r w:rsidRPr="0006217B">
        <w:rPr>
          <w:rFonts w:asciiTheme="minorHAnsi" w:eastAsiaTheme="minorHAnsi" w:hAnsiTheme="minorHAnsi" w:hint="eastAsia"/>
        </w:rPr>
        <w:t xml:space="preserve"> thus session expiry error might occur. Apply below cookie to always allow cookies.</w:t>
      </w:r>
    </w:p>
    <w:tbl>
      <w:tblPr>
        <w:tblStyle w:val="a7"/>
        <w:tblW w:w="0" w:type="auto"/>
        <w:tblInd w:w="840" w:type="dxa"/>
        <w:tblLook w:val="04A0" w:firstRow="1" w:lastRow="0" w:firstColumn="1" w:lastColumn="0" w:noHBand="0" w:noVBand="1"/>
      </w:tblPr>
      <w:tblGrid>
        <w:gridCol w:w="9616"/>
      </w:tblGrid>
      <w:tr w:rsidR="00F90865" w:rsidRPr="0006217B" w14:paraId="04CC58F8" w14:textId="77777777" w:rsidTr="00F90865">
        <w:tc>
          <w:tcPr>
            <w:tcW w:w="10456" w:type="dxa"/>
            <w:shd w:val="clear" w:color="auto" w:fill="D9D9D9" w:themeFill="background1" w:themeFillShade="D9"/>
          </w:tcPr>
          <w:p w14:paraId="4A8B39CF" w14:textId="77777777" w:rsidR="00F90865" w:rsidRPr="0006217B" w:rsidRDefault="00F90865" w:rsidP="00F90865">
            <w:pPr>
              <w:pStyle w:val="cq11"/>
              <w:ind w:left="440"/>
              <w:rPr>
                <w:rFonts w:asciiTheme="minorHAnsi" w:eastAsiaTheme="minorHAnsi" w:hAnsiTheme="minorHAnsi"/>
              </w:rPr>
            </w:pPr>
          </w:p>
          <w:p w14:paraId="5A35992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(BOOL)application:(UIApplication </w:t>
            </w:r>
            <w:proofErr w:type="gramStart"/>
            <w:r w:rsidRPr="0006217B">
              <w:rPr>
                <w:rFonts w:asciiTheme="minorHAnsi" w:eastAsiaTheme="minorHAnsi" w:hAnsiTheme="minorHAnsi"/>
              </w:rPr>
              <w:t>*)application</w:t>
            </w:r>
            <w:proofErr w:type="gramEnd"/>
            <w:r w:rsidRPr="0006217B">
              <w:rPr>
                <w:rFonts w:asciiTheme="minorHAnsi" w:eastAsiaTheme="minorHAnsi" w:hAnsiTheme="minorHAnsi"/>
              </w:rPr>
              <w:t xml:space="preserve"> </w:t>
            </w:r>
          </w:p>
          <w:p w14:paraId="55408C8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didFinishLaunchingWithOptions:(NSDictionary</w:t>
            </w:r>
            <w:r w:rsidR="007A2CDB" w:rsidRPr="0006217B">
              <w:rPr>
                <w:rFonts w:asciiTheme="minorHAnsi" w:eastAsiaTheme="minorHAnsi" w:hAnsiTheme="minorHAnsi"/>
              </w:rPr>
              <w:t xml:space="preserve"> </w:t>
            </w:r>
            <w:proofErr w:type="gramStart"/>
            <w:r w:rsidRPr="0006217B">
              <w:rPr>
                <w:rFonts w:asciiTheme="minorHAnsi" w:eastAsiaTheme="minorHAnsi" w:hAnsiTheme="minorHAnsi"/>
              </w:rPr>
              <w:t>*)launchOptions</w:t>
            </w:r>
            <w:proofErr w:type="gramEnd"/>
          </w:p>
          <w:p w14:paraId="285B4B4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 </w:t>
            </w:r>
          </w:p>
          <w:p w14:paraId="51643D9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[[NSHTTPCookieStoragesharedHTTPCookieStorage]</w:t>
            </w:r>
            <w:r w:rsidR="007A2CDB" w:rsidRPr="0006217B">
              <w:rPr>
                <w:rFonts w:asciiTheme="minorHAnsi" w:eastAsiaTheme="minorHAnsi" w:hAnsiTheme="minorHAnsi"/>
              </w:rPr>
              <w:t xml:space="preserve"> </w:t>
            </w:r>
          </w:p>
          <w:p w14:paraId="0D9B65F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setCookieAcceptPolicy:NSHTTPCookieAcceptPolicyAlways</w:t>
            </w:r>
            <w:proofErr w:type="gramEnd"/>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 xml:space="preserve"> </w:t>
            </w:r>
          </w:p>
          <w:p w14:paraId="1DA31FE7"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
          <w:p w14:paraId="160BA7B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return YES; </w:t>
            </w:r>
          </w:p>
          <w:p w14:paraId="582E56FF"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lastRenderedPageBreak/>
              <w:t>}</w:t>
            </w:r>
          </w:p>
        </w:tc>
      </w:tr>
    </w:tbl>
    <w:p w14:paraId="2E7DDDE3" w14:textId="77777777" w:rsidR="00F90865" w:rsidRPr="0006217B" w:rsidRDefault="00F90865" w:rsidP="00F90865">
      <w:pPr>
        <w:pStyle w:val="cq11"/>
        <w:ind w:leftChars="0" w:left="840"/>
        <w:rPr>
          <w:rFonts w:asciiTheme="minorHAnsi" w:eastAsiaTheme="minorHAnsi" w:hAnsiTheme="minorHAnsi"/>
        </w:rPr>
      </w:pPr>
    </w:p>
    <w:p w14:paraId="2DB6255B" w14:textId="77777777" w:rsidR="00D56FA0" w:rsidRPr="0006217B" w:rsidRDefault="00C74A8C">
      <w:pPr>
        <w:pStyle w:val="1"/>
        <w:rPr>
          <w:rFonts w:asciiTheme="minorHAnsi" w:eastAsiaTheme="minorHAnsi" w:hAnsiTheme="minorHAnsi"/>
        </w:rPr>
      </w:pPr>
      <w:bookmarkStart w:id="37" w:name="_Toc172043444"/>
      <w:r w:rsidRPr="0006217B">
        <w:rPr>
          <w:rFonts w:asciiTheme="minorHAnsi" w:eastAsiaTheme="minorHAnsi" w:hAnsiTheme="minorHAnsi" w:hint="eastAsia"/>
        </w:rPr>
        <w:lastRenderedPageBreak/>
        <w:t>Credit Card Payment API (Non-UI)</w:t>
      </w:r>
      <w:bookmarkEnd w:id="37"/>
    </w:p>
    <w:p w14:paraId="3FC3F05F" w14:textId="77777777" w:rsidR="00D56FA0" w:rsidRPr="0006217B" w:rsidRDefault="00C74A8C" w:rsidP="00D56FA0">
      <w:pPr>
        <w:pStyle w:val="2"/>
        <w:rPr>
          <w:rFonts w:asciiTheme="minorHAnsi" w:eastAsiaTheme="minorHAnsi" w:hAnsiTheme="minorHAnsi"/>
        </w:rPr>
      </w:pPr>
      <w:bookmarkStart w:id="38" w:name="_Toc172043445"/>
      <w:r w:rsidRPr="0006217B">
        <w:rPr>
          <w:rFonts w:asciiTheme="minorHAnsi" w:eastAsiaTheme="minorHAnsi" w:hAnsiTheme="minorHAnsi"/>
        </w:rPr>
        <w:t xml:space="preserve">Payment API Request Parameter (Billkey </w:t>
      </w:r>
      <w:r w:rsidR="00B110C6" w:rsidRPr="0006217B">
        <w:rPr>
          <w:rFonts w:asciiTheme="minorHAnsi" w:eastAsiaTheme="minorHAnsi" w:hAnsiTheme="minorHAnsi"/>
        </w:rPr>
        <w:t>Issuing</w:t>
      </w:r>
      <w:r w:rsidRPr="0006217B">
        <w:rPr>
          <w:rFonts w:asciiTheme="minorHAnsi" w:eastAsiaTheme="minorHAnsi" w:hAnsiTheme="minorHAnsi"/>
        </w:rPr>
        <w:t xml:space="preserve"> Included)</w:t>
      </w:r>
      <w:bookmarkEnd w:id="38"/>
    </w:p>
    <w:p w14:paraId="31A71E75" w14:textId="00DFCC89" w:rsidR="000749E1" w:rsidRPr="0006217B" w:rsidRDefault="000749E1" w:rsidP="000749E1">
      <w:pPr>
        <w:pStyle w:val="cq11"/>
        <w:ind w:left="440"/>
        <w:rPr>
          <w:rFonts w:asciiTheme="minorHAnsi" w:eastAsiaTheme="minorHAnsi" w:hAnsiTheme="minorHAnsi"/>
          <w:color w:val="C00000"/>
        </w:rPr>
      </w:pP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Old Authentication</w:t>
      </w: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Payment request with card number, validity (yyMM), identification number, and card password</w:t>
      </w:r>
    </w:p>
    <w:p w14:paraId="734833A9" w14:textId="2FA2A32E" w:rsidR="000749E1" w:rsidRPr="0006217B" w:rsidRDefault="000749E1" w:rsidP="000749E1">
      <w:pPr>
        <w:pStyle w:val="cq11"/>
        <w:ind w:left="440"/>
        <w:rPr>
          <w:rFonts w:asciiTheme="minorHAnsi" w:eastAsiaTheme="minorHAnsi" w:hAnsiTheme="minorHAnsi"/>
          <w:color w:val="C00000"/>
        </w:rPr>
      </w:pP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Non-authentication</w:t>
      </w:r>
      <w:r w:rsidRPr="0006217B">
        <w:rPr>
          <w:rFonts w:asciiTheme="minorHAnsi" w:eastAsiaTheme="minorHAnsi" w:hAnsiTheme="minorHAnsi" w:hint="eastAsia"/>
          <w:color w:val="C00000"/>
        </w:rPr>
        <w:t xml:space="preserve">: </w:t>
      </w:r>
      <w:r w:rsidR="00E95B39" w:rsidRPr="0006217B">
        <w:rPr>
          <w:rFonts w:asciiTheme="minorHAnsi" w:eastAsiaTheme="minorHAnsi" w:hAnsiTheme="minorHAnsi" w:hint="eastAsia"/>
          <w:color w:val="C00000"/>
        </w:rPr>
        <w:t xml:space="preserve">Payment request with card number, validity </w:t>
      </w:r>
      <w:r w:rsidRPr="0006217B">
        <w:rPr>
          <w:rFonts w:asciiTheme="minorHAnsi" w:eastAsiaTheme="minorHAnsi" w:hAnsiTheme="minorHAnsi" w:hint="eastAsia"/>
          <w:color w:val="C00000"/>
        </w:rPr>
        <w:t>(yyMM)</w:t>
      </w:r>
    </w:p>
    <w:p w14:paraId="33F2CD56" w14:textId="1F209E7B" w:rsidR="000749E1" w:rsidRPr="0006217B" w:rsidRDefault="000749E1" w:rsidP="000749E1">
      <w:pPr>
        <w:pStyle w:val="cq11"/>
        <w:ind w:left="440"/>
        <w:rPr>
          <w:rFonts w:asciiTheme="minorHAnsi" w:eastAsiaTheme="minorHAnsi" w:hAnsiTheme="minorHAnsi"/>
          <w:color w:val="C00000"/>
        </w:rPr>
      </w:pP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 xml:space="preserve">Billkey </w:t>
      </w:r>
      <w:r w:rsidRPr="0006217B">
        <w:rPr>
          <w:rFonts w:asciiTheme="minorHAnsi" w:eastAsiaTheme="minorHAnsi" w:hAnsiTheme="minorHAnsi" w:hint="eastAsia"/>
          <w:color w:val="C00000"/>
        </w:rPr>
        <w:t>(</w:t>
      </w:r>
      <w:r w:rsidR="00D140B5" w:rsidRPr="0006217B">
        <w:rPr>
          <w:rFonts w:asciiTheme="minorHAnsi" w:eastAsiaTheme="minorHAnsi" w:hAnsiTheme="minorHAnsi" w:hint="eastAsia"/>
          <w:color w:val="C00000"/>
        </w:rPr>
        <w:t>Recurring Payment Key</w:t>
      </w: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Issuance</w:t>
      </w:r>
      <w:r w:rsidRPr="0006217B">
        <w:rPr>
          <w:rFonts w:asciiTheme="minorHAnsi" w:eastAsiaTheme="minorHAnsi" w:hAnsiTheme="minorHAnsi" w:hint="eastAsia"/>
          <w:color w:val="C00000"/>
        </w:rPr>
        <w:t xml:space="preserve">: </w:t>
      </w:r>
      <w:r w:rsidR="00412A95" w:rsidRPr="0006217B">
        <w:rPr>
          <w:rFonts w:asciiTheme="minorHAnsi" w:eastAsiaTheme="minorHAnsi" w:hAnsiTheme="minorHAnsi" w:hint="eastAsia"/>
          <w:color w:val="C00000"/>
        </w:rPr>
        <w:t xml:space="preserve">According to the setting of the merchant ID, the billkey is given as the response value. </w:t>
      </w:r>
      <w:r w:rsidR="00FD3A94" w:rsidRPr="0006217B">
        <w:rPr>
          <w:rFonts w:asciiTheme="minorHAnsi" w:eastAsiaTheme="minorHAnsi" w:hAnsiTheme="minorHAnsi" w:hint="eastAsia"/>
          <w:color w:val="C00000"/>
        </w:rPr>
        <w:t>Save the billkey separately, and when you need to make a payment, request</w:t>
      </w:r>
      <w:r w:rsidR="00F52073" w:rsidRPr="0006217B">
        <w:rPr>
          <w:rFonts w:asciiTheme="minorHAnsi" w:eastAsiaTheme="minorHAnsi" w:hAnsiTheme="minorHAnsi" w:hint="eastAsia"/>
          <w:color w:val="C00000"/>
        </w:rPr>
        <w:t xml:space="preserve"> billkey payment. Please request </w:t>
      </w:r>
      <w:r w:rsidR="00540585" w:rsidRPr="0006217B">
        <w:rPr>
          <w:rFonts w:asciiTheme="minorHAnsi" w:eastAsiaTheme="minorHAnsi" w:hAnsiTheme="minorHAnsi" w:hint="eastAsia"/>
          <w:color w:val="C00000"/>
        </w:rPr>
        <w:t xml:space="preserve">the sales manager for the </w:t>
      </w:r>
      <w:r w:rsidR="00F52073" w:rsidRPr="0006217B">
        <w:rPr>
          <w:rFonts w:asciiTheme="minorHAnsi" w:eastAsiaTheme="minorHAnsi" w:hAnsiTheme="minorHAnsi" w:hint="eastAsia"/>
          <w:color w:val="C00000"/>
        </w:rPr>
        <w:t>billkey issuance</w:t>
      </w:r>
      <w:r w:rsidR="00540585" w:rsidRPr="0006217B">
        <w:rPr>
          <w:rFonts w:asciiTheme="minorHAnsi" w:eastAsiaTheme="minorHAnsi" w:hAnsiTheme="minorHAnsi" w:hint="eastAsia"/>
          <w:color w:val="C00000"/>
        </w:rPr>
        <w:t xml:space="preserve"> setting for the merchant ID</w:t>
      </w:r>
      <w:r w:rsidRPr="0006217B">
        <w:rPr>
          <w:rFonts w:asciiTheme="minorHAnsi" w:eastAsiaTheme="minorHAnsi" w:hAnsiTheme="minorHAnsi" w:hint="eastAsia"/>
          <w:color w:val="C00000"/>
        </w:rPr>
        <w:t>.</w:t>
      </w:r>
    </w:p>
    <w:p w14:paraId="04BC284C" w14:textId="77777777" w:rsidR="000749E1" w:rsidRPr="0006217B" w:rsidRDefault="000749E1" w:rsidP="000749E1">
      <w:pPr>
        <w:pStyle w:val="cq11"/>
        <w:ind w:left="440"/>
        <w:rPr>
          <w:rFonts w:asciiTheme="minorHAnsi" w:eastAsiaTheme="minorHAnsi" w:hAnsiTheme="minorHAnsi"/>
        </w:rPr>
      </w:pPr>
    </w:p>
    <w:p w14:paraId="6CEC5303" w14:textId="786E82FA" w:rsidR="000749E1" w:rsidRPr="0006217B" w:rsidRDefault="00832E32" w:rsidP="00832E32">
      <w:pPr>
        <w:pStyle w:val="cq11"/>
        <w:ind w:left="44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0BED1168" w14:textId="77777777" w:rsidTr="00923219">
        <w:trPr>
          <w:jc w:val="center"/>
        </w:trPr>
        <w:tc>
          <w:tcPr>
            <w:tcW w:w="2053" w:type="dxa"/>
            <w:gridSpan w:val="2"/>
            <w:shd w:val="clear" w:color="auto" w:fill="D9D9D9" w:themeFill="background1" w:themeFillShade="D9"/>
            <w:vAlign w:val="center"/>
          </w:tcPr>
          <w:p w14:paraId="5AE93DF5"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0FACAD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044E7C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E7CD4A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5F6BAD9"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56AE8C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171F5B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5427FCE5" w14:textId="77777777" w:rsidTr="00923219">
        <w:trPr>
          <w:jc w:val="center"/>
        </w:trPr>
        <w:tc>
          <w:tcPr>
            <w:tcW w:w="1026" w:type="dxa"/>
            <w:vMerge w:val="restart"/>
            <w:vAlign w:val="center"/>
          </w:tcPr>
          <w:p w14:paraId="20C169AC" w14:textId="77777777" w:rsidR="00751805" w:rsidRPr="0006217B" w:rsidRDefault="00751805" w:rsidP="00751805">
            <w:pPr>
              <w:pStyle w:val="cq11"/>
              <w:ind w:leftChars="0" w:left="0"/>
              <w:rPr>
                <w:rFonts w:asciiTheme="minorHAnsi" w:eastAsiaTheme="minorHAnsi" w:hAnsiTheme="minorHAnsi"/>
              </w:rPr>
            </w:pPr>
          </w:p>
        </w:tc>
        <w:tc>
          <w:tcPr>
            <w:tcW w:w="1027" w:type="dxa"/>
            <w:vAlign w:val="center"/>
          </w:tcPr>
          <w:p w14:paraId="36FFB4E1"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0ACADF37"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23E1F715"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2ED099A7"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n</w:t>
            </w:r>
            <w:r w:rsidR="007A2CDB" w:rsidRPr="0006217B">
              <w:rPr>
                <w:rFonts w:asciiTheme="minorHAnsi" w:eastAsiaTheme="minorHAnsi" w:hAnsiTheme="minorHAnsi" w:hint="eastAsia"/>
              </w:rPr>
              <w:t xml:space="preserve">xca_ks_gu: </w:t>
            </w:r>
            <w:r w:rsidRPr="0006217B">
              <w:rPr>
                <w:rFonts w:asciiTheme="minorHAnsi" w:eastAsiaTheme="minorHAnsi" w:hAnsiTheme="minorHAnsi" w:hint="eastAsia"/>
              </w:rPr>
              <w:t>Old-authentication</w:t>
            </w:r>
          </w:p>
          <w:p w14:paraId="13A357EA"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nxca_jt_bi: Non-authentication</w:t>
            </w:r>
          </w:p>
        </w:tc>
        <w:tc>
          <w:tcPr>
            <w:tcW w:w="1199" w:type="dxa"/>
            <w:vAlign w:val="center"/>
          </w:tcPr>
          <w:p w14:paraId="7C7060FB"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7E456721"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7925732"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"nxca_jt_bi"</w:t>
            </w:r>
          </w:p>
        </w:tc>
      </w:tr>
      <w:tr w:rsidR="00830EB1" w:rsidRPr="0006217B" w14:paraId="3A72ED5E" w14:textId="77777777" w:rsidTr="00923219">
        <w:trPr>
          <w:jc w:val="center"/>
        </w:trPr>
        <w:tc>
          <w:tcPr>
            <w:tcW w:w="1026" w:type="dxa"/>
            <w:vMerge/>
            <w:vAlign w:val="center"/>
          </w:tcPr>
          <w:p w14:paraId="1D1DADF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6A7AF3B" w14:textId="28B81A8C"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39FA1D63" w14:textId="03C61C2F" w:rsidR="00830EB1" w:rsidRPr="0006217B" w:rsidRDefault="00372448"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B462639" w14:textId="0C685C47" w:rsidR="00830EB1" w:rsidRPr="0006217B" w:rsidRDefault="00650C39" w:rsidP="00830EB1">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D352894" w14:textId="5240A4FD"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B62A7BB" w14:textId="15066DC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C99556" w14:textId="3B64BDB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05922191" w14:textId="77777777" w:rsidTr="00923219">
        <w:trPr>
          <w:jc w:val="center"/>
        </w:trPr>
        <w:tc>
          <w:tcPr>
            <w:tcW w:w="1026" w:type="dxa"/>
            <w:vMerge/>
            <w:vAlign w:val="center"/>
          </w:tcPr>
          <w:p w14:paraId="660902FE"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2C4ADEF" w14:textId="63B5CE7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E514D44" w14:textId="5431416D"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00E0053" w14:textId="547312B0" w:rsidR="00830EB1" w:rsidRPr="0006217B" w:rsidRDefault="00650C39"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42F39BB" w14:textId="069D084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2C6A303" w14:textId="5152476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686909" w14:textId="0FE88873"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26FA5137" w14:textId="77777777" w:rsidTr="00923219">
        <w:trPr>
          <w:jc w:val="center"/>
        </w:trPr>
        <w:tc>
          <w:tcPr>
            <w:tcW w:w="1026" w:type="dxa"/>
            <w:vMerge/>
            <w:vAlign w:val="center"/>
          </w:tcPr>
          <w:p w14:paraId="521E59FE"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16F4674" w14:textId="3D81DCBD"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54EEC088" w14:textId="78DD792B"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65D0CED" w14:textId="1D885DB3"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AC5D30A" w14:textId="4661A56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23DF289" w14:textId="2B12470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8E4BB0" w14:textId="6B6E7F7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6673EF4D" w14:textId="77777777" w:rsidTr="004E4C97">
        <w:tblPrEx>
          <w:jc w:val="left"/>
        </w:tblPrEx>
        <w:tc>
          <w:tcPr>
            <w:tcW w:w="1026" w:type="dxa"/>
            <w:vMerge/>
          </w:tcPr>
          <w:p w14:paraId="6C0A803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9E6E5D9" w14:textId="5A5B5B9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5A0CA480" w14:textId="416D7915"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Encryption Classification</w:t>
            </w:r>
          </w:p>
        </w:tc>
        <w:tc>
          <w:tcPr>
            <w:tcW w:w="2297" w:type="dxa"/>
            <w:vAlign w:val="center"/>
          </w:tcPr>
          <w:p w14:paraId="320FA734" w14:textId="025916A1" w:rsidR="00830EB1" w:rsidRPr="0006217B" w:rsidRDefault="0023053F"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D8E5487" w14:textId="256F6BD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84D8253" w14:textId="3E88F34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8DAEB3" w14:textId="64772640"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3F047338" w14:textId="77777777" w:rsidTr="004E4C97">
        <w:tblPrEx>
          <w:jc w:val="left"/>
        </w:tblPrEx>
        <w:tc>
          <w:tcPr>
            <w:tcW w:w="1026" w:type="dxa"/>
            <w:vMerge/>
          </w:tcPr>
          <w:p w14:paraId="08B05ADB"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09A3D07" w14:textId="6251377E"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68241B98" w14:textId="0DAA7801"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4C437F58" w14:textId="184283A1" w:rsidR="00830EB1" w:rsidRPr="0006217B" w:rsidRDefault="0094448F"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the merchant</w:t>
            </w:r>
          </w:p>
        </w:tc>
        <w:tc>
          <w:tcPr>
            <w:tcW w:w="1199" w:type="dxa"/>
            <w:vAlign w:val="center"/>
          </w:tcPr>
          <w:p w14:paraId="547926BD" w14:textId="4DF2D72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6CFFD59" w14:textId="783474AA"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370D42" w14:textId="0F6C8FE0"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30EB1" w:rsidRPr="0006217B" w14:paraId="3CE4935A" w14:textId="77777777" w:rsidTr="004E4C97">
        <w:tblPrEx>
          <w:jc w:val="left"/>
        </w:tblPrEx>
        <w:tc>
          <w:tcPr>
            <w:tcW w:w="1026" w:type="dxa"/>
            <w:vMerge/>
          </w:tcPr>
          <w:p w14:paraId="28C507C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29C94939" w14:textId="52D8506D"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A0ACBF3" w14:textId="166FE4B4"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B3F049D" w14:textId="6219BDB2" w:rsidR="00830EB1" w:rsidRPr="0006217B" w:rsidRDefault="0094448F"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00830EB1" w:rsidRPr="0006217B">
              <w:rPr>
                <w:rFonts w:asciiTheme="minorHAnsi" w:eastAsiaTheme="minorHAnsi" w:hAnsiTheme="minorHAnsi"/>
                <w:color w:val="767676"/>
                <w:spacing w:val="-6"/>
                <w:sz w:val="21"/>
                <w:szCs w:val="21"/>
              </w:rPr>
              <w:t>MMDD)</w:t>
            </w:r>
          </w:p>
        </w:tc>
        <w:tc>
          <w:tcPr>
            <w:tcW w:w="1199" w:type="dxa"/>
            <w:vAlign w:val="center"/>
          </w:tcPr>
          <w:p w14:paraId="3BA0E4FC" w14:textId="5A7D655D"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67D6B65" w14:textId="17A68EB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8DBEFC" w14:textId="6BBD7B23"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830EB1" w:rsidRPr="0006217B" w14:paraId="1073F4F4" w14:textId="77777777" w:rsidTr="004E4C97">
        <w:tblPrEx>
          <w:jc w:val="left"/>
        </w:tblPrEx>
        <w:tc>
          <w:tcPr>
            <w:tcW w:w="1026" w:type="dxa"/>
            <w:vMerge/>
          </w:tcPr>
          <w:p w14:paraId="27F5BA50"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8F96801" w14:textId="5F29CF32"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317B925" w14:textId="12F5B465"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30267E8F" w14:textId="35CF60BA"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of sending the current parameter </w:t>
            </w:r>
            <w:r w:rsidR="00830EB1" w:rsidRPr="0006217B">
              <w:rPr>
                <w:rFonts w:asciiTheme="minorHAnsi" w:eastAsiaTheme="minorHAnsi" w:hAnsiTheme="minorHAnsi"/>
                <w:color w:val="767676"/>
                <w:spacing w:val="-6"/>
                <w:sz w:val="21"/>
                <w:szCs w:val="21"/>
              </w:rPr>
              <w:t>(HHMMSS)</w:t>
            </w:r>
          </w:p>
        </w:tc>
        <w:tc>
          <w:tcPr>
            <w:tcW w:w="1199" w:type="dxa"/>
            <w:vAlign w:val="center"/>
          </w:tcPr>
          <w:p w14:paraId="4FD1FDAE" w14:textId="369D6FF3"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45FDCBDC" w14:textId="50DC7B8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8293FC" w14:textId="357C5B2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30EB1" w:rsidRPr="0006217B" w14:paraId="135F2456" w14:textId="77777777" w:rsidTr="004E4C97">
        <w:tblPrEx>
          <w:jc w:val="left"/>
        </w:tblPrEx>
        <w:tc>
          <w:tcPr>
            <w:tcW w:w="1026" w:type="dxa"/>
            <w:vMerge/>
          </w:tcPr>
          <w:p w14:paraId="4B88F64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05CE020" w14:textId="7EC221A9"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60F1FC3" w14:textId="4A018AC9"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w:t>
            </w:r>
            <w:r w:rsidR="00FB6DDF" w:rsidRPr="0006217B">
              <w:rPr>
                <w:rFonts w:asciiTheme="minorHAnsi" w:eastAsiaTheme="minorHAnsi" w:hAnsiTheme="minorHAnsi" w:hint="eastAsia"/>
                <w:color w:val="767676"/>
                <w:spacing w:val="-6"/>
                <w:sz w:val="21"/>
                <w:szCs w:val="21"/>
              </w:rPr>
              <w:t xml:space="preserve"> or Not</w:t>
            </w:r>
          </w:p>
        </w:tc>
        <w:tc>
          <w:tcPr>
            <w:tcW w:w="2297" w:type="dxa"/>
            <w:vAlign w:val="center"/>
          </w:tcPr>
          <w:p w14:paraId="6D426A82" w14:textId="2A9869E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2D043B" w:rsidRPr="0006217B">
              <w:rPr>
                <w:rFonts w:asciiTheme="minorHAnsi" w:eastAsiaTheme="minorHAnsi" w:hAnsiTheme="minorHAnsi" w:hint="eastAsia"/>
                <w:color w:val="767676"/>
                <w:spacing w:val="-6"/>
                <w:sz w:val="21"/>
                <w:szCs w:val="21"/>
              </w:rPr>
              <w:t xml:space="preserve"> Mobile Web / A</w:t>
            </w:r>
            <w:r w:rsidR="002D043B" w:rsidRPr="0006217B">
              <w:rPr>
                <w:rFonts w:asciiTheme="minorHAnsi" w:eastAsiaTheme="minorHAnsi" w:hAnsiTheme="minorHAnsi"/>
                <w:color w:val="767676"/>
                <w:spacing w:val="-6"/>
                <w:sz w:val="21"/>
                <w:szCs w:val="21"/>
              </w:rPr>
              <w:t>p</w:t>
            </w:r>
            <w:r w:rsidR="002D043B"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002D043B"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002D043B" w:rsidRPr="0006217B">
              <w:rPr>
                <w:rFonts w:asciiTheme="minorHAnsi" w:eastAsiaTheme="minorHAnsi" w:hAnsiTheme="minorHAnsi" w:hint="eastAsia"/>
                <w:color w:val="767676"/>
                <w:spacing w:val="-6"/>
                <w:sz w:val="21"/>
                <w:szCs w:val="21"/>
              </w:rPr>
              <w:t>and others</w:t>
            </w:r>
          </w:p>
        </w:tc>
        <w:tc>
          <w:tcPr>
            <w:tcW w:w="1199" w:type="dxa"/>
            <w:vAlign w:val="center"/>
          </w:tcPr>
          <w:p w14:paraId="27FCE1EF" w14:textId="79F1B64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B744619" w14:textId="48EAD13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B1F05F" w14:textId="7368AB34"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830EB1" w:rsidRPr="0006217B" w14:paraId="7D381DF8" w14:textId="77777777" w:rsidTr="004E4C97">
        <w:tblPrEx>
          <w:jc w:val="left"/>
        </w:tblPrEx>
        <w:tc>
          <w:tcPr>
            <w:tcW w:w="1026" w:type="dxa"/>
            <w:vMerge/>
          </w:tcPr>
          <w:p w14:paraId="4401B715"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0D9712E" w14:textId="117CD8A3"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00D7AF4E" w14:textId="39C35FD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001946AB" w:rsidRPr="0006217B">
              <w:rPr>
                <w:rFonts w:asciiTheme="minorHAnsi" w:eastAsiaTheme="minorHAnsi" w:hAnsiTheme="minorHAnsi" w:hint="eastAsia"/>
                <w:color w:val="767676"/>
                <w:spacing w:val="-6"/>
                <w:sz w:val="21"/>
                <w:szCs w:val="21"/>
              </w:rPr>
              <w:t>Classification</w:t>
            </w:r>
          </w:p>
        </w:tc>
        <w:tc>
          <w:tcPr>
            <w:tcW w:w="2297" w:type="dxa"/>
            <w:vAlign w:val="center"/>
          </w:tcPr>
          <w:p w14:paraId="6D6D02A6" w14:textId="517A22A2"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A:Android, I:IOS, W:windows, M:Mac, E:</w:t>
            </w:r>
            <w:r w:rsidR="002D043B" w:rsidRPr="0006217B">
              <w:rPr>
                <w:rFonts w:asciiTheme="minorHAnsi" w:eastAsiaTheme="minorHAnsi" w:hAnsiTheme="minorHAnsi" w:hint="eastAsia"/>
                <w:color w:val="767676"/>
                <w:spacing w:val="-6"/>
                <w:sz w:val="21"/>
                <w:szCs w:val="21"/>
              </w:rPr>
              <w:t>Others</w:t>
            </w:r>
            <w:r w:rsidRPr="0006217B">
              <w:rPr>
                <w:rFonts w:asciiTheme="minorHAnsi" w:eastAsiaTheme="minorHAnsi" w:hAnsiTheme="minorHAnsi"/>
                <w:color w:val="767676"/>
                <w:spacing w:val="-6"/>
                <w:sz w:val="21"/>
                <w:szCs w:val="21"/>
              </w:rPr>
              <w:br/>
            </w:r>
            <w:r w:rsidR="002D043B"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002D043B" w:rsidRPr="0006217B">
              <w:rPr>
                <w:rFonts w:asciiTheme="minorHAnsi" w:eastAsiaTheme="minorHAnsi" w:hAnsiTheme="minorHAnsi" w:hint="eastAsia"/>
                <w:color w:val="767676"/>
                <w:spacing w:val="-6"/>
                <w:sz w:val="21"/>
                <w:szCs w:val="21"/>
              </w:rPr>
              <w:t xml:space="preserve"> Unverifiable</w:t>
            </w:r>
          </w:p>
        </w:tc>
        <w:tc>
          <w:tcPr>
            <w:tcW w:w="1199" w:type="dxa"/>
            <w:vAlign w:val="center"/>
          </w:tcPr>
          <w:p w14:paraId="0A0B86CE" w14:textId="326062C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73F4C72" w14:textId="36B96F77"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64B9C8" w14:textId="02F5EA8C"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31A49" w:rsidRPr="0006217B" w14:paraId="3C2EB1DC" w14:textId="77777777" w:rsidTr="004E4C97">
        <w:tblPrEx>
          <w:jc w:val="left"/>
        </w:tblPrEx>
        <w:tc>
          <w:tcPr>
            <w:tcW w:w="1026" w:type="dxa"/>
            <w:vMerge w:val="restart"/>
          </w:tcPr>
          <w:p w14:paraId="6CE2BE02" w14:textId="77777777" w:rsidR="00131A49" w:rsidRPr="0006217B" w:rsidRDefault="00131A49" w:rsidP="00131A49">
            <w:pPr>
              <w:pStyle w:val="cq11"/>
              <w:ind w:leftChars="0" w:left="0"/>
              <w:rPr>
                <w:rFonts w:asciiTheme="minorHAnsi" w:eastAsiaTheme="minorHAnsi" w:hAnsiTheme="minorHAnsi"/>
              </w:rPr>
            </w:pPr>
          </w:p>
        </w:tc>
        <w:tc>
          <w:tcPr>
            <w:tcW w:w="1027" w:type="dxa"/>
            <w:vAlign w:val="center"/>
          </w:tcPr>
          <w:p w14:paraId="51A049F0" w14:textId="4C22C1A4"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0D4155BB" w14:textId="02C804E0"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2E35FED4" w14:textId="77777777" w:rsidR="00131A49" w:rsidRPr="0006217B" w:rsidRDefault="00131A49" w:rsidP="00131A49">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E829CBC" w14:textId="687DDF75"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3C39BCF" w14:textId="4BCB971A" w:rsidR="00131A49" w:rsidRPr="0006217B" w:rsidRDefault="00131A49" w:rsidP="00131A4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523D20ED" w14:textId="5C709BC8" w:rsidR="00131A49" w:rsidRPr="0006217B" w:rsidRDefault="00131A49" w:rsidP="00131A4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24FDF1" w14:textId="6715319A"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830EB1" w:rsidRPr="0006217B" w14:paraId="5A44D2DD" w14:textId="77777777" w:rsidTr="004E4C97">
        <w:tblPrEx>
          <w:jc w:val="left"/>
        </w:tblPrEx>
        <w:tc>
          <w:tcPr>
            <w:tcW w:w="1026" w:type="dxa"/>
            <w:vMerge/>
          </w:tcPr>
          <w:p w14:paraId="666A1E4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019B14A" w14:textId="331CDB0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44B32FA3" w14:textId="4DB01DD4"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29374C32" w14:textId="67379410" w:rsidR="00830EB1" w:rsidRPr="0006217B" w:rsidRDefault="00607312"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4972D4AF" w14:textId="3183A0C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55561218" w14:textId="21BC4C56"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00F85C" w14:textId="6C314683" w:rsidR="00BC494B" w:rsidRPr="0006217B" w:rsidRDefault="00830EB1" w:rsidP="00830EB1">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r w:rsidR="002D043B"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830EB1" w:rsidRPr="0006217B" w14:paraId="51253DC4" w14:textId="77777777" w:rsidTr="004E4C97">
        <w:tblPrEx>
          <w:jc w:val="left"/>
        </w:tblPrEx>
        <w:tc>
          <w:tcPr>
            <w:tcW w:w="1026" w:type="dxa"/>
            <w:vMerge/>
          </w:tcPr>
          <w:p w14:paraId="1D5A424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2AAD570A" w14:textId="77F8A87E"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56F0EBC7" w14:textId="5B20AA53"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Name</w:t>
            </w:r>
          </w:p>
        </w:tc>
        <w:tc>
          <w:tcPr>
            <w:tcW w:w="2297" w:type="dxa"/>
            <w:vAlign w:val="center"/>
          </w:tcPr>
          <w:p w14:paraId="739226A1" w14:textId="7A080A92" w:rsidR="00830EB1" w:rsidRPr="0006217B" w:rsidRDefault="005F3CBC"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w:t>
            </w:r>
            <w:r w:rsidR="00830EB1"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color w:val="767676"/>
                <w:spacing w:val="-6"/>
                <w:sz w:val="21"/>
                <w:szCs w:val="21"/>
              </w:rPr>
              <w:t>Customer Name</w:t>
            </w:r>
          </w:p>
        </w:tc>
        <w:tc>
          <w:tcPr>
            <w:tcW w:w="1199" w:type="dxa"/>
            <w:vAlign w:val="center"/>
          </w:tcPr>
          <w:p w14:paraId="48E0D990" w14:textId="46B8F546"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75073284" w14:textId="40A649BC"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9DD8D" w14:textId="23BD96C5" w:rsidR="00830EB1" w:rsidRPr="0006217B" w:rsidRDefault="00BC494B" w:rsidP="002D043B">
            <w:pPr>
              <w:pStyle w:val="cq11"/>
              <w:ind w:leftChars="0" w:left="0"/>
              <w:rPr>
                <w:rFonts w:asciiTheme="minorHAnsi" w:eastAsiaTheme="minorHAnsi" w:hAnsiTheme="minorHAnsi"/>
              </w:rPr>
            </w:pPr>
            <w:r w:rsidRPr="0006217B">
              <w:rPr>
                <w:rFonts w:asciiTheme="minorHAnsi" w:eastAsiaTheme="minorHAnsi" w:hAnsiTheme="minorHAnsi" w:hint="eastAsia"/>
              </w:rPr>
              <w:t>"H</w:t>
            </w:r>
            <w:r w:rsidRPr="0006217B">
              <w:rPr>
                <w:rFonts w:asciiTheme="minorHAnsi" w:eastAsiaTheme="minorHAnsi" w:hAnsiTheme="minorHAnsi"/>
              </w:rPr>
              <w:t>ong Gil Dong</w:t>
            </w:r>
            <w:r w:rsidR="002D043B" w:rsidRPr="0006217B">
              <w:rPr>
                <w:rFonts w:asciiTheme="minorHAnsi" w:eastAsiaTheme="minorHAnsi" w:hAnsiTheme="minorHAnsi"/>
              </w:rPr>
              <w:t>”</w:t>
            </w:r>
          </w:p>
        </w:tc>
      </w:tr>
      <w:tr w:rsidR="00830EB1" w:rsidRPr="0006217B" w14:paraId="02FF8B58" w14:textId="77777777" w:rsidTr="004E4C97">
        <w:tblPrEx>
          <w:jc w:val="left"/>
        </w:tblPrEx>
        <w:tc>
          <w:tcPr>
            <w:tcW w:w="1026" w:type="dxa"/>
            <w:vMerge/>
          </w:tcPr>
          <w:p w14:paraId="1CBF765A"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82C0E9E" w14:textId="0AB98D44"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4D39BEE1" w14:textId="4E20105E"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3B5CA4C4" w14:textId="17513BC0" w:rsidR="00830EB1" w:rsidRPr="0006217B" w:rsidRDefault="00C24818"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6C29C3AC" w14:textId="0695A50A"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1944A0D6" w14:textId="35E9190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DAF540" w14:textId="4A71AAFC"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830EB1" w:rsidRPr="0006217B" w14:paraId="30E0AB09" w14:textId="77777777" w:rsidTr="004E4C97">
        <w:tblPrEx>
          <w:jc w:val="left"/>
        </w:tblPrEx>
        <w:tc>
          <w:tcPr>
            <w:tcW w:w="1026" w:type="dxa"/>
            <w:vMerge/>
          </w:tcPr>
          <w:p w14:paraId="2091627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47A8118" w14:textId="05B95B0B"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6AB71962" w14:textId="7C7410C6"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0D55B021" w14:textId="38F5CB6D" w:rsidR="00830EB1" w:rsidRPr="0006217B" w:rsidRDefault="00715ACA"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 address</w:t>
            </w:r>
          </w:p>
        </w:tc>
        <w:tc>
          <w:tcPr>
            <w:tcW w:w="1199" w:type="dxa"/>
            <w:vAlign w:val="center"/>
          </w:tcPr>
          <w:p w14:paraId="2B528834" w14:textId="48A044C6"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183FFECC" w14:textId="477B381F"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1E8BA8" w14:textId="5D24CF15"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830EB1" w:rsidRPr="0006217B" w14:paraId="5BB75964" w14:textId="77777777" w:rsidTr="004E4C97">
        <w:tblPrEx>
          <w:jc w:val="left"/>
        </w:tblPrEx>
        <w:tc>
          <w:tcPr>
            <w:tcW w:w="1026" w:type="dxa"/>
            <w:vMerge/>
          </w:tcPr>
          <w:p w14:paraId="360E4D8A"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5DC175BB" w14:textId="68293FF4"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61CE7587" w14:textId="1E683046"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487F99C7" w14:textId="5F845CF5"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w:t>
            </w:r>
            <w:r w:rsidR="002E3818" w:rsidRPr="0006217B">
              <w:rPr>
                <w:rStyle w:val="text-danger"/>
                <w:rFonts w:asciiTheme="minorHAnsi" w:eastAsiaTheme="minorHAnsi" w:hAnsiTheme="minorHAnsi"/>
                <w:color w:val="E74C3C"/>
                <w:spacing w:val="-6"/>
                <w:sz w:val="21"/>
                <w:szCs w:val="21"/>
              </w:rPr>
              <w:t xml:space="preserve">AES </w:t>
            </w:r>
            <w:r w:rsidR="002E3818"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623B4A0C" w14:textId="18F95C7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179497A3" w14:textId="315C3916"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8A038F" w14:textId="3A06D942"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"1111222233334444"</w:t>
            </w:r>
          </w:p>
        </w:tc>
      </w:tr>
      <w:tr w:rsidR="00830EB1" w:rsidRPr="0006217B" w14:paraId="64713005" w14:textId="77777777" w:rsidTr="004E4C97">
        <w:tblPrEx>
          <w:jc w:val="left"/>
        </w:tblPrEx>
        <w:tc>
          <w:tcPr>
            <w:tcW w:w="1026" w:type="dxa"/>
            <w:vMerge/>
          </w:tcPr>
          <w:p w14:paraId="23ED465E"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0B15359" w14:textId="33C991C5"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vldDtMon</w:t>
            </w:r>
          </w:p>
        </w:tc>
        <w:tc>
          <w:tcPr>
            <w:tcW w:w="1604" w:type="dxa"/>
            <w:vAlign w:val="center"/>
          </w:tcPr>
          <w:p w14:paraId="0DD756F3" w14:textId="1E6D029B"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Validity </w:t>
            </w:r>
            <w:r w:rsidR="00830EB1"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Month</w:t>
            </w:r>
            <w:r w:rsidR="00830EB1" w:rsidRPr="0006217B">
              <w:rPr>
                <w:rFonts w:asciiTheme="minorHAnsi" w:eastAsiaTheme="minorHAnsi" w:hAnsiTheme="minorHAnsi"/>
                <w:color w:val="767676"/>
                <w:spacing w:val="-6"/>
                <w:sz w:val="21"/>
                <w:szCs w:val="21"/>
              </w:rPr>
              <w:t>)</w:t>
            </w:r>
          </w:p>
        </w:tc>
        <w:tc>
          <w:tcPr>
            <w:tcW w:w="2297" w:type="dxa"/>
            <w:vAlign w:val="center"/>
          </w:tcPr>
          <w:p w14:paraId="192F650C" w14:textId="690F5ADC"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830EB1" w:rsidRPr="0006217B">
              <w:rPr>
                <w:rFonts w:asciiTheme="minorHAnsi" w:eastAsiaTheme="minorHAnsi" w:hAnsiTheme="minorHAnsi"/>
                <w:color w:val="767676"/>
                <w:spacing w:val="-6"/>
                <w:sz w:val="21"/>
                <w:szCs w:val="21"/>
              </w:rPr>
              <w:t xml:space="preserve"> MM</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w:t>
            </w:r>
            <w:r w:rsidR="002E3818" w:rsidRPr="0006217B">
              <w:rPr>
                <w:rStyle w:val="text-danger"/>
                <w:rFonts w:asciiTheme="minorHAnsi" w:eastAsiaTheme="minorHAnsi" w:hAnsiTheme="minorHAnsi"/>
                <w:color w:val="E74C3C"/>
                <w:spacing w:val="-6"/>
                <w:sz w:val="21"/>
                <w:szCs w:val="21"/>
              </w:rPr>
              <w:t xml:space="preserve">AES </w:t>
            </w:r>
            <w:r w:rsidR="002E3818"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4A443CC0" w14:textId="73E6FED7"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36DB5EDA" w14:textId="7FCB7B2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D2A784" w14:textId="3C40B3E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w:t>
            </w:r>
          </w:p>
        </w:tc>
      </w:tr>
      <w:tr w:rsidR="00830EB1" w:rsidRPr="0006217B" w14:paraId="6E51A5B9" w14:textId="77777777" w:rsidTr="004E4C97">
        <w:tblPrEx>
          <w:jc w:val="left"/>
        </w:tblPrEx>
        <w:tc>
          <w:tcPr>
            <w:tcW w:w="1026" w:type="dxa"/>
            <w:vMerge/>
          </w:tcPr>
          <w:p w14:paraId="654C0B14"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3151E13F" w14:textId="19418C71"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vldDtYear</w:t>
            </w:r>
          </w:p>
        </w:tc>
        <w:tc>
          <w:tcPr>
            <w:tcW w:w="1604" w:type="dxa"/>
            <w:vAlign w:val="center"/>
          </w:tcPr>
          <w:p w14:paraId="2D3B05B4" w14:textId="090A8347"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(Year)</w:t>
            </w:r>
          </w:p>
        </w:tc>
        <w:tc>
          <w:tcPr>
            <w:tcW w:w="2297" w:type="dxa"/>
            <w:vAlign w:val="center"/>
          </w:tcPr>
          <w:p w14:paraId="4C569FBC" w14:textId="03F0C7C3"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830EB1" w:rsidRPr="0006217B">
              <w:rPr>
                <w:rFonts w:asciiTheme="minorHAnsi" w:eastAsiaTheme="minorHAnsi" w:hAnsiTheme="minorHAnsi"/>
                <w:color w:val="767676"/>
                <w:spacing w:val="-6"/>
                <w:sz w:val="21"/>
                <w:szCs w:val="21"/>
              </w:rPr>
              <w:t xml:space="preserve"> YY</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 xml:space="preserve">※AES </w:t>
            </w:r>
            <w:r w:rsidR="002E3818"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23AC4DE" w14:textId="2F5A15A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39F3CC3" w14:textId="2DFD38BE"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EABC96" w14:textId="6676AB7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"24"</w:t>
            </w:r>
          </w:p>
        </w:tc>
      </w:tr>
      <w:tr w:rsidR="00830EB1" w:rsidRPr="0006217B" w14:paraId="077F73CA" w14:textId="77777777" w:rsidTr="004E4C97">
        <w:tblPrEx>
          <w:jc w:val="left"/>
        </w:tblPrEx>
        <w:tc>
          <w:tcPr>
            <w:tcW w:w="1026" w:type="dxa"/>
            <w:vMerge/>
          </w:tcPr>
          <w:p w14:paraId="4D4FA53D"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382F8E5" w14:textId="682A5D23"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idntNo</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44969" w:rsidRPr="0006217B">
              <w:rPr>
                <w:rStyle w:val="text-danger"/>
                <w:rFonts w:asciiTheme="minorHAnsi" w:eastAsiaTheme="minorHAnsi" w:hAnsiTheme="minorHAnsi" w:hint="eastAsia"/>
                <w:color w:val="E74C3C"/>
                <w:spacing w:val="-6"/>
                <w:sz w:val="21"/>
                <w:szCs w:val="21"/>
              </w:rPr>
              <w:t>Used for old-authentication only</w:t>
            </w:r>
          </w:p>
        </w:tc>
        <w:tc>
          <w:tcPr>
            <w:tcW w:w="1604" w:type="dxa"/>
            <w:vAlign w:val="center"/>
          </w:tcPr>
          <w:p w14:paraId="5293139A" w14:textId="0001E920" w:rsidR="00830EB1" w:rsidRPr="0006217B" w:rsidRDefault="00F503BE"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w:t>
            </w:r>
          </w:p>
        </w:tc>
        <w:tc>
          <w:tcPr>
            <w:tcW w:w="2297" w:type="dxa"/>
            <w:vAlign w:val="center"/>
          </w:tcPr>
          <w:p w14:paraId="6F63CD70" w14:textId="3179B65D"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6 digits of </w:t>
            </w:r>
            <w:r w:rsidR="004F0526" w:rsidRPr="0006217B">
              <w:rPr>
                <w:rFonts w:asciiTheme="minorHAnsi" w:eastAsiaTheme="minorHAnsi" w:hAnsiTheme="minorHAnsi" w:hint="eastAsia"/>
                <w:color w:val="767676"/>
                <w:spacing w:val="-6"/>
                <w:sz w:val="21"/>
                <w:szCs w:val="21"/>
              </w:rPr>
              <w:t xml:space="preserve">date and year of birth or 10 digits of </w:t>
            </w:r>
            <w:r w:rsidR="00F44969" w:rsidRPr="0006217B">
              <w:rPr>
                <w:rFonts w:asciiTheme="minorHAnsi" w:eastAsiaTheme="minorHAnsi" w:hAnsiTheme="minorHAnsi" w:hint="eastAsia"/>
                <w:color w:val="767676"/>
                <w:spacing w:val="-6"/>
                <w:sz w:val="21"/>
                <w:szCs w:val="21"/>
              </w:rPr>
              <w:t>business registration number</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2CD415D" w14:textId="7794D37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N(10)</w:t>
            </w:r>
          </w:p>
        </w:tc>
        <w:tc>
          <w:tcPr>
            <w:tcW w:w="1211" w:type="dxa"/>
            <w:vAlign w:val="center"/>
          </w:tcPr>
          <w:p w14:paraId="77517A67" w14:textId="2380A43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D1B7A9" w14:textId="1927B54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"991231"</w:t>
            </w:r>
          </w:p>
        </w:tc>
      </w:tr>
      <w:tr w:rsidR="00830EB1" w:rsidRPr="0006217B" w14:paraId="7E1DD7AD" w14:textId="77777777" w:rsidTr="004E4C97">
        <w:tblPrEx>
          <w:jc w:val="left"/>
        </w:tblPrEx>
        <w:tc>
          <w:tcPr>
            <w:tcW w:w="1026" w:type="dxa"/>
            <w:vMerge/>
          </w:tcPr>
          <w:p w14:paraId="3F89B1F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207E6485" w14:textId="60C2A864"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cardPwd</w:t>
            </w:r>
            <w:r w:rsidRPr="0006217B">
              <w:rPr>
                <w:rFonts w:asciiTheme="minorHAnsi" w:eastAsiaTheme="minorHAnsi" w:hAnsiTheme="minorHAnsi"/>
                <w:color w:val="767676"/>
                <w:spacing w:val="-6"/>
                <w:sz w:val="21"/>
                <w:szCs w:val="21"/>
              </w:rPr>
              <w:br/>
            </w:r>
            <w:r w:rsidR="00AD6134" w:rsidRPr="0006217B">
              <w:rPr>
                <w:rStyle w:val="text-danger"/>
                <w:rFonts w:asciiTheme="minorHAnsi" w:eastAsiaTheme="minorHAnsi" w:hAnsiTheme="minorHAnsi"/>
                <w:color w:val="E74C3C"/>
                <w:spacing w:val="-6"/>
                <w:sz w:val="21"/>
                <w:szCs w:val="21"/>
              </w:rPr>
              <w:t xml:space="preserve">※ </w:t>
            </w:r>
            <w:r w:rsidR="00AD6134" w:rsidRPr="0006217B">
              <w:rPr>
                <w:rStyle w:val="text-danger"/>
                <w:rFonts w:asciiTheme="minorHAnsi" w:eastAsiaTheme="minorHAnsi" w:hAnsiTheme="minorHAnsi" w:hint="eastAsia"/>
                <w:color w:val="E74C3C"/>
                <w:spacing w:val="-6"/>
                <w:sz w:val="21"/>
                <w:szCs w:val="21"/>
              </w:rPr>
              <w:t>Used for old-authentication only</w:t>
            </w:r>
          </w:p>
        </w:tc>
        <w:tc>
          <w:tcPr>
            <w:tcW w:w="1604" w:type="dxa"/>
            <w:vAlign w:val="center"/>
          </w:tcPr>
          <w:p w14:paraId="2BE316D6" w14:textId="0B76D574" w:rsidR="00830EB1" w:rsidRPr="0006217B" w:rsidRDefault="00F503BE"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Password</w:t>
            </w:r>
          </w:p>
        </w:tc>
        <w:tc>
          <w:tcPr>
            <w:tcW w:w="2297" w:type="dxa"/>
            <w:vAlign w:val="center"/>
          </w:tcPr>
          <w:p w14:paraId="41EFE563" w14:textId="0D0E822E" w:rsidR="00830EB1" w:rsidRPr="0006217B" w:rsidRDefault="00AD6134"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First two digits of the card password</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r w:rsidR="00830EB1" w:rsidRPr="0006217B">
              <w:rPr>
                <w:rFonts w:asciiTheme="minorHAnsi" w:eastAsiaTheme="minorHAnsi" w:hAnsiTheme="minorHAnsi"/>
                <w:color w:val="E74C3C"/>
                <w:spacing w:val="-6"/>
                <w:sz w:val="21"/>
                <w:szCs w:val="21"/>
              </w:rPr>
              <w:br/>
            </w:r>
            <w:r w:rsidR="00830EB1"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Used for old-authentication only.</w:t>
            </w:r>
          </w:p>
        </w:tc>
        <w:tc>
          <w:tcPr>
            <w:tcW w:w="1199" w:type="dxa"/>
            <w:vAlign w:val="center"/>
          </w:tcPr>
          <w:p w14:paraId="2B3FD20B" w14:textId="6BDA3F2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A69C9FC" w14:textId="2EB5643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76A827" w14:textId="7FD2F396"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830EB1" w:rsidRPr="0006217B" w14:paraId="623D67EE" w14:textId="77777777" w:rsidTr="004E4C97">
        <w:tblPrEx>
          <w:jc w:val="left"/>
        </w:tblPrEx>
        <w:tc>
          <w:tcPr>
            <w:tcW w:w="1026" w:type="dxa"/>
            <w:vMerge/>
          </w:tcPr>
          <w:p w14:paraId="59E7FD2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33E8DF4C" w14:textId="5AD7BE9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07CB3DAE" w14:textId="7C6AEDC5" w:rsidR="00830EB1" w:rsidRPr="0006217B" w:rsidRDefault="00F503BE"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Installments</w:t>
            </w:r>
          </w:p>
        </w:tc>
        <w:tc>
          <w:tcPr>
            <w:tcW w:w="2297" w:type="dxa"/>
            <w:vAlign w:val="center"/>
          </w:tcPr>
          <w:p w14:paraId="1B09F23D" w14:textId="467DF83E" w:rsidR="00830EB1" w:rsidRPr="0006217B" w:rsidRDefault="00AE6F70"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2</w:t>
            </w:r>
            <w:r w:rsidR="00A02F1D"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hint="eastAsia"/>
                <w:color w:val="767676"/>
                <w:spacing w:val="-6"/>
                <w:sz w:val="21"/>
                <w:szCs w:val="21"/>
              </w:rPr>
              <w:t>digit</w:t>
            </w:r>
            <w:r w:rsidR="00A02F1D"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hint="eastAsia"/>
                <w:color w:val="767676"/>
                <w:spacing w:val="-6"/>
                <w:sz w:val="21"/>
                <w:szCs w:val="21"/>
              </w:rPr>
              <w:t>number of installments</w:t>
            </w:r>
          </w:p>
        </w:tc>
        <w:tc>
          <w:tcPr>
            <w:tcW w:w="1199" w:type="dxa"/>
            <w:vAlign w:val="center"/>
          </w:tcPr>
          <w:p w14:paraId="679EC036" w14:textId="7EC10F8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040BE58" w14:textId="4F7E314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D310EE" w14:textId="3735F65E"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830EB1" w:rsidRPr="0006217B" w14:paraId="7B1A1E21" w14:textId="77777777" w:rsidTr="004E4C97">
        <w:tblPrEx>
          <w:jc w:val="left"/>
        </w:tblPrEx>
        <w:tc>
          <w:tcPr>
            <w:tcW w:w="1026" w:type="dxa"/>
            <w:vMerge/>
          </w:tcPr>
          <w:p w14:paraId="68C8FDC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1BBF5B0" w14:textId="2C39521C"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22CD1E3B" w14:textId="1D9E6727" w:rsidR="00830EB1" w:rsidRPr="0006217B" w:rsidRDefault="00232E9F"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320D873E" w14:textId="646ED350" w:rsidR="00830EB1" w:rsidRPr="0006217B" w:rsidRDefault="00135759"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4C0A1CC8" w14:textId="5125A4B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3AFEF488" w14:textId="2C2C0A8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F7D102" w14:textId="4560E1E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C0392B"/>
                <w:spacing w:val="-6"/>
                <w:sz w:val="21"/>
                <w:szCs w:val="21"/>
              </w:rPr>
              <w:t> </w:t>
            </w:r>
            <w:r w:rsidRPr="0006217B">
              <w:rPr>
                <w:rStyle w:val="text-danger"/>
                <w:rFonts w:asciiTheme="minorHAnsi" w:eastAsiaTheme="minorHAnsi" w:hAnsiTheme="minorHAnsi"/>
                <w:color w:val="E74C3C"/>
                <w:spacing w:val="-6"/>
                <w:sz w:val="21"/>
                <w:szCs w:val="21"/>
              </w:rPr>
              <w:t>※</w:t>
            </w:r>
            <w:r w:rsidR="007B5054"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"USD"  </w:t>
            </w:r>
            <w:r w:rsidRPr="0006217B">
              <w:rPr>
                <w:rStyle w:val="text-danger"/>
                <w:rFonts w:asciiTheme="minorHAnsi" w:eastAsiaTheme="minorHAnsi" w:hAnsiTheme="minorHAnsi"/>
                <w:color w:val="E74C3C"/>
                <w:spacing w:val="-6"/>
                <w:sz w:val="21"/>
                <w:szCs w:val="21"/>
              </w:rPr>
              <w:t>※</w:t>
            </w:r>
            <w:r w:rsidR="0072152F" w:rsidRPr="0006217B">
              <w:rPr>
                <w:rStyle w:val="text-danger"/>
                <w:rFonts w:asciiTheme="minorHAnsi" w:eastAsiaTheme="minorHAnsi" w:hAnsiTheme="minorHAnsi" w:hint="eastAsia"/>
                <w:color w:val="E74C3C"/>
                <w:spacing w:val="-6"/>
                <w:sz w:val="21"/>
                <w:szCs w:val="21"/>
              </w:rPr>
              <w:t>Overseas Payment</w:t>
            </w:r>
          </w:p>
        </w:tc>
      </w:tr>
      <w:tr w:rsidR="0088744C" w:rsidRPr="0006217B" w14:paraId="0BD8B054" w14:textId="77777777" w:rsidTr="0042200B">
        <w:tblPrEx>
          <w:jc w:val="left"/>
        </w:tblPrEx>
        <w:tc>
          <w:tcPr>
            <w:tcW w:w="1026" w:type="dxa"/>
            <w:vMerge/>
          </w:tcPr>
          <w:p w14:paraId="3402C11D"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68B74961"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5A86F1E4" w14:textId="77777777" w:rsidR="0088744C" w:rsidRPr="0006217B" w:rsidRDefault="00166826" w:rsidP="00464411">
            <w:pPr>
              <w:pStyle w:val="cq11"/>
              <w:ind w:leftChars="0" w:left="0"/>
              <w:rPr>
                <w:rFonts w:asciiTheme="minorHAnsi" w:eastAsiaTheme="minorHAnsi" w:hAnsiTheme="minorHAnsi"/>
              </w:rPr>
            </w:pPr>
            <w:r w:rsidRPr="0006217B">
              <w:rPr>
                <w:rFonts w:asciiTheme="minorHAnsi" w:eastAsiaTheme="minorHAnsi" w:hAnsiTheme="minorHAnsi"/>
              </w:rPr>
              <w:t>Tax</w:t>
            </w:r>
            <w:r w:rsidR="0088744C" w:rsidRPr="0006217B">
              <w:rPr>
                <w:rFonts w:asciiTheme="minorHAnsi" w:eastAsiaTheme="minorHAnsi" w:hAnsiTheme="minorHAnsi"/>
              </w:rPr>
              <w:t xml:space="preserve"> </w:t>
            </w:r>
            <w:r w:rsidR="00464411" w:rsidRPr="0006217B">
              <w:rPr>
                <w:rFonts w:asciiTheme="minorHAnsi" w:eastAsiaTheme="minorHAnsi" w:hAnsiTheme="minorHAnsi"/>
              </w:rPr>
              <w:t>Classification</w:t>
            </w:r>
          </w:p>
        </w:tc>
        <w:tc>
          <w:tcPr>
            <w:tcW w:w="2297" w:type="dxa"/>
            <w:vAlign w:val="center"/>
          </w:tcPr>
          <w:p w14:paraId="05FAA800" w14:textId="77777777" w:rsidR="0088744C" w:rsidRPr="0006217B" w:rsidRDefault="0088744C" w:rsidP="0088744C">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7C0BB840"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68A86E8D"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20A60871"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C9E9C23"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"N"</w:t>
            </w:r>
          </w:p>
        </w:tc>
      </w:tr>
      <w:tr w:rsidR="0088744C" w:rsidRPr="0006217B" w14:paraId="5472F5A6" w14:textId="77777777" w:rsidTr="0042200B">
        <w:tblPrEx>
          <w:jc w:val="left"/>
        </w:tblPrEx>
        <w:tc>
          <w:tcPr>
            <w:tcW w:w="1026" w:type="dxa"/>
            <w:vMerge/>
          </w:tcPr>
          <w:p w14:paraId="12F1302E"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49D207E3"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trdAmt</w:t>
            </w:r>
          </w:p>
        </w:tc>
        <w:tc>
          <w:tcPr>
            <w:tcW w:w="1604" w:type="dxa"/>
            <w:vAlign w:val="center"/>
          </w:tcPr>
          <w:p w14:paraId="19856BA1"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2E7EC300"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p w14:paraId="500BA3BA" w14:textId="77777777" w:rsidR="0088744C" w:rsidRPr="0006217B" w:rsidRDefault="00464411"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994F068"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1D7BDD2" w14:textId="77777777" w:rsidR="0088744C" w:rsidRPr="0006217B" w:rsidRDefault="0088744C" w:rsidP="0088744C">
            <w:pPr>
              <w:pStyle w:val="cq11"/>
              <w:ind w:leftChars="0" w:left="0"/>
              <w:jc w:val="center"/>
              <w:rPr>
                <w:rFonts w:asciiTheme="minorHAnsi" w:eastAsiaTheme="minorHAnsi" w:hAnsiTheme="minorHAnsi"/>
              </w:rPr>
            </w:pPr>
          </w:p>
        </w:tc>
        <w:tc>
          <w:tcPr>
            <w:tcW w:w="2268" w:type="dxa"/>
            <w:vAlign w:val="center"/>
          </w:tcPr>
          <w:p w14:paraId="1C99D451" w14:textId="605FFBC8" w:rsidR="0088744C" w:rsidRPr="0006217B" w:rsidRDefault="00830EB1" w:rsidP="0088744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shd w:val="clear" w:color="auto" w:fill="FFFFFF"/>
              </w:rPr>
              <w:t>"1000" </w:t>
            </w:r>
            <w:r w:rsidRPr="0006217B">
              <w:rPr>
                <w:rStyle w:val="text-danger"/>
                <w:rFonts w:asciiTheme="minorHAnsi" w:eastAsiaTheme="minorHAnsi" w:hAnsiTheme="minorHAnsi"/>
                <w:color w:val="E74C3C"/>
                <w:spacing w:val="-6"/>
                <w:sz w:val="21"/>
                <w:szCs w:val="21"/>
                <w:shd w:val="clear" w:color="auto" w:fill="FFFFFF"/>
              </w:rPr>
              <w:t>※</w:t>
            </w:r>
            <w:r w:rsidR="0072152F" w:rsidRPr="0006217B">
              <w:rPr>
                <w:rStyle w:val="text-danger"/>
                <w:rFonts w:asciiTheme="minorHAnsi" w:eastAsiaTheme="minorHAnsi" w:hAnsiTheme="minorHAnsi" w:hint="eastAsia"/>
                <w:color w:val="E74C3C"/>
                <w:spacing w:val="-6"/>
                <w:sz w:val="21"/>
                <w:szCs w:val="21"/>
                <w:shd w:val="clear" w:color="auto" w:fill="FFFFFF"/>
              </w:rPr>
              <w:t>Domestic Payment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"150"   </w:t>
            </w:r>
            <w:r w:rsidRPr="0006217B">
              <w:rPr>
                <w:rStyle w:val="text-danger"/>
                <w:rFonts w:asciiTheme="minorHAnsi" w:eastAsiaTheme="minorHAnsi" w:hAnsiTheme="minorHAnsi"/>
                <w:color w:val="E74C3C"/>
                <w:spacing w:val="-6"/>
                <w:sz w:val="21"/>
                <w:szCs w:val="21"/>
                <w:shd w:val="clear" w:color="auto" w:fill="FFFFFF"/>
              </w:rPr>
              <w:t>※</w:t>
            </w:r>
            <w:r w:rsidR="0072152F" w:rsidRPr="0006217B">
              <w:rPr>
                <w:rStyle w:val="text-danger"/>
                <w:rFonts w:asciiTheme="minorHAnsi" w:eastAsiaTheme="minorHAnsi" w:hAnsiTheme="minorHAnsi" w:hint="eastAsia"/>
                <w:color w:val="E74C3C"/>
                <w:spacing w:val="-6"/>
                <w:sz w:val="21"/>
                <w:szCs w:val="21"/>
                <w:shd w:val="clear" w:color="auto" w:fill="FFFFFF"/>
              </w:rPr>
              <w:t>Overseas Payment</w:t>
            </w:r>
            <w:r w:rsidRPr="0006217B">
              <w:rPr>
                <w:rFonts w:asciiTheme="minorHAnsi" w:eastAsiaTheme="minorHAnsi" w:hAnsiTheme="minorHAnsi"/>
                <w:color w:val="E74C3C"/>
                <w:spacing w:val="-6"/>
                <w:sz w:val="21"/>
                <w:szCs w:val="21"/>
                <w:shd w:val="clear" w:color="auto" w:fill="FFFFFF"/>
              </w:rPr>
              <w:br/>
            </w:r>
            <w:r w:rsidRPr="0006217B">
              <w:rPr>
                <w:rStyle w:val="text-danger"/>
                <w:rFonts w:asciiTheme="minorHAnsi" w:eastAsiaTheme="minorHAnsi" w:hAnsiTheme="minorHAnsi"/>
                <w:color w:val="7F8C8D"/>
                <w:spacing w:val="-6"/>
                <w:sz w:val="21"/>
                <w:szCs w:val="21"/>
                <w:shd w:val="clear" w:color="auto" w:fill="FFFFFF"/>
              </w:rPr>
              <w:t>ex </w:t>
            </w:r>
            <w:r w:rsidRPr="0006217B">
              <w:rPr>
                <w:rFonts w:asciiTheme="minorHAnsi" w:eastAsiaTheme="minorHAnsi" w:hAnsiTheme="minorHAnsi"/>
                <w:color w:val="7F8C8D"/>
                <w:spacing w:val="-6"/>
                <w:sz w:val="21"/>
                <w:szCs w:val="21"/>
                <w:shd w:val="clear" w:color="auto" w:fill="FFFFFF"/>
              </w:rPr>
              <w:t xml:space="preserve">[1.50$] =&gt; </w:t>
            </w:r>
            <w:r w:rsidR="005B391B" w:rsidRPr="0006217B">
              <w:rPr>
                <w:rFonts w:asciiTheme="minorHAnsi" w:eastAsiaTheme="minorHAnsi" w:hAnsiTheme="minorHAnsi" w:hint="eastAsia"/>
                <w:color w:val="7F8C8D"/>
                <w:spacing w:val="-6"/>
                <w:sz w:val="21"/>
                <w:szCs w:val="21"/>
                <w:shd w:val="clear" w:color="auto" w:fill="FFFFFF"/>
              </w:rPr>
              <w:t>Mark whole number</w:t>
            </w:r>
            <w:r w:rsidRPr="0006217B">
              <w:rPr>
                <w:rFonts w:asciiTheme="minorHAnsi" w:eastAsiaTheme="minorHAnsi" w:hAnsiTheme="minorHAnsi"/>
                <w:color w:val="7F8C8D"/>
                <w:spacing w:val="-6"/>
                <w:sz w:val="21"/>
                <w:szCs w:val="21"/>
                <w:shd w:val="clear" w:color="auto" w:fill="FFFFFF"/>
              </w:rPr>
              <w:t xml:space="preserve"> [150]</w:t>
            </w:r>
          </w:p>
        </w:tc>
      </w:tr>
      <w:tr w:rsidR="0088744C" w:rsidRPr="0006217B" w14:paraId="2529D565" w14:textId="77777777" w:rsidTr="0042200B">
        <w:tblPrEx>
          <w:jc w:val="left"/>
        </w:tblPrEx>
        <w:tc>
          <w:tcPr>
            <w:tcW w:w="1026" w:type="dxa"/>
            <w:vMerge/>
          </w:tcPr>
          <w:p w14:paraId="5946D36B"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0D29A237"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1140D281"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7ED84D04"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among </w:t>
            </w:r>
            <w:r w:rsidRPr="0006217B">
              <w:rPr>
                <w:rFonts w:asciiTheme="minorHAnsi" w:eastAsiaTheme="minorHAnsi" w:hAnsiTheme="minorHAnsi"/>
              </w:rPr>
              <w:t xml:space="preserve">transaction amount </w:t>
            </w:r>
            <w:r w:rsidRPr="0006217B">
              <w:rPr>
                <w:rFonts w:asciiTheme="minorHAnsi" w:eastAsiaTheme="minorHAnsi" w:hAnsiTheme="minorHAnsi" w:hint="eastAsia"/>
              </w:rPr>
              <w:t>(Required if it is a compound tax)</w:t>
            </w:r>
          </w:p>
          <w:p w14:paraId="4B0F8E76"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ED91006"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584870C6"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E1B376A"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88744C" w:rsidRPr="0006217B" w14:paraId="7837FDC5" w14:textId="77777777" w:rsidTr="0042200B">
        <w:tblPrEx>
          <w:jc w:val="left"/>
        </w:tblPrEx>
        <w:tc>
          <w:tcPr>
            <w:tcW w:w="1026" w:type="dxa"/>
            <w:vMerge/>
          </w:tcPr>
          <w:p w14:paraId="50EC4F25"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14A514E9"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1C1FF9A6"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11B92854" w14:textId="77777777" w:rsidR="0088744C" w:rsidRPr="0006217B" w:rsidRDefault="0088744C" w:rsidP="0088744C">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transaction amount </w:t>
            </w:r>
            <w:r w:rsidRPr="0006217B">
              <w:rPr>
                <w:rFonts w:asciiTheme="minorHAnsi" w:eastAsiaTheme="minorHAnsi" w:hAnsiTheme="minorHAnsi" w:hint="eastAsia"/>
              </w:rPr>
              <w:t>(Required if it is a compound tax)</w:t>
            </w:r>
          </w:p>
          <w:p w14:paraId="074CDBE3"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A9C3DE0"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6FE8CDF"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E6F2054"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“91”</w:t>
            </w:r>
          </w:p>
        </w:tc>
      </w:tr>
      <w:tr w:rsidR="0088744C" w:rsidRPr="0006217B" w14:paraId="2DD506F2" w14:textId="77777777" w:rsidTr="0042200B">
        <w:tblPrEx>
          <w:jc w:val="left"/>
        </w:tblPrEx>
        <w:tc>
          <w:tcPr>
            <w:tcW w:w="1026" w:type="dxa"/>
            <w:vMerge/>
          </w:tcPr>
          <w:p w14:paraId="170F64CE"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449AFE97"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0925B2D6"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64A7644"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transaction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1A7BCDB"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B051991"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DB29AD5"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7EA97F9"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“0”</w:t>
            </w:r>
          </w:p>
        </w:tc>
      </w:tr>
      <w:tr w:rsidR="0088744C" w:rsidRPr="0006217B" w14:paraId="348F54B4" w14:textId="77777777" w:rsidTr="0042200B">
        <w:tblPrEx>
          <w:jc w:val="left"/>
        </w:tblPrEx>
        <w:tc>
          <w:tcPr>
            <w:tcW w:w="1026" w:type="dxa"/>
            <w:vMerge/>
          </w:tcPr>
          <w:p w14:paraId="6078436F"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00BFEB25"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svcAmt</w:t>
            </w:r>
          </w:p>
        </w:tc>
        <w:tc>
          <w:tcPr>
            <w:tcW w:w="1604" w:type="dxa"/>
            <w:vAlign w:val="center"/>
          </w:tcPr>
          <w:p w14:paraId="5DAC9A8B"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41B1B7DD"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59E777C5"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FEA9C48"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067A3639"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97EE7CD"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“10”</w:t>
            </w:r>
          </w:p>
        </w:tc>
      </w:tr>
      <w:tr w:rsidR="00830EB1" w:rsidRPr="0006217B" w14:paraId="028BD039" w14:textId="77777777" w:rsidTr="004E4C97">
        <w:tblPrEx>
          <w:jc w:val="left"/>
        </w:tblPrEx>
        <w:tc>
          <w:tcPr>
            <w:tcW w:w="1026" w:type="dxa"/>
            <w:vMerge/>
          </w:tcPr>
          <w:p w14:paraId="79B13DD3"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F9DCFF3" w14:textId="6894061C"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notiUrl</w:t>
            </w:r>
          </w:p>
        </w:tc>
        <w:tc>
          <w:tcPr>
            <w:tcW w:w="1604" w:type="dxa"/>
            <w:vAlign w:val="center"/>
          </w:tcPr>
          <w:p w14:paraId="043F6058" w14:textId="271C7478" w:rsidR="00830EB1" w:rsidRPr="0006217B" w:rsidRDefault="00495324" w:rsidP="00830EB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Result Processing </w:t>
            </w:r>
            <w:r w:rsidR="00830EB1" w:rsidRPr="0006217B">
              <w:rPr>
                <w:rFonts w:asciiTheme="minorHAnsi" w:eastAsiaTheme="minorHAnsi" w:hAnsiTheme="minorHAnsi"/>
                <w:color w:val="767676"/>
                <w:spacing w:val="-6"/>
                <w:sz w:val="21"/>
                <w:szCs w:val="21"/>
              </w:rPr>
              <w:t>URL</w:t>
            </w:r>
          </w:p>
        </w:tc>
        <w:tc>
          <w:tcPr>
            <w:tcW w:w="2297" w:type="dxa"/>
            <w:vAlign w:val="center"/>
          </w:tcPr>
          <w:p w14:paraId="0E5FB2E4" w14:textId="1FFBF3F7" w:rsidR="00830EB1" w:rsidRPr="0006217B" w:rsidRDefault="00A03E62" w:rsidP="00830EB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Write the Callback URL to receive notification (result </w:t>
            </w:r>
            <w:r w:rsidR="00140B74" w:rsidRPr="0006217B">
              <w:rPr>
                <w:rFonts w:asciiTheme="minorHAnsi" w:eastAsiaTheme="minorHAnsi" w:hAnsiTheme="minorHAnsi" w:hint="eastAsia"/>
                <w:color w:val="767676"/>
                <w:spacing w:val="-6"/>
                <w:sz w:val="21"/>
                <w:szCs w:val="21"/>
              </w:rPr>
              <w:t xml:space="preserve">notification) </w:t>
            </w:r>
            <w:r w:rsidR="00A50133" w:rsidRPr="0006217B">
              <w:rPr>
                <w:rFonts w:asciiTheme="minorHAnsi" w:eastAsiaTheme="minorHAnsi" w:hAnsiTheme="minorHAnsi" w:hint="eastAsia"/>
                <w:color w:val="767676"/>
                <w:spacing w:val="-6"/>
                <w:sz w:val="21"/>
                <w:szCs w:val="21"/>
              </w:rPr>
              <w:t xml:space="preserve">that is sent from Hecto Financial to the merchant after </w:t>
            </w:r>
            <w:r w:rsidR="00A50133" w:rsidRPr="0006217B">
              <w:rPr>
                <w:rFonts w:asciiTheme="minorHAnsi" w:eastAsiaTheme="minorHAnsi" w:hAnsiTheme="minorHAnsi"/>
                <w:color w:val="767676"/>
                <w:spacing w:val="-6"/>
                <w:sz w:val="21"/>
                <w:szCs w:val="21"/>
              </w:rPr>
              <w:t>comp</w:t>
            </w:r>
            <w:r w:rsidR="00A50133" w:rsidRPr="0006217B">
              <w:rPr>
                <w:rFonts w:asciiTheme="minorHAnsi" w:eastAsiaTheme="minorHAnsi" w:hAnsiTheme="minorHAnsi" w:hint="eastAsia"/>
                <w:color w:val="767676"/>
                <w:spacing w:val="-6"/>
                <w:sz w:val="21"/>
                <w:szCs w:val="21"/>
              </w:rPr>
              <w:t>letion of payment</w:t>
            </w:r>
            <w:r w:rsidR="005B391B" w:rsidRPr="0006217B">
              <w:rPr>
                <w:rFonts w:asciiTheme="minorHAnsi" w:eastAsiaTheme="minorHAnsi" w:hAnsiTheme="minorHAnsi" w:hint="eastAsia"/>
                <w:color w:val="767676"/>
                <w:spacing w:val="-6"/>
                <w:sz w:val="21"/>
                <w:szCs w:val="21"/>
              </w:rPr>
              <w:t xml:space="preserve"> </w:t>
            </w:r>
          </w:p>
        </w:tc>
        <w:tc>
          <w:tcPr>
            <w:tcW w:w="1199" w:type="dxa"/>
            <w:vAlign w:val="center"/>
          </w:tcPr>
          <w:p w14:paraId="085E7AAC" w14:textId="67F13A09"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AN(250)</w:t>
            </w:r>
          </w:p>
        </w:tc>
        <w:tc>
          <w:tcPr>
            <w:tcW w:w="1211" w:type="dxa"/>
            <w:vAlign w:val="center"/>
          </w:tcPr>
          <w:p w14:paraId="2B94C18C" w14:textId="2C4C68C7"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D1E005" w14:textId="0A5C574A"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"https://example.com/notiUrl"</w:t>
            </w:r>
          </w:p>
        </w:tc>
      </w:tr>
      <w:tr w:rsidR="00A5051C" w:rsidRPr="0006217B" w14:paraId="6E52579E" w14:textId="77777777" w:rsidTr="004E4C97">
        <w:tblPrEx>
          <w:jc w:val="left"/>
        </w:tblPrEx>
        <w:tc>
          <w:tcPr>
            <w:tcW w:w="1026" w:type="dxa"/>
            <w:vMerge/>
          </w:tcPr>
          <w:p w14:paraId="48BFDB38"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0349DC40" w14:textId="138D5FD1"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439332C1" w14:textId="2A547258"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010EF61A" w14:textId="721E4D00"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360401B6" w14:textId="15E4E765"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52C27AC9" w14:textId="098DD181"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ED43E5" w14:textId="20AB041A"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bl>
    <w:p w14:paraId="67F847C6" w14:textId="77777777" w:rsidR="00923219" w:rsidRPr="0006217B" w:rsidRDefault="00923219" w:rsidP="00923219">
      <w:pPr>
        <w:pStyle w:val="cq11"/>
        <w:ind w:left="440"/>
        <w:rPr>
          <w:rFonts w:asciiTheme="minorHAnsi" w:eastAsiaTheme="minorHAnsi" w:hAnsiTheme="minorHAnsi"/>
        </w:rPr>
      </w:pPr>
    </w:p>
    <w:p w14:paraId="3AE66F0A" w14:textId="77777777" w:rsidR="00D56FA0" w:rsidRPr="0006217B" w:rsidRDefault="00B110C6">
      <w:pPr>
        <w:pStyle w:val="2"/>
        <w:rPr>
          <w:rFonts w:asciiTheme="minorHAnsi" w:eastAsiaTheme="minorHAnsi" w:hAnsiTheme="minorHAnsi"/>
        </w:rPr>
      </w:pPr>
      <w:bookmarkStart w:id="39" w:name="_Toc172043446"/>
      <w:r w:rsidRPr="0006217B">
        <w:rPr>
          <w:rFonts w:asciiTheme="minorHAnsi" w:eastAsiaTheme="minorHAnsi" w:hAnsiTheme="minorHAnsi" w:hint="eastAsia"/>
        </w:rPr>
        <w:t>Request Parameter Hash Code</w:t>
      </w:r>
      <w:bookmarkEnd w:id="39"/>
    </w:p>
    <w:tbl>
      <w:tblPr>
        <w:tblStyle w:val="a7"/>
        <w:tblW w:w="0" w:type="auto"/>
        <w:tblInd w:w="440" w:type="dxa"/>
        <w:tblLook w:val="04A0" w:firstRow="1" w:lastRow="0" w:firstColumn="1" w:lastColumn="0" w:noHBand="0" w:noVBand="1"/>
      </w:tblPr>
      <w:tblGrid>
        <w:gridCol w:w="1965"/>
        <w:gridCol w:w="7655"/>
      </w:tblGrid>
      <w:tr w:rsidR="00487430" w:rsidRPr="0006217B" w14:paraId="6E94495D" w14:textId="77777777" w:rsidTr="00487430">
        <w:tc>
          <w:tcPr>
            <w:tcW w:w="1965" w:type="dxa"/>
            <w:shd w:val="clear" w:color="auto" w:fill="D9D9D9" w:themeFill="background1" w:themeFillShade="D9"/>
            <w:vAlign w:val="center"/>
          </w:tcPr>
          <w:p w14:paraId="353EB2FE"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vAlign w:val="center"/>
          </w:tcPr>
          <w:p w14:paraId="41658461"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 Field</w:t>
            </w:r>
          </w:p>
        </w:tc>
      </w:tr>
      <w:tr w:rsidR="00487430" w:rsidRPr="0006217B" w14:paraId="3D0C19C1" w14:textId="77777777" w:rsidTr="00487430">
        <w:tc>
          <w:tcPr>
            <w:tcW w:w="1965" w:type="dxa"/>
            <w:vAlign w:val="center"/>
          </w:tcPr>
          <w:p w14:paraId="49CF639B"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vAlign w:val="center"/>
          </w:tcPr>
          <w:p w14:paraId="342CFDA9"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Date + Transaction Time + Merchant ID + Merchant Order Number + Transaction Amount (Plain Text) + Hash Key</w:t>
            </w:r>
          </w:p>
        </w:tc>
      </w:tr>
    </w:tbl>
    <w:p w14:paraId="1444E765" w14:textId="77777777" w:rsidR="00487430" w:rsidRPr="0006217B" w:rsidRDefault="00487430" w:rsidP="00487430">
      <w:pPr>
        <w:pStyle w:val="cq11"/>
        <w:ind w:left="440"/>
        <w:rPr>
          <w:rFonts w:asciiTheme="minorHAnsi" w:eastAsiaTheme="minorHAnsi" w:hAnsiTheme="minorHAnsi"/>
        </w:rPr>
      </w:pPr>
    </w:p>
    <w:p w14:paraId="326DBED8" w14:textId="77777777" w:rsidR="00D56FA0" w:rsidRPr="0006217B" w:rsidRDefault="00B110C6">
      <w:pPr>
        <w:pStyle w:val="2"/>
        <w:rPr>
          <w:rFonts w:asciiTheme="minorHAnsi" w:eastAsiaTheme="minorHAnsi" w:hAnsiTheme="minorHAnsi"/>
        </w:rPr>
      </w:pPr>
      <w:bookmarkStart w:id="40" w:name="_Toc172043447"/>
      <w:r w:rsidRPr="0006217B">
        <w:rPr>
          <w:rFonts w:asciiTheme="minorHAnsi" w:eastAsiaTheme="minorHAnsi" w:hAnsiTheme="minorHAnsi" w:hint="eastAsia"/>
        </w:rPr>
        <w:t xml:space="preserve">Payment API Response Parameter (Billkey </w:t>
      </w:r>
      <w:r w:rsidRPr="0006217B">
        <w:rPr>
          <w:rFonts w:asciiTheme="minorHAnsi" w:eastAsiaTheme="minorHAnsi" w:hAnsiTheme="minorHAnsi"/>
        </w:rPr>
        <w:t xml:space="preserve">Issuing </w:t>
      </w:r>
      <w:r w:rsidRPr="0006217B">
        <w:rPr>
          <w:rFonts w:asciiTheme="minorHAnsi" w:eastAsiaTheme="minorHAnsi" w:hAnsiTheme="minorHAnsi" w:hint="eastAsia"/>
        </w:rPr>
        <w:t>Included)</w:t>
      </w:r>
      <w:bookmarkEnd w:id="40"/>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29C0B4D0" w14:textId="77777777" w:rsidTr="00923219">
        <w:trPr>
          <w:jc w:val="center"/>
        </w:trPr>
        <w:tc>
          <w:tcPr>
            <w:tcW w:w="2053" w:type="dxa"/>
            <w:gridSpan w:val="2"/>
            <w:shd w:val="clear" w:color="auto" w:fill="D9D9D9" w:themeFill="background1" w:themeFillShade="D9"/>
            <w:vAlign w:val="center"/>
          </w:tcPr>
          <w:p w14:paraId="373F444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12C240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56EE32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A0D3B5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AB43B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D5190A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D275A51"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90865" w:rsidRPr="0006217B" w14:paraId="7998CB3A" w14:textId="77777777" w:rsidTr="00923219">
        <w:trPr>
          <w:jc w:val="center"/>
        </w:trPr>
        <w:tc>
          <w:tcPr>
            <w:tcW w:w="1026" w:type="dxa"/>
            <w:vMerge w:val="restart"/>
            <w:vAlign w:val="center"/>
          </w:tcPr>
          <w:p w14:paraId="60E54BCE" w14:textId="77777777" w:rsidR="00F90865" w:rsidRPr="0006217B" w:rsidRDefault="00F90865" w:rsidP="00751805">
            <w:pPr>
              <w:pStyle w:val="cq11"/>
              <w:ind w:leftChars="0" w:left="0"/>
              <w:rPr>
                <w:rFonts w:asciiTheme="minorHAnsi" w:eastAsiaTheme="minorHAnsi" w:hAnsiTheme="minorHAnsi"/>
              </w:rPr>
            </w:pPr>
          </w:p>
        </w:tc>
        <w:tc>
          <w:tcPr>
            <w:tcW w:w="1027" w:type="dxa"/>
            <w:vAlign w:val="center"/>
          </w:tcPr>
          <w:p w14:paraId="5799F92C"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48F8F6EF"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2260286"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 Hecto Financial</w:t>
            </w:r>
          </w:p>
        </w:tc>
        <w:tc>
          <w:tcPr>
            <w:tcW w:w="1199" w:type="dxa"/>
            <w:vAlign w:val="center"/>
          </w:tcPr>
          <w:p w14:paraId="573B7E09" w14:textId="77777777" w:rsidR="00F90865" w:rsidRPr="0006217B" w:rsidRDefault="00F90865" w:rsidP="00751805">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205EF151" w14:textId="77777777" w:rsidR="00F90865" w:rsidRPr="0006217B" w:rsidRDefault="00F9086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5C864A"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"nxca_jt_bi"</w:t>
            </w:r>
          </w:p>
        </w:tc>
      </w:tr>
      <w:tr w:rsidR="00830EB1" w:rsidRPr="0006217B" w14:paraId="585B92AA" w14:textId="77777777" w:rsidTr="00923219">
        <w:trPr>
          <w:jc w:val="center"/>
        </w:trPr>
        <w:tc>
          <w:tcPr>
            <w:tcW w:w="1026" w:type="dxa"/>
            <w:vMerge/>
            <w:vAlign w:val="center"/>
          </w:tcPr>
          <w:p w14:paraId="75B9642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4435420" w14:textId="3201A42F"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05FF3F7F" w14:textId="54BEA7F9" w:rsidR="00830EB1" w:rsidRPr="0006217B" w:rsidRDefault="003F2FCD"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C33A5E2" w14:textId="6DF6ECC9"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46F9229" w14:textId="2DDFDA67"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7471E89" w14:textId="7FCA6CC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6B6055" w14:textId="27ED3D67"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390E80BC" w14:textId="77777777" w:rsidTr="00923219">
        <w:trPr>
          <w:jc w:val="center"/>
        </w:trPr>
        <w:tc>
          <w:tcPr>
            <w:tcW w:w="1026" w:type="dxa"/>
            <w:vMerge/>
            <w:vAlign w:val="center"/>
          </w:tcPr>
          <w:p w14:paraId="4C16724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42AE490" w14:textId="45F738D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C8F28D3" w14:textId="3FA9EFEF" w:rsidR="00830EB1" w:rsidRPr="0006217B" w:rsidRDefault="003F2FCD"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2B1E0F8E" w14:textId="32CB8836"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B477974" w14:textId="5564685D"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00B19D4" w14:textId="0804AB4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EAA6D2" w14:textId="28E03DE5"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4103CD23" w14:textId="77777777" w:rsidTr="00923219">
        <w:trPr>
          <w:jc w:val="center"/>
        </w:trPr>
        <w:tc>
          <w:tcPr>
            <w:tcW w:w="1026" w:type="dxa"/>
            <w:vMerge/>
            <w:vAlign w:val="center"/>
          </w:tcPr>
          <w:p w14:paraId="7C6D79D8"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EE85399" w14:textId="195F7A1C"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1DBDF71" w14:textId="319D1F6F" w:rsidR="00830EB1" w:rsidRPr="0006217B" w:rsidRDefault="003F2FCD"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w:t>
            </w:r>
            <w:r w:rsidR="00797477" w:rsidRPr="0006217B">
              <w:rPr>
                <w:rFonts w:asciiTheme="minorHAnsi" w:eastAsiaTheme="minorHAnsi" w:hAnsiTheme="minorHAnsi" w:hint="eastAsia"/>
                <w:color w:val="767676"/>
                <w:spacing w:val="-6"/>
                <w:sz w:val="21"/>
                <w:szCs w:val="21"/>
              </w:rPr>
              <w:t>assification</w:t>
            </w:r>
          </w:p>
        </w:tc>
        <w:tc>
          <w:tcPr>
            <w:tcW w:w="2297" w:type="dxa"/>
            <w:vAlign w:val="center"/>
          </w:tcPr>
          <w:p w14:paraId="6B1790C5" w14:textId="4FAA89C5"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219C18B" w14:textId="77E5A834"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122B229" w14:textId="4072D59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199F5F" w14:textId="225577F8"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0A9EEC5A" w14:textId="77777777" w:rsidTr="004E4C97">
        <w:tblPrEx>
          <w:jc w:val="left"/>
        </w:tblPrEx>
        <w:tc>
          <w:tcPr>
            <w:tcW w:w="1026" w:type="dxa"/>
            <w:vMerge/>
          </w:tcPr>
          <w:p w14:paraId="49E1987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EA23A5B" w14:textId="63D0A91C"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0A5B94E" w14:textId="35D000EC" w:rsidR="00830EB1" w:rsidRPr="0006217B" w:rsidRDefault="0023053F"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50C2D61A" w14:textId="785F2805" w:rsidR="00830EB1" w:rsidRPr="0006217B" w:rsidRDefault="0023053F"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D9C8B72" w14:textId="422DA223"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99E72BF" w14:textId="6BB1EAC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A4FD87" w14:textId="3E72D7A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1EE712DE" w14:textId="77777777" w:rsidTr="004E4C97">
        <w:tblPrEx>
          <w:jc w:val="left"/>
        </w:tblPrEx>
        <w:tc>
          <w:tcPr>
            <w:tcW w:w="1026" w:type="dxa"/>
            <w:vMerge/>
          </w:tcPr>
          <w:p w14:paraId="0DDDF70A"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75AF2E8" w14:textId="35F5CFE3"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7257192" w14:textId="52F51245"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1282A5DD" w14:textId="68945706"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the merchant</w:t>
            </w:r>
          </w:p>
        </w:tc>
        <w:tc>
          <w:tcPr>
            <w:tcW w:w="1199" w:type="dxa"/>
            <w:vAlign w:val="center"/>
          </w:tcPr>
          <w:p w14:paraId="3921CF20" w14:textId="46CB3C9A"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6113CF2C" w14:textId="7DE0B6C9"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FFAEF0" w14:textId="30D12ADE"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30EB1" w:rsidRPr="0006217B" w14:paraId="1F08EBE3" w14:textId="77777777" w:rsidTr="004E4C97">
        <w:tblPrEx>
          <w:jc w:val="left"/>
        </w:tblPrEx>
        <w:tc>
          <w:tcPr>
            <w:tcW w:w="1026" w:type="dxa"/>
            <w:vMerge/>
          </w:tcPr>
          <w:p w14:paraId="21CB94C9"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A179719" w14:textId="63664536"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160C56C7" w14:textId="111196A9"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 Transaction Number</w:t>
            </w:r>
          </w:p>
        </w:tc>
        <w:tc>
          <w:tcPr>
            <w:tcW w:w="2297" w:type="dxa"/>
            <w:vAlign w:val="center"/>
          </w:tcPr>
          <w:p w14:paraId="7269C8B6" w14:textId="3E2C5E8B" w:rsidR="00830EB1" w:rsidRPr="0006217B" w:rsidRDefault="00660875"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A25621" w:rsidRPr="0006217B">
              <w:rPr>
                <w:rFonts w:asciiTheme="minorHAnsi" w:eastAsiaTheme="minorHAnsi" w:hAnsiTheme="minorHAnsi" w:hint="eastAsia"/>
                <w:color w:val="767676"/>
                <w:spacing w:val="-6"/>
                <w:sz w:val="21"/>
                <w:szCs w:val="21"/>
              </w:rPr>
              <w:t>given</w:t>
            </w:r>
            <w:r w:rsidRPr="0006217B">
              <w:rPr>
                <w:rFonts w:asciiTheme="minorHAnsi" w:eastAsiaTheme="minorHAnsi" w:hAnsiTheme="minorHAnsi" w:hint="eastAsia"/>
                <w:color w:val="767676"/>
                <w:spacing w:val="-6"/>
                <w:sz w:val="21"/>
                <w:szCs w:val="21"/>
              </w:rPr>
              <w:t xml:space="preserve"> by Hecto Financial</w:t>
            </w:r>
          </w:p>
        </w:tc>
        <w:tc>
          <w:tcPr>
            <w:tcW w:w="1199" w:type="dxa"/>
            <w:vAlign w:val="center"/>
          </w:tcPr>
          <w:p w14:paraId="5F45E5B3" w14:textId="7513BC3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78A0056" w14:textId="11292570"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3BA3D5" w14:textId="728DF2DB"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660875" w:rsidRPr="0006217B" w14:paraId="3FDCF3B7" w14:textId="77777777" w:rsidTr="004E4C97">
        <w:tblPrEx>
          <w:jc w:val="left"/>
        </w:tblPrEx>
        <w:tc>
          <w:tcPr>
            <w:tcW w:w="1026" w:type="dxa"/>
            <w:vMerge/>
          </w:tcPr>
          <w:p w14:paraId="344E1E36" w14:textId="77777777" w:rsidR="00660875" w:rsidRPr="0006217B" w:rsidRDefault="00660875" w:rsidP="00660875">
            <w:pPr>
              <w:pStyle w:val="cq11"/>
              <w:ind w:leftChars="0" w:left="0"/>
              <w:rPr>
                <w:rFonts w:asciiTheme="minorHAnsi" w:eastAsiaTheme="minorHAnsi" w:hAnsiTheme="minorHAnsi"/>
              </w:rPr>
            </w:pPr>
          </w:p>
        </w:tc>
        <w:tc>
          <w:tcPr>
            <w:tcW w:w="1027" w:type="dxa"/>
            <w:vAlign w:val="center"/>
          </w:tcPr>
          <w:p w14:paraId="33E9C0AE" w14:textId="4AAAAC1A"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9919C7E" w14:textId="19FF3B98"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522D59FA" w14:textId="6D413361"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0E19B3F" w14:textId="3F2B97D0" w:rsidR="00660875" w:rsidRPr="0006217B" w:rsidRDefault="00660875" w:rsidP="0066087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A0D880B" w14:textId="066BDA30" w:rsidR="00660875" w:rsidRPr="0006217B" w:rsidRDefault="00660875" w:rsidP="006608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28E4C3" w14:textId="729E0BD2"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830EB1" w:rsidRPr="0006217B" w14:paraId="4E3CD8AD" w14:textId="77777777" w:rsidTr="004E4C97">
        <w:tblPrEx>
          <w:jc w:val="left"/>
        </w:tblPrEx>
        <w:tc>
          <w:tcPr>
            <w:tcW w:w="1026" w:type="dxa"/>
            <w:vMerge/>
          </w:tcPr>
          <w:p w14:paraId="1A7E9C6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6421A78" w14:textId="343873D2"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0FE3048" w14:textId="5CCC7241" w:rsidR="00830EB1" w:rsidRPr="0006217B" w:rsidRDefault="0038444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28F06F6" w14:textId="4C04FA1C" w:rsidR="00830EB1" w:rsidRPr="0006217B" w:rsidRDefault="006D1CD1"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 xml:space="preserve">of sending the current parameter </w:t>
            </w:r>
            <w:r w:rsidR="00830EB1" w:rsidRPr="0006217B">
              <w:rPr>
                <w:rFonts w:asciiTheme="minorHAnsi" w:eastAsiaTheme="minorHAnsi" w:hAnsiTheme="minorHAnsi"/>
                <w:color w:val="767676"/>
                <w:spacing w:val="-6"/>
                <w:sz w:val="21"/>
                <w:szCs w:val="21"/>
              </w:rPr>
              <w:t>(HHMMSS)</w:t>
            </w:r>
          </w:p>
        </w:tc>
        <w:tc>
          <w:tcPr>
            <w:tcW w:w="1199" w:type="dxa"/>
            <w:vAlign w:val="center"/>
          </w:tcPr>
          <w:p w14:paraId="640AC5CF" w14:textId="186D7B0F"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0C538A1E" w14:textId="3B16B5A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E6544C" w14:textId="7142D0C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5F0267FF" w14:textId="77777777" w:rsidTr="004E4C97">
        <w:tblPrEx>
          <w:jc w:val="left"/>
        </w:tblPrEx>
        <w:tc>
          <w:tcPr>
            <w:tcW w:w="1026" w:type="dxa"/>
            <w:vMerge/>
          </w:tcPr>
          <w:p w14:paraId="0F514270"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3B6E7125" w14:textId="2B4F7234"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6F76399" w14:textId="0A17D341"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3A199DC4"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3C63C5A"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BB49F2D" w14:textId="6705FB7F"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B4B5CD6" w14:textId="4D5EA5CF"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5354F44" w14:textId="430BD103"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2EAF29" w14:textId="375E3FA0"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17019" w:rsidRPr="0006217B" w14:paraId="4C796E6A" w14:textId="77777777" w:rsidTr="004E4C97">
        <w:tblPrEx>
          <w:jc w:val="left"/>
        </w:tblPrEx>
        <w:tc>
          <w:tcPr>
            <w:tcW w:w="1026" w:type="dxa"/>
            <w:vMerge/>
          </w:tcPr>
          <w:p w14:paraId="7A5C9300" w14:textId="77777777" w:rsidR="00317019" w:rsidRPr="0006217B" w:rsidRDefault="00317019" w:rsidP="00317019">
            <w:pPr>
              <w:pStyle w:val="cq11"/>
              <w:ind w:leftChars="0" w:left="0"/>
              <w:rPr>
                <w:rFonts w:asciiTheme="minorHAnsi" w:eastAsiaTheme="minorHAnsi" w:hAnsiTheme="minorHAnsi"/>
              </w:rPr>
            </w:pPr>
          </w:p>
        </w:tc>
        <w:tc>
          <w:tcPr>
            <w:tcW w:w="1027" w:type="dxa"/>
            <w:vAlign w:val="center"/>
          </w:tcPr>
          <w:p w14:paraId="4C806062" w14:textId="35BBA74E"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73FE7354" w14:textId="478585AB"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1C0ECB8"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39B54A8" w14:textId="0146016D"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790B5D50" w14:textId="3A104C0C" w:rsidR="00317019" w:rsidRPr="0006217B" w:rsidRDefault="00317019" w:rsidP="0031701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407AD50" w14:textId="1E423B3C" w:rsidR="00317019" w:rsidRPr="0006217B" w:rsidRDefault="00317019" w:rsidP="0031701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90BB96" w14:textId="6DE71C39"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30EB1" w:rsidRPr="0006217B" w14:paraId="60132BD9" w14:textId="77777777" w:rsidTr="004E4C97">
        <w:tblPrEx>
          <w:jc w:val="left"/>
        </w:tblPrEx>
        <w:tc>
          <w:tcPr>
            <w:tcW w:w="1026" w:type="dxa"/>
            <w:vMerge/>
          </w:tcPr>
          <w:p w14:paraId="698DBB56"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D58C27B" w14:textId="5632B616"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129ECA2" w14:textId="1A01CB68" w:rsidR="00830EB1" w:rsidRPr="0006217B" w:rsidRDefault="00235BA4"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067D7BF" w14:textId="1555B8EC" w:rsidR="00830EB1" w:rsidRPr="0006217B" w:rsidRDefault="00235BA4"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30EB1" w:rsidRPr="0006217B">
              <w:rPr>
                <w:rFonts w:asciiTheme="minorHAnsi" w:eastAsiaTheme="minorHAnsi" w:hAnsiTheme="minorHAnsi"/>
                <w:color w:val="767676"/>
                <w:spacing w:val="-6"/>
                <w:sz w:val="21"/>
                <w:szCs w:val="21"/>
              </w:rPr>
              <w:br/>
              <w:t>URL Encoding, UTF-8</w:t>
            </w:r>
          </w:p>
        </w:tc>
        <w:tc>
          <w:tcPr>
            <w:tcW w:w="1199" w:type="dxa"/>
            <w:vAlign w:val="center"/>
          </w:tcPr>
          <w:p w14:paraId="3ACC8C82" w14:textId="2DD4641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54373410" w14:textId="480FE09A"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D525AC" w14:textId="55597B6E"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384447"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4B19C7" w:rsidRPr="0006217B" w14:paraId="3769EE5A" w14:textId="77777777" w:rsidTr="004E4C97">
        <w:tblPrEx>
          <w:jc w:val="left"/>
        </w:tblPrEx>
        <w:tc>
          <w:tcPr>
            <w:tcW w:w="1026" w:type="dxa"/>
            <w:vMerge w:val="restart"/>
          </w:tcPr>
          <w:p w14:paraId="5A86010B"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1E2DB56" w14:textId="613BC15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57055200" w14:textId="10C3766A"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227A917" w14:textId="09C6252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hash </w:t>
            </w:r>
            <w:r w:rsidR="006D1CD1"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468E77B9" w14:textId="43B7D05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6293E008" w14:textId="7DBF759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066BFF" w14:textId="77777777" w:rsidR="004B19C7" w:rsidRPr="0006217B" w:rsidRDefault="004B19C7" w:rsidP="004B19C7">
            <w:pPr>
              <w:pStyle w:val="cq11"/>
              <w:ind w:leftChars="0" w:left="0"/>
              <w:jc w:val="both"/>
              <w:rPr>
                <w:rFonts w:asciiTheme="minorHAnsi" w:eastAsiaTheme="minorHAnsi" w:hAnsiTheme="minorHAnsi"/>
              </w:rPr>
            </w:pPr>
          </w:p>
        </w:tc>
      </w:tr>
      <w:tr w:rsidR="004B19C7" w:rsidRPr="0006217B" w14:paraId="547E5EFF" w14:textId="77777777" w:rsidTr="004E4C97">
        <w:tblPrEx>
          <w:jc w:val="left"/>
        </w:tblPrEx>
        <w:tc>
          <w:tcPr>
            <w:tcW w:w="1026" w:type="dxa"/>
            <w:vMerge/>
          </w:tcPr>
          <w:p w14:paraId="75E9CEE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5B4714E" w14:textId="350EE43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166B8618" w14:textId="699D19CC" w:rsidR="004B19C7" w:rsidRPr="0006217B" w:rsidRDefault="00F312B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36040882" w14:textId="1B51E9DD" w:rsidR="004B19C7" w:rsidRPr="0006217B" w:rsidRDefault="00F312B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w:t>
            </w:r>
            <w:r w:rsidR="00940E71"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hint="eastAsia"/>
                <w:color w:val="767676"/>
                <w:spacing w:val="-6"/>
                <w:sz w:val="21"/>
                <w:szCs w:val="21"/>
              </w:rPr>
              <w:t>mount</w:t>
            </w:r>
            <w:r w:rsidR="004B19C7" w:rsidRPr="0006217B">
              <w:rPr>
                <w:rFonts w:asciiTheme="minorHAnsi" w:eastAsiaTheme="minorHAnsi" w:hAnsiTheme="minorHAnsi"/>
                <w:color w:val="767676"/>
                <w:spacing w:val="-6"/>
                <w:sz w:val="21"/>
                <w:szCs w:val="21"/>
              </w:rPr>
              <w:br/>
            </w:r>
            <w:r w:rsidR="004B19C7"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53C72922" w14:textId="340FFA6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A81E940" w14:textId="6405B70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DE054F" w14:textId="1D80F5A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 </w:t>
            </w:r>
            <w:r w:rsidRPr="0006217B">
              <w:rPr>
                <w:rFonts w:asciiTheme="minorHAnsi" w:eastAsiaTheme="minorHAnsi" w:hAnsiTheme="minorHAnsi"/>
                <w:color w:val="E74C3C"/>
                <w:spacing w:val="-6"/>
                <w:sz w:val="21"/>
                <w:szCs w:val="21"/>
              </w:rPr>
              <w:t>※</w:t>
            </w:r>
            <w:r w:rsidR="00647445"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"150"   </w:t>
            </w:r>
            <w:r w:rsidRPr="0006217B">
              <w:rPr>
                <w:rFonts w:asciiTheme="minorHAnsi" w:eastAsiaTheme="minorHAnsi" w:hAnsiTheme="minorHAnsi"/>
                <w:color w:val="E74C3C"/>
                <w:spacing w:val="-6"/>
                <w:sz w:val="21"/>
                <w:szCs w:val="21"/>
              </w:rPr>
              <w:t>※</w:t>
            </w:r>
            <w:r w:rsidR="00647445" w:rsidRPr="0006217B">
              <w:rPr>
                <w:rFonts w:asciiTheme="minorHAnsi" w:eastAsiaTheme="minorHAnsi" w:hAnsiTheme="minorHAnsi" w:hint="eastAsia"/>
                <w:color w:val="E74C3C"/>
                <w:spacing w:val="-6"/>
                <w:sz w:val="21"/>
                <w:szCs w:val="21"/>
              </w:rPr>
              <w:t>Overseas payment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F8C8D"/>
                <w:spacing w:val="-6"/>
                <w:sz w:val="21"/>
                <w:szCs w:val="21"/>
              </w:rPr>
              <w:t xml:space="preserve">ex [1.50$] =&gt; </w:t>
            </w:r>
            <w:r w:rsidR="00647445" w:rsidRPr="0006217B">
              <w:rPr>
                <w:rFonts w:asciiTheme="minorHAnsi" w:eastAsiaTheme="minorHAnsi" w:hAnsiTheme="minorHAnsi" w:hint="eastAsia"/>
                <w:color w:val="7F8C8D"/>
                <w:spacing w:val="-6"/>
                <w:sz w:val="21"/>
                <w:szCs w:val="21"/>
              </w:rPr>
              <w:t>Mark whole number</w:t>
            </w:r>
            <w:r w:rsidRPr="0006217B">
              <w:rPr>
                <w:rFonts w:asciiTheme="minorHAnsi" w:eastAsiaTheme="minorHAnsi" w:hAnsiTheme="minorHAnsi"/>
                <w:color w:val="7F8C8D"/>
                <w:spacing w:val="-6"/>
                <w:sz w:val="21"/>
                <w:szCs w:val="21"/>
              </w:rPr>
              <w:t xml:space="preserve"> [150]</w:t>
            </w:r>
          </w:p>
        </w:tc>
      </w:tr>
      <w:tr w:rsidR="004B19C7" w:rsidRPr="0006217B" w14:paraId="1CDD454F" w14:textId="77777777" w:rsidTr="004E4C97">
        <w:tblPrEx>
          <w:jc w:val="left"/>
        </w:tblPrEx>
        <w:tc>
          <w:tcPr>
            <w:tcW w:w="1026" w:type="dxa"/>
            <w:vMerge/>
          </w:tcPr>
          <w:p w14:paraId="0F0F386D"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5F474A1" w14:textId="24F83BF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1E2B25D3" w14:textId="6E066067"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7856C140" w14:textId="114119C7" w:rsidR="004B19C7" w:rsidRPr="0006217B" w:rsidRDefault="006D1CD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Billkey used in the second payment </w:t>
            </w:r>
            <w:r w:rsidR="004B19C7" w:rsidRPr="0006217B">
              <w:rPr>
                <w:rFonts w:asciiTheme="minorHAnsi" w:eastAsiaTheme="minorHAnsi" w:hAnsiTheme="minorHAnsi"/>
                <w:color w:val="767676"/>
                <w:spacing w:val="-6"/>
                <w:sz w:val="21"/>
                <w:szCs w:val="21"/>
              </w:rPr>
              <w:br/>
            </w:r>
            <w:r w:rsidR="004B19C7"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It is only provided to merchants that availed the billkey service.</w:t>
            </w:r>
          </w:p>
        </w:tc>
        <w:tc>
          <w:tcPr>
            <w:tcW w:w="1199" w:type="dxa"/>
            <w:vAlign w:val="center"/>
          </w:tcPr>
          <w:p w14:paraId="3340BDE5" w14:textId="5569F84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55C1C797" w14:textId="5D67030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12DE0D" w14:textId="53EBFCB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4B19C7" w:rsidRPr="0006217B" w14:paraId="7F416600" w14:textId="77777777" w:rsidTr="004E4C97">
        <w:tblPrEx>
          <w:jc w:val="left"/>
        </w:tblPrEx>
        <w:tc>
          <w:tcPr>
            <w:tcW w:w="1026" w:type="dxa"/>
            <w:vMerge/>
          </w:tcPr>
          <w:p w14:paraId="6FB89E18"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1895F9FB" w14:textId="1F4A8B71"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4CA3BE04" w14:textId="6D82C48D"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40BD8342" w14:textId="5F2182FC" w:rsidR="004B19C7" w:rsidRPr="0006217B" w:rsidRDefault="006D1CD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Masked card number is </w:t>
            </w:r>
            <w:r w:rsidR="004B19C7" w:rsidRPr="0006217B">
              <w:rPr>
                <w:rFonts w:asciiTheme="minorHAnsi" w:eastAsiaTheme="minorHAnsi" w:hAnsiTheme="minorHAnsi"/>
                <w:color w:val="767676"/>
                <w:spacing w:val="-6"/>
                <w:sz w:val="21"/>
                <w:szCs w:val="21"/>
              </w:rPr>
              <w:t>return</w:t>
            </w:r>
            <w:r w:rsidRPr="0006217B">
              <w:rPr>
                <w:rFonts w:asciiTheme="minorHAnsi" w:eastAsiaTheme="minorHAnsi" w:hAnsiTheme="minorHAnsi" w:hint="eastAsia"/>
                <w:color w:val="767676"/>
                <w:spacing w:val="-6"/>
                <w:sz w:val="21"/>
                <w:szCs w:val="21"/>
              </w:rPr>
              <w:t>ed</w:t>
            </w:r>
            <w:r w:rsidR="004B19C7" w:rsidRPr="0006217B">
              <w:rPr>
                <w:rFonts w:asciiTheme="minorHAnsi" w:eastAsiaTheme="minorHAnsi" w:hAnsiTheme="minorHAnsi"/>
                <w:color w:val="767676"/>
                <w:spacing w:val="-6"/>
                <w:sz w:val="21"/>
                <w:szCs w:val="21"/>
              </w:rPr>
              <w:t>.</w:t>
            </w:r>
            <w:r w:rsidR="004B19C7" w:rsidRPr="0006217B">
              <w:rPr>
                <w:rFonts w:asciiTheme="minorHAnsi" w:eastAsiaTheme="minorHAnsi" w:hAnsiTheme="minorHAnsi"/>
                <w:color w:val="767676"/>
                <w:spacing w:val="-6"/>
                <w:sz w:val="21"/>
                <w:szCs w:val="21"/>
              </w:rPr>
              <w:br/>
            </w:r>
            <w:r w:rsidR="004B19C7"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In default, it is not provided. It is provided to certain merchants only. Please inquire the sales team.</w:t>
            </w:r>
          </w:p>
        </w:tc>
        <w:tc>
          <w:tcPr>
            <w:tcW w:w="1199" w:type="dxa"/>
            <w:vAlign w:val="center"/>
          </w:tcPr>
          <w:p w14:paraId="416152B8" w14:textId="6889076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4DAF2B38" w14:textId="6BED269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19DD08" w14:textId="03EDA56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"111122xxxxxx4444"</w:t>
            </w:r>
          </w:p>
        </w:tc>
      </w:tr>
      <w:tr w:rsidR="004B19C7" w:rsidRPr="0006217B" w14:paraId="28B563D5" w14:textId="77777777" w:rsidTr="004E4C97">
        <w:tblPrEx>
          <w:jc w:val="left"/>
        </w:tblPrEx>
        <w:tc>
          <w:tcPr>
            <w:tcW w:w="1026" w:type="dxa"/>
            <w:vMerge/>
          </w:tcPr>
          <w:p w14:paraId="0AF31600"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A9FA530" w14:textId="4EF0202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vldDtMon</w:t>
            </w:r>
          </w:p>
        </w:tc>
        <w:tc>
          <w:tcPr>
            <w:tcW w:w="1604" w:type="dxa"/>
            <w:vAlign w:val="center"/>
          </w:tcPr>
          <w:p w14:paraId="4990FC34" w14:textId="5F91323D"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Month</w:t>
            </w:r>
            <w:r w:rsidR="004B19C7" w:rsidRPr="0006217B">
              <w:rPr>
                <w:rFonts w:asciiTheme="minorHAnsi" w:eastAsiaTheme="minorHAnsi" w:hAnsiTheme="minorHAnsi"/>
                <w:color w:val="767676"/>
                <w:spacing w:val="-6"/>
                <w:sz w:val="21"/>
                <w:szCs w:val="21"/>
              </w:rPr>
              <w:t>)</w:t>
            </w:r>
          </w:p>
        </w:tc>
        <w:tc>
          <w:tcPr>
            <w:tcW w:w="2297" w:type="dxa"/>
            <w:vAlign w:val="center"/>
          </w:tcPr>
          <w:p w14:paraId="5A282198" w14:textId="221D0FE9" w:rsidR="004B19C7" w:rsidRPr="0006217B" w:rsidRDefault="006D1CD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4B19C7" w:rsidRPr="0006217B">
              <w:rPr>
                <w:rFonts w:asciiTheme="minorHAnsi" w:eastAsiaTheme="minorHAnsi" w:hAnsiTheme="minorHAnsi"/>
                <w:color w:val="767676"/>
                <w:spacing w:val="-6"/>
                <w:sz w:val="21"/>
                <w:szCs w:val="21"/>
              </w:rPr>
              <w:t xml:space="preserve"> MM</w:t>
            </w:r>
            <w:r w:rsidR="004B19C7"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It is only provided to merchants that availed the billkey service.</w:t>
            </w:r>
          </w:p>
        </w:tc>
        <w:tc>
          <w:tcPr>
            <w:tcW w:w="1199" w:type="dxa"/>
            <w:vAlign w:val="center"/>
          </w:tcPr>
          <w:p w14:paraId="509DA1BB" w14:textId="69541D0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A5250C9" w14:textId="5AEB5C8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F1FE4B" w14:textId="12499AF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w:t>
            </w:r>
          </w:p>
        </w:tc>
      </w:tr>
      <w:tr w:rsidR="004B19C7" w:rsidRPr="0006217B" w14:paraId="25F3A911" w14:textId="77777777" w:rsidTr="004E4C97">
        <w:tblPrEx>
          <w:jc w:val="left"/>
        </w:tblPrEx>
        <w:tc>
          <w:tcPr>
            <w:tcW w:w="1026" w:type="dxa"/>
            <w:vMerge/>
          </w:tcPr>
          <w:p w14:paraId="51C39B0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81F1B4E" w14:textId="2CCA82C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vldDtYear</w:t>
            </w:r>
          </w:p>
        </w:tc>
        <w:tc>
          <w:tcPr>
            <w:tcW w:w="1604" w:type="dxa"/>
            <w:vAlign w:val="center"/>
          </w:tcPr>
          <w:p w14:paraId="3C676F48" w14:textId="1E8A70D3"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Validity(Year)</w:t>
            </w:r>
          </w:p>
        </w:tc>
        <w:tc>
          <w:tcPr>
            <w:tcW w:w="2297" w:type="dxa"/>
            <w:vAlign w:val="center"/>
          </w:tcPr>
          <w:p w14:paraId="6724DEDE" w14:textId="4E9A6E64"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w:t>
            </w:r>
            <w:r w:rsidR="006831E8" w:rsidRPr="0006217B">
              <w:rPr>
                <w:rFonts w:asciiTheme="minorHAnsi" w:eastAsiaTheme="minorHAnsi" w:hAnsiTheme="minorHAnsi" w:hint="eastAsia"/>
                <w:color w:val="767676"/>
                <w:spacing w:val="-6"/>
                <w:sz w:val="21"/>
                <w:szCs w:val="21"/>
              </w:rPr>
              <w:t>alidity</w:t>
            </w:r>
            <w:r w:rsidR="004B19C7" w:rsidRPr="0006217B">
              <w:rPr>
                <w:rFonts w:asciiTheme="minorHAnsi" w:eastAsiaTheme="minorHAnsi" w:hAnsiTheme="minorHAnsi"/>
                <w:color w:val="767676"/>
                <w:spacing w:val="-6"/>
                <w:sz w:val="21"/>
                <w:szCs w:val="21"/>
              </w:rPr>
              <w:t xml:space="preserve"> YY</w:t>
            </w:r>
            <w:r w:rsidR="004B19C7" w:rsidRPr="0006217B">
              <w:rPr>
                <w:rFonts w:asciiTheme="minorHAnsi" w:eastAsiaTheme="minorHAnsi" w:hAnsiTheme="minorHAnsi"/>
                <w:color w:val="767676"/>
                <w:spacing w:val="-6"/>
                <w:sz w:val="21"/>
                <w:szCs w:val="21"/>
              </w:rPr>
              <w:br/>
            </w:r>
            <w:r w:rsidR="006D1CD1" w:rsidRPr="0006217B">
              <w:rPr>
                <w:rStyle w:val="text-danger"/>
                <w:rFonts w:asciiTheme="minorHAnsi" w:eastAsiaTheme="minorHAnsi" w:hAnsiTheme="minorHAnsi"/>
                <w:color w:val="E74C3C"/>
                <w:spacing w:val="-6"/>
                <w:sz w:val="21"/>
                <w:szCs w:val="21"/>
              </w:rPr>
              <w:t xml:space="preserve">※ </w:t>
            </w:r>
            <w:r w:rsidR="006D1CD1" w:rsidRPr="0006217B">
              <w:rPr>
                <w:rStyle w:val="text-danger"/>
                <w:rFonts w:asciiTheme="minorHAnsi" w:eastAsiaTheme="minorHAnsi" w:hAnsiTheme="minorHAnsi" w:hint="eastAsia"/>
                <w:color w:val="E74C3C"/>
                <w:spacing w:val="-6"/>
                <w:sz w:val="21"/>
                <w:szCs w:val="21"/>
              </w:rPr>
              <w:t>It is only provided to merchants that availed the billkey service.</w:t>
            </w:r>
          </w:p>
        </w:tc>
        <w:tc>
          <w:tcPr>
            <w:tcW w:w="1199" w:type="dxa"/>
            <w:vAlign w:val="center"/>
          </w:tcPr>
          <w:p w14:paraId="0C86CFF4" w14:textId="6116399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AE48D4C" w14:textId="2CAD31C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0D654B" w14:textId="0B5A53F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"24"</w:t>
            </w:r>
          </w:p>
        </w:tc>
      </w:tr>
      <w:tr w:rsidR="004B19C7" w:rsidRPr="0006217B" w14:paraId="5DDA38B2" w14:textId="77777777" w:rsidTr="004E4C97">
        <w:tblPrEx>
          <w:jc w:val="left"/>
        </w:tblPrEx>
        <w:tc>
          <w:tcPr>
            <w:tcW w:w="1026" w:type="dxa"/>
            <w:vMerge/>
          </w:tcPr>
          <w:p w14:paraId="0FA9BB35"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D7FA569" w14:textId="2352F91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issrId</w:t>
            </w:r>
          </w:p>
        </w:tc>
        <w:tc>
          <w:tcPr>
            <w:tcW w:w="1604" w:type="dxa"/>
            <w:vAlign w:val="center"/>
          </w:tcPr>
          <w:p w14:paraId="24F9A016" w14:textId="0F22AF54"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Issuer ID</w:t>
            </w:r>
          </w:p>
        </w:tc>
        <w:tc>
          <w:tcPr>
            <w:tcW w:w="2297" w:type="dxa"/>
            <w:vAlign w:val="center"/>
          </w:tcPr>
          <w:p w14:paraId="177F380C" w14:textId="02D239B6"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issuer code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[Credit Card Identifier</w:t>
            </w:r>
            <w:r w:rsidR="004B19C7" w:rsidRPr="0006217B">
              <w:rPr>
                <w:rFonts w:asciiTheme="minorHAnsi" w:eastAsiaTheme="minorHAnsi" w:hAnsiTheme="minorHAnsi"/>
                <w:color w:val="767676"/>
                <w:spacing w:val="-6"/>
                <w:sz w:val="21"/>
                <w:szCs w:val="21"/>
              </w:rPr>
              <w:t>]</w:t>
            </w:r>
          </w:p>
        </w:tc>
        <w:tc>
          <w:tcPr>
            <w:tcW w:w="1199" w:type="dxa"/>
            <w:vAlign w:val="center"/>
          </w:tcPr>
          <w:p w14:paraId="0695E5DA" w14:textId="4882EE9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F9F863B" w14:textId="62076494"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D5B73" w14:textId="50AA602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4B19C7" w:rsidRPr="0006217B" w14:paraId="614FAD9C" w14:textId="77777777" w:rsidTr="004E4C97">
        <w:tblPrEx>
          <w:jc w:val="left"/>
        </w:tblPrEx>
        <w:tc>
          <w:tcPr>
            <w:tcW w:w="1026" w:type="dxa"/>
            <w:vMerge/>
          </w:tcPr>
          <w:p w14:paraId="17BDF06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CBCCDA0" w14:textId="33387318"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cardNm</w:t>
            </w:r>
          </w:p>
        </w:tc>
        <w:tc>
          <w:tcPr>
            <w:tcW w:w="1604" w:type="dxa"/>
            <w:vAlign w:val="center"/>
          </w:tcPr>
          <w:p w14:paraId="22295908" w14:textId="5B5BF94D"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w:t>
            </w:r>
            <w:r w:rsidRPr="0006217B">
              <w:rPr>
                <w:rFonts w:asciiTheme="minorHAnsi" w:eastAsiaTheme="minorHAnsi" w:hAnsiTheme="minorHAnsi"/>
                <w:color w:val="767676"/>
                <w:spacing w:val="-6"/>
                <w:sz w:val="21"/>
                <w:szCs w:val="21"/>
              </w:rPr>
              <w:t>o</w:t>
            </w:r>
            <w:r w:rsidRPr="0006217B">
              <w:rPr>
                <w:rFonts w:asciiTheme="minorHAnsi" w:eastAsiaTheme="minorHAnsi" w:hAnsiTheme="minorHAnsi" w:hint="eastAsia"/>
                <w:color w:val="767676"/>
                <w:spacing w:val="-6"/>
                <w:sz w:val="21"/>
                <w:szCs w:val="21"/>
              </w:rPr>
              <w:t>mpany Name</w:t>
            </w:r>
          </w:p>
        </w:tc>
        <w:tc>
          <w:tcPr>
            <w:tcW w:w="2297" w:type="dxa"/>
            <w:vAlign w:val="center"/>
          </w:tcPr>
          <w:p w14:paraId="4AB4B71B" w14:textId="77777777" w:rsidR="004077A9" w:rsidRPr="0006217B" w:rsidRDefault="004077A9" w:rsidP="004B19C7">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Card company name</w:t>
            </w:r>
          </w:p>
          <w:p w14:paraId="27493C95" w14:textId="775D229B"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[Credit Card Identifier</w:t>
            </w:r>
            <w:r w:rsidRPr="0006217B">
              <w:rPr>
                <w:rFonts w:asciiTheme="minorHAnsi" w:eastAsiaTheme="minorHAnsi" w:hAnsiTheme="minorHAnsi"/>
                <w:color w:val="767676"/>
                <w:spacing w:val="-6"/>
                <w:sz w:val="21"/>
                <w:szCs w:val="21"/>
              </w:rPr>
              <w:t>]</w:t>
            </w:r>
          </w:p>
        </w:tc>
        <w:tc>
          <w:tcPr>
            <w:tcW w:w="1199" w:type="dxa"/>
            <w:vAlign w:val="center"/>
          </w:tcPr>
          <w:p w14:paraId="3FA5EE34" w14:textId="6377C6BF"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5BB02512" w14:textId="051088C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8AF7C3" w14:textId="78A9473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647445" w:rsidRPr="0006217B">
              <w:rPr>
                <w:rFonts w:asciiTheme="minorHAnsi" w:eastAsiaTheme="minorHAnsi" w:hAnsiTheme="minorHAnsi" w:hint="eastAsia"/>
                <w:color w:val="767676"/>
                <w:spacing w:val="-6"/>
                <w:sz w:val="21"/>
                <w:szCs w:val="21"/>
              </w:rPr>
              <w:t>Nonghyup</w:t>
            </w:r>
            <w:r w:rsidRPr="0006217B">
              <w:rPr>
                <w:rFonts w:asciiTheme="minorHAnsi" w:eastAsiaTheme="minorHAnsi" w:hAnsiTheme="minorHAnsi"/>
                <w:color w:val="767676"/>
                <w:spacing w:val="-6"/>
                <w:sz w:val="21"/>
                <w:szCs w:val="21"/>
              </w:rPr>
              <w:t>"</w:t>
            </w:r>
          </w:p>
        </w:tc>
      </w:tr>
      <w:tr w:rsidR="004B19C7" w:rsidRPr="0006217B" w14:paraId="2B837109" w14:textId="77777777" w:rsidTr="004E4C97">
        <w:tblPrEx>
          <w:jc w:val="left"/>
        </w:tblPrEx>
        <w:tc>
          <w:tcPr>
            <w:tcW w:w="1026" w:type="dxa"/>
            <w:vMerge/>
          </w:tcPr>
          <w:p w14:paraId="48C4153C"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56F774A" w14:textId="0D6ABA6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cardKind</w:t>
            </w:r>
          </w:p>
        </w:tc>
        <w:tc>
          <w:tcPr>
            <w:tcW w:w="1604" w:type="dxa"/>
            <w:vAlign w:val="center"/>
          </w:tcPr>
          <w:p w14:paraId="40401937" w14:textId="6D525931"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 Name</w:t>
            </w:r>
          </w:p>
        </w:tc>
        <w:tc>
          <w:tcPr>
            <w:tcW w:w="2297" w:type="dxa"/>
            <w:vAlign w:val="center"/>
          </w:tcPr>
          <w:p w14:paraId="761429D2" w14:textId="148C972E"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004B19C7" w:rsidRPr="0006217B">
              <w:rPr>
                <w:rFonts w:asciiTheme="minorHAnsi" w:eastAsiaTheme="minorHAnsi" w:hAnsiTheme="minorHAnsi"/>
                <w:color w:val="767676"/>
                <w:spacing w:val="-6"/>
                <w:sz w:val="21"/>
                <w:szCs w:val="21"/>
              </w:rPr>
              <w:t>]</w:t>
            </w:r>
          </w:p>
        </w:tc>
        <w:tc>
          <w:tcPr>
            <w:tcW w:w="1199" w:type="dxa"/>
            <w:vAlign w:val="center"/>
          </w:tcPr>
          <w:p w14:paraId="7E954B21" w14:textId="2FBB33C9"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40703C48" w14:textId="3BBE821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C56369" w14:textId="7C4A33E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647445" w:rsidRPr="0006217B">
              <w:rPr>
                <w:rFonts w:asciiTheme="minorHAnsi" w:eastAsiaTheme="minorHAnsi" w:hAnsiTheme="minorHAnsi" w:hint="eastAsia"/>
                <w:color w:val="767676"/>
                <w:spacing w:val="-6"/>
                <w:sz w:val="21"/>
                <w:szCs w:val="21"/>
              </w:rPr>
              <w:t>Check Card</w:t>
            </w:r>
            <w:r w:rsidRPr="0006217B">
              <w:rPr>
                <w:rFonts w:asciiTheme="minorHAnsi" w:eastAsiaTheme="minorHAnsi" w:hAnsiTheme="minorHAnsi"/>
                <w:color w:val="767676"/>
                <w:spacing w:val="-6"/>
                <w:sz w:val="21"/>
                <w:szCs w:val="21"/>
              </w:rPr>
              <w:t>"</w:t>
            </w:r>
          </w:p>
        </w:tc>
      </w:tr>
      <w:tr w:rsidR="004B19C7" w:rsidRPr="0006217B" w14:paraId="52FC3C51" w14:textId="77777777" w:rsidTr="004E4C97">
        <w:tblPrEx>
          <w:jc w:val="left"/>
        </w:tblPrEx>
        <w:tc>
          <w:tcPr>
            <w:tcW w:w="1026" w:type="dxa"/>
            <w:vMerge/>
          </w:tcPr>
          <w:p w14:paraId="6C944174"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EA00185" w14:textId="0030C55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ninstmtTypeCd</w:t>
            </w:r>
          </w:p>
        </w:tc>
        <w:tc>
          <w:tcPr>
            <w:tcW w:w="1604" w:type="dxa"/>
            <w:vAlign w:val="center"/>
          </w:tcPr>
          <w:p w14:paraId="2B6700E4" w14:textId="648E0E4F" w:rsidR="004B19C7" w:rsidRPr="0006217B" w:rsidRDefault="00743B5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 Interest Installment Type</w:t>
            </w:r>
          </w:p>
        </w:tc>
        <w:tc>
          <w:tcPr>
            <w:tcW w:w="2297" w:type="dxa"/>
            <w:vAlign w:val="center"/>
          </w:tcPr>
          <w:p w14:paraId="2999FFCC" w14:textId="76D8D15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604D58" w:rsidRPr="0006217B">
              <w:rPr>
                <w:rFonts w:asciiTheme="minorHAnsi" w:eastAsiaTheme="minorHAnsi" w:hAnsiTheme="minorHAnsi" w:hint="eastAsia"/>
                <w:color w:val="767676"/>
                <w:spacing w:val="-6"/>
                <w:sz w:val="21"/>
                <w:szCs w:val="21"/>
              </w:rPr>
              <w:t xml:space="preserve"> No interest </w:t>
            </w:r>
            <w:r w:rsidRPr="0006217B">
              <w:rPr>
                <w:rFonts w:asciiTheme="minorHAnsi" w:eastAsiaTheme="minorHAnsi" w:hAnsiTheme="minorHAnsi"/>
                <w:color w:val="767676"/>
                <w:spacing w:val="-6"/>
                <w:sz w:val="21"/>
                <w:szCs w:val="21"/>
              </w:rPr>
              <w:t>(</w:t>
            </w:r>
            <w:r w:rsidR="00604D58" w:rsidRPr="0006217B">
              <w:rPr>
                <w:rFonts w:asciiTheme="minorHAnsi" w:eastAsiaTheme="minorHAnsi" w:hAnsiTheme="minorHAnsi" w:hint="eastAsia"/>
                <w:color w:val="767676"/>
                <w:spacing w:val="-6"/>
                <w:sz w:val="21"/>
                <w:szCs w:val="21"/>
              </w:rPr>
              <w:t>Partial</w:t>
            </w:r>
            <w:r w:rsidR="0067456A" w:rsidRPr="0006217B">
              <w:rPr>
                <w:rFonts w:asciiTheme="minorHAnsi" w:eastAsiaTheme="minorHAnsi" w:hAnsiTheme="minorHAnsi" w:hint="eastAsia"/>
                <w:color w:val="767676"/>
                <w:spacing w:val="-6"/>
                <w:sz w:val="21"/>
                <w:szCs w:val="21"/>
              </w:rPr>
              <w:t>, merchant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N:</w:t>
            </w:r>
            <w:r w:rsidR="0067456A" w:rsidRPr="0006217B">
              <w:rPr>
                <w:rFonts w:asciiTheme="minorHAnsi" w:eastAsiaTheme="minorHAnsi" w:hAnsiTheme="minorHAnsi" w:hint="eastAsia"/>
                <w:color w:val="767676"/>
                <w:spacing w:val="-6"/>
                <w:sz w:val="21"/>
                <w:szCs w:val="21"/>
              </w:rPr>
              <w:t xml:space="preserve"> Regular installment, lumpsum</w:t>
            </w:r>
          </w:p>
        </w:tc>
        <w:tc>
          <w:tcPr>
            <w:tcW w:w="1199" w:type="dxa"/>
            <w:vAlign w:val="center"/>
          </w:tcPr>
          <w:p w14:paraId="13F70E34" w14:textId="5221C94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07E8933F" w14:textId="7532B08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658DC4" w14:textId="34AB3D2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33D3E65D" w14:textId="77777777" w:rsidTr="004E4C97">
        <w:tblPrEx>
          <w:jc w:val="left"/>
        </w:tblPrEx>
        <w:tc>
          <w:tcPr>
            <w:tcW w:w="1026" w:type="dxa"/>
            <w:vMerge/>
          </w:tcPr>
          <w:p w14:paraId="31A2DE6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03AB14A" w14:textId="2855E2C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76B05399" w14:textId="19A0E33E" w:rsidR="004B19C7" w:rsidRPr="0006217B" w:rsidRDefault="00507BC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w:t>
            </w:r>
            <w:r w:rsidR="00C50CB2" w:rsidRPr="0006217B">
              <w:rPr>
                <w:rFonts w:asciiTheme="minorHAnsi" w:eastAsiaTheme="minorHAnsi" w:hAnsiTheme="minorHAnsi" w:hint="eastAsia"/>
                <w:color w:val="767676"/>
                <w:spacing w:val="-6"/>
                <w:sz w:val="21"/>
                <w:szCs w:val="21"/>
              </w:rPr>
              <w:t>tallments</w:t>
            </w:r>
          </w:p>
        </w:tc>
        <w:tc>
          <w:tcPr>
            <w:tcW w:w="2297" w:type="dxa"/>
            <w:vAlign w:val="center"/>
          </w:tcPr>
          <w:p w14:paraId="65840E1D" w14:textId="37BCA12E"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161E605B" w14:textId="249AA7B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663332A" w14:textId="5C217EB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AE9D43" w14:textId="0C06D46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4B19C7" w:rsidRPr="0006217B" w14:paraId="346A0EC1" w14:textId="77777777" w:rsidTr="004E4C97">
        <w:tblPrEx>
          <w:jc w:val="left"/>
        </w:tblPrEx>
        <w:tc>
          <w:tcPr>
            <w:tcW w:w="1026" w:type="dxa"/>
            <w:vMerge/>
          </w:tcPr>
          <w:p w14:paraId="63393B2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59F17F1" w14:textId="7D1017EF"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apprNo</w:t>
            </w:r>
          </w:p>
        </w:tc>
        <w:tc>
          <w:tcPr>
            <w:tcW w:w="1604" w:type="dxa"/>
            <w:vAlign w:val="center"/>
          </w:tcPr>
          <w:p w14:paraId="63664B0C" w14:textId="2B72755A"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Number</w:t>
            </w:r>
          </w:p>
        </w:tc>
        <w:tc>
          <w:tcPr>
            <w:tcW w:w="2297" w:type="dxa"/>
            <w:vAlign w:val="center"/>
          </w:tcPr>
          <w:p w14:paraId="6659E4AC" w14:textId="28E6C387"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approval number</w:t>
            </w:r>
          </w:p>
        </w:tc>
        <w:tc>
          <w:tcPr>
            <w:tcW w:w="1199" w:type="dxa"/>
            <w:vAlign w:val="center"/>
          </w:tcPr>
          <w:p w14:paraId="21A6881B" w14:textId="5A99A25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N(15)</w:t>
            </w:r>
          </w:p>
        </w:tc>
        <w:tc>
          <w:tcPr>
            <w:tcW w:w="1211" w:type="dxa"/>
            <w:vAlign w:val="center"/>
          </w:tcPr>
          <w:p w14:paraId="0CC043B0" w14:textId="52F4E68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F15C2D" w14:textId="183D82F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bl>
    <w:p w14:paraId="63C4C4DF" w14:textId="77777777" w:rsidR="00923219" w:rsidRPr="0006217B" w:rsidRDefault="00923219" w:rsidP="00923219">
      <w:pPr>
        <w:pStyle w:val="cq11"/>
        <w:ind w:left="440"/>
        <w:rPr>
          <w:rFonts w:asciiTheme="minorHAnsi" w:eastAsiaTheme="minorHAnsi" w:hAnsiTheme="minorHAnsi"/>
        </w:rPr>
      </w:pPr>
    </w:p>
    <w:p w14:paraId="0EC19926" w14:textId="77777777" w:rsidR="00D56FA0" w:rsidRPr="0006217B" w:rsidRDefault="00B110C6">
      <w:pPr>
        <w:pStyle w:val="2"/>
        <w:rPr>
          <w:rFonts w:asciiTheme="minorHAnsi" w:eastAsiaTheme="minorHAnsi" w:hAnsiTheme="minorHAnsi"/>
        </w:rPr>
      </w:pPr>
      <w:bookmarkStart w:id="41" w:name="_Toc172043448"/>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41"/>
    </w:p>
    <w:tbl>
      <w:tblPr>
        <w:tblStyle w:val="a7"/>
        <w:tblW w:w="0" w:type="auto"/>
        <w:tblInd w:w="440" w:type="dxa"/>
        <w:tblLook w:val="04A0" w:firstRow="1" w:lastRow="0" w:firstColumn="1" w:lastColumn="0" w:noHBand="0" w:noVBand="1"/>
      </w:tblPr>
      <w:tblGrid>
        <w:gridCol w:w="1965"/>
        <w:gridCol w:w="7655"/>
      </w:tblGrid>
      <w:tr w:rsidR="00487430" w:rsidRPr="0006217B" w14:paraId="2787EF41" w14:textId="77777777" w:rsidTr="001A1637">
        <w:tc>
          <w:tcPr>
            <w:tcW w:w="1965" w:type="dxa"/>
            <w:shd w:val="clear" w:color="auto" w:fill="D9D9D9" w:themeFill="background1" w:themeFillShade="D9"/>
          </w:tcPr>
          <w:p w14:paraId="341CFD21"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5727A8EA"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081A781C" w14:textId="77777777" w:rsidTr="001A1637">
        <w:tc>
          <w:tcPr>
            <w:tcW w:w="1965" w:type="dxa"/>
            <w:vAlign w:val="center"/>
          </w:tcPr>
          <w:p w14:paraId="24F246B7"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7D8F937F"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w:t>
            </w:r>
            <w:r w:rsidR="007A2CDB" w:rsidRPr="0006217B">
              <w:rPr>
                <w:rFonts w:asciiTheme="minorHAnsi" w:eastAsiaTheme="minorHAnsi" w:hAnsiTheme="minorHAnsi"/>
              </w:rPr>
              <w:t xml:space="preserve"> </w:t>
            </w:r>
            <w:r w:rsidRPr="0006217B">
              <w:rPr>
                <w:rFonts w:asciiTheme="minorHAnsi" w:eastAsiaTheme="minorHAnsi" w:hAnsiTheme="minorHAnsi"/>
              </w:rPr>
              <w:t>Status</w:t>
            </w:r>
            <w:r w:rsidR="007A2CDB" w:rsidRPr="0006217B">
              <w:rPr>
                <w:rFonts w:asciiTheme="minorHAnsi" w:eastAsiaTheme="minorHAnsi" w:hAnsiTheme="minorHAnsi"/>
              </w:rPr>
              <w:t xml:space="preserve"> </w:t>
            </w:r>
            <w:r w:rsidRPr="0006217B">
              <w:rPr>
                <w:rFonts w:asciiTheme="minorHAnsi" w:eastAsiaTheme="minorHAnsi" w:hAnsiTheme="minorHAnsi"/>
              </w:rPr>
              <w:t>Code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Date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Time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ID</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Order</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Transaction</w:t>
            </w:r>
            <w:r w:rsidR="007A2CDB" w:rsidRPr="0006217B">
              <w:rPr>
                <w:rFonts w:asciiTheme="minorHAnsi" w:eastAsiaTheme="minorHAnsi" w:hAnsiTheme="minorHAnsi"/>
              </w:rPr>
              <w:t xml:space="preserve"> </w:t>
            </w:r>
            <w:r w:rsidRPr="0006217B">
              <w:rPr>
                <w:rFonts w:asciiTheme="minorHAnsi" w:eastAsiaTheme="minorHAnsi" w:hAnsiTheme="minorHAnsi"/>
              </w:rPr>
              <w:t>Amount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7A7E7F25" w14:textId="77777777" w:rsidR="00487430" w:rsidRPr="0006217B" w:rsidRDefault="00487430" w:rsidP="00487430">
      <w:pPr>
        <w:pStyle w:val="cq11"/>
        <w:ind w:leftChars="0" w:left="0"/>
        <w:rPr>
          <w:rFonts w:asciiTheme="minorHAnsi" w:eastAsiaTheme="minorHAnsi" w:hAnsiTheme="minorHAnsi"/>
        </w:rPr>
      </w:pPr>
    </w:p>
    <w:p w14:paraId="61E09863" w14:textId="77777777" w:rsidR="00D56FA0" w:rsidRPr="0006217B" w:rsidRDefault="00B110C6">
      <w:pPr>
        <w:pStyle w:val="2"/>
        <w:rPr>
          <w:rFonts w:asciiTheme="minorHAnsi" w:eastAsiaTheme="minorHAnsi" w:hAnsiTheme="minorHAnsi"/>
        </w:rPr>
      </w:pPr>
      <w:bookmarkStart w:id="42" w:name="_Toc172043449"/>
      <w:r w:rsidRPr="0006217B">
        <w:rPr>
          <w:rFonts w:asciiTheme="minorHAnsi" w:eastAsiaTheme="minorHAnsi" w:hAnsiTheme="minorHAnsi" w:hint="eastAsia"/>
        </w:rPr>
        <w:t>Billkey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rPr>
        <w:t>Parameter</w:t>
      </w:r>
      <w:bookmarkEnd w:id="42"/>
    </w:p>
    <w:p w14:paraId="356A238E" w14:textId="255BDAB3" w:rsidR="004B19C7" w:rsidRPr="0006217B" w:rsidRDefault="004B19C7" w:rsidP="0014059A">
      <w:pPr>
        <w:pStyle w:val="cq11"/>
        <w:ind w:left="440"/>
        <w:rPr>
          <w:rFonts w:asciiTheme="minorHAnsi" w:eastAsiaTheme="minorHAnsi" w:hAnsiTheme="minorHAnsi"/>
          <w:color w:val="767676"/>
          <w:spacing w:val="-6"/>
          <w:sz w:val="21"/>
          <w:szCs w:val="21"/>
          <w:shd w:val="clear" w:color="auto" w:fill="FFFFFF"/>
        </w:rPr>
      </w:pPr>
      <w:r w:rsidRPr="0006217B">
        <w:rPr>
          <w:rStyle w:val="text-danger"/>
          <w:rFonts w:asciiTheme="minorHAnsi" w:eastAsiaTheme="minorHAnsi" w:hAnsiTheme="minorHAnsi"/>
          <w:color w:val="E74C3C"/>
          <w:spacing w:val="-6"/>
          <w:sz w:val="21"/>
          <w:szCs w:val="21"/>
          <w:shd w:val="clear" w:color="auto" w:fill="FFFFFF"/>
        </w:rPr>
        <w:t xml:space="preserve">※ </w:t>
      </w:r>
      <w:r w:rsidR="0014059A" w:rsidRPr="0006217B">
        <w:rPr>
          <w:rStyle w:val="text-danger"/>
          <w:rFonts w:asciiTheme="minorHAnsi" w:eastAsiaTheme="minorHAnsi" w:hAnsiTheme="minorHAnsi" w:hint="eastAsia"/>
          <w:color w:val="E74C3C"/>
          <w:spacing w:val="-6"/>
          <w:sz w:val="21"/>
          <w:szCs w:val="21"/>
          <w:shd w:val="clear" w:color="auto" w:fill="FFFFFF"/>
        </w:rPr>
        <w:t>Billkey issuance without payment</w:t>
      </w:r>
      <w:r w:rsidRPr="0006217B">
        <w:rPr>
          <w:rFonts w:asciiTheme="minorHAnsi" w:eastAsiaTheme="minorHAnsi" w:hAnsiTheme="minorHAnsi"/>
          <w:color w:val="767676"/>
          <w:spacing w:val="-6"/>
          <w:sz w:val="21"/>
          <w:szCs w:val="21"/>
        </w:rPr>
        <w:br/>
      </w:r>
      <w:r w:rsidR="0014059A" w:rsidRPr="0006217B">
        <w:rPr>
          <w:rFonts w:asciiTheme="minorHAnsi" w:eastAsiaTheme="minorHAnsi" w:hAnsiTheme="minorHAnsi"/>
          <w:color w:val="767676"/>
          <w:spacing w:val="-6"/>
          <w:sz w:val="21"/>
          <w:szCs w:val="21"/>
          <w:shd w:val="clear" w:color="auto" w:fill="FFFFFF"/>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0D0B1903" w14:textId="77777777" w:rsidTr="00923219">
        <w:trPr>
          <w:jc w:val="center"/>
        </w:trPr>
        <w:tc>
          <w:tcPr>
            <w:tcW w:w="2053" w:type="dxa"/>
            <w:gridSpan w:val="2"/>
            <w:shd w:val="clear" w:color="auto" w:fill="D9D9D9" w:themeFill="background1" w:themeFillShade="D9"/>
            <w:vAlign w:val="center"/>
          </w:tcPr>
          <w:p w14:paraId="0043082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69D63A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F045461"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426189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48AC67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AEC294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0F97505"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53F7A2CE" w14:textId="77777777" w:rsidTr="00923219">
        <w:trPr>
          <w:jc w:val="center"/>
        </w:trPr>
        <w:tc>
          <w:tcPr>
            <w:tcW w:w="1026" w:type="dxa"/>
            <w:vMerge w:val="restart"/>
            <w:vAlign w:val="center"/>
          </w:tcPr>
          <w:p w14:paraId="7DCB338B" w14:textId="55030C04" w:rsidR="00751805" w:rsidRPr="0006217B" w:rsidRDefault="004B19C7" w:rsidP="00751805">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7785692F"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54211C7F"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p>
        </w:tc>
        <w:tc>
          <w:tcPr>
            <w:tcW w:w="2297" w:type="dxa"/>
            <w:vAlign w:val="center"/>
          </w:tcPr>
          <w:p w14:paraId="154F07AF"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p>
        </w:tc>
        <w:tc>
          <w:tcPr>
            <w:tcW w:w="1199" w:type="dxa"/>
            <w:vAlign w:val="center"/>
          </w:tcPr>
          <w:p w14:paraId="13E68C5C"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0EA3595A"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BA78074"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"nxca_ks_gu"</w:t>
            </w:r>
          </w:p>
        </w:tc>
      </w:tr>
      <w:tr w:rsidR="004B19C7" w:rsidRPr="0006217B" w14:paraId="08C934AD" w14:textId="77777777" w:rsidTr="00923219">
        <w:trPr>
          <w:jc w:val="center"/>
        </w:trPr>
        <w:tc>
          <w:tcPr>
            <w:tcW w:w="1026" w:type="dxa"/>
            <w:vMerge/>
            <w:vAlign w:val="center"/>
          </w:tcPr>
          <w:p w14:paraId="5E2D894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13F978B0" w14:textId="0E430B36"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6497BB5F" w14:textId="6C9F9546"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BFC17A3" w14:textId="526C2D6F"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1237FD1" w14:textId="6033D12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9EB1FDC" w14:textId="3EEBA05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3217D5" w14:textId="2BFD868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24E12DF9" w14:textId="77777777" w:rsidTr="00923219">
        <w:trPr>
          <w:jc w:val="center"/>
        </w:trPr>
        <w:tc>
          <w:tcPr>
            <w:tcW w:w="1026" w:type="dxa"/>
            <w:vMerge/>
            <w:vAlign w:val="center"/>
          </w:tcPr>
          <w:p w14:paraId="29F692B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3671CFE" w14:textId="1EAA517A"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5D0240C" w14:textId="1B1C4D61"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2D03D03B" w14:textId="1D51159A"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658222E" w14:textId="4116C01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7E2401C5" w14:textId="20D3026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64D236" w14:textId="284B283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279D904E" w14:textId="77777777" w:rsidTr="00923219">
        <w:trPr>
          <w:jc w:val="center"/>
        </w:trPr>
        <w:tc>
          <w:tcPr>
            <w:tcW w:w="1026" w:type="dxa"/>
            <w:vMerge/>
            <w:vAlign w:val="center"/>
          </w:tcPr>
          <w:p w14:paraId="6DAD6074"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F5A286B" w14:textId="5303DFF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0CD6877" w14:textId="3977AC9F"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532D5DAB" w14:textId="704DE798"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Work </w:t>
            </w:r>
            <w:r w:rsidRPr="0006217B">
              <w:rPr>
                <w:rFonts w:asciiTheme="minorHAnsi" w:eastAsiaTheme="minorHAnsi" w:hAnsiTheme="minorHAnsi"/>
                <w:color w:val="767676"/>
                <w:spacing w:val="-6"/>
                <w:sz w:val="21"/>
                <w:szCs w:val="21"/>
              </w:rPr>
              <w:t>classification</w:t>
            </w:r>
            <w:r w:rsidRPr="0006217B">
              <w:rPr>
                <w:rFonts w:asciiTheme="minorHAnsi" w:eastAsiaTheme="minorHAnsi" w:hAnsiTheme="minorHAnsi" w:hint="eastAsia"/>
                <w:color w:val="767676"/>
                <w:spacing w:val="-6"/>
                <w:sz w:val="21"/>
                <w:szCs w:val="21"/>
              </w:rPr>
              <w:t xml:space="preserve"> code</w:t>
            </w:r>
          </w:p>
        </w:tc>
        <w:tc>
          <w:tcPr>
            <w:tcW w:w="1199" w:type="dxa"/>
            <w:vAlign w:val="center"/>
          </w:tcPr>
          <w:p w14:paraId="0E6F4B0E" w14:textId="55BAF22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E9F1B12" w14:textId="7FE87544"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DE6A37" w14:textId="07BF100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"A4"</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2A7E888A" w14:textId="77777777" w:rsidTr="004E4C97">
        <w:tblPrEx>
          <w:jc w:val="left"/>
        </w:tblPrEx>
        <w:tc>
          <w:tcPr>
            <w:tcW w:w="1026" w:type="dxa"/>
            <w:vMerge/>
          </w:tcPr>
          <w:p w14:paraId="62B5CF62"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3E1D4A4" w14:textId="39EEAB0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9A782F3" w14:textId="74EFCAC3"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A57895A" w14:textId="12EAAF17"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B3D432C" w14:textId="72690C6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3846C407" w14:textId="430EABF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DB209B" w14:textId="76F383C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6B0A0230" w14:textId="77777777" w:rsidTr="004E4C97">
        <w:tblPrEx>
          <w:jc w:val="left"/>
        </w:tblPrEx>
        <w:tc>
          <w:tcPr>
            <w:tcW w:w="1026" w:type="dxa"/>
            <w:vMerge/>
          </w:tcPr>
          <w:p w14:paraId="5348F2B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30955058" w14:textId="65241C3A"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6B381A54" w14:textId="7481C823"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w:t>
            </w:r>
            <w:r w:rsidR="00035E96" w:rsidRPr="0006217B">
              <w:rPr>
                <w:rFonts w:asciiTheme="minorHAnsi" w:eastAsiaTheme="minorHAnsi" w:hAnsiTheme="minorHAnsi" w:hint="eastAsia"/>
                <w:color w:val="767676"/>
                <w:spacing w:val="-6"/>
                <w:sz w:val="21"/>
                <w:szCs w:val="21"/>
              </w:rPr>
              <w:t>mber</w:t>
            </w:r>
          </w:p>
        </w:tc>
        <w:tc>
          <w:tcPr>
            <w:tcW w:w="2297" w:type="dxa"/>
            <w:vAlign w:val="center"/>
          </w:tcPr>
          <w:p w14:paraId="62570AF7" w14:textId="5008AA0A" w:rsidR="004B19C7" w:rsidRPr="0006217B" w:rsidRDefault="00350BE6"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the Merchant</w:t>
            </w:r>
          </w:p>
        </w:tc>
        <w:tc>
          <w:tcPr>
            <w:tcW w:w="1199" w:type="dxa"/>
            <w:vAlign w:val="center"/>
          </w:tcPr>
          <w:p w14:paraId="404C88B6" w14:textId="1A57907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32585EF" w14:textId="2C4DAC2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8FF72A" w14:textId="3AD1166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"PG_API20220920131039"</w:t>
            </w:r>
          </w:p>
        </w:tc>
      </w:tr>
      <w:tr w:rsidR="004B19C7" w:rsidRPr="0006217B" w14:paraId="14A3FCF7" w14:textId="77777777" w:rsidTr="004E4C97">
        <w:tblPrEx>
          <w:jc w:val="left"/>
        </w:tblPrEx>
        <w:tc>
          <w:tcPr>
            <w:tcW w:w="1026" w:type="dxa"/>
            <w:vMerge/>
          </w:tcPr>
          <w:p w14:paraId="7A02D5E8"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9D529D4" w14:textId="0254370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1B2904A" w14:textId="057961DC"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1A5664C4" w14:textId="0D39AA9F"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F646CAB" w14:textId="06EB165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AA9E889" w14:textId="03C3FE3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4AB8E4" w14:textId="10FB4C5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"20220920"</w:t>
            </w:r>
          </w:p>
        </w:tc>
      </w:tr>
      <w:tr w:rsidR="004B19C7" w:rsidRPr="0006217B" w14:paraId="430E967E" w14:textId="77777777" w:rsidTr="004E4C97">
        <w:tblPrEx>
          <w:jc w:val="left"/>
        </w:tblPrEx>
        <w:tc>
          <w:tcPr>
            <w:tcW w:w="1026" w:type="dxa"/>
            <w:vMerge/>
          </w:tcPr>
          <w:p w14:paraId="722C4633"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78E14C1" w14:textId="13AC2B0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10BEFE44" w14:textId="3C0BAA78"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A2D3B7E" w14:textId="671539FC"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of sending the current parameter </w:t>
            </w:r>
            <w:r w:rsidR="004B19C7" w:rsidRPr="0006217B">
              <w:rPr>
                <w:rFonts w:asciiTheme="minorHAnsi" w:eastAsiaTheme="minorHAnsi" w:hAnsiTheme="minorHAnsi"/>
                <w:color w:val="767676"/>
                <w:spacing w:val="-6"/>
                <w:sz w:val="21"/>
                <w:szCs w:val="21"/>
              </w:rPr>
              <w:t>(HHMMSS)</w:t>
            </w:r>
          </w:p>
        </w:tc>
        <w:tc>
          <w:tcPr>
            <w:tcW w:w="1199" w:type="dxa"/>
            <w:vAlign w:val="center"/>
          </w:tcPr>
          <w:p w14:paraId="044FFA83" w14:textId="5A1DB44F"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0B4A2DBD" w14:textId="409B17F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C95D57" w14:textId="18F3FDD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"131039"</w:t>
            </w:r>
          </w:p>
        </w:tc>
      </w:tr>
      <w:tr w:rsidR="008A56EE" w:rsidRPr="0006217B" w14:paraId="61B553BA" w14:textId="77777777" w:rsidTr="004E4C97">
        <w:tblPrEx>
          <w:jc w:val="left"/>
        </w:tblPrEx>
        <w:tc>
          <w:tcPr>
            <w:tcW w:w="1026" w:type="dxa"/>
            <w:vMerge/>
          </w:tcPr>
          <w:p w14:paraId="21B028FB" w14:textId="77777777" w:rsidR="008A56EE" w:rsidRPr="0006217B" w:rsidRDefault="008A56EE" w:rsidP="008A56EE">
            <w:pPr>
              <w:pStyle w:val="cq11"/>
              <w:ind w:leftChars="0" w:left="0"/>
              <w:rPr>
                <w:rFonts w:asciiTheme="minorHAnsi" w:eastAsiaTheme="minorHAnsi" w:hAnsiTheme="minorHAnsi"/>
              </w:rPr>
            </w:pPr>
          </w:p>
        </w:tc>
        <w:tc>
          <w:tcPr>
            <w:tcW w:w="1027" w:type="dxa"/>
            <w:vAlign w:val="center"/>
          </w:tcPr>
          <w:p w14:paraId="7E20EA6A" w14:textId="635E9632"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4FCDDE6A" w14:textId="0E70BAF7"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27DA76BB" w14:textId="331C882F"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03099ED5" w14:textId="122F5676" w:rsidR="008A56EE" w:rsidRPr="0006217B" w:rsidRDefault="008A56EE" w:rsidP="008A56E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31EFC04" w14:textId="3D14B0D4" w:rsidR="008A56EE" w:rsidRPr="0006217B" w:rsidRDefault="008A56EE" w:rsidP="008A56E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B6E67D" w14:textId="5DD08530"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1F4D0D27" w14:textId="77777777" w:rsidTr="004E4C97">
        <w:tblPrEx>
          <w:jc w:val="left"/>
        </w:tblPrEx>
        <w:tc>
          <w:tcPr>
            <w:tcW w:w="1026" w:type="dxa"/>
            <w:vMerge/>
          </w:tcPr>
          <w:p w14:paraId="0459EC67"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8CED921" w14:textId="239269EA"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026C72D3" w14:textId="78222ED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00173F30" w:rsidRPr="0006217B">
              <w:rPr>
                <w:rFonts w:asciiTheme="minorHAnsi" w:eastAsiaTheme="minorHAnsi" w:hAnsiTheme="minorHAnsi" w:hint="eastAsia"/>
                <w:color w:val="767676"/>
                <w:spacing w:val="-6"/>
                <w:sz w:val="21"/>
                <w:szCs w:val="21"/>
              </w:rPr>
              <w:t>Classification</w:t>
            </w:r>
          </w:p>
        </w:tc>
        <w:tc>
          <w:tcPr>
            <w:tcW w:w="2297" w:type="dxa"/>
            <w:vAlign w:val="center"/>
          </w:tcPr>
          <w:p w14:paraId="157DC619" w14:textId="799FC6D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A:Android, I:IOS, W:windows, M:Mac, E:</w:t>
            </w:r>
            <w:r w:rsidR="00173F30" w:rsidRPr="0006217B">
              <w:rPr>
                <w:rFonts w:asciiTheme="minorHAnsi" w:eastAsiaTheme="minorHAnsi" w:hAnsiTheme="minorHAnsi" w:hint="eastAsia"/>
                <w:color w:val="767676"/>
                <w:spacing w:val="-6"/>
                <w:sz w:val="21"/>
                <w:szCs w:val="21"/>
              </w:rPr>
              <w:t xml:space="preserve"> Others</w:t>
            </w:r>
            <w:r w:rsidRPr="0006217B">
              <w:rPr>
                <w:rFonts w:asciiTheme="minorHAnsi" w:eastAsiaTheme="minorHAnsi" w:hAnsiTheme="minorHAnsi"/>
                <w:color w:val="767676"/>
                <w:spacing w:val="-6"/>
                <w:sz w:val="21"/>
                <w:szCs w:val="21"/>
              </w:rPr>
              <w:br/>
            </w:r>
            <w:r w:rsidR="00173F30" w:rsidRPr="0006217B">
              <w:rPr>
                <w:rFonts w:asciiTheme="minorHAnsi" w:eastAsiaTheme="minorHAnsi" w:hAnsiTheme="minorHAnsi" w:hint="eastAsia"/>
                <w:color w:val="767676"/>
                <w:spacing w:val="-6"/>
                <w:sz w:val="21"/>
                <w:szCs w:val="21"/>
              </w:rPr>
              <w:t>Blank: Unverifiable</w:t>
            </w:r>
          </w:p>
        </w:tc>
        <w:tc>
          <w:tcPr>
            <w:tcW w:w="1199" w:type="dxa"/>
            <w:vAlign w:val="center"/>
          </w:tcPr>
          <w:p w14:paraId="15255E77" w14:textId="1AE685E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55A5BA3F" w14:textId="18AB52F9"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E6D382" w14:textId="7F9AD772"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31A49" w:rsidRPr="0006217B" w14:paraId="75C95B67" w14:textId="77777777" w:rsidTr="004E4C97">
        <w:tblPrEx>
          <w:jc w:val="left"/>
        </w:tblPrEx>
        <w:tc>
          <w:tcPr>
            <w:tcW w:w="1026" w:type="dxa"/>
            <w:vMerge w:val="restart"/>
          </w:tcPr>
          <w:p w14:paraId="69FE4C5C" w14:textId="6A534CB5" w:rsidR="00131A49" w:rsidRPr="0006217B" w:rsidRDefault="00131A49" w:rsidP="00131A49">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5BC4524B" w14:textId="2C2F4042"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595DE2A" w14:textId="1EDEA5FC"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Value</w:t>
            </w:r>
          </w:p>
        </w:tc>
        <w:tc>
          <w:tcPr>
            <w:tcW w:w="2297" w:type="dxa"/>
            <w:vAlign w:val="center"/>
          </w:tcPr>
          <w:p w14:paraId="73170D7B" w14:textId="77777777" w:rsidR="00131A49" w:rsidRPr="0006217B" w:rsidRDefault="00131A49" w:rsidP="00131A49">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178BFB5" w14:textId="566D28C9"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05F636A" w14:textId="2E166562" w:rsidR="00131A49" w:rsidRPr="0006217B" w:rsidRDefault="00131A49" w:rsidP="00131A4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6675991F" w14:textId="2C3C252A" w:rsidR="00131A49" w:rsidRPr="0006217B" w:rsidRDefault="00131A49" w:rsidP="00131A4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801C45" w14:textId="1A6A7774"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"3bf1295695eb0e081f7900dfcbfcb225887d8fb07322d54c3dba72a2726bf55d"</w:t>
            </w:r>
          </w:p>
        </w:tc>
      </w:tr>
      <w:tr w:rsidR="004B19C7" w:rsidRPr="0006217B" w14:paraId="5BA17EAE" w14:textId="77777777" w:rsidTr="004E4C97">
        <w:tblPrEx>
          <w:jc w:val="left"/>
        </w:tblPrEx>
        <w:tc>
          <w:tcPr>
            <w:tcW w:w="1026" w:type="dxa"/>
            <w:vMerge/>
          </w:tcPr>
          <w:p w14:paraId="48C4848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361D815E" w14:textId="017563A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24F8C7D2" w14:textId="5B537DA0"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77168081" w14:textId="20EFEC24"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 only the numbers</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w:t>
            </w:r>
            <w:r w:rsidR="002E3818"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hint="eastAsia"/>
                <w:color w:val="E74C3C"/>
                <w:spacing w:val="-6"/>
                <w:sz w:val="21"/>
                <w:szCs w:val="21"/>
              </w:rPr>
              <w:t>Encryption</w:t>
            </w:r>
          </w:p>
        </w:tc>
        <w:tc>
          <w:tcPr>
            <w:tcW w:w="1199" w:type="dxa"/>
            <w:vAlign w:val="center"/>
          </w:tcPr>
          <w:p w14:paraId="354CBE10" w14:textId="2464DDB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N(128)</w:t>
            </w:r>
          </w:p>
        </w:tc>
        <w:tc>
          <w:tcPr>
            <w:tcW w:w="1211" w:type="dxa"/>
            <w:vAlign w:val="center"/>
          </w:tcPr>
          <w:p w14:paraId="5C24468D" w14:textId="4C999D8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B367C9" w14:textId="3C3D0FC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"522112******1621"</w:t>
            </w:r>
          </w:p>
        </w:tc>
      </w:tr>
      <w:tr w:rsidR="009D7C6A" w:rsidRPr="0006217B" w14:paraId="79E211B2" w14:textId="77777777" w:rsidTr="004E4C97">
        <w:tblPrEx>
          <w:jc w:val="left"/>
        </w:tblPrEx>
        <w:tc>
          <w:tcPr>
            <w:tcW w:w="1026" w:type="dxa"/>
            <w:vMerge/>
          </w:tcPr>
          <w:p w14:paraId="5D85D25E" w14:textId="77777777" w:rsidR="009D7C6A" w:rsidRPr="0006217B" w:rsidRDefault="009D7C6A" w:rsidP="009D7C6A">
            <w:pPr>
              <w:pStyle w:val="cq11"/>
              <w:ind w:leftChars="0" w:left="0"/>
              <w:rPr>
                <w:rFonts w:asciiTheme="minorHAnsi" w:eastAsiaTheme="minorHAnsi" w:hAnsiTheme="minorHAnsi"/>
              </w:rPr>
            </w:pPr>
          </w:p>
        </w:tc>
        <w:tc>
          <w:tcPr>
            <w:tcW w:w="1027" w:type="dxa"/>
            <w:vAlign w:val="center"/>
          </w:tcPr>
          <w:p w14:paraId="71E45555" w14:textId="0D93D117"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idntNo</w:t>
            </w:r>
          </w:p>
        </w:tc>
        <w:tc>
          <w:tcPr>
            <w:tcW w:w="1604" w:type="dxa"/>
            <w:vAlign w:val="center"/>
          </w:tcPr>
          <w:p w14:paraId="5FAAA160" w14:textId="022B922A"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w:t>
            </w:r>
          </w:p>
        </w:tc>
        <w:tc>
          <w:tcPr>
            <w:tcW w:w="2297" w:type="dxa"/>
            <w:vAlign w:val="center"/>
          </w:tcPr>
          <w:p w14:paraId="2FFDD7B0" w14:textId="1049FFE5"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6 digits of date and year of birth or 10 digits of business registration number</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※AES Encryption</w:t>
            </w:r>
          </w:p>
        </w:tc>
        <w:tc>
          <w:tcPr>
            <w:tcW w:w="1199" w:type="dxa"/>
            <w:vAlign w:val="center"/>
          </w:tcPr>
          <w:p w14:paraId="38483F6C" w14:textId="646178D5" w:rsidR="009D7C6A" w:rsidRPr="0006217B" w:rsidRDefault="009D7C6A" w:rsidP="009D7C6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N(64)</w:t>
            </w:r>
          </w:p>
        </w:tc>
        <w:tc>
          <w:tcPr>
            <w:tcW w:w="1211" w:type="dxa"/>
            <w:vAlign w:val="center"/>
          </w:tcPr>
          <w:p w14:paraId="46B5ECD3" w14:textId="0A6574D3" w:rsidR="009D7C6A" w:rsidRPr="0006217B" w:rsidRDefault="009D7C6A" w:rsidP="009D7C6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4B2548" w14:textId="713F7646"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"620817"</w:t>
            </w:r>
          </w:p>
        </w:tc>
      </w:tr>
      <w:tr w:rsidR="004B19C7" w:rsidRPr="0006217B" w14:paraId="133064E9" w14:textId="77777777" w:rsidTr="004E4C97">
        <w:tblPrEx>
          <w:jc w:val="left"/>
        </w:tblPrEx>
        <w:tc>
          <w:tcPr>
            <w:tcW w:w="1026" w:type="dxa"/>
            <w:vMerge/>
          </w:tcPr>
          <w:p w14:paraId="70CDD1F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2FE190D" w14:textId="2AA96167"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vldDtMon</w:t>
            </w:r>
          </w:p>
        </w:tc>
        <w:tc>
          <w:tcPr>
            <w:tcW w:w="1604" w:type="dxa"/>
            <w:vAlign w:val="center"/>
          </w:tcPr>
          <w:p w14:paraId="0913D37B" w14:textId="65AA3B9D"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Validity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Month</w:t>
            </w:r>
            <w:r w:rsidR="004B19C7" w:rsidRPr="0006217B">
              <w:rPr>
                <w:rFonts w:asciiTheme="minorHAnsi" w:eastAsiaTheme="minorHAnsi" w:hAnsiTheme="minorHAnsi"/>
                <w:color w:val="767676"/>
                <w:spacing w:val="-6"/>
                <w:sz w:val="21"/>
                <w:szCs w:val="21"/>
              </w:rPr>
              <w:t>)</w:t>
            </w:r>
          </w:p>
        </w:tc>
        <w:tc>
          <w:tcPr>
            <w:tcW w:w="2297" w:type="dxa"/>
            <w:vAlign w:val="center"/>
          </w:tcPr>
          <w:p w14:paraId="58A4BB4C" w14:textId="2D694135"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validity (month), only the numbers</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color w:val="E74C3C"/>
                <w:spacing w:val="-6"/>
                <w:sz w:val="21"/>
                <w:szCs w:val="21"/>
              </w:rPr>
              <w:t>Encryption</w:t>
            </w:r>
          </w:p>
        </w:tc>
        <w:tc>
          <w:tcPr>
            <w:tcW w:w="1199" w:type="dxa"/>
            <w:vAlign w:val="center"/>
          </w:tcPr>
          <w:p w14:paraId="42B2337E" w14:textId="178CB56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N(24)</w:t>
            </w:r>
          </w:p>
        </w:tc>
        <w:tc>
          <w:tcPr>
            <w:tcW w:w="1211" w:type="dxa"/>
            <w:vAlign w:val="center"/>
          </w:tcPr>
          <w:p w14:paraId="496E3D4B" w14:textId="0C17135F"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323BE4" w14:textId="6C4EE1C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r w:rsidR="004B19C7" w:rsidRPr="0006217B" w14:paraId="1724E887" w14:textId="77777777" w:rsidTr="004E4C97">
        <w:tblPrEx>
          <w:jc w:val="left"/>
        </w:tblPrEx>
        <w:tc>
          <w:tcPr>
            <w:tcW w:w="1026" w:type="dxa"/>
            <w:vMerge/>
          </w:tcPr>
          <w:p w14:paraId="429BF245"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3AA20AC" w14:textId="293866F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vldDtYear</w:t>
            </w:r>
          </w:p>
        </w:tc>
        <w:tc>
          <w:tcPr>
            <w:tcW w:w="1604" w:type="dxa"/>
            <w:vAlign w:val="center"/>
          </w:tcPr>
          <w:p w14:paraId="60B45DFE" w14:textId="000DB553"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(Year</w:t>
            </w:r>
            <w:r w:rsidR="004B19C7" w:rsidRPr="0006217B">
              <w:rPr>
                <w:rFonts w:asciiTheme="minorHAnsi" w:eastAsiaTheme="minorHAnsi" w:hAnsiTheme="minorHAnsi"/>
                <w:color w:val="767676"/>
                <w:spacing w:val="-6"/>
                <w:sz w:val="21"/>
                <w:szCs w:val="21"/>
              </w:rPr>
              <w:t>)</w:t>
            </w:r>
          </w:p>
        </w:tc>
        <w:tc>
          <w:tcPr>
            <w:tcW w:w="2297" w:type="dxa"/>
            <w:vAlign w:val="center"/>
          </w:tcPr>
          <w:p w14:paraId="0286CEB1" w14:textId="4BBCA11F"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validity (year), only the numbers</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color w:val="E74C3C"/>
                <w:spacing w:val="-6"/>
                <w:sz w:val="21"/>
                <w:szCs w:val="21"/>
              </w:rPr>
              <w:t>Encryption</w:t>
            </w:r>
          </w:p>
        </w:tc>
        <w:tc>
          <w:tcPr>
            <w:tcW w:w="1199" w:type="dxa"/>
            <w:vAlign w:val="center"/>
          </w:tcPr>
          <w:p w14:paraId="08B4019E" w14:textId="7257975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N(24)</w:t>
            </w:r>
          </w:p>
        </w:tc>
        <w:tc>
          <w:tcPr>
            <w:tcW w:w="1211" w:type="dxa"/>
            <w:vAlign w:val="center"/>
          </w:tcPr>
          <w:p w14:paraId="7CAECF68" w14:textId="2554CBF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57C4C7" w14:textId="41220FA9"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r w:rsidR="004B19C7" w:rsidRPr="0006217B" w14:paraId="143AF5D1" w14:textId="77777777" w:rsidTr="004E4C97">
        <w:tblPrEx>
          <w:jc w:val="left"/>
        </w:tblPrEx>
        <w:tc>
          <w:tcPr>
            <w:tcW w:w="1026" w:type="dxa"/>
            <w:vMerge/>
          </w:tcPr>
          <w:p w14:paraId="7DF93B8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D6DF552" w14:textId="52BF981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cardPwd</w:t>
            </w:r>
          </w:p>
        </w:tc>
        <w:tc>
          <w:tcPr>
            <w:tcW w:w="1604" w:type="dxa"/>
            <w:vAlign w:val="center"/>
          </w:tcPr>
          <w:p w14:paraId="5E69430C" w14:textId="566543B4" w:rsidR="004B19C7" w:rsidRPr="0006217B" w:rsidRDefault="0097007D"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Password</w:t>
            </w:r>
          </w:p>
        </w:tc>
        <w:tc>
          <w:tcPr>
            <w:tcW w:w="2297" w:type="dxa"/>
            <w:vAlign w:val="center"/>
          </w:tcPr>
          <w:p w14:paraId="073E11A8" w14:textId="74A5102B" w:rsidR="004B19C7" w:rsidRPr="0006217B" w:rsidRDefault="0097007D"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First two digits of the card password</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color w:val="E74C3C"/>
                <w:spacing w:val="-6"/>
                <w:sz w:val="21"/>
                <w:szCs w:val="21"/>
              </w:rPr>
              <w:t>Encryption</w:t>
            </w:r>
          </w:p>
        </w:tc>
        <w:tc>
          <w:tcPr>
            <w:tcW w:w="1199" w:type="dxa"/>
            <w:vAlign w:val="center"/>
          </w:tcPr>
          <w:p w14:paraId="73381BE4" w14:textId="231016A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N(24)</w:t>
            </w:r>
          </w:p>
        </w:tc>
        <w:tc>
          <w:tcPr>
            <w:tcW w:w="1211" w:type="dxa"/>
            <w:vAlign w:val="center"/>
          </w:tcPr>
          <w:p w14:paraId="4A92ED11" w14:textId="3B42907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9D8D1B" w14:textId="03ACDFC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r w:rsidR="002C1075" w:rsidRPr="0006217B" w14:paraId="3D478666" w14:textId="77777777" w:rsidTr="004E4C97">
        <w:tblPrEx>
          <w:jc w:val="left"/>
        </w:tblPrEx>
        <w:tc>
          <w:tcPr>
            <w:tcW w:w="1026" w:type="dxa"/>
            <w:vMerge/>
          </w:tcPr>
          <w:p w14:paraId="34F4FE76" w14:textId="77777777" w:rsidR="002C1075" w:rsidRPr="0006217B" w:rsidRDefault="002C1075" w:rsidP="002C1075">
            <w:pPr>
              <w:pStyle w:val="cq11"/>
              <w:ind w:leftChars="0" w:left="0"/>
              <w:rPr>
                <w:rFonts w:asciiTheme="minorHAnsi" w:eastAsiaTheme="minorHAnsi" w:hAnsiTheme="minorHAnsi"/>
              </w:rPr>
            </w:pPr>
          </w:p>
        </w:tc>
        <w:tc>
          <w:tcPr>
            <w:tcW w:w="1027" w:type="dxa"/>
            <w:vAlign w:val="center"/>
          </w:tcPr>
          <w:p w14:paraId="35D2C84D" w14:textId="1A109D46"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725B027B" w14:textId="59249B57"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287B1C60" w14:textId="524D58A6"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Customer Name</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Can include Korean letters</w:t>
            </w:r>
            <w:r w:rsidRPr="0006217B">
              <w:rPr>
                <w:rFonts w:asciiTheme="minorHAnsi" w:eastAsiaTheme="minorHAnsi" w:hAnsiTheme="minorHAnsi"/>
                <w:color w:val="767676"/>
                <w:spacing w:val="-6"/>
                <w:sz w:val="21"/>
                <w:szCs w:val="21"/>
              </w:rPr>
              <w:t>)</w:t>
            </w:r>
          </w:p>
        </w:tc>
        <w:tc>
          <w:tcPr>
            <w:tcW w:w="1199" w:type="dxa"/>
            <w:vAlign w:val="center"/>
          </w:tcPr>
          <w:p w14:paraId="15FC53BD" w14:textId="03D12228"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0C252A5E" w14:textId="091811C8"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D70E2D" w14:textId="7A6E8275"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w:t>
            </w:r>
            <w:r w:rsidRPr="0006217B">
              <w:rPr>
                <w:rFonts w:asciiTheme="minorHAnsi" w:eastAsiaTheme="minorHAnsi" w:hAnsiTheme="minorHAnsi"/>
                <w:color w:val="767676"/>
                <w:spacing w:val="-6"/>
                <w:sz w:val="21"/>
                <w:szCs w:val="21"/>
              </w:rPr>
              <w:t>i</w:t>
            </w:r>
            <w:r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2C1075" w:rsidRPr="0006217B" w14:paraId="1854C338" w14:textId="77777777" w:rsidTr="004E4C97">
        <w:tblPrEx>
          <w:jc w:val="left"/>
        </w:tblPrEx>
        <w:tc>
          <w:tcPr>
            <w:tcW w:w="1026" w:type="dxa"/>
            <w:vMerge/>
          </w:tcPr>
          <w:p w14:paraId="7BFBDDC7" w14:textId="77777777" w:rsidR="002C1075" w:rsidRPr="0006217B" w:rsidRDefault="002C1075" w:rsidP="002C1075">
            <w:pPr>
              <w:pStyle w:val="cq11"/>
              <w:ind w:leftChars="0" w:left="0"/>
              <w:rPr>
                <w:rFonts w:asciiTheme="minorHAnsi" w:eastAsiaTheme="minorHAnsi" w:hAnsiTheme="minorHAnsi"/>
              </w:rPr>
            </w:pPr>
          </w:p>
        </w:tc>
        <w:tc>
          <w:tcPr>
            <w:tcW w:w="1027" w:type="dxa"/>
            <w:vAlign w:val="center"/>
          </w:tcPr>
          <w:p w14:paraId="08781C9F" w14:textId="653F4E06"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02EEC706" w14:textId="6F7F2147"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ID</w:t>
            </w:r>
          </w:p>
        </w:tc>
        <w:tc>
          <w:tcPr>
            <w:tcW w:w="2297" w:type="dxa"/>
            <w:vAlign w:val="center"/>
          </w:tcPr>
          <w:p w14:paraId="1D55DAB1" w14:textId="169BFB69"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ID (Korean character not allowed</w:t>
            </w:r>
            <w:r w:rsidRPr="0006217B">
              <w:rPr>
                <w:rFonts w:asciiTheme="minorHAnsi" w:eastAsiaTheme="minorHAnsi" w:hAnsiTheme="minorHAnsi"/>
                <w:color w:val="767676"/>
                <w:spacing w:val="-6"/>
                <w:sz w:val="21"/>
                <w:szCs w:val="21"/>
              </w:rPr>
              <w:t>)</w:t>
            </w:r>
          </w:p>
        </w:tc>
        <w:tc>
          <w:tcPr>
            <w:tcW w:w="1199" w:type="dxa"/>
            <w:vAlign w:val="center"/>
          </w:tcPr>
          <w:p w14:paraId="01B383E9" w14:textId="401B7E6F"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5ED83053" w14:textId="79CE40BD"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C2C037" w14:textId="78967962"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2C1075" w:rsidRPr="0006217B" w14:paraId="1BBC94D6" w14:textId="77777777" w:rsidTr="004E4C97">
        <w:tblPrEx>
          <w:jc w:val="left"/>
        </w:tblPrEx>
        <w:tc>
          <w:tcPr>
            <w:tcW w:w="1026" w:type="dxa"/>
            <w:vMerge/>
          </w:tcPr>
          <w:p w14:paraId="06D1E888" w14:textId="77777777" w:rsidR="002C1075" w:rsidRPr="0006217B" w:rsidRDefault="002C1075" w:rsidP="002C1075">
            <w:pPr>
              <w:pStyle w:val="cq11"/>
              <w:ind w:leftChars="0" w:left="0"/>
              <w:rPr>
                <w:rFonts w:asciiTheme="minorHAnsi" w:eastAsiaTheme="minorHAnsi" w:hAnsiTheme="minorHAnsi"/>
              </w:rPr>
            </w:pPr>
          </w:p>
        </w:tc>
        <w:tc>
          <w:tcPr>
            <w:tcW w:w="1027" w:type="dxa"/>
            <w:vAlign w:val="center"/>
          </w:tcPr>
          <w:p w14:paraId="3DD24AD3" w14:textId="3FBBA601"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keyRegYn</w:t>
            </w:r>
          </w:p>
        </w:tc>
        <w:tc>
          <w:tcPr>
            <w:tcW w:w="1604" w:type="dxa"/>
            <w:vAlign w:val="center"/>
          </w:tcPr>
          <w:p w14:paraId="478D5AF1" w14:textId="55B357D6"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Issuance Request</w:t>
            </w:r>
          </w:p>
        </w:tc>
        <w:tc>
          <w:tcPr>
            <w:tcW w:w="2297" w:type="dxa"/>
            <w:vAlign w:val="center"/>
          </w:tcPr>
          <w:p w14:paraId="14E6A4AC" w14:textId="749066BB"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Billkey issuance after authentication </w:t>
            </w:r>
            <w:r w:rsidRPr="0006217B">
              <w:rPr>
                <w:rFonts w:asciiTheme="minorHAnsi" w:eastAsiaTheme="minorHAnsi" w:hAnsiTheme="minorHAnsi"/>
                <w:color w:val="767676"/>
                <w:spacing w:val="-6"/>
                <w:sz w:val="21"/>
                <w:szCs w:val="21"/>
              </w:rPr>
              <w:t>(Y, N)</w:t>
            </w:r>
          </w:p>
        </w:tc>
        <w:tc>
          <w:tcPr>
            <w:tcW w:w="1199" w:type="dxa"/>
            <w:vAlign w:val="center"/>
          </w:tcPr>
          <w:p w14:paraId="6F481B25" w14:textId="4E6DD0C2"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C465147" w14:textId="65EE82FB"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A8EDED" w14:textId="0A23D597"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p>
        </w:tc>
      </w:tr>
    </w:tbl>
    <w:p w14:paraId="2CA69369" w14:textId="77777777" w:rsidR="00923219" w:rsidRPr="0006217B" w:rsidRDefault="00923219" w:rsidP="00923219">
      <w:pPr>
        <w:pStyle w:val="cq11"/>
        <w:ind w:left="440"/>
        <w:rPr>
          <w:rFonts w:asciiTheme="minorHAnsi" w:eastAsiaTheme="minorHAnsi" w:hAnsiTheme="minorHAnsi"/>
        </w:rPr>
      </w:pPr>
    </w:p>
    <w:p w14:paraId="0D71E96E" w14:textId="77777777" w:rsidR="00D56FA0" w:rsidRPr="0006217B" w:rsidRDefault="00B110C6">
      <w:pPr>
        <w:pStyle w:val="2"/>
        <w:rPr>
          <w:rFonts w:asciiTheme="minorHAnsi" w:eastAsiaTheme="minorHAnsi" w:hAnsiTheme="minorHAnsi"/>
        </w:rPr>
      </w:pPr>
      <w:bookmarkStart w:id="43" w:name="_Toc17204345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43"/>
    </w:p>
    <w:tbl>
      <w:tblPr>
        <w:tblStyle w:val="a7"/>
        <w:tblW w:w="0" w:type="auto"/>
        <w:tblInd w:w="440" w:type="dxa"/>
        <w:tblLook w:val="04A0" w:firstRow="1" w:lastRow="0" w:firstColumn="1" w:lastColumn="0" w:noHBand="0" w:noVBand="1"/>
      </w:tblPr>
      <w:tblGrid>
        <w:gridCol w:w="1965"/>
        <w:gridCol w:w="7655"/>
      </w:tblGrid>
      <w:tr w:rsidR="00487430" w:rsidRPr="0006217B" w14:paraId="1DF2479A" w14:textId="77777777" w:rsidTr="001A1637">
        <w:tc>
          <w:tcPr>
            <w:tcW w:w="1965" w:type="dxa"/>
            <w:shd w:val="clear" w:color="auto" w:fill="D9D9D9" w:themeFill="background1" w:themeFillShade="D9"/>
          </w:tcPr>
          <w:p w14:paraId="6614E2F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A544545"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5C45949D" w14:textId="77777777" w:rsidTr="001A1637">
        <w:tc>
          <w:tcPr>
            <w:tcW w:w="1965" w:type="dxa"/>
            <w:vAlign w:val="center"/>
          </w:tcPr>
          <w:p w14:paraId="72B1A91F"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24B203B9"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74634504" w14:textId="77777777" w:rsidR="00487430" w:rsidRPr="0006217B" w:rsidRDefault="00487430" w:rsidP="00487430">
      <w:pPr>
        <w:pStyle w:val="cq11"/>
        <w:ind w:left="440"/>
        <w:rPr>
          <w:rFonts w:asciiTheme="minorHAnsi" w:eastAsiaTheme="minorHAnsi" w:hAnsiTheme="minorHAnsi"/>
        </w:rPr>
      </w:pPr>
    </w:p>
    <w:p w14:paraId="1F5B9F92" w14:textId="77777777" w:rsidR="00B110C6" w:rsidRPr="0006217B" w:rsidRDefault="00B110C6" w:rsidP="00B110C6">
      <w:pPr>
        <w:pStyle w:val="2"/>
        <w:rPr>
          <w:rFonts w:asciiTheme="minorHAnsi" w:eastAsiaTheme="minorHAnsi" w:hAnsiTheme="minorHAnsi"/>
        </w:rPr>
      </w:pPr>
      <w:bookmarkStart w:id="44" w:name="_Toc172043451"/>
      <w:r w:rsidRPr="0006217B">
        <w:rPr>
          <w:rFonts w:asciiTheme="minorHAnsi" w:eastAsiaTheme="minorHAnsi" w:hAnsiTheme="minorHAnsi" w:hint="eastAsia"/>
        </w:rPr>
        <w:t>Billkey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rPr>
        <w:t>Parameter</w:t>
      </w:r>
      <w:bookmarkEnd w:id="44"/>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6712824B" w14:textId="77777777" w:rsidTr="00923219">
        <w:trPr>
          <w:jc w:val="center"/>
        </w:trPr>
        <w:tc>
          <w:tcPr>
            <w:tcW w:w="2053" w:type="dxa"/>
            <w:gridSpan w:val="2"/>
            <w:shd w:val="clear" w:color="auto" w:fill="D9D9D9" w:themeFill="background1" w:themeFillShade="D9"/>
            <w:vAlign w:val="center"/>
          </w:tcPr>
          <w:p w14:paraId="190553E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C713AD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EEADCC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3240786"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8415BA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E64C89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B701CE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A2CDB" w:rsidRPr="0006217B" w14:paraId="37CEC530" w14:textId="77777777" w:rsidTr="00923219">
        <w:trPr>
          <w:jc w:val="center"/>
        </w:trPr>
        <w:tc>
          <w:tcPr>
            <w:tcW w:w="1026" w:type="dxa"/>
            <w:vMerge w:val="restart"/>
            <w:vAlign w:val="center"/>
          </w:tcPr>
          <w:p w14:paraId="4C1D5B0D" w14:textId="4A5BF657" w:rsidR="007A2CDB" w:rsidRPr="0006217B" w:rsidRDefault="004B19C7" w:rsidP="00751805">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D3AD977"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5B5789A"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DE0ABFF"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F333FCF" w14:textId="77777777" w:rsidR="007A2CDB" w:rsidRPr="0006217B" w:rsidRDefault="007A2CDB" w:rsidP="00751805">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2C23D0CD" w14:textId="77777777" w:rsidR="007A2CDB" w:rsidRPr="0006217B" w:rsidRDefault="007A2CDB"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0E11D3"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"nxca_ks_gu"</w:t>
            </w:r>
          </w:p>
        </w:tc>
      </w:tr>
      <w:tr w:rsidR="004F662B" w:rsidRPr="0006217B" w14:paraId="0515F6BD" w14:textId="77777777" w:rsidTr="00923219">
        <w:trPr>
          <w:jc w:val="center"/>
        </w:trPr>
        <w:tc>
          <w:tcPr>
            <w:tcW w:w="1026" w:type="dxa"/>
            <w:vMerge/>
            <w:vAlign w:val="center"/>
          </w:tcPr>
          <w:p w14:paraId="126F8DE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CA33A4B" w14:textId="1EAB905B"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7D00409C" w14:textId="7AB81F7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DBB9A0F" w14:textId="79B4835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111EED0" w14:textId="04E312D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80398B3" w14:textId="165771A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05DDAD" w14:textId="13B34EC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180376F" w14:textId="77777777" w:rsidTr="00923219">
        <w:trPr>
          <w:jc w:val="center"/>
        </w:trPr>
        <w:tc>
          <w:tcPr>
            <w:tcW w:w="1026" w:type="dxa"/>
            <w:vMerge/>
            <w:vAlign w:val="center"/>
          </w:tcPr>
          <w:p w14:paraId="36A76FAD"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0741078" w14:textId="6CF8580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FA8B685" w14:textId="552EA3D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66EC782" w14:textId="30F5BE9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2E8B318" w14:textId="29CD6D37"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642B9CFF" w14:textId="48E39B6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32D772" w14:textId="5373E95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20C1B13E" w14:textId="77777777" w:rsidTr="00923219">
        <w:trPr>
          <w:jc w:val="center"/>
        </w:trPr>
        <w:tc>
          <w:tcPr>
            <w:tcW w:w="1026" w:type="dxa"/>
            <w:vMerge/>
            <w:vAlign w:val="center"/>
          </w:tcPr>
          <w:p w14:paraId="3EDB8374"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64EC2B9" w14:textId="7E291F0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690F4EC" w14:textId="7BAFCA2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5210C0AC" w14:textId="3A6F76B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7BC7680" w14:textId="2C83DFE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41AFB8B" w14:textId="5A32145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30E4AD" w14:textId="3E7FE99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"A4"</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B19C7" w:rsidRPr="0006217B" w14:paraId="255C95C7" w14:textId="77777777" w:rsidTr="004E4C97">
        <w:tblPrEx>
          <w:jc w:val="left"/>
        </w:tblPrEx>
        <w:tc>
          <w:tcPr>
            <w:tcW w:w="1026" w:type="dxa"/>
            <w:vMerge/>
          </w:tcPr>
          <w:p w14:paraId="41B95CA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F257226" w14:textId="1EE91D0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5A990E12" w14:textId="47F8B825"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CBDA287" w14:textId="039719B6"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210F4A7" w14:textId="2810D8E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F867BD0" w14:textId="295D41B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48CFE7" w14:textId="0728D0A2"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1BA2C3F3" w14:textId="77777777" w:rsidTr="004E4C97">
        <w:tblPrEx>
          <w:jc w:val="left"/>
        </w:tblPrEx>
        <w:tc>
          <w:tcPr>
            <w:tcW w:w="1026" w:type="dxa"/>
            <w:vMerge/>
          </w:tcPr>
          <w:p w14:paraId="6BEACA5B"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96207CF" w14:textId="2D63262F"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0D268B1" w14:textId="6B1DF400"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130715A3" w14:textId="727277FA" w:rsidR="004B19C7" w:rsidRPr="0006217B" w:rsidRDefault="0075266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w:t>
            </w:r>
          </w:p>
        </w:tc>
        <w:tc>
          <w:tcPr>
            <w:tcW w:w="1199" w:type="dxa"/>
            <w:vAlign w:val="center"/>
          </w:tcPr>
          <w:p w14:paraId="11D5BEB2" w14:textId="41DD17B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0017A25" w14:textId="59E40BC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B7C238" w14:textId="1CA540B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"PG_API20220920131039"</w:t>
            </w:r>
          </w:p>
        </w:tc>
      </w:tr>
      <w:tr w:rsidR="004B19C7" w:rsidRPr="0006217B" w14:paraId="451DEFFC" w14:textId="77777777" w:rsidTr="004E4C97">
        <w:tblPrEx>
          <w:jc w:val="left"/>
        </w:tblPrEx>
        <w:tc>
          <w:tcPr>
            <w:tcW w:w="1026" w:type="dxa"/>
            <w:vMerge/>
          </w:tcPr>
          <w:p w14:paraId="4E440071"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1D1CD9D" w14:textId="0AAF86E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08C9BC5B" w14:textId="0622B573" w:rsidR="004B19C7" w:rsidRPr="0006217B" w:rsidRDefault="00092AB5"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E4BAB00" w14:textId="23FEB273" w:rsidR="004B19C7" w:rsidRPr="0006217B" w:rsidRDefault="00584919" w:rsidP="004B19C7">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Unique transaction number generated by Hecto Financial </w:t>
            </w:r>
          </w:p>
        </w:tc>
        <w:tc>
          <w:tcPr>
            <w:tcW w:w="1199" w:type="dxa"/>
            <w:vAlign w:val="center"/>
          </w:tcPr>
          <w:p w14:paraId="77EC04D3" w14:textId="16EDE7F9"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4820D16" w14:textId="3FE904B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3CD756" w14:textId="696792D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"STFP_PGCAnxca_ks_gu0220921093117M1260999"</w:t>
            </w:r>
          </w:p>
        </w:tc>
      </w:tr>
      <w:tr w:rsidR="00C41696" w:rsidRPr="0006217B" w14:paraId="305014FC" w14:textId="77777777" w:rsidTr="004E4C97">
        <w:tblPrEx>
          <w:jc w:val="left"/>
        </w:tblPrEx>
        <w:tc>
          <w:tcPr>
            <w:tcW w:w="1026" w:type="dxa"/>
            <w:vMerge/>
          </w:tcPr>
          <w:p w14:paraId="288C6633"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2D39693A" w14:textId="4579F7B6"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0E86A07A" w14:textId="4E1CE9BA"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w:t>
            </w:r>
          </w:p>
        </w:tc>
        <w:tc>
          <w:tcPr>
            <w:tcW w:w="2297" w:type="dxa"/>
            <w:vAlign w:val="center"/>
          </w:tcPr>
          <w:p w14:paraId="5DC729F5" w14:textId="1621580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CA17A57" w14:textId="7928BA30"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9DF2962" w14:textId="2A7BBA47"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435CE9" w14:textId="67A5EC9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"20220921"</w:t>
            </w:r>
          </w:p>
        </w:tc>
      </w:tr>
      <w:tr w:rsidR="00C41696" w:rsidRPr="0006217B" w14:paraId="753D9A2D" w14:textId="77777777" w:rsidTr="004E4C97">
        <w:tblPrEx>
          <w:jc w:val="left"/>
        </w:tblPrEx>
        <w:tc>
          <w:tcPr>
            <w:tcW w:w="1026" w:type="dxa"/>
            <w:vMerge/>
          </w:tcPr>
          <w:p w14:paraId="0B41E62F"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7A285C5B" w14:textId="6371480C"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796C139B" w14:textId="453B783C"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Time</w:t>
            </w:r>
          </w:p>
        </w:tc>
        <w:tc>
          <w:tcPr>
            <w:tcW w:w="2297" w:type="dxa"/>
            <w:vAlign w:val="center"/>
          </w:tcPr>
          <w:p w14:paraId="42390796" w14:textId="22028ED9"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0E4DD16" w14:textId="66678743"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0702556F" w14:textId="2CBD15C5"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943EE3" w14:textId="6CF8E6C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"093117"</w:t>
            </w:r>
          </w:p>
        </w:tc>
      </w:tr>
      <w:tr w:rsidR="004B19C7" w:rsidRPr="0006217B" w14:paraId="45842C1E" w14:textId="77777777" w:rsidTr="004E4C97">
        <w:tblPrEx>
          <w:jc w:val="left"/>
        </w:tblPrEx>
        <w:tc>
          <w:tcPr>
            <w:tcW w:w="1026" w:type="dxa"/>
            <w:vMerge/>
          </w:tcPr>
          <w:p w14:paraId="5750992C"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4A110B52" w14:textId="23BA53AF"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0AEC1691" w14:textId="40762073" w:rsidR="004B19C7" w:rsidRPr="0006217B" w:rsidRDefault="00B524F3"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1E2A80FC" w14:textId="3240890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r w:rsidR="00B524F3" w:rsidRPr="0006217B">
              <w:rPr>
                <w:rFonts w:asciiTheme="minorHAnsi" w:eastAsiaTheme="minorHAnsi" w:hAnsiTheme="minorHAnsi" w:hint="eastAsia"/>
                <w:color w:val="767676"/>
                <w:spacing w:val="-6"/>
                <w:sz w:val="21"/>
                <w:szCs w:val="21"/>
              </w:rPr>
              <w:t xml:space="preserve"> Success</w:t>
            </w:r>
            <w:r w:rsidRPr="0006217B">
              <w:rPr>
                <w:rFonts w:asciiTheme="minorHAnsi" w:eastAsiaTheme="minorHAnsi" w:hAnsiTheme="minorHAnsi"/>
                <w:color w:val="767676"/>
                <w:spacing w:val="-6"/>
                <w:sz w:val="21"/>
                <w:szCs w:val="21"/>
              </w:rPr>
              <w:t>, 0031:</w:t>
            </w:r>
            <w:r w:rsidR="00B524F3" w:rsidRPr="0006217B">
              <w:rPr>
                <w:rFonts w:asciiTheme="minorHAnsi" w:eastAsiaTheme="minorHAnsi" w:hAnsiTheme="minorHAnsi" w:hint="eastAsia"/>
                <w:color w:val="767676"/>
                <w:spacing w:val="-6"/>
                <w:sz w:val="21"/>
                <w:szCs w:val="21"/>
              </w:rPr>
              <w:t xml:space="preserve"> Failure</w:t>
            </w:r>
            <w:r w:rsidRPr="0006217B">
              <w:rPr>
                <w:rFonts w:asciiTheme="minorHAnsi" w:eastAsiaTheme="minorHAnsi" w:hAnsiTheme="minorHAnsi"/>
                <w:color w:val="767676"/>
                <w:spacing w:val="-6"/>
                <w:sz w:val="21"/>
                <w:szCs w:val="21"/>
              </w:rPr>
              <w:br/>
              <w:t>(</w:t>
            </w:r>
            <w:r w:rsidR="00B524F3" w:rsidRPr="0006217B">
              <w:rPr>
                <w:rFonts w:asciiTheme="minorHAnsi" w:eastAsiaTheme="minorHAnsi" w:hAnsiTheme="minorHAnsi" w:hint="eastAsia"/>
                <w:color w:val="767676"/>
                <w:spacing w:val="-6"/>
                <w:sz w:val="21"/>
                <w:szCs w:val="21"/>
              </w:rPr>
              <w:t>Check successful transaction</w:t>
            </w:r>
            <w:r w:rsidRPr="0006217B">
              <w:rPr>
                <w:rFonts w:asciiTheme="minorHAnsi" w:eastAsiaTheme="minorHAnsi" w:hAnsiTheme="minorHAnsi"/>
                <w:color w:val="767676"/>
                <w:spacing w:val="-6"/>
                <w:sz w:val="21"/>
                <w:szCs w:val="21"/>
              </w:rPr>
              <w:t xml:space="preserve">: </w:t>
            </w:r>
            <w:r w:rsidR="00B524F3" w:rsidRPr="0006217B">
              <w:rPr>
                <w:rFonts w:asciiTheme="minorHAnsi" w:eastAsiaTheme="minorHAnsi" w:hAnsiTheme="minorHAnsi" w:hint="eastAsia"/>
                <w:color w:val="767676"/>
                <w:spacing w:val="-6"/>
                <w:sz w:val="21"/>
                <w:szCs w:val="21"/>
              </w:rPr>
              <w:t>Transaction Status</w:t>
            </w:r>
            <w:r w:rsidRPr="0006217B">
              <w:rPr>
                <w:rFonts w:asciiTheme="minorHAnsi" w:eastAsiaTheme="minorHAnsi" w:hAnsiTheme="minorHAnsi"/>
                <w:color w:val="767676"/>
                <w:spacing w:val="-6"/>
                <w:sz w:val="21"/>
                <w:szCs w:val="21"/>
              </w:rPr>
              <w:t xml:space="preserve">=0021 + </w:t>
            </w:r>
            <w:r w:rsidR="00B524F3" w:rsidRPr="0006217B">
              <w:rPr>
                <w:rFonts w:asciiTheme="minorHAnsi" w:eastAsiaTheme="minorHAnsi" w:hAnsiTheme="minorHAnsi" w:hint="eastAsia"/>
                <w:color w:val="767676"/>
                <w:spacing w:val="-6"/>
                <w:sz w:val="21"/>
                <w:szCs w:val="21"/>
              </w:rPr>
              <w:t>Result Code</w:t>
            </w:r>
            <w:r w:rsidRPr="0006217B">
              <w:rPr>
                <w:rFonts w:asciiTheme="minorHAnsi" w:eastAsiaTheme="minorHAnsi" w:hAnsiTheme="minorHAnsi"/>
                <w:color w:val="767676"/>
                <w:spacing w:val="-6"/>
                <w:sz w:val="21"/>
                <w:szCs w:val="21"/>
              </w:rPr>
              <w:t>=0000)</w:t>
            </w:r>
          </w:p>
        </w:tc>
        <w:tc>
          <w:tcPr>
            <w:tcW w:w="1199" w:type="dxa"/>
            <w:vAlign w:val="center"/>
          </w:tcPr>
          <w:p w14:paraId="5FA301E3" w14:textId="6CE7C36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0B8C401A" w14:textId="12405349"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83E8BC" w14:textId="48C7DD9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4B19C7" w:rsidRPr="0006217B" w14:paraId="37835961" w14:textId="77777777" w:rsidTr="004E4C97">
        <w:tblPrEx>
          <w:jc w:val="left"/>
        </w:tblPrEx>
        <w:tc>
          <w:tcPr>
            <w:tcW w:w="1026" w:type="dxa"/>
            <w:vMerge/>
          </w:tcPr>
          <w:p w14:paraId="7A9D611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2A2F2FF" w14:textId="368C4A3D"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4050DE4E" w14:textId="45E08FE8" w:rsidR="004B19C7" w:rsidRPr="0006217B" w:rsidRDefault="00A5739E"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2297" w:type="dxa"/>
            <w:vAlign w:val="center"/>
          </w:tcPr>
          <w:p w14:paraId="796D1C9E" w14:textId="5F04A35C" w:rsidR="004B19C7" w:rsidRPr="0006217B" w:rsidRDefault="00012930"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r w:rsidR="004B19C7"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Success</w:t>
            </w:r>
            <w:r w:rsidR="004B19C7" w:rsidRPr="0006217B">
              <w:rPr>
                <w:rFonts w:asciiTheme="minorHAnsi" w:eastAsiaTheme="minorHAnsi" w:hAnsiTheme="minorHAnsi"/>
                <w:color w:val="767676"/>
                <w:spacing w:val="-6"/>
                <w:sz w:val="21"/>
                <w:szCs w:val="21"/>
              </w:rPr>
              <w:t xml:space="preserve"> 0000</w:t>
            </w:r>
            <w:r w:rsidRPr="0006217B">
              <w:rPr>
                <w:rFonts w:asciiTheme="minorHAnsi" w:eastAsiaTheme="minorHAnsi" w:hAnsiTheme="minorHAnsi" w:hint="eastAsia"/>
                <w:color w:val="767676"/>
                <w:spacing w:val="-6"/>
                <w:sz w:val="21"/>
                <w:szCs w:val="21"/>
              </w:rPr>
              <w:t>.</w:t>
            </w:r>
            <w:r w:rsidR="004B19C7"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 xml:space="preserve">For others, 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Reject Code Table</w:t>
            </w:r>
            <w:hyperlink r:id="rId18" w:anchor="item-544" w:history="1">
              <w:r w:rsidR="004B19C7" w:rsidRPr="0006217B">
                <w:rPr>
                  <w:rStyle w:val="ab"/>
                  <w:rFonts w:asciiTheme="minorHAnsi" w:eastAsiaTheme="minorHAnsi" w:hAnsiTheme="minorHAnsi"/>
                  <w:color w:val="212121"/>
                  <w:spacing w:val="-6"/>
                  <w:sz w:val="21"/>
                  <w:szCs w:val="21"/>
                </w:rPr>
                <w:t>]</w:t>
              </w:r>
            </w:hyperlink>
          </w:p>
        </w:tc>
        <w:tc>
          <w:tcPr>
            <w:tcW w:w="1199" w:type="dxa"/>
            <w:vAlign w:val="center"/>
          </w:tcPr>
          <w:p w14:paraId="69EFD8C6" w14:textId="214E456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315C1C0A" w14:textId="52C8F7E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AC8BFE" w14:textId="02DA3175"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4B19C7" w:rsidRPr="0006217B" w14:paraId="578284DB" w14:textId="77777777" w:rsidTr="004E4C97">
        <w:tblPrEx>
          <w:jc w:val="left"/>
        </w:tblPrEx>
        <w:tc>
          <w:tcPr>
            <w:tcW w:w="1026" w:type="dxa"/>
            <w:vMerge/>
          </w:tcPr>
          <w:p w14:paraId="4508AA5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87CA09A" w14:textId="07A80A42"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602A2695" w14:textId="62349625" w:rsidR="004B19C7" w:rsidRPr="0006217B" w:rsidRDefault="00A5739E"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Message</w:t>
            </w:r>
          </w:p>
        </w:tc>
        <w:tc>
          <w:tcPr>
            <w:tcW w:w="2297" w:type="dxa"/>
            <w:vAlign w:val="center"/>
          </w:tcPr>
          <w:p w14:paraId="4C171F09" w14:textId="74F1BAFF" w:rsidR="004B19C7" w:rsidRPr="0006217B" w:rsidRDefault="00A5739E"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message</w:t>
            </w:r>
          </w:p>
        </w:tc>
        <w:tc>
          <w:tcPr>
            <w:tcW w:w="1199" w:type="dxa"/>
            <w:vAlign w:val="center"/>
          </w:tcPr>
          <w:p w14:paraId="2E0E6E3E" w14:textId="29DDF03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7AA80F6B" w14:textId="4256092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648657" w14:textId="0291B7E0"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A5739E" w:rsidRPr="0006217B">
              <w:rPr>
                <w:rFonts w:asciiTheme="minorHAnsi" w:eastAsiaTheme="minorHAnsi" w:hAnsiTheme="minorHAnsi" w:hint="eastAsia"/>
                <w:color w:val="767676"/>
                <w:spacing w:val="-6"/>
                <w:sz w:val="21"/>
                <w:szCs w:val="21"/>
              </w:rPr>
              <w:t>Normal processing</w:t>
            </w:r>
            <w:r w:rsidRPr="0006217B">
              <w:rPr>
                <w:rFonts w:asciiTheme="minorHAnsi" w:eastAsiaTheme="minorHAnsi" w:hAnsiTheme="minorHAnsi"/>
                <w:color w:val="767676"/>
                <w:spacing w:val="-6"/>
                <w:sz w:val="21"/>
                <w:szCs w:val="21"/>
              </w:rPr>
              <w:t>"</w:t>
            </w:r>
          </w:p>
        </w:tc>
      </w:tr>
      <w:tr w:rsidR="001A26F4" w:rsidRPr="0006217B" w14:paraId="038B9F17" w14:textId="77777777" w:rsidTr="004E4C97">
        <w:tblPrEx>
          <w:jc w:val="left"/>
        </w:tblPrEx>
        <w:tc>
          <w:tcPr>
            <w:tcW w:w="1026" w:type="dxa"/>
            <w:vMerge w:val="restart"/>
          </w:tcPr>
          <w:p w14:paraId="452FA9D0" w14:textId="738EFB65"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data</w:t>
            </w:r>
          </w:p>
        </w:tc>
        <w:tc>
          <w:tcPr>
            <w:tcW w:w="1027" w:type="dxa"/>
            <w:vAlign w:val="center"/>
          </w:tcPr>
          <w:p w14:paraId="50926BC0" w14:textId="73090E11"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C3C80C4" w14:textId="3067AF44"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582494C7" w14:textId="4BDFEC5F"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tc>
        <w:tc>
          <w:tcPr>
            <w:tcW w:w="1199" w:type="dxa"/>
            <w:vAlign w:val="center"/>
          </w:tcPr>
          <w:p w14:paraId="0E6C6B44" w14:textId="522BFC47"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705BC26D" w14:textId="7C7A1145"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3ECEAE" w14:textId="71F59054"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"07d36ed4ef2a773829feca675b01e3f16db40f90b3895c6f8d85e6d0e7c1d583"</w:t>
            </w:r>
          </w:p>
        </w:tc>
      </w:tr>
      <w:tr w:rsidR="004B19C7" w:rsidRPr="0006217B" w14:paraId="26665C93" w14:textId="77777777" w:rsidTr="004E4C97">
        <w:tblPrEx>
          <w:jc w:val="left"/>
        </w:tblPrEx>
        <w:tc>
          <w:tcPr>
            <w:tcW w:w="1026" w:type="dxa"/>
            <w:vMerge/>
          </w:tcPr>
          <w:p w14:paraId="1E62D97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13DBF90" w14:textId="74AEE7EA"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48EAD187" w14:textId="7682A420" w:rsidR="004B19C7" w:rsidRPr="0006217B" w:rsidRDefault="001A26F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7374F631" w14:textId="2E97D174" w:rsidR="004B19C7" w:rsidRPr="0006217B" w:rsidRDefault="001A26F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1199" w:type="dxa"/>
            <w:vAlign w:val="center"/>
          </w:tcPr>
          <w:p w14:paraId="6915A0F2" w14:textId="2E8DCA4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N(128)</w:t>
            </w:r>
          </w:p>
        </w:tc>
        <w:tc>
          <w:tcPr>
            <w:tcW w:w="1211" w:type="dxa"/>
            <w:vAlign w:val="center"/>
          </w:tcPr>
          <w:p w14:paraId="7DCC5A86" w14:textId="1095C2C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B9B520" w14:textId="5C5E6D5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"522112******1621"</w:t>
            </w:r>
          </w:p>
        </w:tc>
      </w:tr>
      <w:tr w:rsidR="004B19C7" w:rsidRPr="0006217B" w14:paraId="64F0DA0B" w14:textId="77777777" w:rsidTr="004E4C97">
        <w:tblPrEx>
          <w:jc w:val="left"/>
        </w:tblPrEx>
        <w:tc>
          <w:tcPr>
            <w:tcW w:w="1026" w:type="dxa"/>
            <w:vMerge/>
          </w:tcPr>
          <w:p w14:paraId="3FFA45F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F5B41BD" w14:textId="2D947D2A"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issrId</w:t>
            </w:r>
          </w:p>
        </w:tc>
        <w:tc>
          <w:tcPr>
            <w:tcW w:w="1604" w:type="dxa"/>
            <w:vAlign w:val="center"/>
          </w:tcPr>
          <w:p w14:paraId="6AF5D928" w14:textId="647E9E95"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Issuer ID</w:t>
            </w:r>
          </w:p>
        </w:tc>
        <w:tc>
          <w:tcPr>
            <w:tcW w:w="2297" w:type="dxa"/>
            <w:vAlign w:val="center"/>
          </w:tcPr>
          <w:p w14:paraId="7498CA24" w14:textId="27F60095" w:rsidR="004B19C7" w:rsidRPr="0006217B" w:rsidRDefault="0005060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Issuer Identifie</w:t>
            </w:r>
            <w:r w:rsidR="00531255" w:rsidRPr="0006217B">
              <w:rPr>
                <w:rFonts w:asciiTheme="minorHAnsi" w:eastAsiaTheme="minorHAnsi" w:hAnsiTheme="minorHAnsi" w:hint="eastAsia"/>
                <w:color w:val="767676"/>
                <w:spacing w:val="-6"/>
                <w:sz w:val="21"/>
                <w:szCs w:val="21"/>
              </w:rPr>
              <w:t>r</w:t>
            </w:r>
            <w:r w:rsidR="00531255" w:rsidRPr="0006217B">
              <w:rPr>
                <w:rFonts w:asciiTheme="minorHAnsi" w:eastAsiaTheme="minorHAnsi" w:hAnsiTheme="minorHAnsi"/>
                <w:color w:val="767676"/>
                <w:spacing w:val="-6"/>
                <w:sz w:val="21"/>
                <w:szCs w:val="21"/>
              </w:rPr>
              <w:t xml:space="preserve"> </w:t>
            </w:r>
            <w:r w:rsidR="00531255"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00531255" w:rsidRPr="0006217B">
              <w:rPr>
                <w:rFonts w:asciiTheme="minorHAnsi" w:eastAsiaTheme="minorHAnsi" w:hAnsiTheme="minorHAnsi" w:hint="eastAsia"/>
                <w:color w:val="767676"/>
                <w:spacing w:val="-6"/>
                <w:sz w:val="21"/>
                <w:szCs w:val="21"/>
              </w:rPr>
              <w:t>Credit Card Identifier</w:t>
            </w:r>
            <w:r w:rsidR="004B19C7" w:rsidRPr="0006217B">
              <w:rPr>
                <w:rFonts w:asciiTheme="minorHAnsi" w:eastAsiaTheme="minorHAnsi" w:hAnsiTheme="minorHAnsi"/>
                <w:color w:val="767676"/>
                <w:spacing w:val="-6"/>
                <w:sz w:val="21"/>
                <w:szCs w:val="21"/>
              </w:rPr>
              <w:t>] </w:t>
            </w:r>
          </w:p>
        </w:tc>
        <w:tc>
          <w:tcPr>
            <w:tcW w:w="1199" w:type="dxa"/>
            <w:vAlign w:val="center"/>
          </w:tcPr>
          <w:p w14:paraId="248FB599" w14:textId="08A8570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A(64)</w:t>
            </w:r>
          </w:p>
        </w:tc>
        <w:tc>
          <w:tcPr>
            <w:tcW w:w="1211" w:type="dxa"/>
            <w:vAlign w:val="center"/>
          </w:tcPr>
          <w:p w14:paraId="3836856D" w14:textId="3D1E83A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A96E15" w14:textId="56AE542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"HDC"</w:t>
            </w:r>
          </w:p>
        </w:tc>
      </w:tr>
      <w:tr w:rsidR="004B19C7" w:rsidRPr="0006217B" w14:paraId="4299DB0A" w14:textId="77777777" w:rsidTr="004E4C97">
        <w:tblPrEx>
          <w:jc w:val="left"/>
        </w:tblPrEx>
        <w:tc>
          <w:tcPr>
            <w:tcW w:w="1026" w:type="dxa"/>
            <w:vMerge/>
          </w:tcPr>
          <w:p w14:paraId="06E9BD9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01B7C1C" w14:textId="78DFEB08"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cardNm</w:t>
            </w:r>
          </w:p>
        </w:tc>
        <w:tc>
          <w:tcPr>
            <w:tcW w:w="1604" w:type="dxa"/>
            <w:vAlign w:val="center"/>
          </w:tcPr>
          <w:p w14:paraId="49751CBB" w14:textId="5F471555"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Company Name</w:t>
            </w:r>
          </w:p>
        </w:tc>
        <w:tc>
          <w:tcPr>
            <w:tcW w:w="2297" w:type="dxa"/>
            <w:vAlign w:val="center"/>
          </w:tcPr>
          <w:p w14:paraId="2CDC149E" w14:textId="5BF400A5" w:rsidR="004B19C7" w:rsidRPr="0006217B" w:rsidRDefault="0053125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Company Name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w:t>
            </w:r>
            <w:r w:rsidR="0035675C" w:rsidRPr="0006217B">
              <w:rPr>
                <w:rFonts w:asciiTheme="minorHAnsi" w:eastAsiaTheme="minorHAnsi" w:hAnsiTheme="minorHAnsi" w:hint="eastAsia"/>
                <w:color w:val="767676"/>
                <w:spacing w:val="-6"/>
                <w:sz w:val="21"/>
                <w:szCs w:val="21"/>
              </w:rPr>
              <w:t>fi</w:t>
            </w:r>
            <w:r w:rsidRPr="0006217B">
              <w:rPr>
                <w:rFonts w:asciiTheme="minorHAnsi" w:eastAsiaTheme="minorHAnsi" w:hAnsiTheme="minorHAnsi" w:hint="eastAsia"/>
                <w:color w:val="767676"/>
                <w:spacing w:val="-6"/>
                <w:sz w:val="21"/>
                <w:szCs w:val="21"/>
              </w:rPr>
              <w:t>er</w:t>
            </w:r>
            <w:r w:rsidR="004B19C7" w:rsidRPr="0006217B">
              <w:rPr>
                <w:rFonts w:asciiTheme="minorHAnsi" w:eastAsiaTheme="minorHAnsi" w:hAnsiTheme="minorHAnsi"/>
                <w:color w:val="767676"/>
                <w:spacing w:val="-6"/>
                <w:sz w:val="21"/>
                <w:szCs w:val="21"/>
              </w:rPr>
              <w:t>]</w:t>
            </w:r>
          </w:p>
        </w:tc>
        <w:tc>
          <w:tcPr>
            <w:tcW w:w="1199" w:type="dxa"/>
            <w:vAlign w:val="center"/>
          </w:tcPr>
          <w:p w14:paraId="120FAD58" w14:textId="509B834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AH(20)</w:t>
            </w:r>
          </w:p>
        </w:tc>
        <w:tc>
          <w:tcPr>
            <w:tcW w:w="1211" w:type="dxa"/>
            <w:vAlign w:val="center"/>
          </w:tcPr>
          <w:p w14:paraId="7E79C86E" w14:textId="7907939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0B1E65" w14:textId="5308687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5739E" w:rsidRPr="0006217B">
              <w:rPr>
                <w:rFonts w:asciiTheme="minorHAnsi" w:eastAsiaTheme="minorHAnsi" w:hAnsiTheme="minorHAnsi" w:hint="eastAsia"/>
                <w:color w:val="767676"/>
                <w:spacing w:val="-6"/>
                <w:sz w:val="21"/>
                <w:szCs w:val="21"/>
              </w:rPr>
              <w:t>Hyundai</w:t>
            </w:r>
            <w:r w:rsidRPr="0006217B">
              <w:rPr>
                <w:rFonts w:asciiTheme="minorHAnsi" w:eastAsiaTheme="minorHAnsi" w:hAnsiTheme="minorHAnsi"/>
                <w:color w:val="767676"/>
                <w:spacing w:val="-6"/>
                <w:sz w:val="21"/>
                <w:szCs w:val="21"/>
              </w:rPr>
              <w:t>"</w:t>
            </w:r>
          </w:p>
        </w:tc>
      </w:tr>
      <w:tr w:rsidR="004B19C7" w:rsidRPr="0006217B" w14:paraId="5CF3382C" w14:textId="77777777" w:rsidTr="004E4C97">
        <w:tblPrEx>
          <w:jc w:val="left"/>
        </w:tblPrEx>
        <w:tc>
          <w:tcPr>
            <w:tcW w:w="1026" w:type="dxa"/>
            <w:vMerge/>
          </w:tcPr>
          <w:p w14:paraId="2374DA03"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4DC7496" w14:textId="1DA2125A"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cardKind</w:t>
            </w:r>
          </w:p>
        </w:tc>
        <w:tc>
          <w:tcPr>
            <w:tcW w:w="1604" w:type="dxa"/>
            <w:vAlign w:val="center"/>
          </w:tcPr>
          <w:p w14:paraId="287193FB" w14:textId="6F466E89"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 Name</w:t>
            </w:r>
          </w:p>
        </w:tc>
        <w:tc>
          <w:tcPr>
            <w:tcW w:w="2297" w:type="dxa"/>
            <w:vAlign w:val="center"/>
          </w:tcPr>
          <w:p w14:paraId="2846D6D5" w14:textId="11337A02" w:rsidR="004B19C7" w:rsidRPr="0006217B" w:rsidRDefault="0053125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w:t>
            </w:r>
            <w:r w:rsidR="0035675C" w:rsidRPr="0006217B">
              <w:rPr>
                <w:rFonts w:asciiTheme="minorHAnsi" w:eastAsiaTheme="minorHAnsi" w:hAnsiTheme="minorHAnsi" w:hint="eastAsia"/>
                <w:color w:val="767676"/>
                <w:spacing w:val="-6"/>
                <w:sz w:val="21"/>
                <w:szCs w:val="21"/>
              </w:rPr>
              <w:t>r</w:t>
            </w:r>
            <w:r w:rsidR="004B19C7" w:rsidRPr="0006217B">
              <w:rPr>
                <w:rFonts w:asciiTheme="minorHAnsi" w:eastAsiaTheme="minorHAnsi" w:hAnsiTheme="minorHAnsi"/>
                <w:color w:val="767676"/>
                <w:spacing w:val="-6"/>
                <w:sz w:val="21"/>
                <w:szCs w:val="21"/>
              </w:rPr>
              <w:t>] </w:t>
            </w:r>
          </w:p>
        </w:tc>
        <w:tc>
          <w:tcPr>
            <w:tcW w:w="1199" w:type="dxa"/>
            <w:vAlign w:val="center"/>
          </w:tcPr>
          <w:p w14:paraId="40AC6A44" w14:textId="013BFA2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31759815" w14:textId="74F901F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582E41" w14:textId="6E03328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5739E" w:rsidRPr="0006217B">
              <w:rPr>
                <w:rFonts w:asciiTheme="minorHAnsi" w:eastAsiaTheme="minorHAnsi" w:hAnsiTheme="minorHAnsi" w:hint="eastAsia"/>
                <w:color w:val="767676"/>
                <w:spacing w:val="-6"/>
                <w:sz w:val="21"/>
                <w:szCs w:val="21"/>
              </w:rPr>
              <w:t>Hyundai Master Individual</w:t>
            </w:r>
            <w:r w:rsidRPr="0006217B">
              <w:rPr>
                <w:rFonts w:asciiTheme="minorHAnsi" w:eastAsiaTheme="minorHAnsi" w:hAnsiTheme="minorHAnsi"/>
                <w:color w:val="767676"/>
                <w:spacing w:val="-6"/>
                <w:sz w:val="21"/>
                <w:szCs w:val="21"/>
              </w:rPr>
              <w:t>"</w:t>
            </w:r>
          </w:p>
        </w:tc>
      </w:tr>
      <w:tr w:rsidR="004B19C7" w:rsidRPr="0006217B" w14:paraId="6713AEB3" w14:textId="77777777" w:rsidTr="004E4C97">
        <w:tblPrEx>
          <w:jc w:val="left"/>
        </w:tblPrEx>
        <w:tc>
          <w:tcPr>
            <w:tcW w:w="1026" w:type="dxa"/>
            <w:vMerge/>
          </w:tcPr>
          <w:p w14:paraId="79BED18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8798801" w14:textId="4A450A4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5963655B" w14:textId="448CCAB6"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5534297A" w14:textId="4FB441E5" w:rsidR="004B19C7" w:rsidRPr="0006217B" w:rsidRDefault="0035675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Billkey response </w:t>
            </w:r>
            <w:r w:rsidR="00EB01C4" w:rsidRPr="0006217B">
              <w:rPr>
                <w:rFonts w:asciiTheme="minorHAnsi" w:eastAsiaTheme="minorHAnsi" w:hAnsiTheme="minorHAnsi" w:hint="eastAsia"/>
                <w:color w:val="767676"/>
                <w:spacing w:val="-6"/>
                <w:sz w:val="21"/>
                <w:szCs w:val="21"/>
              </w:rPr>
              <w:t>if</w:t>
            </w:r>
            <w:r w:rsidRPr="0006217B">
              <w:rPr>
                <w:rFonts w:asciiTheme="minorHAnsi" w:eastAsiaTheme="minorHAnsi" w:hAnsiTheme="minorHAnsi" w:hint="eastAsia"/>
                <w:color w:val="767676"/>
                <w:spacing w:val="-6"/>
                <w:sz w:val="21"/>
                <w:szCs w:val="21"/>
              </w:rPr>
              <w:t xml:space="preserve"> Issuance Request is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Y</w:t>
            </w:r>
            <w:r w:rsidRPr="0006217B">
              <w:rPr>
                <w:rFonts w:asciiTheme="minorHAnsi" w:eastAsiaTheme="minorHAnsi" w:hAnsiTheme="minorHAnsi"/>
                <w:color w:val="767676"/>
                <w:spacing w:val="-6"/>
                <w:sz w:val="21"/>
                <w:szCs w:val="21"/>
              </w:rPr>
              <w:t>”</w:t>
            </w:r>
          </w:p>
        </w:tc>
        <w:tc>
          <w:tcPr>
            <w:tcW w:w="1199" w:type="dxa"/>
            <w:vAlign w:val="center"/>
          </w:tcPr>
          <w:p w14:paraId="4D2809DB" w14:textId="4A6D880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40EFCEA" w14:textId="6707B64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095522" w14:textId="2DE89DC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"SBILL_PGCAnxca_ks_gu20222609990921093117"</w:t>
            </w:r>
          </w:p>
        </w:tc>
      </w:tr>
    </w:tbl>
    <w:p w14:paraId="7921EF73" w14:textId="77777777" w:rsidR="00923219" w:rsidRPr="0006217B" w:rsidRDefault="00923219" w:rsidP="00923219">
      <w:pPr>
        <w:pStyle w:val="cq11"/>
        <w:ind w:left="440"/>
        <w:rPr>
          <w:rFonts w:asciiTheme="minorHAnsi" w:eastAsiaTheme="minorHAnsi" w:hAnsiTheme="minorHAnsi"/>
        </w:rPr>
      </w:pPr>
    </w:p>
    <w:p w14:paraId="25EC1A98" w14:textId="77777777" w:rsidR="00D56FA0" w:rsidRPr="0006217B" w:rsidRDefault="00B110C6">
      <w:pPr>
        <w:pStyle w:val="2"/>
        <w:rPr>
          <w:rFonts w:asciiTheme="minorHAnsi" w:eastAsiaTheme="minorHAnsi" w:hAnsiTheme="minorHAnsi"/>
        </w:rPr>
      </w:pPr>
      <w:bookmarkStart w:id="45" w:name="_Toc17204345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45"/>
    </w:p>
    <w:tbl>
      <w:tblPr>
        <w:tblStyle w:val="a7"/>
        <w:tblW w:w="0" w:type="auto"/>
        <w:tblInd w:w="440" w:type="dxa"/>
        <w:tblLook w:val="04A0" w:firstRow="1" w:lastRow="0" w:firstColumn="1" w:lastColumn="0" w:noHBand="0" w:noVBand="1"/>
      </w:tblPr>
      <w:tblGrid>
        <w:gridCol w:w="1965"/>
        <w:gridCol w:w="7655"/>
      </w:tblGrid>
      <w:tr w:rsidR="00487430" w:rsidRPr="0006217B" w14:paraId="782001DC" w14:textId="77777777" w:rsidTr="001A1637">
        <w:tc>
          <w:tcPr>
            <w:tcW w:w="1965" w:type="dxa"/>
            <w:shd w:val="clear" w:color="auto" w:fill="D9D9D9" w:themeFill="background1" w:themeFillShade="D9"/>
          </w:tcPr>
          <w:p w14:paraId="6DC510F5"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C287BBE"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156EACBC" w14:textId="77777777" w:rsidTr="001A1637">
        <w:tc>
          <w:tcPr>
            <w:tcW w:w="1965" w:type="dxa"/>
            <w:vAlign w:val="center"/>
          </w:tcPr>
          <w:p w14:paraId="7EF44CF4"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7D392C8A"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color w:val="FF0000"/>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51E572DA" w14:textId="77777777" w:rsidR="00487430" w:rsidRPr="0006217B" w:rsidRDefault="00487430" w:rsidP="00487430">
      <w:pPr>
        <w:pStyle w:val="cq11"/>
        <w:ind w:left="440"/>
        <w:rPr>
          <w:rFonts w:asciiTheme="minorHAnsi" w:eastAsiaTheme="minorHAnsi" w:hAnsiTheme="minorHAnsi"/>
        </w:rPr>
      </w:pPr>
    </w:p>
    <w:p w14:paraId="6A73E4C4" w14:textId="77777777" w:rsidR="00E61C75" w:rsidRPr="0006217B" w:rsidRDefault="005758C5">
      <w:pPr>
        <w:pStyle w:val="1"/>
        <w:rPr>
          <w:rFonts w:asciiTheme="minorHAnsi" w:eastAsiaTheme="minorHAnsi" w:hAnsiTheme="minorHAnsi"/>
        </w:rPr>
      </w:pPr>
      <w:bookmarkStart w:id="46" w:name="_Toc172043453"/>
      <w:r w:rsidRPr="0006217B">
        <w:rPr>
          <w:rFonts w:asciiTheme="minorHAnsi" w:eastAsiaTheme="minorHAnsi" w:hAnsiTheme="minorHAnsi" w:hint="eastAsia"/>
        </w:rPr>
        <w:lastRenderedPageBreak/>
        <w:t>Credit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Billkey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46"/>
    </w:p>
    <w:tbl>
      <w:tblPr>
        <w:tblStyle w:val="a7"/>
        <w:tblW w:w="0" w:type="auto"/>
        <w:tblInd w:w="440" w:type="dxa"/>
        <w:tblLook w:val="04A0" w:firstRow="1" w:lastRow="0" w:firstColumn="1" w:lastColumn="0" w:noHBand="0" w:noVBand="1"/>
      </w:tblPr>
      <w:tblGrid>
        <w:gridCol w:w="10026"/>
      </w:tblGrid>
      <w:tr w:rsidR="00F5209C" w:rsidRPr="0006217B" w14:paraId="109F0E28" w14:textId="77777777" w:rsidTr="00F5209C">
        <w:tc>
          <w:tcPr>
            <w:tcW w:w="10456" w:type="dxa"/>
            <w:tcBorders>
              <w:top w:val="nil"/>
              <w:left w:val="nil"/>
              <w:bottom w:val="nil"/>
              <w:right w:val="nil"/>
            </w:tcBorders>
            <w:shd w:val="clear" w:color="auto" w:fill="DEEAF6" w:themeFill="accent1" w:themeFillTint="33"/>
          </w:tcPr>
          <w:p w14:paraId="7B1C2FA8" w14:textId="77777777" w:rsidR="00F5209C" w:rsidRPr="0006217B" w:rsidRDefault="00F5209C" w:rsidP="00F5209C">
            <w:pPr>
              <w:pStyle w:val="cq11"/>
              <w:ind w:leftChars="0" w:left="1240"/>
              <w:rPr>
                <w:rFonts w:asciiTheme="minorHAnsi" w:eastAsiaTheme="minorHAnsi" w:hAnsiTheme="minorHAnsi"/>
              </w:rPr>
            </w:pPr>
          </w:p>
          <w:p w14:paraId="035D34EC" w14:textId="77777777" w:rsidR="00F5209C" w:rsidRPr="0006217B" w:rsidRDefault="00F5209C" w:rsidP="00F5209C">
            <w:pPr>
              <w:pStyle w:val="cq11"/>
              <w:numPr>
                <w:ilvl w:val="0"/>
                <w:numId w:val="18"/>
              </w:numPr>
              <w:ind w:leftChars="0"/>
              <w:rPr>
                <w:rFonts w:asciiTheme="minorHAnsi" w:eastAsiaTheme="minorHAnsi" w:hAnsiTheme="minorHAnsi"/>
              </w:rPr>
            </w:pPr>
            <w:r w:rsidRPr="0006217B">
              <w:rPr>
                <w:rFonts w:asciiTheme="minorHAnsi" w:eastAsiaTheme="minorHAnsi" w:hAnsiTheme="minorHAnsi"/>
              </w:rPr>
              <w:t>An API for making payment with Billkey given through Credit Card Payment API or Billkey Issuing API.</w:t>
            </w:r>
          </w:p>
          <w:p w14:paraId="29C40300" w14:textId="77777777" w:rsidR="00F5209C" w:rsidRPr="0006217B" w:rsidRDefault="00F5209C" w:rsidP="00F5209C">
            <w:pPr>
              <w:pStyle w:val="cq11"/>
              <w:numPr>
                <w:ilvl w:val="0"/>
                <w:numId w:val="18"/>
              </w:numPr>
              <w:ind w:leftChars="0"/>
              <w:rPr>
                <w:rFonts w:asciiTheme="minorHAnsi" w:eastAsiaTheme="minorHAnsi" w:hAnsiTheme="minorHAnsi"/>
              </w:rPr>
            </w:pPr>
            <w:r w:rsidRPr="0006217B">
              <w:rPr>
                <w:rFonts w:asciiTheme="minorHAnsi" w:eastAsiaTheme="minorHAnsi" w:hAnsiTheme="minorHAnsi"/>
              </w:rPr>
              <w:t>Billkey service requires a separate application through your sales representative.</w:t>
            </w:r>
          </w:p>
          <w:p w14:paraId="5FB3D27E" w14:textId="77777777" w:rsidR="00F5209C" w:rsidRPr="0006217B" w:rsidRDefault="00F5209C" w:rsidP="00F5209C">
            <w:pPr>
              <w:pStyle w:val="cq11"/>
              <w:ind w:leftChars="0" w:left="1240"/>
              <w:rPr>
                <w:rFonts w:asciiTheme="minorHAnsi" w:eastAsiaTheme="minorHAnsi" w:hAnsiTheme="minorHAnsi"/>
              </w:rPr>
            </w:pPr>
          </w:p>
        </w:tc>
      </w:tr>
    </w:tbl>
    <w:p w14:paraId="40EEDAF7" w14:textId="77777777" w:rsidR="00F5209C" w:rsidRPr="0006217B" w:rsidRDefault="00F5209C" w:rsidP="00F5209C">
      <w:pPr>
        <w:pStyle w:val="cq11"/>
        <w:ind w:left="440"/>
        <w:rPr>
          <w:rFonts w:asciiTheme="minorHAnsi" w:eastAsiaTheme="minorHAnsi" w:hAnsiTheme="minorHAnsi"/>
        </w:rPr>
      </w:pPr>
    </w:p>
    <w:p w14:paraId="265305AE" w14:textId="77777777" w:rsidR="00F5209C" w:rsidRPr="0006217B" w:rsidRDefault="005758C5" w:rsidP="00F5209C">
      <w:pPr>
        <w:pStyle w:val="2"/>
        <w:rPr>
          <w:rFonts w:asciiTheme="minorHAnsi" w:eastAsiaTheme="minorHAnsi" w:hAnsiTheme="minorHAnsi"/>
        </w:rPr>
      </w:pPr>
      <w:bookmarkStart w:id="47" w:name="_Toc17204345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47"/>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28929223" w14:textId="77777777" w:rsidTr="00923219">
        <w:trPr>
          <w:jc w:val="center"/>
        </w:trPr>
        <w:tc>
          <w:tcPr>
            <w:tcW w:w="2053" w:type="dxa"/>
            <w:gridSpan w:val="2"/>
            <w:shd w:val="clear" w:color="auto" w:fill="D9D9D9" w:themeFill="background1" w:themeFillShade="D9"/>
            <w:vAlign w:val="center"/>
          </w:tcPr>
          <w:p w14:paraId="5A0DB6C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B29F6F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3F33EAF"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5B8B62F"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A32179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EBFF8F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5BFC26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42BEF8DD" w14:textId="77777777" w:rsidTr="00923219">
        <w:trPr>
          <w:jc w:val="center"/>
        </w:trPr>
        <w:tc>
          <w:tcPr>
            <w:tcW w:w="1026" w:type="dxa"/>
            <w:vMerge w:val="restart"/>
            <w:vAlign w:val="center"/>
          </w:tcPr>
          <w:p w14:paraId="19FD0795" w14:textId="1DF00710" w:rsidR="00751805" w:rsidRPr="0006217B" w:rsidRDefault="004B19C7" w:rsidP="00751805">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B18A1D1"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1B049BBB"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p>
        </w:tc>
        <w:tc>
          <w:tcPr>
            <w:tcW w:w="2297" w:type="dxa"/>
            <w:vAlign w:val="center"/>
          </w:tcPr>
          <w:p w14:paraId="1AD70F61"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p>
          <w:p w14:paraId="4775C9CA"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nxca_ks_gu:</w:t>
            </w:r>
            <w:r w:rsidR="0088744C" w:rsidRPr="0006217B">
              <w:rPr>
                <w:rFonts w:asciiTheme="minorHAnsi" w:eastAsiaTheme="minorHAnsi" w:hAnsiTheme="minorHAnsi" w:hint="eastAsia"/>
              </w:rPr>
              <w:t xml:space="preserve"> Old authentication</w:t>
            </w:r>
          </w:p>
          <w:p w14:paraId="0CCB2426" w14:textId="77777777" w:rsidR="00751805" w:rsidRPr="0006217B" w:rsidRDefault="00751805" w:rsidP="0088744C">
            <w:pPr>
              <w:pStyle w:val="cq11"/>
              <w:ind w:leftChars="0" w:left="0"/>
              <w:jc w:val="both"/>
              <w:rPr>
                <w:rFonts w:asciiTheme="minorHAnsi" w:eastAsiaTheme="minorHAnsi" w:hAnsiTheme="minorHAnsi"/>
              </w:rPr>
            </w:pPr>
            <w:r w:rsidRPr="0006217B">
              <w:rPr>
                <w:rFonts w:asciiTheme="minorHAnsi" w:eastAsiaTheme="minorHAnsi" w:hAnsiTheme="minorHAnsi" w:hint="eastAsia"/>
              </w:rPr>
              <w:t>nxca_jt_bi:</w:t>
            </w:r>
            <w:r w:rsidR="0088744C" w:rsidRPr="0006217B">
              <w:rPr>
                <w:rFonts w:asciiTheme="minorHAnsi" w:eastAsiaTheme="minorHAnsi" w:hAnsiTheme="minorHAnsi" w:hint="eastAsia"/>
              </w:rPr>
              <w:t xml:space="preserve"> </w:t>
            </w:r>
            <w:r w:rsidR="0088744C" w:rsidRPr="0006217B">
              <w:rPr>
                <w:rFonts w:asciiTheme="minorHAnsi" w:eastAsiaTheme="minorHAnsi" w:hAnsiTheme="minorHAnsi"/>
              </w:rPr>
              <w:t>Non authentication</w:t>
            </w:r>
          </w:p>
        </w:tc>
        <w:tc>
          <w:tcPr>
            <w:tcW w:w="1199" w:type="dxa"/>
            <w:vAlign w:val="center"/>
          </w:tcPr>
          <w:p w14:paraId="68369082"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1052A8BE"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E202883"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"nxca_jt_bi"</w:t>
            </w:r>
          </w:p>
        </w:tc>
      </w:tr>
      <w:tr w:rsidR="004F662B" w:rsidRPr="0006217B" w14:paraId="2B242B1D" w14:textId="77777777" w:rsidTr="00923219">
        <w:trPr>
          <w:jc w:val="center"/>
        </w:trPr>
        <w:tc>
          <w:tcPr>
            <w:tcW w:w="1026" w:type="dxa"/>
            <w:vMerge/>
            <w:vAlign w:val="center"/>
          </w:tcPr>
          <w:p w14:paraId="335E16DE"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BA021A8" w14:textId="1AB8F0E8"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0938102A" w14:textId="2781421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6D0BE79" w14:textId="0CA110C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1281008" w14:textId="3DD3D8E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8FBE837" w14:textId="0335926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082946" w14:textId="6550C96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2D2AF486" w14:textId="77777777" w:rsidTr="00923219">
        <w:trPr>
          <w:jc w:val="center"/>
        </w:trPr>
        <w:tc>
          <w:tcPr>
            <w:tcW w:w="1026" w:type="dxa"/>
            <w:vMerge/>
            <w:vAlign w:val="center"/>
          </w:tcPr>
          <w:p w14:paraId="2596B25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1451717" w14:textId="4A4906D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939283" w14:textId="0D6C4F0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2689E88" w14:textId="1AFB0ED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2969376" w14:textId="26F6C60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5A3D75C" w14:textId="6416AFA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898E74" w14:textId="5C7F707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29FAB5D7" w14:textId="77777777" w:rsidTr="00923219">
        <w:trPr>
          <w:jc w:val="center"/>
        </w:trPr>
        <w:tc>
          <w:tcPr>
            <w:tcW w:w="1026" w:type="dxa"/>
            <w:vMerge/>
            <w:vAlign w:val="center"/>
          </w:tcPr>
          <w:p w14:paraId="63F3803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F8B698C" w14:textId="66D294F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25CDAFA" w14:textId="2BF396B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F498EB8" w14:textId="5B58F71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3F52A3E" w14:textId="5350704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1F62810A" w14:textId="4FEFCA5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FD217E" w14:textId="3DE7463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B19C7" w:rsidRPr="0006217B" w14:paraId="7AEB8A88" w14:textId="77777777" w:rsidTr="004E4C97">
        <w:tblPrEx>
          <w:jc w:val="left"/>
        </w:tblPrEx>
        <w:tc>
          <w:tcPr>
            <w:tcW w:w="1026" w:type="dxa"/>
            <w:vMerge/>
          </w:tcPr>
          <w:p w14:paraId="121ED57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43F11B30" w14:textId="5E84E9F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13ACE72B" w14:textId="17129740"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B2D1138" w14:textId="6CE1F875"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AFA7ED1" w14:textId="2D0CE0F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36DFD9F0" w14:textId="621E907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B8A700" w14:textId="1DC17FD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5DBB70BB" w14:textId="77777777" w:rsidTr="004E4C97">
        <w:tblPrEx>
          <w:jc w:val="left"/>
        </w:tblPrEx>
        <w:tc>
          <w:tcPr>
            <w:tcW w:w="1026" w:type="dxa"/>
            <w:vMerge/>
          </w:tcPr>
          <w:p w14:paraId="392E73F3"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46230486" w14:textId="2B5F2F14"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8715AF3" w14:textId="5761F098" w:rsidR="004B19C7" w:rsidRPr="0006217B" w:rsidRDefault="003C2EA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FBB070D" w14:textId="21C73658" w:rsidR="004B19C7" w:rsidRPr="0006217B" w:rsidRDefault="005317C2"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50A5159" w14:textId="45FB735E"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77DF6BB7" w14:textId="5A85A694"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344803" w14:textId="545455E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C41696" w:rsidRPr="0006217B" w14:paraId="786A1C54" w14:textId="77777777" w:rsidTr="004E4C97">
        <w:tblPrEx>
          <w:jc w:val="left"/>
        </w:tblPrEx>
        <w:tc>
          <w:tcPr>
            <w:tcW w:w="1026" w:type="dxa"/>
            <w:vMerge/>
          </w:tcPr>
          <w:p w14:paraId="7AE0A75F"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1781E7DE" w14:textId="42706C7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DA8E8F7" w14:textId="407062CB"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3FE4A37" w14:textId="1DE2CEA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D71C478" w14:textId="0B02ECB8"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08B1B0B" w14:textId="0A401521"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993A9C" w14:textId="5777550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C41696" w:rsidRPr="0006217B" w14:paraId="19BDFAF7" w14:textId="77777777" w:rsidTr="004E4C97">
        <w:tblPrEx>
          <w:jc w:val="left"/>
        </w:tblPrEx>
        <w:tc>
          <w:tcPr>
            <w:tcW w:w="1026" w:type="dxa"/>
            <w:vMerge/>
          </w:tcPr>
          <w:p w14:paraId="19CDC26C"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05A85F1D" w14:textId="1804BBD1"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7557FA7" w14:textId="4F54B355"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160EF247" w14:textId="08BDE98A"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67141A4" w14:textId="3E51EC70"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1F02517" w14:textId="67E84905"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CBCE82" w14:textId="554637D5"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05373831" w14:textId="77777777" w:rsidTr="004E4C97">
        <w:tblPrEx>
          <w:jc w:val="left"/>
        </w:tblPrEx>
        <w:tc>
          <w:tcPr>
            <w:tcW w:w="1026" w:type="dxa"/>
            <w:vMerge/>
          </w:tcPr>
          <w:p w14:paraId="28518FE0"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5C095C6A" w14:textId="01D8B941"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E2B38C1" w14:textId="5708DD1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0B2D33AF" w14:textId="418BC78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602485E2" w14:textId="1103B0EB"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431099D" w14:textId="55A6DF44"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4AB610" w14:textId="7DD020D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1F7FCB0A" w14:textId="77777777" w:rsidTr="004E4C97">
        <w:tblPrEx>
          <w:jc w:val="left"/>
        </w:tblPrEx>
        <w:tc>
          <w:tcPr>
            <w:tcW w:w="1026" w:type="dxa"/>
            <w:vMerge/>
          </w:tcPr>
          <w:p w14:paraId="32736201"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F838EAB" w14:textId="3489FDCE"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4504E27B" w14:textId="35A397C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00863F54" w:rsidRPr="0006217B">
              <w:rPr>
                <w:rFonts w:asciiTheme="minorHAnsi" w:eastAsiaTheme="minorHAnsi" w:hAnsiTheme="minorHAnsi" w:hint="eastAsia"/>
                <w:color w:val="767676"/>
                <w:spacing w:val="-6"/>
                <w:sz w:val="21"/>
                <w:szCs w:val="21"/>
              </w:rPr>
              <w:t>Classification</w:t>
            </w:r>
          </w:p>
        </w:tc>
        <w:tc>
          <w:tcPr>
            <w:tcW w:w="2297" w:type="dxa"/>
            <w:vAlign w:val="center"/>
          </w:tcPr>
          <w:p w14:paraId="2EE78801" w14:textId="77777777" w:rsidR="00863F54" w:rsidRPr="0006217B" w:rsidRDefault="004B19C7" w:rsidP="004B19C7">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00863F54" w:rsidRPr="0006217B">
              <w:rPr>
                <w:rFonts w:asciiTheme="minorHAnsi" w:eastAsiaTheme="minorHAnsi" w:hAnsiTheme="minorHAnsi" w:hint="eastAsia"/>
                <w:color w:val="767676"/>
                <w:spacing w:val="-6"/>
                <w:sz w:val="21"/>
                <w:szCs w:val="21"/>
              </w:rPr>
              <w:t>Others</w:t>
            </w:r>
          </w:p>
          <w:p w14:paraId="6771508A" w14:textId="46CB8B97" w:rsidR="004B19C7" w:rsidRPr="0006217B" w:rsidRDefault="00863F5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012B9F65" w14:textId="399B576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018E9054" w14:textId="1774008E"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43A78E" w14:textId="5845F2A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A26F4" w:rsidRPr="0006217B" w14:paraId="75D028C8" w14:textId="77777777" w:rsidTr="004E4C97">
        <w:tblPrEx>
          <w:jc w:val="left"/>
        </w:tblPrEx>
        <w:tc>
          <w:tcPr>
            <w:tcW w:w="1026" w:type="dxa"/>
            <w:vMerge w:val="restart"/>
          </w:tcPr>
          <w:p w14:paraId="049CFEB3" w14:textId="77777777" w:rsidR="001A26F4" w:rsidRPr="0006217B" w:rsidRDefault="001A26F4" w:rsidP="001A26F4">
            <w:pPr>
              <w:pStyle w:val="cq11"/>
              <w:ind w:leftChars="0" w:left="0"/>
              <w:rPr>
                <w:rFonts w:asciiTheme="minorHAnsi" w:eastAsiaTheme="minorHAnsi" w:hAnsiTheme="minorHAnsi"/>
              </w:rPr>
            </w:pPr>
          </w:p>
        </w:tc>
        <w:tc>
          <w:tcPr>
            <w:tcW w:w="1027" w:type="dxa"/>
            <w:vAlign w:val="center"/>
          </w:tcPr>
          <w:p w14:paraId="15E3D81F" w14:textId="03445C06"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0E6CE7D" w14:textId="55EF5A92"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5C18323"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18C7837" w14:textId="1BD0C390"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54EC918C" w14:textId="0346EB36"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2989136" w14:textId="4AAE6F3D"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0786EF" w14:textId="715E61E7"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572A34" w:rsidRPr="0006217B" w14:paraId="03FCCDF3" w14:textId="77777777" w:rsidTr="004E4C97">
        <w:tblPrEx>
          <w:jc w:val="left"/>
        </w:tblPrEx>
        <w:tc>
          <w:tcPr>
            <w:tcW w:w="1026" w:type="dxa"/>
            <w:vMerge/>
          </w:tcPr>
          <w:p w14:paraId="4DB97612"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5EF37338" w14:textId="1AA8FB89"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3C980DA6" w14:textId="0B050F2D"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30507F22" w14:textId="14C88C9F"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1B2A0F6C" w14:textId="7D1CE9CA"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379E746E" w14:textId="4D3C65CE"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E583C4" w14:textId="0DA3FD45"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74E1D"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572A34" w:rsidRPr="0006217B" w14:paraId="1ACC74A8" w14:textId="77777777" w:rsidTr="004E4C97">
        <w:tblPrEx>
          <w:jc w:val="left"/>
        </w:tblPrEx>
        <w:tc>
          <w:tcPr>
            <w:tcW w:w="1026" w:type="dxa"/>
            <w:vMerge/>
          </w:tcPr>
          <w:p w14:paraId="14758B4B"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7C6D6F92" w14:textId="30D07191"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0D5E1E24" w14:textId="43F5663E" w:rsidR="00572A34" w:rsidRPr="0006217B" w:rsidRDefault="005F3CBC"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6EB70658" w14:textId="0F7AFF57" w:rsidR="00572A34" w:rsidRPr="0006217B" w:rsidRDefault="005F3CBC"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w:t>
            </w:r>
            <w:r w:rsidR="00572A34"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color w:val="767676"/>
                <w:spacing w:val="-6"/>
                <w:sz w:val="21"/>
                <w:szCs w:val="21"/>
              </w:rPr>
              <w:t>Customer Name</w:t>
            </w:r>
          </w:p>
        </w:tc>
        <w:tc>
          <w:tcPr>
            <w:tcW w:w="1199" w:type="dxa"/>
            <w:vAlign w:val="center"/>
          </w:tcPr>
          <w:p w14:paraId="7E7B51CE" w14:textId="3A782A00"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5BFE4525" w14:textId="4DD0289C"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AF7947" w14:textId="59556BBE"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74E1D"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572A34" w:rsidRPr="0006217B" w14:paraId="11E9A528" w14:textId="77777777" w:rsidTr="004E4C97">
        <w:tblPrEx>
          <w:jc w:val="left"/>
        </w:tblPrEx>
        <w:tc>
          <w:tcPr>
            <w:tcW w:w="1026" w:type="dxa"/>
            <w:vMerge/>
          </w:tcPr>
          <w:p w14:paraId="30A41F08"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2347531E" w14:textId="03284A5B"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024C7E3E" w14:textId="1C519253" w:rsidR="00572A34" w:rsidRPr="0006217B" w:rsidRDefault="00935228"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4B93C9EB" w14:textId="4513BD2A" w:rsidR="00572A34" w:rsidRPr="0006217B" w:rsidRDefault="00935228"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7FB61B74" w14:textId="6AB48155"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0848353E" w14:textId="0AB69F9F"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2F47FD" w14:textId="41C610D9"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715ACA" w:rsidRPr="0006217B" w14:paraId="179FF0BA" w14:textId="77777777" w:rsidTr="004E4C97">
        <w:tblPrEx>
          <w:jc w:val="left"/>
        </w:tblPrEx>
        <w:tc>
          <w:tcPr>
            <w:tcW w:w="1026" w:type="dxa"/>
            <w:vMerge/>
          </w:tcPr>
          <w:p w14:paraId="4B71A6C1" w14:textId="77777777" w:rsidR="00715ACA" w:rsidRPr="0006217B" w:rsidRDefault="00715ACA" w:rsidP="00715ACA">
            <w:pPr>
              <w:pStyle w:val="cq11"/>
              <w:ind w:leftChars="0" w:left="0"/>
              <w:rPr>
                <w:rFonts w:asciiTheme="minorHAnsi" w:eastAsiaTheme="minorHAnsi" w:hAnsiTheme="minorHAnsi"/>
              </w:rPr>
            </w:pPr>
          </w:p>
        </w:tc>
        <w:tc>
          <w:tcPr>
            <w:tcW w:w="1027" w:type="dxa"/>
            <w:vAlign w:val="center"/>
          </w:tcPr>
          <w:p w14:paraId="62170EEE" w14:textId="05FC41BF"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29A4B1FB" w14:textId="5A4417BC"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2E4CA4C7" w14:textId="5B654D73"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 address</w:t>
            </w:r>
          </w:p>
        </w:tc>
        <w:tc>
          <w:tcPr>
            <w:tcW w:w="1199" w:type="dxa"/>
            <w:vAlign w:val="center"/>
          </w:tcPr>
          <w:p w14:paraId="4D5A41C8" w14:textId="27D0EE23" w:rsidR="00715ACA" w:rsidRPr="0006217B" w:rsidRDefault="00715ACA" w:rsidP="00715AC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1A9A672E" w14:textId="2FB8EC4D" w:rsidR="00715ACA" w:rsidRPr="0006217B" w:rsidRDefault="00715ACA" w:rsidP="00715AC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751B2A" w14:textId="226114AC"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572A34" w:rsidRPr="0006217B" w14:paraId="5E67738A" w14:textId="77777777" w:rsidTr="004E4C97">
        <w:tblPrEx>
          <w:jc w:val="left"/>
        </w:tblPrEx>
        <w:tc>
          <w:tcPr>
            <w:tcW w:w="1026" w:type="dxa"/>
            <w:vMerge/>
          </w:tcPr>
          <w:p w14:paraId="6DE2DA92" w14:textId="77777777" w:rsidR="00572A34" w:rsidRPr="0006217B" w:rsidRDefault="00572A34" w:rsidP="00572A34">
            <w:pPr>
              <w:pStyle w:val="cq11"/>
              <w:ind w:leftChars="0" w:left="0"/>
              <w:rPr>
                <w:rFonts w:asciiTheme="minorHAnsi" w:eastAsiaTheme="minorHAnsi" w:hAnsiTheme="minorHAnsi"/>
              </w:rPr>
            </w:pPr>
          </w:p>
        </w:tc>
        <w:tc>
          <w:tcPr>
            <w:tcW w:w="1027" w:type="dxa"/>
            <w:shd w:val="clear" w:color="auto" w:fill="FFF2CC" w:themeFill="accent4" w:themeFillTint="33"/>
            <w:vAlign w:val="center"/>
          </w:tcPr>
          <w:p w14:paraId="32E80C6D" w14:textId="6ADBDD94"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shd w:val="clear" w:color="auto" w:fill="FFF2CC" w:themeFill="accent4" w:themeFillTint="33"/>
            <w:vAlign w:val="center"/>
          </w:tcPr>
          <w:p w14:paraId="0B316EF8" w14:textId="2CFBF926" w:rsidR="00572A34" w:rsidRPr="0006217B" w:rsidRDefault="009F0982"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shd w:val="clear" w:color="auto" w:fill="FFF2CC" w:themeFill="accent4" w:themeFillTint="33"/>
            <w:vAlign w:val="center"/>
          </w:tcPr>
          <w:p w14:paraId="027ACA82" w14:textId="70939485" w:rsidR="00572A34" w:rsidRPr="0006217B" w:rsidRDefault="00114381"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issued for the first payment</w:t>
            </w:r>
          </w:p>
        </w:tc>
        <w:tc>
          <w:tcPr>
            <w:tcW w:w="1199" w:type="dxa"/>
            <w:shd w:val="clear" w:color="auto" w:fill="FFF2CC" w:themeFill="accent4" w:themeFillTint="33"/>
            <w:vAlign w:val="center"/>
          </w:tcPr>
          <w:p w14:paraId="3BB7895C" w14:textId="35D376CE"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shd w:val="clear" w:color="auto" w:fill="FFF2CC" w:themeFill="accent4" w:themeFillTint="33"/>
            <w:vAlign w:val="center"/>
          </w:tcPr>
          <w:p w14:paraId="0B1D67BE" w14:textId="0C817F9A"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shd w:val="clear" w:color="auto" w:fill="FFF2CC" w:themeFill="accent4" w:themeFillTint="33"/>
            <w:vAlign w:val="center"/>
          </w:tcPr>
          <w:p w14:paraId="02219BED" w14:textId="5F08E45A"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C50CB2" w:rsidRPr="0006217B" w14:paraId="2A83DDA5" w14:textId="77777777" w:rsidTr="004E4C97">
        <w:tblPrEx>
          <w:jc w:val="left"/>
        </w:tblPrEx>
        <w:tc>
          <w:tcPr>
            <w:tcW w:w="1026" w:type="dxa"/>
            <w:vMerge/>
          </w:tcPr>
          <w:p w14:paraId="41C867ED" w14:textId="77777777" w:rsidR="00C50CB2" w:rsidRPr="0006217B" w:rsidRDefault="00C50CB2" w:rsidP="00C50CB2">
            <w:pPr>
              <w:pStyle w:val="cq11"/>
              <w:ind w:leftChars="0" w:left="0"/>
              <w:rPr>
                <w:rFonts w:asciiTheme="minorHAnsi" w:eastAsiaTheme="minorHAnsi" w:hAnsiTheme="minorHAnsi"/>
              </w:rPr>
            </w:pPr>
          </w:p>
        </w:tc>
        <w:tc>
          <w:tcPr>
            <w:tcW w:w="1027" w:type="dxa"/>
            <w:vAlign w:val="center"/>
          </w:tcPr>
          <w:p w14:paraId="4047C411" w14:textId="2AE87A4E"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1C399945" w14:textId="6FA8A699"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Installments</w:t>
            </w:r>
          </w:p>
        </w:tc>
        <w:tc>
          <w:tcPr>
            <w:tcW w:w="2297" w:type="dxa"/>
            <w:vAlign w:val="center"/>
          </w:tcPr>
          <w:p w14:paraId="68B99E6B" w14:textId="488F08A2"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2</w:t>
            </w:r>
            <w:r w:rsidR="004F0303" w:rsidRPr="0006217B">
              <w:rPr>
                <w:rFonts w:asciiTheme="minorHAnsi" w:eastAsiaTheme="minorHAnsi" w:hAnsiTheme="minorHAnsi" w:hint="eastAsia"/>
                <w:color w:val="767676"/>
                <w:spacing w:val="-6"/>
                <w:sz w:val="21"/>
                <w:szCs w:val="21"/>
              </w:rPr>
              <w:t>-digit</w:t>
            </w:r>
            <w:r w:rsidRPr="0006217B">
              <w:rPr>
                <w:rFonts w:asciiTheme="minorHAnsi" w:eastAsiaTheme="minorHAnsi" w:hAnsiTheme="minorHAnsi" w:hint="eastAsia"/>
                <w:color w:val="767676"/>
                <w:spacing w:val="-6"/>
                <w:sz w:val="21"/>
                <w:szCs w:val="21"/>
              </w:rPr>
              <w:t xml:space="preserve"> number of installments</w:t>
            </w:r>
          </w:p>
        </w:tc>
        <w:tc>
          <w:tcPr>
            <w:tcW w:w="1199" w:type="dxa"/>
            <w:vAlign w:val="center"/>
          </w:tcPr>
          <w:p w14:paraId="33FF4B1C" w14:textId="467B745C" w:rsidR="00C50CB2" w:rsidRPr="0006217B" w:rsidRDefault="00C50CB2" w:rsidP="00C50C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3F13BA6" w14:textId="092BBBE0" w:rsidR="00C50CB2" w:rsidRPr="0006217B" w:rsidRDefault="00C50CB2" w:rsidP="00C50C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8A3E46" w14:textId="6DD33AAB"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572A34" w:rsidRPr="0006217B" w14:paraId="2F78A1CF" w14:textId="77777777" w:rsidTr="004E4C97">
        <w:tblPrEx>
          <w:jc w:val="left"/>
        </w:tblPrEx>
        <w:tc>
          <w:tcPr>
            <w:tcW w:w="1026" w:type="dxa"/>
            <w:vMerge/>
          </w:tcPr>
          <w:p w14:paraId="1FDAD118"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28944A81" w14:textId="5B7E9819"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5BFB06F6" w14:textId="1A17E664" w:rsidR="00572A34" w:rsidRPr="0006217B" w:rsidRDefault="00114381"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846EBE0" w14:textId="247BAB8A" w:rsidR="00572A34" w:rsidRPr="0006217B" w:rsidRDefault="00114381"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63D3C86A" w14:textId="65515224"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4EBC74C1" w14:textId="7BC92683"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D7FFAF" w14:textId="1CC44A4A"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72A34" w:rsidRPr="0006217B" w14:paraId="0BB5F29B" w14:textId="77777777" w:rsidTr="0042200B">
        <w:tblPrEx>
          <w:jc w:val="left"/>
        </w:tblPrEx>
        <w:tc>
          <w:tcPr>
            <w:tcW w:w="1026" w:type="dxa"/>
            <w:vMerge/>
          </w:tcPr>
          <w:p w14:paraId="41E455BF"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6FBA482A"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586F73E9"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Tax Classification</w:t>
            </w:r>
          </w:p>
        </w:tc>
        <w:tc>
          <w:tcPr>
            <w:tcW w:w="2297" w:type="dxa"/>
            <w:vAlign w:val="center"/>
          </w:tcPr>
          <w:p w14:paraId="46BE86D7" w14:textId="77777777" w:rsidR="00572A34" w:rsidRPr="0006217B" w:rsidRDefault="00572A34" w:rsidP="00572A34">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1647ADBD"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56E0F803"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0F976874"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8EEA0E"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"N"</w:t>
            </w:r>
          </w:p>
        </w:tc>
      </w:tr>
      <w:tr w:rsidR="00F312BA" w:rsidRPr="0006217B" w14:paraId="3846F1BE" w14:textId="77777777" w:rsidTr="0042200B">
        <w:tblPrEx>
          <w:jc w:val="left"/>
        </w:tblPrEx>
        <w:tc>
          <w:tcPr>
            <w:tcW w:w="1026" w:type="dxa"/>
            <w:vMerge/>
          </w:tcPr>
          <w:p w14:paraId="5E28DDC7" w14:textId="77777777" w:rsidR="00F312BA" w:rsidRPr="0006217B" w:rsidRDefault="00F312BA" w:rsidP="00F312BA">
            <w:pPr>
              <w:pStyle w:val="cq11"/>
              <w:ind w:leftChars="0" w:left="0"/>
              <w:rPr>
                <w:rFonts w:asciiTheme="minorHAnsi" w:eastAsiaTheme="minorHAnsi" w:hAnsiTheme="minorHAnsi"/>
              </w:rPr>
            </w:pPr>
          </w:p>
        </w:tc>
        <w:tc>
          <w:tcPr>
            <w:tcW w:w="1027" w:type="dxa"/>
            <w:vAlign w:val="center"/>
          </w:tcPr>
          <w:p w14:paraId="60D10158" w14:textId="2F68B68E"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4D2D75F1" w14:textId="0636ED0B"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4128ABF" w14:textId="0AD68C44"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w:t>
            </w:r>
            <w:r w:rsidR="00940E71"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hint="eastAsia"/>
                <w:color w:val="767676"/>
                <w:spacing w:val="-6"/>
                <w:sz w:val="21"/>
                <w:szCs w:val="21"/>
              </w:rPr>
              <w:t>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661A651" w14:textId="5803939D" w:rsidR="00F312BA" w:rsidRPr="0006217B" w:rsidRDefault="00F312BA" w:rsidP="00F312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B363E9A" w14:textId="1C42C601" w:rsidR="00F312BA" w:rsidRPr="0006217B" w:rsidRDefault="00F312BA" w:rsidP="00F312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0C773B" w14:textId="48B2D148"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72A34" w:rsidRPr="0006217B" w14:paraId="389ED478" w14:textId="77777777" w:rsidTr="0042200B">
        <w:tblPrEx>
          <w:jc w:val="left"/>
        </w:tblPrEx>
        <w:tc>
          <w:tcPr>
            <w:tcW w:w="1026" w:type="dxa"/>
            <w:vMerge/>
          </w:tcPr>
          <w:p w14:paraId="14B4E1AA"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7A41EFDA"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4E9B67C5"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3AE8C7DC"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transaction amount </w:t>
            </w:r>
            <w:r w:rsidRPr="0006217B">
              <w:rPr>
                <w:rFonts w:asciiTheme="minorHAnsi" w:eastAsiaTheme="minorHAnsi" w:hAnsiTheme="minorHAnsi" w:hint="eastAsia"/>
              </w:rPr>
              <w:t>(Required if it is a compound tax)</w:t>
            </w:r>
          </w:p>
          <w:p w14:paraId="0F480DDA"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A48303F"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E6FC8BD"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174CB0F"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572A34" w:rsidRPr="0006217B" w14:paraId="7BFE248F" w14:textId="77777777" w:rsidTr="0042200B">
        <w:tblPrEx>
          <w:jc w:val="left"/>
        </w:tblPrEx>
        <w:tc>
          <w:tcPr>
            <w:tcW w:w="1026" w:type="dxa"/>
            <w:vMerge/>
          </w:tcPr>
          <w:p w14:paraId="4049C727"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6969E88D"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1F0B4AB5"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0F3DC14C" w14:textId="77777777" w:rsidR="00572A34" w:rsidRPr="0006217B" w:rsidRDefault="00572A34" w:rsidP="00572A34">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transaction amount </w:t>
            </w:r>
            <w:r w:rsidRPr="0006217B">
              <w:rPr>
                <w:rFonts w:asciiTheme="minorHAnsi" w:eastAsiaTheme="minorHAnsi" w:hAnsiTheme="minorHAnsi" w:hint="eastAsia"/>
              </w:rPr>
              <w:t>(Required if it is a compound tax)</w:t>
            </w:r>
          </w:p>
          <w:p w14:paraId="4F2D3549"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461FF99"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0E974E67"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DA77346"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“91”</w:t>
            </w:r>
          </w:p>
        </w:tc>
      </w:tr>
      <w:tr w:rsidR="00572A34" w:rsidRPr="0006217B" w14:paraId="53218626" w14:textId="77777777" w:rsidTr="0042200B">
        <w:tblPrEx>
          <w:jc w:val="left"/>
        </w:tblPrEx>
        <w:tc>
          <w:tcPr>
            <w:tcW w:w="1026" w:type="dxa"/>
            <w:vMerge/>
          </w:tcPr>
          <w:p w14:paraId="5FCD83E0"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6A490103"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0DB8CBBA" w14:textId="3D152E54"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Non</w:t>
            </w:r>
            <w:r w:rsidR="00C71005" w:rsidRPr="0006217B">
              <w:rPr>
                <w:rFonts w:asciiTheme="minorHAnsi" w:eastAsiaTheme="minorHAnsi" w:hAnsiTheme="minorHAnsi" w:hint="eastAsia"/>
              </w:rPr>
              <w:t>-</w:t>
            </w:r>
            <w:r w:rsidRPr="0006217B">
              <w:rPr>
                <w:rFonts w:asciiTheme="minorHAnsi" w:eastAsiaTheme="minorHAnsi" w:hAnsiTheme="minorHAnsi"/>
              </w:rPr>
              <w:t>taxable Amount</w:t>
            </w:r>
          </w:p>
        </w:tc>
        <w:tc>
          <w:tcPr>
            <w:tcW w:w="2297" w:type="dxa"/>
            <w:vAlign w:val="center"/>
          </w:tcPr>
          <w:p w14:paraId="056C46D0"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transaction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r w:rsidRPr="0006217B">
              <w:rPr>
                <w:rFonts w:asciiTheme="minorHAnsi" w:eastAsiaTheme="minorHAnsi" w:hAnsiTheme="minorHAnsi"/>
              </w:rPr>
              <w:t xml:space="preserve"> </w:t>
            </w:r>
          </w:p>
          <w:p w14:paraId="25E53B6F"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625C8B2"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N(12)</w:t>
            </w:r>
          </w:p>
        </w:tc>
        <w:tc>
          <w:tcPr>
            <w:tcW w:w="1211" w:type="dxa"/>
            <w:vAlign w:val="center"/>
          </w:tcPr>
          <w:p w14:paraId="5291376B"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807ED26"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“0”</w:t>
            </w:r>
          </w:p>
        </w:tc>
      </w:tr>
      <w:tr w:rsidR="00572A34" w:rsidRPr="0006217B" w14:paraId="08B57BB3" w14:textId="77777777" w:rsidTr="0042200B">
        <w:tblPrEx>
          <w:jc w:val="left"/>
        </w:tblPrEx>
        <w:tc>
          <w:tcPr>
            <w:tcW w:w="1026" w:type="dxa"/>
            <w:vMerge/>
          </w:tcPr>
          <w:p w14:paraId="48243440"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2FF549ED"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svcAmt</w:t>
            </w:r>
          </w:p>
        </w:tc>
        <w:tc>
          <w:tcPr>
            <w:tcW w:w="1604" w:type="dxa"/>
            <w:vAlign w:val="center"/>
          </w:tcPr>
          <w:p w14:paraId="7021D84B"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5D73B539"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3AFC2ED6"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79DAD7E"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7715AE3C"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5CA308E"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“10”</w:t>
            </w:r>
          </w:p>
        </w:tc>
      </w:tr>
      <w:tr w:rsidR="00A5051C" w:rsidRPr="0006217B" w14:paraId="50D98F58" w14:textId="77777777" w:rsidTr="004E4C97">
        <w:tblPrEx>
          <w:jc w:val="left"/>
        </w:tblPrEx>
        <w:tc>
          <w:tcPr>
            <w:tcW w:w="1026" w:type="dxa"/>
            <w:vMerge/>
          </w:tcPr>
          <w:p w14:paraId="355739C6"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6E504029" w14:textId="1C11211F"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17BA5FEE" w14:textId="708FF8C1"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63FEEAD3" w14:textId="61A37574"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458397CA" w14:textId="119094A9"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6462F2E1" w14:textId="72A3DA01"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0C7B0E" w14:textId="12EF4490"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bl>
    <w:p w14:paraId="455CF2D8" w14:textId="77777777" w:rsidR="00923219" w:rsidRPr="0006217B" w:rsidRDefault="00923219" w:rsidP="00923219">
      <w:pPr>
        <w:pStyle w:val="cq11"/>
        <w:ind w:left="440"/>
        <w:rPr>
          <w:rFonts w:asciiTheme="minorHAnsi" w:eastAsiaTheme="minorHAnsi" w:hAnsiTheme="minorHAnsi"/>
        </w:rPr>
      </w:pPr>
    </w:p>
    <w:p w14:paraId="19DD1413" w14:textId="77777777" w:rsidR="00D56FA0" w:rsidRPr="0006217B" w:rsidRDefault="005758C5">
      <w:pPr>
        <w:pStyle w:val="2"/>
        <w:rPr>
          <w:rFonts w:asciiTheme="minorHAnsi" w:eastAsiaTheme="minorHAnsi" w:hAnsiTheme="minorHAnsi"/>
        </w:rPr>
      </w:pPr>
      <w:bookmarkStart w:id="48" w:name="_Toc17204345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48"/>
    </w:p>
    <w:tbl>
      <w:tblPr>
        <w:tblStyle w:val="a7"/>
        <w:tblW w:w="0" w:type="auto"/>
        <w:tblInd w:w="440" w:type="dxa"/>
        <w:tblLook w:val="04A0" w:firstRow="1" w:lastRow="0" w:firstColumn="1" w:lastColumn="0" w:noHBand="0" w:noVBand="1"/>
      </w:tblPr>
      <w:tblGrid>
        <w:gridCol w:w="1965"/>
        <w:gridCol w:w="7655"/>
      </w:tblGrid>
      <w:tr w:rsidR="00487430" w:rsidRPr="0006217B" w14:paraId="22C6189F" w14:textId="77777777" w:rsidTr="001A1637">
        <w:tc>
          <w:tcPr>
            <w:tcW w:w="1965" w:type="dxa"/>
            <w:shd w:val="clear" w:color="auto" w:fill="D9D9D9" w:themeFill="background1" w:themeFillShade="D9"/>
          </w:tcPr>
          <w:p w14:paraId="5157DAF1"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27738AD"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4BEFF49D" w14:textId="77777777" w:rsidTr="001A1637">
        <w:tc>
          <w:tcPr>
            <w:tcW w:w="1965" w:type="dxa"/>
            <w:vAlign w:val="center"/>
          </w:tcPr>
          <w:p w14:paraId="24AB4216"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591313EB"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F88077F" w14:textId="77777777" w:rsidR="00487430" w:rsidRPr="0006217B" w:rsidRDefault="00487430" w:rsidP="00487430">
      <w:pPr>
        <w:pStyle w:val="cq11"/>
        <w:ind w:left="440"/>
        <w:rPr>
          <w:rFonts w:asciiTheme="minorHAnsi" w:eastAsiaTheme="minorHAnsi" w:hAnsiTheme="minorHAnsi"/>
        </w:rPr>
      </w:pPr>
    </w:p>
    <w:p w14:paraId="30947286" w14:textId="77777777" w:rsidR="00D56FA0" w:rsidRPr="0006217B" w:rsidRDefault="005758C5">
      <w:pPr>
        <w:pStyle w:val="2"/>
        <w:rPr>
          <w:rFonts w:asciiTheme="minorHAnsi" w:eastAsiaTheme="minorHAnsi" w:hAnsiTheme="minorHAnsi"/>
        </w:rPr>
      </w:pPr>
      <w:bookmarkStart w:id="49" w:name="_Toc17204345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49"/>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6B1AAAD6" w14:textId="77777777" w:rsidTr="00923219">
        <w:trPr>
          <w:jc w:val="center"/>
        </w:trPr>
        <w:tc>
          <w:tcPr>
            <w:tcW w:w="2053" w:type="dxa"/>
            <w:gridSpan w:val="2"/>
            <w:shd w:val="clear" w:color="auto" w:fill="D9D9D9" w:themeFill="background1" w:themeFillShade="D9"/>
            <w:vAlign w:val="center"/>
          </w:tcPr>
          <w:p w14:paraId="49FA3AE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FB34B13"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C53DB7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8181E1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047C78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CBE5816"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D464039"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68CA8723" w14:textId="77777777" w:rsidTr="00923219">
        <w:trPr>
          <w:jc w:val="center"/>
        </w:trPr>
        <w:tc>
          <w:tcPr>
            <w:tcW w:w="1026" w:type="dxa"/>
            <w:vMerge w:val="restart"/>
            <w:vAlign w:val="center"/>
          </w:tcPr>
          <w:p w14:paraId="7918D5AA" w14:textId="550D4435" w:rsidR="00F1286B" w:rsidRPr="0006217B" w:rsidRDefault="004B19C7"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48C9D9C3"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02B3E330"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A1F57A4"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2F72190E"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4737FCD6"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9EB73E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"nxca_jt_bi"</w:t>
            </w:r>
          </w:p>
        </w:tc>
      </w:tr>
      <w:tr w:rsidR="004F662B" w:rsidRPr="0006217B" w14:paraId="382D2423" w14:textId="77777777" w:rsidTr="00923219">
        <w:trPr>
          <w:jc w:val="center"/>
        </w:trPr>
        <w:tc>
          <w:tcPr>
            <w:tcW w:w="1026" w:type="dxa"/>
            <w:vMerge/>
            <w:vAlign w:val="center"/>
          </w:tcPr>
          <w:p w14:paraId="3CAF2D38"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7669F94" w14:textId="29F6B6D9"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2704A943" w14:textId="6576A91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8DE4787" w14:textId="55DC1BE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26AFE3B" w14:textId="47F19021"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DA7DE65" w14:textId="19330A5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0BB50B" w14:textId="3197D5C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794025F5" w14:textId="77777777" w:rsidTr="00923219">
        <w:trPr>
          <w:jc w:val="center"/>
        </w:trPr>
        <w:tc>
          <w:tcPr>
            <w:tcW w:w="1026" w:type="dxa"/>
            <w:vMerge/>
            <w:vAlign w:val="center"/>
          </w:tcPr>
          <w:p w14:paraId="36D034F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C8C06C5" w14:textId="639689C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2ECB21F" w14:textId="1A9DBAE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D7A2128" w14:textId="486BD3D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156E9D4" w14:textId="1321831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6E552BE0" w14:textId="07AE1C0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81239D" w14:textId="64919B6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AC3EA8D" w14:textId="77777777" w:rsidTr="00923219">
        <w:trPr>
          <w:jc w:val="center"/>
        </w:trPr>
        <w:tc>
          <w:tcPr>
            <w:tcW w:w="1026" w:type="dxa"/>
            <w:vMerge/>
            <w:vAlign w:val="center"/>
          </w:tcPr>
          <w:p w14:paraId="2CFD25B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69D6F59" w14:textId="011767C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60C558D6" w14:textId="1168D7D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DEDE9BB" w14:textId="42904A2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B2C5231" w14:textId="5156609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6E5A28E5" w14:textId="79C4498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DFC637" w14:textId="62CFB33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B19C7" w:rsidRPr="0006217B" w14:paraId="6826DF15" w14:textId="77777777" w:rsidTr="004E4C97">
        <w:tblPrEx>
          <w:jc w:val="left"/>
        </w:tblPrEx>
        <w:tc>
          <w:tcPr>
            <w:tcW w:w="1026" w:type="dxa"/>
            <w:vMerge/>
          </w:tcPr>
          <w:p w14:paraId="1909CA0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798988F" w14:textId="67C673B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24215EE6" w14:textId="4564934C"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F4252D4" w14:textId="569715A3"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E706E7A" w14:textId="4FD3845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A4B0188" w14:textId="0087C7D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8695A0" w14:textId="32D5762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16241ECD" w14:textId="77777777" w:rsidTr="004E4C97">
        <w:tblPrEx>
          <w:jc w:val="left"/>
        </w:tblPrEx>
        <w:tc>
          <w:tcPr>
            <w:tcW w:w="1026" w:type="dxa"/>
            <w:vMerge/>
          </w:tcPr>
          <w:p w14:paraId="36491F2B"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E3D75BC" w14:textId="3D5171BB"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6DA8138" w14:textId="64DC42F8" w:rsidR="004B19C7" w:rsidRPr="0006217B" w:rsidRDefault="003C2EA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79C059B" w14:textId="2FF447C4" w:rsidR="004B19C7" w:rsidRPr="0006217B" w:rsidRDefault="005317C2"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78FD0FF" w14:textId="62116CD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3517744" w14:textId="518A01B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59411F" w14:textId="366FF85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B19C7" w:rsidRPr="0006217B" w14:paraId="1D72F7C8" w14:textId="77777777" w:rsidTr="004E4C97">
        <w:tblPrEx>
          <w:jc w:val="left"/>
        </w:tblPrEx>
        <w:tc>
          <w:tcPr>
            <w:tcW w:w="1026" w:type="dxa"/>
            <w:vMerge/>
          </w:tcPr>
          <w:p w14:paraId="02BE5E77"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C3AB35A" w14:textId="0096B99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52FF5F69" w14:textId="3FB6278F" w:rsidR="004B19C7" w:rsidRPr="0006217B" w:rsidRDefault="00805EFF"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 Transaction Number</w:t>
            </w:r>
          </w:p>
        </w:tc>
        <w:tc>
          <w:tcPr>
            <w:tcW w:w="2297" w:type="dxa"/>
            <w:vAlign w:val="center"/>
          </w:tcPr>
          <w:p w14:paraId="29FC1636" w14:textId="3E1CF4CE" w:rsidR="004B19C7" w:rsidRPr="0006217B" w:rsidRDefault="0064671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A25621" w:rsidRPr="0006217B">
              <w:rPr>
                <w:rFonts w:asciiTheme="minorHAnsi" w:eastAsiaTheme="minorHAnsi" w:hAnsiTheme="minorHAnsi" w:hint="eastAsia"/>
                <w:color w:val="767676"/>
                <w:spacing w:val="-6"/>
                <w:sz w:val="21"/>
                <w:szCs w:val="21"/>
              </w:rPr>
              <w:t xml:space="preserve">given </w:t>
            </w:r>
            <w:r w:rsidRPr="0006217B">
              <w:rPr>
                <w:rFonts w:asciiTheme="minorHAnsi" w:eastAsiaTheme="minorHAnsi" w:hAnsiTheme="minorHAnsi" w:hint="eastAsia"/>
                <w:color w:val="767676"/>
                <w:spacing w:val="-6"/>
                <w:sz w:val="21"/>
                <w:szCs w:val="21"/>
              </w:rPr>
              <w:t xml:space="preserve"> by Hecto Financial</w:t>
            </w:r>
          </w:p>
        </w:tc>
        <w:tc>
          <w:tcPr>
            <w:tcW w:w="1199" w:type="dxa"/>
            <w:vAlign w:val="center"/>
          </w:tcPr>
          <w:p w14:paraId="46ECF201" w14:textId="117FDE1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B0CE8C8" w14:textId="717833AE"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4B0106" w14:textId="2B6388C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41696" w:rsidRPr="0006217B" w14:paraId="794F1B0B" w14:textId="77777777" w:rsidTr="004E4C97">
        <w:tblPrEx>
          <w:jc w:val="left"/>
        </w:tblPrEx>
        <w:tc>
          <w:tcPr>
            <w:tcW w:w="1026" w:type="dxa"/>
            <w:vMerge/>
          </w:tcPr>
          <w:p w14:paraId="5E987AC3"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1AAA7325" w14:textId="24842493"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180FFFED" w14:textId="1A973A46"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8D9E464" w14:textId="027DF7AE"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A1B9A23" w14:textId="7C605198"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FF4E0F8" w14:textId="162735FF"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676308" w14:textId="794F423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C41696" w:rsidRPr="0006217B" w14:paraId="2EA275CF" w14:textId="77777777" w:rsidTr="004E4C97">
        <w:tblPrEx>
          <w:jc w:val="left"/>
        </w:tblPrEx>
        <w:tc>
          <w:tcPr>
            <w:tcW w:w="1026" w:type="dxa"/>
            <w:vMerge/>
          </w:tcPr>
          <w:p w14:paraId="6ACD7FD6"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68AE24E8" w14:textId="70AB215F"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7BCAD555" w14:textId="15A8946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F672427" w14:textId="7910B585"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2E2B2D4" w14:textId="0481FDC1"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6DF32D81" w14:textId="09F09448"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259A70" w14:textId="6D75465A"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66C30C5D" w14:textId="77777777" w:rsidTr="004E4C97">
        <w:tblPrEx>
          <w:jc w:val="left"/>
        </w:tblPrEx>
        <w:tc>
          <w:tcPr>
            <w:tcW w:w="1026" w:type="dxa"/>
            <w:vMerge/>
          </w:tcPr>
          <w:p w14:paraId="298E45BD"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52163EB2" w14:textId="4718CD60"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3A70271A" w14:textId="0BEED958"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4FAD5D8"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5EABBA1"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B98F49F" w14:textId="192CC224"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5ED7258" w14:textId="6F927C17"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1487A19" w14:textId="61AF774A"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811303" w14:textId="23803251"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EE7C04" w:rsidRPr="0006217B" w14:paraId="1792B2DC" w14:textId="77777777" w:rsidTr="004E4C97">
        <w:tblPrEx>
          <w:jc w:val="left"/>
        </w:tblPrEx>
        <w:tc>
          <w:tcPr>
            <w:tcW w:w="1026" w:type="dxa"/>
            <w:vMerge/>
          </w:tcPr>
          <w:p w14:paraId="63BE476A" w14:textId="77777777" w:rsidR="00EE7C04" w:rsidRPr="0006217B" w:rsidRDefault="00EE7C04" w:rsidP="00EE7C04">
            <w:pPr>
              <w:pStyle w:val="cq11"/>
              <w:ind w:leftChars="0" w:left="0"/>
              <w:rPr>
                <w:rFonts w:asciiTheme="minorHAnsi" w:eastAsiaTheme="minorHAnsi" w:hAnsiTheme="minorHAnsi"/>
              </w:rPr>
            </w:pPr>
          </w:p>
        </w:tc>
        <w:tc>
          <w:tcPr>
            <w:tcW w:w="1027" w:type="dxa"/>
            <w:vAlign w:val="center"/>
          </w:tcPr>
          <w:p w14:paraId="15C6A279" w14:textId="08171E80"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053C431" w14:textId="78AB9E8E"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023C06C" w14:textId="6F921BF7" w:rsidR="00EE7C04" w:rsidRPr="0006217B" w:rsidRDefault="00EE7C04" w:rsidP="00EE7C04">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00317019"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289A432D" w14:textId="5699E432"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10FD1BE" w14:textId="20797835" w:rsidR="00EE7C04" w:rsidRPr="0006217B" w:rsidRDefault="00EE7C04" w:rsidP="00EE7C0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6EE3753" w14:textId="6F054B0A" w:rsidR="00EE7C04" w:rsidRPr="0006217B" w:rsidRDefault="00EE7C04" w:rsidP="00EE7C0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CD21B3" w14:textId="391CB668"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4B19C7" w:rsidRPr="0006217B" w14:paraId="13014D95" w14:textId="77777777" w:rsidTr="004E4C97">
        <w:tblPrEx>
          <w:jc w:val="left"/>
        </w:tblPrEx>
        <w:tc>
          <w:tcPr>
            <w:tcW w:w="1026" w:type="dxa"/>
            <w:vMerge/>
          </w:tcPr>
          <w:p w14:paraId="71E46BCC"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308750E" w14:textId="1D8E8814"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67F9558" w14:textId="5B46867A" w:rsidR="004B19C7" w:rsidRPr="0006217B" w:rsidRDefault="00235BA4"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7912316" w14:textId="7016C433" w:rsidR="004B19C7" w:rsidRPr="0006217B" w:rsidRDefault="00235BA4"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4B19C7" w:rsidRPr="0006217B">
              <w:rPr>
                <w:rFonts w:asciiTheme="minorHAnsi" w:eastAsiaTheme="minorHAnsi" w:hAnsiTheme="minorHAnsi"/>
                <w:color w:val="767676"/>
                <w:spacing w:val="-6"/>
                <w:sz w:val="21"/>
                <w:szCs w:val="21"/>
              </w:rPr>
              <w:br/>
              <w:t>URL Encoding, UTF-8</w:t>
            </w:r>
          </w:p>
        </w:tc>
        <w:tc>
          <w:tcPr>
            <w:tcW w:w="1199" w:type="dxa"/>
            <w:vAlign w:val="center"/>
          </w:tcPr>
          <w:p w14:paraId="15FC0632" w14:textId="029808B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008661BE" w14:textId="1D92B2D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6064A1" w14:textId="222191F0"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3523E"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4B19C7" w:rsidRPr="0006217B" w14:paraId="24D73601" w14:textId="77777777" w:rsidTr="004E4C97">
        <w:tblPrEx>
          <w:jc w:val="left"/>
        </w:tblPrEx>
        <w:tc>
          <w:tcPr>
            <w:tcW w:w="1026" w:type="dxa"/>
            <w:vMerge w:val="restart"/>
          </w:tcPr>
          <w:p w14:paraId="340A0AF2"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052BA23" w14:textId="7DB20EE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pktHash</w:t>
            </w:r>
          </w:p>
        </w:tc>
        <w:tc>
          <w:tcPr>
            <w:tcW w:w="1604" w:type="dxa"/>
            <w:vAlign w:val="center"/>
          </w:tcPr>
          <w:p w14:paraId="00BB8A7D" w14:textId="4B2A85D1"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5BC929D" w14:textId="25F3F6C0"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1E51518A" w14:textId="4CA826E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30B1D248" w14:textId="69E96C0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DCE202" w14:textId="77777777" w:rsidR="004B19C7" w:rsidRPr="0006217B" w:rsidRDefault="004B19C7" w:rsidP="004B19C7">
            <w:pPr>
              <w:pStyle w:val="cq11"/>
              <w:ind w:leftChars="0" w:left="0"/>
              <w:jc w:val="both"/>
              <w:rPr>
                <w:rFonts w:asciiTheme="minorHAnsi" w:eastAsiaTheme="minorHAnsi" w:hAnsiTheme="minorHAnsi"/>
              </w:rPr>
            </w:pPr>
          </w:p>
        </w:tc>
      </w:tr>
      <w:tr w:rsidR="00E33356" w:rsidRPr="0006217B" w14:paraId="58104DB1" w14:textId="77777777" w:rsidTr="004E4C97">
        <w:tblPrEx>
          <w:jc w:val="left"/>
        </w:tblPrEx>
        <w:tc>
          <w:tcPr>
            <w:tcW w:w="1026" w:type="dxa"/>
            <w:vMerge/>
          </w:tcPr>
          <w:p w14:paraId="6F3F7E94" w14:textId="77777777" w:rsidR="00E33356" w:rsidRPr="0006217B" w:rsidRDefault="00E33356" w:rsidP="00E33356">
            <w:pPr>
              <w:pStyle w:val="cq11"/>
              <w:ind w:leftChars="0" w:left="0"/>
              <w:rPr>
                <w:rFonts w:asciiTheme="minorHAnsi" w:eastAsiaTheme="minorHAnsi" w:hAnsiTheme="minorHAnsi"/>
              </w:rPr>
            </w:pPr>
          </w:p>
        </w:tc>
        <w:tc>
          <w:tcPr>
            <w:tcW w:w="1027" w:type="dxa"/>
            <w:vAlign w:val="center"/>
          </w:tcPr>
          <w:p w14:paraId="71E7F923" w14:textId="3AE2D310"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6B4D99D7" w14:textId="47057A75"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B13BD20" w14:textId="4AAFB56B"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5F4B3D61" w14:textId="772535A2" w:rsidR="00E33356" w:rsidRPr="0006217B" w:rsidRDefault="00E33356" w:rsidP="00E333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47E9A63" w14:textId="69878ECC" w:rsidR="00E33356" w:rsidRPr="0006217B" w:rsidRDefault="00E33356" w:rsidP="00E333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F5B43C" w14:textId="107E0732"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4B19C7" w:rsidRPr="0006217B" w14:paraId="7151FA94" w14:textId="77777777" w:rsidTr="004B19C7">
        <w:tblPrEx>
          <w:jc w:val="left"/>
        </w:tblPrEx>
        <w:tc>
          <w:tcPr>
            <w:tcW w:w="1026" w:type="dxa"/>
            <w:vMerge/>
          </w:tcPr>
          <w:p w14:paraId="04816EB9" w14:textId="77777777" w:rsidR="004B19C7" w:rsidRPr="0006217B" w:rsidRDefault="004B19C7" w:rsidP="004B19C7">
            <w:pPr>
              <w:pStyle w:val="cq11"/>
              <w:ind w:leftChars="0" w:left="0"/>
              <w:rPr>
                <w:rFonts w:asciiTheme="minorHAnsi" w:eastAsiaTheme="minorHAnsi" w:hAnsiTheme="minorHAnsi"/>
              </w:rPr>
            </w:pPr>
          </w:p>
        </w:tc>
        <w:tc>
          <w:tcPr>
            <w:tcW w:w="1027" w:type="dxa"/>
            <w:shd w:val="clear" w:color="auto" w:fill="FFF2CC" w:themeFill="accent4" w:themeFillTint="33"/>
            <w:vAlign w:val="center"/>
          </w:tcPr>
          <w:p w14:paraId="74816680" w14:textId="4DE6CFE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shd w:val="clear" w:color="auto" w:fill="FFF2CC" w:themeFill="accent4" w:themeFillTint="33"/>
            <w:vAlign w:val="center"/>
          </w:tcPr>
          <w:p w14:paraId="23463EA7" w14:textId="3B3685D2" w:rsidR="004B19C7" w:rsidRPr="0006217B" w:rsidRDefault="00890BC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shd w:val="clear" w:color="auto" w:fill="FFF2CC" w:themeFill="accent4" w:themeFillTint="33"/>
            <w:vAlign w:val="center"/>
          </w:tcPr>
          <w:p w14:paraId="58DE53C6" w14:textId="38B7F418" w:rsidR="004B19C7" w:rsidRPr="0006217B" w:rsidRDefault="00890BC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shd w:val="clear" w:color="auto" w:fill="FFF2CC" w:themeFill="accent4" w:themeFillTint="33"/>
            <w:vAlign w:val="center"/>
          </w:tcPr>
          <w:p w14:paraId="6440BB3A" w14:textId="19D78EE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shd w:val="clear" w:color="auto" w:fill="FFF2CC" w:themeFill="accent4" w:themeFillTint="33"/>
            <w:vAlign w:val="center"/>
          </w:tcPr>
          <w:p w14:paraId="225B9A48" w14:textId="7D92826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shd w:val="clear" w:color="auto" w:fill="FFF2CC" w:themeFill="accent4" w:themeFillTint="33"/>
            <w:vAlign w:val="center"/>
          </w:tcPr>
          <w:p w14:paraId="2F3A7973" w14:textId="78A2422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7A5963" w:rsidRPr="0006217B" w14:paraId="2944EC0A" w14:textId="77777777" w:rsidTr="004E4C97">
        <w:tblPrEx>
          <w:jc w:val="left"/>
        </w:tblPrEx>
        <w:tc>
          <w:tcPr>
            <w:tcW w:w="1026" w:type="dxa"/>
            <w:vMerge/>
          </w:tcPr>
          <w:p w14:paraId="7106FCBE" w14:textId="77777777" w:rsidR="007A5963" w:rsidRPr="0006217B" w:rsidRDefault="007A5963" w:rsidP="007A5963">
            <w:pPr>
              <w:pStyle w:val="cq11"/>
              <w:ind w:leftChars="0" w:left="0"/>
              <w:rPr>
                <w:rFonts w:asciiTheme="minorHAnsi" w:eastAsiaTheme="minorHAnsi" w:hAnsiTheme="minorHAnsi"/>
              </w:rPr>
            </w:pPr>
          </w:p>
        </w:tc>
        <w:tc>
          <w:tcPr>
            <w:tcW w:w="1027" w:type="dxa"/>
            <w:vAlign w:val="center"/>
          </w:tcPr>
          <w:p w14:paraId="341B0454" w14:textId="667A7CE4" w:rsidR="007A5963" w:rsidRPr="0006217B" w:rsidRDefault="007A5963" w:rsidP="007A596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0B81D55F" w14:textId="128DADF5"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0EE36299" w14:textId="52C4D035"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Masked card number is </w:t>
            </w:r>
            <w:r w:rsidRPr="0006217B">
              <w:rPr>
                <w:rFonts w:asciiTheme="minorHAnsi" w:eastAsiaTheme="minorHAnsi" w:hAnsiTheme="minorHAnsi"/>
                <w:color w:val="767676"/>
                <w:spacing w:val="-6"/>
                <w:sz w:val="21"/>
                <w:szCs w:val="21"/>
              </w:rPr>
              <w:t>return</w:t>
            </w:r>
            <w:r w:rsidRPr="0006217B">
              <w:rPr>
                <w:rFonts w:asciiTheme="minorHAnsi" w:eastAsiaTheme="minorHAnsi" w:hAnsiTheme="minorHAnsi" w:hint="eastAsia"/>
                <w:color w:val="767676"/>
                <w:spacing w:val="-6"/>
                <w:sz w:val="21"/>
                <w:szCs w:val="21"/>
              </w:rPr>
              <w:t>ed</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In default, it is not provided. It is provided to certain merchants only. Please inquire the sales team.</w:t>
            </w:r>
          </w:p>
        </w:tc>
        <w:tc>
          <w:tcPr>
            <w:tcW w:w="1199" w:type="dxa"/>
            <w:vAlign w:val="center"/>
          </w:tcPr>
          <w:p w14:paraId="444A4D31" w14:textId="7BE9099D"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718020D2" w14:textId="3622CAAA"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781831" w14:textId="6FC5B4B2"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"111122xxxxxx4444"</w:t>
            </w:r>
          </w:p>
        </w:tc>
      </w:tr>
      <w:tr w:rsidR="007A5963" w:rsidRPr="0006217B" w14:paraId="2924CE19" w14:textId="77777777" w:rsidTr="004E4C97">
        <w:tblPrEx>
          <w:jc w:val="left"/>
        </w:tblPrEx>
        <w:tc>
          <w:tcPr>
            <w:tcW w:w="1026" w:type="dxa"/>
            <w:vMerge/>
          </w:tcPr>
          <w:p w14:paraId="5420061C" w14:textId="77777777" w:rsidR="007A5963" w:rsidRPr="0006217B" w:rsidRDefault="007A5963" w:rsidP="007A5963">
            <w:pPr>
              <w:pStyle w:val="cq11"/>
              <w:ind w:leftChars="0" w:left="0"/>
              <w:rPr>
                <w:rFonts w:asciiTheme="minorHAnsi" w:eastAsiaTheme="minorHAnsi" w:hAnsiTheme="minorHAnsi"/>
              </w:rPr>
            </w:pPr>
          </w:p>
        </w:tc>
        <w:tc>
          <w:tcPr>
            <w:tcW w:w="1027" w:type="dxa"/>
            <w:vAlign w:val="center"/>
          </w:tcPr>
          <w:p w14:paraId="6B974F23" w14:textId="0EB201CF"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vldDtMon</w:t>
            </w:r>
          </w:p>
        </w:tc>
        <w:tc>
          <w:tcPr>
            <w:tcW w:w="1604" w:type="dxa"/>
            <w:vAlign w:val="center"/>
          </w:tcPr>
          <w:p w14:paraId="26C3F24B" w14:textId="36C755E0"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(Month)</w:t>
            </w:r>
          </w:p>
        </w:tc>
        <w:tc>
          <w:tcPr>
            <w:tcW w:w="2297" w:type="dxa"/>
            <w:vAlign w:val="center"/>
          </w:tcPr>
          <w:p w14:paraId="4632F565" w14:textId="21E70D22"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Pr="0006217B">
              <w:rPr>
                <w:rFonts w:asciiTheme="minorHAnsi" w:eastAsiaTheme="minorHAnsi" w:hAnsiTheme="minorHAnsi"/>
                <w:color w:val="767676"/>
                <w:spacing w:val="-6"/>
                <w:sz w:val="21"/>
                <w:szCs w:val="21"/>
              </w:rPr>
              <w:t xml:space="preserve"> MM</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It is only provided to merchants that availed the billkey service.</w:t>
            </w:r>
          </w:p>
        </w:tc>
        <w:tc>
          <w:tcPr>
            <w:tcW w:w="1199" w:type="dxa"/>
            <w:vAlign w:val="center"/>
          </w:tcPr>
          <w:p w14:paraId="2BFD0ED7" w14:textId="5170DAF6"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62F1E35" w14:textId="718CED2D"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A69165" w14:textId="4673C112"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w:t>
            </w:r>
          </w:p>
        </w:tc>
      </w:tr>
      <w:tr w:rsidR="007A5963" w:rsidRPr="0006217B" w14:paraId="6191DD38" w14:textId="77777777" w:rsidTr="004E4C97">
        <w:tblPrEx>
          <w:jc w:val="left"/>
        </w:tblPrEx>
        <w:tc>
          <w:tcPr>
            <w:tcW w:w="1026" w:type="dxa"/>
            <w:vMerge/>
          </w:tcPr>
          <w:p w14:paraId="0403590C" w14:textId="77777777" w:rsidR="007A5963" w:rsidRPr="0006217B" w:rsidRDefault="007A5963" w:rsidP="007A5963">
            <w:pPr>
              <w:pStyle w:val="cq11"/>
              <w:ind w:leftChars="0" w:left="0"/>
              <w:rPr>
                <w:rFonts w:asciiTheme="minorHAnsi" w:eastAsiaTheme="minorHAnsi" w:hAnsiTheme="minorHAnsi"/>
              </w:rPr>
            </w:pPr>
          </w:p>
        </w:tc>
        <w:tc>
          <w:tcPr>
            <w:tcW w:w="1027" w:type="dxa"/>
            <w:vAlign w:val="center"/>
          </w:tcPr>
          <w:p w14:paraId="0F7BCB2C" w14:textId="61C2B4C4"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vldDtYear</w:t>
            </w:r>
          </w:p>
        </w:tc>
        <w:tc>
          <w:tcPr>
            <w:tcW w:w="1604" w:type="dxa"/>
            <w:vAlign w:val="center"/>
          </w:tcPr>
          <w:p w14:paraId="1B2E181A" w14:textId="1D8319E4"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(Year)</w:t>
            </w:r>
          </w:p>
        </w:tc>
        <w:tc>
          <w:tcPr>
            <w:tcW w:w="2297" w:type="dxa"/>
            <w:vAlign w:val="center"/>
          </w:tcPr>
          <w:p w14:paraId="525F4B00" w14:textId="7E0EE4EC"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Pr="0006217B">
              <w:rPr>
                <w:rFonts w:asciiTheme="minorHAnsi" w:eastAsiaTheme="minorHAnsi" w:hAnsiTheme="minorHAnsi"/>
                <w:color w:val="767676"/>
                <w:spacing w:val="-6"/>
                <w:sz w:val="21"/>
                <w:szCs w:val="21"/>
              </w:rPr>
              <w:t xml:space="preserve"> YY</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It is only provided to merchants that availed the billkey service.</w:t>
            </w:r>
          </w:p>
        </w:tc>
        <w:tc>
          <w:tcPr>
            <w:tcW w:w="1199" w:type="dxa"/>
            <w:vAlign w:val="center"/>
          </w:tcPr>
          <w:p w14:paraId="2CCD29A0" w14:textId="6F90F150"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5C2A4CF" w14:textId="26867DFA"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397031" w14:textId="109BB9AA"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"24"</w:t>
            </w:r>
          </w:p>
        </w:tc>
      </w:tr>
      <w:tr w:rsidR="0035675C" w:rsidRPr="0006217B" w14:paraId="11C7167F" w14:textId="77777777" w:rsidTr="004E4C97">
        <w:tblPrEx>
          <w:jc w:val="left"/>
        </w:tblPrEx>
        <w:tc>
          <w:tcPr>
            <w:tcW w:w="1026" w:type="dxa"/>
            <w:vMerge/>
          </w:tcPr>
          <w:p w14:paraId="33E089E2" w14:textId="77777777" w:rsidR="0035675C" w:rsidRPr="0006217B" w:rsidRDefault="0035675C" w:rsidP="0035675C">
            <w:pPr>
              <w:pStyle w:val="cq11"/>
              <w:ind w:leftChars="0" w:left="0"/>
              <w:rPr>
                <w:rFonts w:asciiTheme="minorHAnsi" w:eastAsiaTheme="minorHAnsi" w:hAnsiTheme="minorHAnsi"/>
              </w:rPr>
            </w:pPr>
          </w:p>
        </w:tc>
        <w:tc>
          <w:tcPr>
            <w:tcW w:w="1027" w:type="dxa"/>
            <w:vAlign w:val="center"/>
          </w:tcPr>
          <w:p w14:paraId="48166317" w14:textId="412E5A11"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issrId</w:t>
            </w:r>
          </w:p>
        </w:tc>
        <w:tc>
          <w:tcPr>
            <w:tcW w:w="1604" w:type="dxa"/>
            <w:vAlign w:val="center"/>
          </w:tcPr>
          <w:p w14:paraId="1DE447D8" w14:textId="17DEA982"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Issuer Name</w:t>
            </w:r>
          </w:p>
        </w:tc>
        <w:tc>
          <w:tcPr>
            <w:tcW w:w="2297" w:type="dxa"/>
            <w:vAlign w:val="center"/>
          </w:tcPr>
          <w:p w14:paraId="59A4DED1" w14:textId="32844DD1"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Issuer Identifier</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Pr="0006217B">
              <w:rPr>
                <w:rFonts w:asciiTheme="minorHAnsi" w:eastAsiaTheme="minorHAnsi" w:hAnsiTheme="minorHAnsi"/>
                <w:color w:val="767676"/>
                <w:spacing w:val="-6"/>
                <w:sz w:val="21"/>
                <w:szCs w:val="21"/>
              </w:rPr>
              <w:t>] </w:t>
            </w:r>
          </w:p>
        </w:tc>
        <w:tc>
          <w:tcPr>
            <w:tcW w:w="1199" w:type="dxa"/>
            <w:vAlign w:val="center"/>
          </w:tcPr>
          <w:p w14:paraId="2504DE5B" w14:textId="38C9E0AC"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6D30826" w14:textId="33BCF276"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EC7166" w14:textId="72AE79BF"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35675C" w:rsidRPr="0006217B" w14:paraId="4B578DB9" w14:textId="77777777" w:rsidTr="004E4C97">
        <w:tblPrEx>
          <w:jc w:val="left"/>
        </w:tblPrEx>
        <w:tc>
          <w:tcPr>
            <w:tcW w:w="1026" w:type="dxa"/>
            <w:vMerge/>
          </w:tcPr>
          <w:p w14:paraId="1DB6C1B5" w14:textId="77777777" w:rsidR="0035675C" w:rsidRPr="0006217B" w:rsidRDefault="0035675C" w:rsidP="0035675C">
            <w:pPr>
              <w:pStyle w:val="cq11"/>
              <w:ind w:leftChars="0" w:left="0"/>
              <w:rPr>
                <w:rFonts w:asciiTheme="minorHAnsi" w:eastAsiaTheme="minorHAnsi" w:hAnsiTheme="minorHAnsi"/>
              </w:rPr>
            </w:pPr>
          </w:p>
        </w:tc>
        <w:tc>
          <w:tcPr>
            <w:tcW w:w="1027" w:type="dxa"/>
            <w:vAlign w:val="center"/>
          </w:tcPr>
          <w:p w14:paraId="0731FFBE" w14:textId="2A818F45" w:rsidR="0035675C" w:rsidRPr="0006217B" w:rsidRDefault="0035675C" w:rsidP="003567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cardNm</w:t>
            </w:r>
          </w:p>
        </w:tc>
        <w:tc>
          <w:tcPr>
            <w:tcW w:w="1604" w:type="dxa"/>
            <w:vAlign w:val="center"/>
          </w:tcPr>
          <w:p w14:paraId="242CDE56" w14:textId="4DAA76B5"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Card </w:t>
            </w:r>
            <w:r w:rsidRPr="0006217B">
              <w:rPr>
                <w:rFonts w:asciiTheme="minorHAnsi" w:eastAsiaTheme="minorHAnsi" w:hAnsiTheme="minorHAnsi"/>
                <w:color w:val="767676"/>
                <w:spacing w:val="-6"/>
                <w:sz w:val="21"/>
                <w:szCs w:val="21"/>
              </w:rPr>
              <w:t>Company</w:t>
            </w:r>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685A5990" w14:textId="570A4348"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Company Name</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Pr="0006217B">
              <w:rPr>
                <w:rFonts w:asciiTheme="minorHAnsi" w:eastAsiaTheme="minorHAnsi" w:hAnsiTheme="minorHAnsi"/>
                <w:color w:val="767676"/>
                <w:spacing w:val="-6"/>
                <w:sz w:val="21"/>
                <w:szCs w:val="21"/>
              </w:rPr>
              <w:t>]</w:t>
            </w:r>
          </w:p>
        </w:tc>
        <w:tc>
          <w:tcPr>
            <w:tcW w:w="1199" w:type="dxa"/>
            <w:vAlign w:val="center"/>
          </w:tcPr>
          <w:p w14:paraId="6D2ADEB9" w14:textId="0915DC28"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20AF5140" w14:textId="26ABA3C7"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CCC96A" w14:textId="4D8C287A"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Pr="0006217B">
              <w:rPr>
                <w:rFonts w:asciiTheme="minorHAnsi" w:eastAsiaTheme="minorHAnsi" w:hAnsiTheme="minorHAnsi" w:hint="eastAsia"/>
                <w:color w:val="767676"/>
                <w:spacing w:val="-6"/>
                <w:sz w:val="21"/>
                <w:szCs w:val="21"/>
              </w:rPr>
              <w:t>Nonghyup</w:t>
            </w:r>
            <w:r w:rsidRPr="0006217B">
              <w:rPr>
                <w:rFonts w:asciiTheme="minorHAnsi" w:eastAsiaTheme="minorHAnsi" w:hAnsiTheme="minorHAnsi"/>
                <w:color w:val="767676"/>
                <w:spacing w:val="-6"/>
                <w:sz w:val="21"/>
                <w:szCs w:val="21"/>
              </w:rPr>
              <w:t>"</w:t>
            </w:r>
          </w:p>
        </w:tc>
      </w:tr>
      <w:tr w:rsidR="0035675C" w:rsidRPr="0006217B" w14:paraId="26B6EC9A" w14:textId="77777777" w:rsidTr="004E4C97">
        <w:tblPrEx>
          <w:jc w:val="left"/>
        </w:tblPrEx>
        <w:tc>
          <w:tcPr>
            <w:tcW w:w="1026" w:type="dxa"/>
            <w:vMerge/>
          </w:tcPr>
          <w:p w14:paraId="78E4BE1B" w14:textId="77777777" w:rsidR="0035675C" w:rsidRPr="0006217B" w:rsidRDefault="0035675C" w:rsidP="0035675C">
            <w:pPr>
              <w:pStyle w:val="cq11"/>
              <w:ind w:leftChars="0" w:left="0"/>
              <w:rPr>
                <w:rFonts w:asciiTheme="minorHAnsi" w:eastAsiaTheme="minorHAnsi" w:hAnsiTheme="minorHAnsi"/>
              </w:rPr>
            </w:pPr>
          </w:p>
        </w:tc>
        <w:tc>
          <w:tcPr>
            <w:tcW w:w="1027" w:type="dxa"/>
            <w:vAlign w:val="center"/>
          </w:tcPr>
          <w:p w14:paraId="7A5E1D8C" w14:textId="7EE6F006"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cardKind</w:t>
            </w:r>
          </w:p>
        </w:tc>
        <w:tc>
          <w:tcPr>
            <w:tcW w:w="1604" w:type="dxa"/>
            <w:vAlign w:val="center"/>
          </w:tcPr>
          <w:p w14:paraId="07A07AED" w14:textId="6CC864D5"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 Name</w:t>
            </w:r>
          </w:p>
        </w:tc>
        <w:tc>
          <w:tcPr>
            <w:tcW w:w="2297" w:type="dxa"/>
            <w:vAlign w:val="center"/>
          </w:tcPr>
          <w:p w14:paraId="32987B57" w14:textId="20C259E7"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Pr="0006217B">
              <w:rPr>
                <w:rFonts w:asciiTheme="minorHAnsi" w:eastAsiaTheme="minorHAnsi" w:hAnsiTheme="minorHAnsi"/>
                <w:color w:val="767676"/>
                <w:spacing w:val="-6"/>
                <w:sz w:val="21"/>
                <w:szCs w:val="21"/>
              </w:rPr>
              <w:t>] </w:t>
            </w:r>
          </w:p>
        </w:tc>
        <w:tc>
          <w:tcPr>
            <w:tcW w:w="1199" w:type="dxa"/>
            <w:vAlign w:val="center"/>
          </w:tcPr>
          <w:p w14:paraId="1EC076A6" w14:textId="6067B499"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58948111" w14:textId="05882C19"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283CF2" w14:textId="0E53AA1E"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Pr="0006217B">
              <w:rPr>
                <w:rFonts w:asciiTheme="minorHAnsi" w:eastAsiaTheme="minorHAnsi" w:hAnsiTheme="minorHAnsi" w:hint="eastAsia"/>
                <w:color w:val="767676"/>
                <w:spacing w:val="-6"/>
                <w:sz w:val="21"/>
                <w:szCs w:val="21"/>
              </w:rPr>
              <w:t>Check Card</w:t>
            </w:r>
            <w:r w:rsidRPr="0006217B">
              <w:rPr>
                <w:rFonts w:asciiTheme="minorHAnsi" w:eastAsiaTheme="minorHAnsi" w:hAnsiTheme="minorHAnsi"/>
                <w:color w:val="767676"/>
                <w:spacing w:val="-6"/>
                <w:sz w:val="21"/>
                <w:szCs w:val="21"/>
              </w:rPr>
              <w:t>"</w:t>
            </w:r>
          </w:p>
        </w:tc>
      </w:tr>
      <w:tr w:rsidR="00E33F5B" w:rsidRPr="0006217B" w14:paraId="5F59A24A" w14:textId="77777777" w:rsidTr="004E4C97">
        <w:tblPrEx>
          <w:jc w:val="left"/>
        </w:tblPrEx>
        <w:tc>
          <w:tcPr>
            <w:tcW w:w="1026" w:type="dxa"/>
            <w:vMerge/>
          </w:tcPr>
          <w:p w14:paraId="529F9DDF" w14:textId="77777777" w:rsidR="00E33F5B" w:rsidRPr="0006217B" w:rsidRDefault="00E33F5B" w:rsidP="00E33F5B">
            <w:pPr>
              <w:pStyle w:val="cq11"/>
              <w:ind w:leftChars="0" w:left="0"/>
              <w:rPr>
                <w:rFonts w:asciiTheme="minorHAnsi" w:eastAsiaTheme="minorHAnsi" w:hAnsiTheme="minorHAnsi"/>
              </w:rPr>
            </w:pPr>
          </w:p>
        </w:tc>
        <w:tc>
          <w:tcPr>
            <w:tcW w:w="1027" w:type="dxa"/>
            <w:vAlign w:val="center"/>
          </w:tcPr>
          <w:p w14:paraId="50784A41" w14:textId="1DCEDB08"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ninstmtTypeCd</w:t>
            </w:r>
          </w:p>
        </w:tc>
        <w:tc>
          <w:tcPr>
            <w:tcW w:w="1604" w:type="dxa"/>
            <w:vAlign w:val="center"/>
          </w:tcPr>
          <w:p w14:paraId="31C57C13" w14:textId="081D8711"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 Interest Installment Type</w:t>
            </w:r>
          </w:p>
        </w:tc>
        <w:tc>
          <w:tcPr>
            <w:tcW w:w="2297" w:type="dxa"/>
            <w:vAlign w:val="center"/>
          </w:tcPr>
          <w:p w14:paraId="0035C44A" w14:textId="1ACC38D9"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No interest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Partial, merchant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N:</w:t>
            </w:r>
            <w:r w:rsidRPr="0006217B">
              <w:rPr>
                <w:rFonts w:asciiTheme="minorHAnsi" w:eastAsiaTheme="minorHAnsi" w:hAnsiTheme="minorHAnsi" w:hint="eastAsia"/>
                <w:color w:val="767676"/>
                <w:spacing w:val="-6"/>
                <w:sz w:val="21"/>
                <w:szCs w:val="21"/>
              </w:rPr>
              <w:t xml:space="preserve"> Regular installment, lumpsum</w:t>
            </w:r>
          </w:p>
        </w:tc>
        <w:tc>
          <w:tcPr>
            <w:tcW w:w="1199" w:type="dxa"/>
            <w:vAlign w:val="center"/>
          </w:tcPr>
          <w:p w14:paraId="29B80720" w14:textId="729556A1" w:rsidR="00E33F5B" w:rsidRPr="0006217B" w:rsidRDefault="00E33F5B" w:rsidP="00E33F5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3F631F8" w14:textId="66295A91" w:rsidR="00E33F5B" w:rsidRPr="0006217B" w:rsidRDefault="00E33F5B" w:rsidP="00E33F5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E7A2B3" w14:textId="5B846516"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0C6EC041" w14:textId="77777777" w:rsidTr="004E4C97">
        <w:tblPrEx>
          <w:jc w:val="left"/>
        </w:tblPrEx>
        <w:tc>
          <w:tcPr>
            <w:tcW w:w="1026" w:type="dxa"/>
            <w:vMerge/>
          </w:tcPr>
          <w:p w14:paraId="0CB3D4F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9FEBB29" w14:textId="11FB799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6C5EF825" w14:textId="76D69C5E" w:rsidR="004B19C7" w:rsidRPr="0006217B" w:rsidRDefault="00ED060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Installments</w:t>
            </w:r>
          </w:p>
        </w:tc>
        <w:tc>
          <w:tcPr>
            <w:tcW w:w="2297" w:type="dxa"/>
            <w:vAlign w:val="center"/>
          </w:tcPr>
          <w:p w14:paraId="1262A4FF" w14:textId="6369C0A4" w:rsidR="004B19C7" w:rsidRPr="0006217B" w:rsidRDefault="00D514BF"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6D60805C" w14:textId="6752B8EE"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A292C54" w14:textId="2A8AB71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96635E" w14:textId="35B10AC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4B19C7" w:rsidRPr="0006217B" w14:paraId="10086C10" w14:textId="77777777" w:rsidTr="004E4C97">
        <w:tblPrEx>
          <w:jc w:val="left"/>
        </w:tblPrEx>
        <w:tc>
          <w:tcPr>
            <w:tcW w:w="1026" w:type="dxa"/>
            <w:vMerge/>
          </w:tcPr>
          <w:p w14:paraId="0FD22C72"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CFFD90D" w14:textId="57316CF0"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apprNo</w:t>
            </w:r>
          </w:p>
        </w:tc>
        <w:tc>
          <w:tcPr>
            <w:tcW w:w="1604" w:type="dxa"/>
            <w:vAlign w:val="center"/>
          </w:tcPr>
          <w:p w14:paraId="4E366DB6" w14:textId="6D9F515C" w:rsidR="004B19C7" w:rsidRPr="0006217B" w:rsidRDefault="00D514BF"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Number</w:t>
            </w:r>
          </w:p>
        </w:tc>
        <w:tc>
          <w:tcPr>
            <w:tcW w:w="2297" w:type="dxa"/>
            <w:vAlign w:val="center"/>
          </w:tcPr>
          <w:p w14:paraId="191BBC7B" w14:textId="49D43E8C" w:rsidR="004B19C7" w:rsidRPr="0006217B" w:rsidRDefault="00C5086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Approval Number</w:t>
            </w:r>
          </w:p>
        </w:tc>
        <w:tc>
          <w:tcPr>
            <w:tcW w:w="1199" w:type="dxa"/>
            <w:vAlign w:val="center"/>
          </w:tcPr>
          <w:p w14:paraId="581A7A99" w14:textId="46973A8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N(15)</w:t>
            </w:r>
          </w:p>
        </w:tc>
        <w:tc>
          <w:tcPr>
            <w:tcW w:w="1211" w:type="dxa"/>
            <w:vAlign w:val="center"/>
          </w:tcPr>
          <w:p w14:paraId="0ADE171A" w14:textId="32AD0D0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28F9EB" w14:textId="33D9CA6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bl>
    <w:p w14:paraId="2E26646D" w14:textId="77777777" w:rsidR="00923219" w:rsidRPr="0006217B" w:rsidRDefault="00923219" w:rsidP="00923219">
      <w:pPr>
        <w:pStyle w:val="cq11"/>
        <w:ind w:left="440"/>
        <w:rPr>
          <w:rFonts w:asciiTheme="minorHAnsi" w:eastAsiaTheme="minorHAnsi" w:hAnsiTheme="minorHAnsi"/>
        </w:rPr>
      </w:pPr>
    </w:p>
    <w:p w14:paraId="11E76F6F" w14:textId="77777777" w:rsidR="00D56FA0" w:rsidRPr="0006217B" w:rsidRDefault="005758C5">
      <w:pPr>
        <w:pStyle w:val="2"/>
        <w:rPr>
          <w:rFonts w:asciiTheme="minorHAnsi" w:eastAsiaTheme="minorHAnsi" w:hAnsiTheme="minorHAnsi"/>
        </w:rPr>
      </w:pPr>
      <w:bookmarkStart w:id="50" w:name="_Toc172043457"/>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0"/>
    </w:p>
    <w:tbl>
      <w:tblPr>
        <w:tblStyle w:val="a7"/>
        <w:tblW w:w="0" w:type="auto"/>
        <w:tblInd w:w="440" w:type="dxa"/>
        <w:tblLook w:val="04A0" w:firstRow="1" w:lastRow="0" w:firstColumn="1" w:lastColumn="0" w:noHBand="0" w:noVBand="1"/>
      </w:tblPr>
      <w:tblGrid>
        <w:gridCol w:w="1965"/>
        <w:gridCol w:w="7655"/>
      </w:tblGrid>
      <w:tr w:rsidR="00487430" w:rsidRPr="0006217B" w14:paraId="331AA6CD" w14:textId="77777777" w:rsidTr="001A1637">
        <w:tc>
          <w:tcPr>
            <w:tcW w:w="1965" w:type="dxa"/>
            <w:shd w:val="clear" w:color="auto" w:fill="D9D9D9" w:themeFill="background1" w:themeFillShade="D9"/>
          </w:tcPr>
          <w:p w14:paraId="76AAB3E3"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0DC3FF02"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375E1559" w14:textId="77777777" w:rsidTr="001A1637">
        <w:tc>
          <w:tcPr>
            <w:tcW w:w="1965" w:type="dxa"/>
            <w:vAlign w:val="center"/>
          </w:tcPr>
          <w:p w14:paraId="207DCD5B"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53BEF75"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rPr>
              <w:t xml:space="preserve"> </w:t>
            </w:r>
            <w:r w:rsidRPr="0006217B">
              <w:rPr>
                <w:rFonts w:asciiTheme="minorHAnsi" w:eastAsiaTheme="minorHAnsi" w:hAnsiTheme="minorHAnsi" w:hint="eastAsia"/>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Date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Time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ID</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Order</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Transaction</w:t>
            </w:r>
            <w:r w:rsidR="007A2CDB" w:rsidRPr="0006217B">
              <w:rPr>
                <w:rFonts w:asciiTheme="minorHAnsi" w:eastAsiaTheme="minorHAnsi" w:hAnsiTheme="minorHAnsi"/>
              </w:rPr>
              <w:t xml:space="preserve"> </w:t>
            </w:r>
            <w:r w:rsidRPr="0006217B">
              <w:rPr>
                <w:rFonts w:asciiTheme="minorHAnsi" w:eastAsiaTheme="minorHAnsi" w:hAnsiTheme="minorHAnsi"/>
              </w:rPr>
              <w:t>Amount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2F65D9DD" w14:textId="77777777" w:rsidR="00487430" w:rsidRPr="0006217B" w:rsidRDefault="00487430" w:rsidP="00487430">
      <w:pPr>
        <w:pStyle w:val="cq11"/>
        <w:ind w:left="440"/>
        <w:rPr>
          <w:rFonts w:asciiTheme="minorHAnsi" w:eastAsiaTheme="minorHAnsi" w:hAnsiTheme="minorHAnsi"/>
        </w:rPr>
      </w:pPr>
    </w:p>
    <w:p w14:paraId="7163C7A7" w14:textId="77777777" w:rsidR="00E61C75" w:rsidRPr="0006217B" w:rsidRDefault="005758C5">
      <w:pPr>
        <w:pStyle w:val="1"/>
        <w:rPr>
          <w:rFonts w:asciiTheme="minorHAnsi" w:eastAsiaTheme="minorHAnsi" w:hAnsiTheme="minorHAnsi"/>
        </w:rPr>
      </w:pPr>
      <w:bookmarkStart w:id="51" w:name="_Toc172043458"/>
      <w:r w:rsidRPr="0006217B">
        <w:rPr>
          <w:rFonts w:asciiTheme="minorHAnsi" w:eastAsiaTheme="minorHAnsi" w:hAnsiTheme="minorHAnsi" w:hint="eastAsia"/>
        </w:rPr>
        <w:lastRenderedPageBreak/>
        <w:t>Credit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Billkey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Deleting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51"/>
    </w:p>
    <w:p w14:paraId="1BEF3FBD" w14:textId="77777777" w:rsidR="005758C5" w:rsidRPr="0006217B" w:rsidRDefault="005758C5" w:rsidP="005758C5">
      <w:pPr>
        <w:pStyle w:val="2"/>
        <w:rPr>
          <w:rFonts w:asciiTheme="minorHAnsi" w:eastAsiaTheme="minorHAnsi" w:hAnsiTheme="minorHAnsi"/>
        </w:rPr>
      </w:pPr>
      <w:bookmarkStart w:id="52" w:name="_Toc17204345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52"/>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2766DB85" w14:textId="77777777" w:rsidTr="00923219">
        <w:trPr>
          <w:jc w:val="center"/>
        </w:trPr>
        <w:tc>
          <w:tcPr>
            <w:tcW w:w="2053" w:type="dxa"/>
            <w:gridSpan w:val="2"/>
            <w:shd w:val="clear" w:color="auto" w:fill="D9D9D9" w:themeFill="background1" w:themeFillShade="D9"/>
            <w:vAlign w:val="center"/>
          </w:tcPr>
          <w:p w14:paraId="446D090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6013E4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8BFA5C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B4797A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4921C7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45AD48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B98FE7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7A94DBEF" w14:textId="77777777" w:rsidTr="00923219">
        <w:trPr>
          <w:jc w:val="center"/>
        </w:trPr>
        <w:tc>
          <w:tcPr>
            <w:tcW w:w="1026" w:type="dxa"/>
            <w:vMerge w:val="restart"/>
            <w:vAlign w:val="center"/>
          </w:tcPr>
          <w:p w14:paraId="30005150" w14:textId="1A348153" w:rsidR="00F1286B" w:rsidRPr="0006217B" w:rsidRDefault="0003731E"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73C354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BD53FC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3EFDBF9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27AAEFB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nxca_jt_bi: Non authentication</w:t>
            </w:r>
          </w:p>
          <w:p w14:paraId="63BB6213"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nxca_ks_gu: Old authentication</w:t>
            </w:r>
          </w:p>
        </w:tc>
        <w:tc>
          <w:tcPr>
            <w:tcW w:w="1199" w:type="dxa"/>
            <w:vAlign w:val="center"/>
          </w:tcPr>
          <w:p w14:paraId="26AE52E3"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08AE9C18"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DA6FF1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"nxca_jt_bi"</w:t>
            </w:r>
          </w:p>
        </w:tc>
      </w:tr>
      <w:tr w:rsidR="004F662B" w:rsidRPr="0006217B" w14:paraId="6BBB70FB" w14:textId="77777777" w:rsidTr="00923219">
        <w:trPr>
          <w:jc w:val="center"/>
        </w:trPr>
        <w:tc>
          <w:tcPr>
            <w:tcW w:w="1026" w:type="dxa"/>
            <w:vMerge/>
            <w:vAlign w:val="center"/>
          </w:tcPr>
          <w:p w14:paraId="3BC6641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44F9F74E" w14:textId="1AC3E816"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4915356" w14:textId="49964E9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636E894" w14:textId="1622A74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385438A" w14:textId="2A9429A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A7CF3CD" w14:textId="110F669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A1E42D" w14:textId="712D1A5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C4541FB" w14:textId="77777777" w:rsidTr="00923219">
        <w:trPr>
          <w:jc w:val="center"/>
        </w:trPr>
        <w:tc>
          <w:tcPr>
            <w:tcW w:w="1026" w:type="dxa"/>
            <w:vMerge/>
            <w:vAlign w:val="center"/>
          </w:tcPr>
          <w:p w14:paraId="10EA36D6"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44667B8" w14:textId="2B99EAD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C05A542" w14:textId="0EB048C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1FA19D49" w14:textId="0E63C6E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61BB7DD" w14:textId="4C462F3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069518E" w14:textId="3B8DBE0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6A9E3D" w14:textId="6B627DE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E90E5F2" w14:textId="77777777" w:rsidTr="00923219">
        <w:trPr>
          <w:jc w:val="center"/>
        </w:trPr>
        <w:tc>
          <w:tcPr>
            <w:tcW w:w="1026" w:type="dxa"/>
            <w:vMerge/>
            <w:vAlign w:val="center"/>
          </w:tcPr>
          <w:p w14:paraId="1801206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E444682" w14:textId="235E9C8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C51F38C" w14:textId="2C2DED0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EF90154" w14:textId="73585C6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1B4A13A" w14:textId="3024555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999D9E8" w14:textId="7CEAD659"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4956B9" w14:textId="461E5DF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31E" w:rsidRPr="0006217B" w14:paraId="6B21F49A" w14:textId="77777777" w:rsidTr="004E4C97">
        <w:tblPrEx>
          <w:jc w:val="left"/>
        </w:tblPrEx>
        <w:tc>
          <w:tcPr>
            <w:tcW w:w="1026" w:type="dxa"/>
            <w:vMerge/>
          </w:tcPr>
          <w:p w14:paraId="67D22B16"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4CBD159" w14:textId="7BFBD052"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1A2AFB75" w14:textId="757001D6"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DFD6CD9" w14:textId="35C22A8A"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E45CD9E" w14:textId="7D385162"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6EE324A" w14:textId="749713A9"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0C1F85" w14:textId="694D345D"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31E" w:rsidRPr="0006217B" w14:paraId="16A01797" w14:textId="77777777" w:rsidTr="004E4C97">
        <w:tblPrEx>
          <w:jc w:val="left"/>
        </w:tblPrEx>
        <w:tc>
          <w:tcPr>
            <w:tcW w:w="1026" w:type="dxa"/>
            <w:vMerge/>
          </w:tcPr>
          <w:p w14:paraId="10B19622"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7D95645" w14:textId="66E4A9E6"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7CF4638" w14:textId="785FDE7D" w:rsidR="0003731E" w:rsidRPr="0006217B" w:rsidRDefault="003C2EA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5C5B22E" w14:textId="32FE4F1B" w:rsidR="0003731E" w:rsidRPr="0006217B" w:rsidRDefault="005317C2"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2C514E67" w14:textId="319E2CC7"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6398807" w14:textId="1C289FAB"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2460BE" w14:textId="5D8220A3"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21737B01" w14:textId="77777777" w:rsidTr="004E4C97">
        <w:tblPrEx>
          <w:jc w:val="left"/>
        </w:tblPrEx>
        <w:tc>
          <w:tcPr>
            <w:tcW w:w="1026" w:type="dxa"/>
            <w:vMerge/>
          </w:tcPr>
          <w:p w14:paraId="16B5C909"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56EE1531" w14:textId="642AEBE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06AFD81D" w14:textId="5406EC8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230285D0" w14:textId="26E27AD2"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2D435A9" w14:textId="3E710C0E"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21B579C" w14:textId="11E8421E"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FCAC87" w14:textId="163D21E3"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6C965576" w14:textId="77777777" w:rsidTr="004E4C97">
        <w:tblPrEx>
          <w:jc w:val="left"/>
        </w:tblPrEx>
        <w:tc>
          <w:tcPr>
            <w:tcW w:w="1026" w:type="dxa"/>
            <w:vMerge/>
          </w:tcPr>
          <w:p w14:paraId="6642A589"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25D5603F" w14:textId="4249C2A7"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05DA24CF" w14:textId="325D95A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1CC2DD76" w14:textId="4D195BBE"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7AB6BD8C" w14:textId="012A616B"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4F92A137" w14:textId="51E7F2FA"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3F9079" w14:textId="4A6147FF"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58551BCB" w14:textId="77777777" w:rsidTr="004E4C97">
        <w:tblPrEx>
          <w:jc w:val="left"/>
        </w:tblPrEx>
        <w:tc>
          <w:tcPr>
            <w:tcW w:w="1026" w:type="dxa"/>
            <w:vMerge/>
          </w:tcPr>
          <w:p w14:paraId="5E597219"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287B0805" w14:textId="1113EB83"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12EF609D" w14:textId="7699D47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045A34BD" w14:textId="6299A75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13A5F800" w14:textId="0E60E061"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6127DA76" w14:textId="358C9C44"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F4BF20" w14:textId="6E53AAE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863F54" w:rsidRPr="0006217B" w14:paraId="22A8171B" w14:textId="77777777" w:rsidTr="004E4C97">
        <w:tblPrEx>
          <w:jc w:val="left"/>
        </w:tblPrEx>
        <w:tc>
          <w:tcPr>
            <w:tcW w:w="1026" w:type="dxa"/>
            <w:vMerge/>
          </w:tcPr>
          <w:p w14:paraId="54182D89"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3E97C519" w14:textId="1AD13837" w:rsidR="00863F54" w:rsidRPr="0006217B" w:rsidRDefault="00863F54" w:rsidP="00863F5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F71323D" w14:textId="21A02B3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5ECC0F27" w14:textId="77777777" w:rsidR="00863F54" w:rsidRPr="0006217B" w:rsidRDefault="00863F54" w:rsidP="00863F54">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4A1260E" w14:textId="556E3783"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053D9D0A" w14:textId="6AE246DF"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7BE33B8" w14:textId="05C5D56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D2DE54" w14:textId="11984B40"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A26F4" w:rsidRPr="0006217B" w14:paraId="4AE195A2" w14:textId="77777777" w:rsidTr="004E4C97">
        <w:tblPrEx>
          <w:jc w:val="left"/>
        </w:tblPrEx>
        <w:tc>
          <w:tcPr>
            <w:tcW w:w="1026" w:type="dxa"/>
            <w:vMerge w:val="restart"/>
          </w:tcPr>
          <w:p w14:paraId="258B3170" w14:textId="4B303179"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67F46C3A" w14:textId="794FF67D"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6E8E568" w14:textId="75A7A418"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4C66AB9"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FB595AE" w14:textId="2AF91E44"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43C1852" w14:textId="07FC784F"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07DA8AE" w14:textId="7BA017FB"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BCD91A" w14:textId="47C4FB9C"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3731E" w:rsidRPr="0006217B" w14:paraId="06A3EDCF" w14:textId="77777777" w:rsidTr="004E4C97">
        <w:tblPrEx>
          <w:jc w:val="left"/>
        </w:tblPrEx>
        <w:tc>
          <w:tcPr>
            <w:tcW w:w="1026" w:type="dxa"/>
            <w:vMerge/>
          </w:tcPr>
          <w:p w14:paraId="4B3643DD"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7BD65138" w14:textId="6AF55A39"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67F6CCAC" w14:textId="4E4CC0D7" w:rsidR="0003731E" w:rsidRPr="0006217B" w:rsidRDefault="00A57A19"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0216E217" w14:textId="517BC239" w:rsidR="0003731E" w:rsidRPr="0006217B" w:rsidRDefault="00312732"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issued as the first round response</w:t>
            </w:r>
          </w:p>
        </w:tc>
        <w:tc>
          <w:tcPr>
            <w:tcW w:w="1199" w:type="dxa"/>
            <w:vAlign w:val="center"/>
          </w:tcPr>
          <w:p w14:paraId="42EC4CA5" w14:textId="2195798A"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7E4529EF" w14:textId="7E645C26"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66BE6B" w14:textId="6B3026C5"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03731E" w:rsidRPr="0006217B" w14:paraId="516F9902" w14:textId="77777777" w:rsidTr="004E4C97">
        <w:tblPrEx>
          <w:jc w:val="left"/>
        </w:tblPrEx>
        <w:tc>
          <w:tcPr>
            <w:tcW w:w="1026" w:type="dxa"/>
            <w:vMerge/>
          </w:tcPr>
          <w:p w14:paraId="59E6D6FE"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7D2C257" w14:textId="314C5545"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etcInfo</w:t>
            </w:r>
          </w:p>
        </w:tc>
        <w:tc>
          <w:tcPr>
            <w:tcW w:w="1604" w:type="dxa"/>
            <w:vAlign w:val="center"/>
          </w:tcPr>
          <w:p w14:paraId="3B7644F2" w14:textId="35BF4242" w:rsidR="0003731E" w:rsidRPr="0006217B" w:rsidRDefault="00312732"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Termination Reason</w:t>
            </w:r>
          </w:p>
        </w:tc>
        <w:tc>
          <w:tcPr>
            <w:tcW w:w="2297" w:type="dxa"/>
            <w:vAlign w:val="center"/>
          </w:tcPr>
          <w:p w14:paraId="433FBA60" w14:textId="41EDFE15" w:rsidR="0003731E" w:rsidRPr="0006217B" w:rsidRDefault="00312732"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Termination Reason Code</w:t>
            </w:r>
          </w:p>
        </w:tc>
        <w:tc>
          <w:tcPr>
            <w:tcW w:w="1199" w:type="dxa"/>
            <w:vAlign w:val="center"/>
          </w:tcPr>
          <w:p w14:paraId="7EDDD322" w14:textId="65B87464"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1EF9AC86" w14:textId="7056191C"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5C5D2E" w14:textId="320E3FE2"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
        </w:tc>
      </w:tr>
    </w:tbl>
    <w:p w14:paraId="414DBFC3" w14:textId="77777777" w:rsidR="00923219" w:rsidRPr="0006217B" w:rsidRDefault="00923219" w:rsidP="00923219">
      <w:pPr>
        <w:pStyle w:val="cq11"/>
        <w:ind w:left="440"/>
        <w:rPr>
          <w:rFonts w:asciiTheme="minorHAnsi" w:eastAsiaTheme="minorHAnsi" w:hAnsiTheme="minorHAnsi"/>
        </w:rPr>
      </w:pPr>
    </w:p>
    <w:p w14:paraId="5EC2741B" w14:textId="77777777" w:rsidR="005758C5" w:rsidRPr="0006217B" w:rsidRDefault="005758C5" w:rsidP="005758C5">
      <w:pPr>
        <w:pStyle w:val="2"/>
        <w:rPr>
          <w:rFonts w:asciiTheme="minorHAnsi" w:eastAsiaTheme="minorHAnsi" w:hAnsiTheme="minorHAnsi"/>
        </w:rPr>
      </w:pPr>
      <w:bookmarkStart w:id="53" w:name="_Toc17204346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3"/>
    </w:p>
    <w:tbl>
      <w:tblPr>
        <w:tblStyle w:val="a7"/>
        <w:tblW w:w="0" w:type="auto"/>
        <w:tblInd w:w="440" w:type="dxa"/>
        <w:tblLook w:val="04A0" w:firstRow="1" w:lastRow="0" w:firstColumn="1" w:lastColumn="0" w:noHBand="0" w:noVBand="1"/>
      </w:tblPr>
      <w:tblGrid>
        <w:gridCol w:w="1965"/>
        <w:gridCol w:w="7655"/>
      </w:tblGrid>
      <w:tr w:rsidR="00487430" w:rsidRPr="0006217B" w14:paraId="7D10E3BD" w14:textId="77777777" w:rsidTr="001A1637">
        <w:tc>
          <w:tcPr>
            <w:tcW w:w="1965" w:type="dxa"/>
            <w:shd w:val="clear" w:color="auto" w:fill="D9D9D9" w:themeFill="background1" w:themeFillShade="D9"/>
          </w:tcPr>
          <w:p w14:paraId="64ED089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46FB8C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0D696CC2" w14:textId="77777777" w:rsidTr="001A1637">
        <w:tc>
          <w:tcPr>
            <w:tcW w:w="1965" w:type="dxa"/>
            <w:vAlign w:val="center"/>
          </w:tcPr>
          <w:p w14:paraId="0BFDB915"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FB21201"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207E1164" w14:textId="77777777" w:rsidR="00487430" w:rsidRPr="0006217B" w:rsidRDefault="00487430" w:rsidP="00487430">
      <w:pPr>
        <w:pStyle w:val="cq11"/>
        <w:ind w:left="440"/>
        <w:rPr>
          <w:rFonts w:asciiTheme="minorHAnsi" w:eastAsiaTheme="minorHAnsi" w:hAnsiTheme="minorHAnsi"/>
        </w:rPr>
      </w:pPr>
    </w:p>
    <w:p w14:paraId="1F6DE4AC" w14:textId="77777777" w:rsidR="005758C5" w:rsidRPr="0006217B" w:rsidRDefault="005758C5" w:rsidP="005758C5">
      <w:pPr>
        <w:pStyle w:val="2"/>
        <w:rPr>
          <w:rFonts w:asciiTheme="minorHAnsi" w:eastAsiaTheme="minorHAnsi" w:hAnsiTheme="minorHAnsi"/>
        </w:rPr>
      </w:pPr>
      <w:bookmarkStart w:id="54" w:name="_Toc172043461"/>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54"/>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1828B2C1" w14:textId="77777777" w:rsidTr="00786187">
        <w:trPr>
          <w:jc w:val="center"/>
        </w:trPr>
        <w:tc>
          <w:tcPr>
            <w:tcW w:w="2053" w:type="dxa"/>
            <w:gridSpan w:val="2"/>
            <w:shd w:val="clear" w:color="auto" w:fill="D9D9D9" w:themeFill="background1" w:themeFillShade="D9"/>
            <w:vAlign w:val="center"/>
          </w:tcPr>
          <w:p w14:paraId="55EA6EE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1DAE6F2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7EA60E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594CAA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82E18E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B7DC89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384C93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4CB27710" w14:textId="77777777" w:rsidTr="00786187">
        <w:trPr>
          <w:jc w:val="center"/>
        </w:trPr>
        <w:tc>
          <w:tcPr>
            <w:tcW w:w="1026" w:type="dxa"/>
            <w:vMerge w:val="restart"/>
            <w:vAlign w:val="center"/>
          </w:tcPr>
          <w:p w14:paraId="6C5E532D" w14:textId="3D09E20D" w:rsidR="00F1286B" w:rsidRPr="0006217B" w:rsidRDefault="0003731E"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79A9E6F8"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060EC19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7F257D5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5C4586DB"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72537844"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739BA73"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"nxca_jt_bi"</w:t>
            </w:r>
          </w:p>
        </w:tc>
      </w:tr>
      <w:tr w:rsidR="004F662B" w:rsidRPr="0006217B" w14:paraId="73A2EC12" w14:textId="77777777" w:rsidTr="00786187">
        <w:trPr>
          <w:jc w:val="center"/>
        </w:trPr>
        <w:tc>
          <w:tcPr>
            <w:tcW w:w="1026" w:type="dxa"/>
            <w:vMerge/>
            <w:vAlign w:val="center"/>
          </w:tcPr>
          <w:p w14:paraId="758E7DDF"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67FC4C7" w14:textId="77F55E1F"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1EACEE5F" w14:textId="3ECBFB8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6B417186" w14:textId="00533D8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8AD18AA" w14:textId="5BD73E6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3981CAE" w14:textId="6B81530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9120C4" w14:textId="6CA8406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E064A45" w14:textId="77777777" w:rsidTr="00786187">
        <w:trPr>
          <w:jc w:val="center"/>
        </w:trPr>
        <w:tc>
          <w:tcPr>
            <w:tcW w:w="1026" w:type="dxa"/>
            <w:vMerge/>
            <w:vAlign w:val="center"/>
          </w:tcPr>
          <w:p w14:paraId="4C476BE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B0305AF" w14:textId="4CF832F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DFDEE14" w14:textId="674684E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1A3577F" w14:textId="023D085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2608212" w14:textId="734BFA3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B6ACBB3" w14:textId="44CB659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155FBB" w14:textId="52BD5B2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15926B10" w14:textId="77777777" w:rsidTr="00786187">
        <w:trPr>
          <w:jc w:val="center"/>
        </w:trPr>
        <w:tc>
          <w:tcPr>
            <w:tcW w:w="1026" w:type="dxa"/>
            <w:vMerge/>
            <w:vAlign w:val="center"/>
          </w:tcPr>
          <w:p w14:paraId="625C21E4"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38D0618" w14:textId="53DA600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542F6729" w14:textId="12EE12E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99582AF" w14:textId="0550B90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7C357E7" w14:textId="0A313D3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C101B13" w14:textId="1E06BFD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EB7FCA" w14:textId="4AA1476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31E" w:rsidRPr="0006217B" w14:paraId="1FC32422" w14:textId="77777777" w:rsidTr="004E4C97">
        <w:tblPrEx>
          <w:jc w:val="left"/>
        </w:tblPrEx>
        <w:tc>
          <w:tcPr>
            <w:tcW w:w="1026" w:type="dxa"/>
            <w:vMerge/>
          </w:tcPr>
          <w:p w14:paraId="2D21EFE6"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9FD0F0B" w14:textId="217D986F"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C36CD38" w14:textId="4BCD5963"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D6BCE55" w14:textId="527802CE"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BD78FC8" w14:textId="7E912DD5"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7B3E410" w14:textId="2298428F"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41360B" w14:textId="616ECE97"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31E" w:rsidRPr="0006217B" w14:paraId="2D5E32AE" w14:textId="77777777" w:rsidTr="004E4C97">
        <w:tblPrEx>
          <w:jc w:val="left"/>
        </w:tblPrEx>
        <w:tc>
          <w:tcPr>
            <w:tcW w:w="1026" w:type="dxa"/>
            <w:vMerge/>
          </w:tcPr>
          <w:p w14:paraId="1C4DE18E"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72D2B6B6" w14:textId="5CC23BD0"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8B851D1" w14:textId="1559AFA6" w:rsidR="0003731E" w:rsidRPr="0006217B" w:rsidRDefault="003C2EA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2276F67" w14:textId="29F31042" w:rsidR="0003731E" w:rsidRPr="0006217B" w:rsidRDefault="005317C2"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DE9B043" w14:textId="062DD07A"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91BDF45" w14:textId="26A386A1"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512750" w14:textId="6A708BB4"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3731E" w:rsidRPr="0006217B" w14:paraId="746FADEF" w14:textId="77777777" w:rsidTr="004E4C97">
        <w:tblPrEx>
          <w:jc w:val="left"/>
        </w:tblPrEx>
        <w:tc>
          <w:tcPr>
            <w:tcW w:w="1026" w:type="dxa"/>
            <w:vMerge/>
          </w:tcPr>
          <w:p w14:paraId="11CB188D"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37799CCF" w14:textId="7AAC6196"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4F8184E5" w14:textId="1239D78A" w:rsidR="0003731E" w:rsidRPr="0006217B" w:rsidRDefault="00C53D8C"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 Transaction Number</w:t>
            </w:r>
          </w:p>
        </w:tc>
        <w:tc>
          <w:tcPr>
            <w:tcW w:w="2297" w:type="dxa"/>
            <w:vAlign w:val="center"/>
          </w:tcPr>
          <w:p w14:paraId="36D41AE9" w14:textId="5BF8065B" w:rsidR="0003731E" w:rsidRPr="0006217B" w:rsidRDefault="00C53D8C"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A25621" w:rsidRPr="0006217B">
              <w:rPr>
                <w:rFonts w:asciiTheme="minorHAnsi" w:eastAsiaTheme="minorHAnsi" w:hAnsiTheme="minorHAnsi" w:hint="eastAsia"/>
                <w:color w:val="767676"/>
                <w:spacing w:val="-6"/>
                <w:sz w:val="21"/>
                <w:szCs w:val="21"/>
              </w:rPr>
              <w:t>given</w:t>
            </w:r>
            <w:r w:rsidRPr="0006217B">
              <w:rPr>
                <w:rFonts w:asciiTheme="minorHAnsi" w:eastAsiaTheme="minorHAnsi" w:hAnsiTheme="minorHAnsi" w:hint="eastAsia"/>
                <w:color w:val="767676"/>
                <w:spacing w:val="-6"/>
                <w:sz w:val="21"/>
                <w:szCs w:val="21"/>
              </w:rPr>
              <w:t xml:space="preserve"> by Hecto Fina</w:t>
            </w:r>
            <w:r w:rsidR="00317C1E" w:rsidRPr="0006217B">
              <w:rPr>
                <w:rFonts w:asciiTheme="minorHAnsi" w:eastAsiaTheme="minorHAnsi" w:hAnsiTheme="minorHAnsi" w:hint="eastAsia"/>
                <w:color w:val="767676"/>
                <w:spacing w:val="-6"/>
                <w:sz w:val="21"/>
                <w:szCs w:val="21"/>
              </w:rPr>
              <w:t>ncial</w:t>
            </w:r>
          </w:p>
        </w:tc>
        <w:tc>
          <w:tcPr>
            <w:tcW w:w="1199" w:type="dxa"/>
            <w:vAlign w:val="center"/>
          </w:tcPr>
          <w:p w14:paraId="02192EB2" w14:textId="0A890832"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B21122C" w14:textId="460C0E67"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C2DB9B" w14:textId="57914DA6"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721DD" w:rsidRPr="0006217B" w14:paraId="258815D5" w14:textId="77777777" w:rsidTr="004E4C97">
        <w:tblPrEx>
          <w:jc w:val="left"/>
        </w:tblPrEx>
        <w:tc>
          <w:tcPr>
            <w:tcW w:w="1026" w:type="dxa"/>
            <w:vMerge/>
          </w:tcPr>
          <w:p w14:paraId="7B70A7DA"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2BE4441E" w14:textId="7C5CB70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F15F85B" w14:textId="192945A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8E5A382" w14:textId="1444F59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5CBE9428" w14:textId="3EF6AD9C"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646ABE2" w14:textId="186F05E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3CBF6A" w14:textId="764131C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0AC118E4" w14:textId="77777777" w:rsidTr="004E4C97">
        <w:tblPrEx>
          <w:jc w:val="left"/>
        </w:tblPrEx>
        <w:tc>
          <w:tcPr>
            <w:tcW w:w="1026" w:type="dxa"/>
            <w:vMerge/>
          </w:tcPr>
          <w:p w14:paraId="70BA5B6D"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385256A4" w14:textId="3E204DA1"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49D296BD" w14:textId="51576744"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EED9D3D" w14:textId="681E2133"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CB5F90F" w14:textId="0A22125B"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C20B4BB" w14:textId="5826D3DF"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C21C36" w14:textId="649AEF4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3CE34157" w14:textId="77777777" w:rsidTr="004E4C97">
        <w:tblPrEx>
          <w:jc w:val="left"/>
        </w:tblPrEx>
        <w:tc>
          <w:tcPr>
            <w:tcW w:w="1026" w:type="dxa"/>
            <w:vMerge/>
          </w:tcPr>
          <w:p w14:paraId="2CE48B11"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56B7D368" w14:textId="26DB15EC"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65361A84" w14:textId="03597072"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83DC427"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49ABF1F"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67A41CB5" w14:textId="0FA2CF86"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1DEE3508" w14:textId="20DA44A7"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56752F40" w14:textId="70886B85"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A27EB1" w14:textId="3C91B7A4"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0B51F9AE" w14:textId="77777777" w:rsidTr="004E4C97">
        <w:tblPrEx>
          <w:jc w:val="left"/>
        </w:tblPrEx>
        <w:tc>
          <w:tcPr>
            <w:tcW w:w="1026" w:type="dxa"/>
            <w:vMerge/>
          </w:tcPr>
          <w:p w14:paraId="754E75CD"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5E0A3973" w14:textId="3D3EDED4"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494AD3E8" w14:textId="00BFC582"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2926F5B"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6B05108" w14:textId="26C6DDC3"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521935F" w14:textId="1C0443BD"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41F79D5" w14:textId="6AA76BD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919D72" w14:textId="33E0400A"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3731E" w:rsidRPr="0006217B" w14:paraId="51C549B7" w14:textId="77777777" w:rsidTr="004E4C97">
        <w:tblPrEx>
          <w:jc w:val="left"/>
        </w:tblPrEx>
        <w:tc>
          <w:tcPr>
            <w:tcW w:w="1026" w:type="dxa"/>
            <w:vMerge/>
          </w:tcPr>
          <w:p w14:paraId="62E444D3"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6A3150D4" w14:textId="3D0596ED"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00F6D0BA" w14:textId="4D591CEC" w:rsidR="0003731E" w:rsidRPr="0006217B" w:rsidRDefault="00235BA4"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17B21EC7" w14:textId="0C55698D" w:rsidR="0003731E" w:rsidRPr="0006217B" w:rsidRDefault="00235BA4"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3731E" w:rsidRPr="0006217B">
              <w:rPr>
                <w:rFonts w:asciiTheme="minorHAnsi" w:eastAsiaTheme="minorHAnsi" w:hAnsiTheme="minorHAnsi"/>
                <w:color w:val="767676"/>
                <w:spacing w:val="-6"/>
                <w:sz w:val="21"/>
                <w:szCs w:val="21"/>
              </w:rPr>
              <w:br/>
              <w:t>URL Encoding, UTF-8</w:t>
            </w:r>
          </w:p>
        </w:tc>
        <w:tc>
          <w:tcPr>
            <w:tcW w:w="1199" w:type="dxa"/>
            <w:vAlign w:val="center"/>
          </w:tcPr>
          <w:p w14:paraId="27537C68" w14:textId="21C81C12"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48D86507" w14:textId="14E9AEF1"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A8AB6D" w14:textId="4074BC03"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17C1E"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D11C6C" w:rsidRPr="0006217B" w14:paraId="2B630B9A" w14:textId="77777777" w:rsidTr="004E4C97">
        <w:tblPrEx>
          <w:jc w:val="left"/>
        </w:tblPrEx>
        <w:tc>
          <w:tcPr>
            <w:tcW w:w="1026" w:type="dxa"/>
            <w:vMerge w:val="restart"/>
          </w:tcPr>
          <w:p w14:paraId="18A9D882" w14:textId="400C43A8" w:rsidR="00D11C6C" w:rsidRPr="0006217B" w:rsidRDefault="00D11C6C" w:rsidP="00D11C6C">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46E3C3B3" w14:textId="4E5F1ABD" w:rsidR="00D11C6C" w:rsidRPr="0006217B" w:rsidRDefault="00D11C6C" w:rsidP="00D11C6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AD78704" w14:textId="00424FAA" w:rsidR="00D11C6C" w:rsidRPr="0006217B" w:rsidRDefault="00D11C6C" w:rsidP="00D11C6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296367E4" w14:textId="6194A43A" w:rsidR="00D11C6C" w:rsidRPr="0006217B" w:rsidRDefault="00F76386" w:rsidP="00D11C6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00D11C6C" w:rsidRPr="0006217B">
              <w:rPr>
                <w:rFonts w:asciiTheme="minorHAnsi" w:eastAsiaTheme="minorHAnsi" w:hAnsiTheme="minorHAnsi" w:hint="eastAsia"/>
                <w:color w:val="767676"/>
                <w:spacing w:val="-6"/>
                <w:sz w:val="21"/>
                <w:szCs w:val="21"/>
              </w:rPr>
              <w:t>alue in request returned as is</w:t>
            </w:r>
          </w:p>
        </w:tc>
        <w:tc>
          <w:tcPr>
            <w:tcW w:w="1199" w:type="dxa"/>
            <w:vAlign w:val="center"/>
          </w:tcPr>
          <w:p w14:paraId="65955B96" w14:textId="66D0E23D" w:rsidR="00D11C6C" w:rsidRPr="0006217B" w:rsidRDefault="00D11C6C" w:rsidP="00D11C6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2DE76774" w14:textId="76842795" w:rsidR="00D11C6C" w:rsidRPr="0006217B" w:rsidRDefault="00D11C6C" w:rsidP="00D11C6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789E71" w14:textId="77777777" w:rsidR="00D11C6C" w:rsidRPr="0006217B" w:rsidRDefault="00D11C6C" w:rsidP="00D11C6C">
            <w:pPr>
              <w:pStyle w:val="cq11"/>
              <w:ind w:leftChars="0" w:left="0"/>
              <w:jc w:val="both"/>
              <w:rPr>
                <w:rFonts w:asciiTheme="minorHAnsi" w:eastAsiaTheme="minorHAnsi" w:hAnsiTheme="minorHAnsi"/>
              </w:rPr>
            </w:pPr>
          </w:p>
        </w:tc>
      </w:tr>
      <w:tr w:rsidR="00F76386" w:rsidRPr="0006217B" w14:paraId="6B9E20CC" w14:textId="77777777" w:rsidTr="004E4C97">
        <w:tblPrEx>
          <w:jc w:val="left"/>
        </w:tblPrEx>
        <w:tc>
          <w:tcPr>
            <w:tcW w:w="1026" w:type="dxa"/>
            <w:vMerge/>
          </w:tcPr>
          <w:p w14:paraId="11C0CF6A" w14:textId="77777777" w:rsidR="00F76386" w:rsidRPr="0006217B" w:rsidRDefault="00F76386" w:rsidP="00F76386">
            <w:pPr>
              <w:pStyle w:val="cq11"/>
              <w:ind w:leftChars="0" w:left="0"/>
              <w:rPr>
                <w:rFonts w:asciiTheme="minorHAnsi" w:eastAsiaTheme="minorHAnsi" w:hAnsiTheme="minorHAnsi"/>
              </w:rPr>
            </w:pPr>
          </w:p>
        </w:tc>
        <w:tc>
          <w:tcPr>
            <w:tcW w:w="1027" w:type="dxa"/>
            <w:vAlign w:val="center"/>
          </w:tcPr>
          <w:p w14:paraId="2CE1DF63" w14:textId="46EF6EC6" w:rsidR="00F76386" w:rsidRPr="0006217B" w:rsidRDefault="00F76386" w:rsidP="00F7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7043B68C" w14:textId="0139C34D" w:rsidR="00F76386" w:rsidRPr="0006217B" w:rsidRDefault="00F76386" w:rsidP="00F7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70BF140A" w14:textId="72531317" w:rsidR="00F76386" w:rsidRPr="0006217B" w:rsidRDefault="00F76386" w:rsidP="00F7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6D70B526" w14:textId="470FB73B" w:rsidR="00F76386" w:rsidRPr="0006217B" w:rsidRDefault="00F76386" w:rsidP="00F7638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17E253D7" w14:textId="40F529F3" w:rsidR="00F76386" w:rsidRPr="0006217B" w:rsidRDefault="00F76386" w:rsidP="00F7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B71B45" w14:textId="18572F1D" w:rsidR="00F76386" w:rsidRPr="0006217B" w:rsidRDefault="00F76386" w:rsidP="00F7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bl>
    <w:p w14:paraId="2C5D202E" w14:textId="77777777" w:rsidR="00777029" w:rsidRPr="0006217B" w:rsidRDefault="00777029" w:rsidP="00777029">
      <w:pPr>
        <w:pStyle w:val="cq11"/>
        <w:ind w:left="440"/>
        <w:rPr>
          <w:rFonts w:asciiTheme="minorHAnsi" w:eastAsiaTheme="minorHAnsi" w:hAnsiTheme="minorHAnsi"/>
        </w:rPr>
      </w:pPr>
    </w:p>
    <w:p w14:paraId="0BA8581C" w14:textId="77777777" w:rsidR="005758C5" w:rsidRPr="0006217B" w:rsidRDefault="005758C5" w:rsidP="005758C5">
      <w:pPr>
        <w:pStyle w:val="2"/>
        <w:rPr>
          <w:rFonts w:asciiTheme="minorHAnsi" w:eastAsiaTheme="minorHAnsi" w:hAnsiTheme="minorHAnsi"/>
        </w:rPr>
      </w:pPr>
      <w:bookmarkStart w:id="55" w:name="_Toc172043462"/>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5"/>
    </w:p>
    <w:tbl>
      <w:tblPr>
        <w:tblStyle w:val="a7"/>
        <w:tblW w:w="0" w:type="auto"/>
        <w:tblInd w:w="440" w:type="dxa"/>
        <w:tblLook w:val="04A0" w:firstRow="1" w:lastRow="0" w:firstColumn="1" w:lastColumn="0" w:noHBand="0" w:noVBand="1"/>
      </w:tblPr>
      <w:tblGrid>
        <w:gridCol w:w="1965"/>
        <w:gridCol w:w="7655"/>
      </w:tblGrid>
      <w:tr w:rsidR="00487430" w:rsidRPr="0006217B" w14:paraId="08E94AEB" w14:textId="77777777" w:rsidTr="001A1637">
        <w:tc>
          <w:tcPr>
            <w:tcW w:w="1965" w:type="dxa"/>
            <w:shd w:val="clear" w:color="auto" w:fill="D9D9D9" w:themeFill="background1" w:themeFillShade="D9"/>
          </w:tcPr>
          <w:p w14:paraId="5448E404"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0B604FFD"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3E5F46BB" w14:textId="77777777" w:rsidTr="001A1637">
        <w:tc>
          <w:tcPr>
            <w:tcW w:w="1965" w:type="dxa"/>
            <w:vAlign w:val="center"/>
          </w:tcPr>
          <w:p w14:paraId="78EBE113"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0C268F97"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68295A95" w14:textId="77777777" w:rsidR="00487430" w:rsidRPr="0006217B" w:rsidRDefault="00487430" w:rsidP="00487430">
      <w:pPr>
        <w:pStyle w:val="cq11"/>
        <w:ind w:left="440"/>
        <w:rPr>
          <w:rFonts w:asciiTheme="minorHAnsi" w:eastAsiaTheme="minorHAnsi" w:hAnsiTheme="minorHAnsi"/>
        </w:rPr>
      </w:pPr>
    </w:p>
    <w:p w14:paraId="1585007D" w14:textId="77777777" w:rsidR="00E61C75" w:rsidRPr="0006217B" w:rsidRDefault="005758C5">
      <w:pPr>
        <w:pStyle w:val="1"/>
        <w:rPr>
          <w:rFonts w:asciiTheme="minorHAnsi" w:eastAsiaTheme="minorHAnsi" w:hAnsiTheme="minorHAnsi"/>
        </w:rPr>
      </w:pPr>
      <w:bookmarkStart w:id="56" w:name="_Toc172043463"/>
      <w:r w:rsidRPr="0006217B">
        <w:rPr>
          <w:rFonts w:asciiTheme="minorHAnsi" w:eastAsiaTheme="minorHAnsi" w:hAnsiTheme="minorHAnsi" w:hint="eastAsia"/>
        </w:rPr>
        <w:lastRenderedPageBreak/>
        <w:t>Credit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56"/>
    </w:p>
    <w:p w14:paraId="2A7086A4" w14:textId="77777777" w:rsidR="005758C5" w:rsidRPr="0006217B" w:rsidRDefault="005758C5" w:rsidP="005758C5">
      <w:pPr>
        <w:pStyle w:val="2"/>
        <w:rPr>
          <w:rFonts w:asciiTheme="minorHAnsi" w:eastAsiaTheme="minorHAnsi" w:hAnsiTheme="minorHAnsi"/>
        </w:rPr>
      </w:pPr>
      <w:bookmarkStart w:id="57" w:name="_Toc17204346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57"/>
    </w:p>
    <w:p w14:paraId="050212AF" w14:textId="50439B3A" w:rsidR="0003731E" w:rsidRPr="0006217B" w:rsidRDefault="0003731E" w:rsidP="0003731E">
      <w:pPr>
        <w:pStyle w:val="cq11"/>
        <w:numPr>
          <w:ilvl w:val="0"/>
          <w:numId w:val="28"/>
        </w:numPr>
        <w:ind w:leftChars="0"/>
        <w:rPr>
          <w:rFonts w:asciiTheme="minorHAnsi" w:eastAsiaTheme="minorHAnsi" w:hAnsiTheme="minorHAnsi"/>
        </w:rPr>
      </w:pPr>
      <w:r w:rsidRPr="0006217B">
        <w:rPr>
          <w:rFonts w:asciiTheme="minorHAnsi" w:eastAsiaTheme="minorHAnsi" w:hAnsiTheme="minorHAnsi" w:hint="eastAsia"/>
        </w:rPr>
        <w:t>API URI</w:t>
      </w:r>
    </w:p>
    <w:p w14:paraId="69400169" w14:textId="238AD1BC" w:rsidR="0003731E" w:rsidRPr="0006217B" w:rsidRDefault="0003731E" w:rsidP="0003731E">
      <w:pPr>
        <w:pStyle w:val="cq11"/>
        <w:numPr>
          <w:ilvl w:val="1"/>
          <w:numId w:val="28"/>
        </w:numPr>
        <w:ind w:leftChars="0"/>
        <w:rPr>
          <w:rFonts w:asciiTheme="minorHAnsi" w:eastAsiaTheme="minorHAnsi" w:hAnsiTheme="minorHAnsi"/>
        </w:rPr>
      </w:pPr>
      <w:r w:rsidRPr="0006217B">
        <w:rPr>
          <w:rFonts w:asciiTheme="minorHAnsi" w:eastAsiaTheme="minorHAnsi" w:hAnsiTheme="minorHAnsi" w:hint="eastAsia"/>
        </w:rPr>
        <w:t>Test Environment: https://tbgw.settlebank.co.kr/spay/APICancel.do</w:t>
      </w:r>
    </w:p>
    <w:p w14:paraId="578301D1" w14:textId="0CB9E6DC" w:rsidR="0003731E" w:rsidRPr="0006217B" w:rsidRDefault="0003731E" w:rsidP="0003731E">
      <w:pPr>
        <w:pStyle w:val="cq11"/>
        <w:numPr>
          <w:ilvl w:val="1"/>
          <w:numId w:val="28"/>
        </w:numPr>
        <w:ind w:leftChars="0"/>
        <w:rPr>
          <w:rFonts w:asciiTheme="minorHAnsi" w:eastAsiaTheme="minorHAnsi" w:hAnsiTheme="minorHAnsi"/>
        </w:rPr>
      </w:pPr>
      <w:r w:rsidRPr="0006217B">
        <w:rPr>
          <w:rFonts w:asciiTheme="minorHAnsi" w:eastAsiaTheme="minorHAnsi" w:hAnsiTheme="minorHAnsi" w:hint="eastAsia"/>
        </w:rPr>
        <w:t>Production Environment: https://gw.settlebank.co.kr/spay/APICancel.do</w:t>
      </w:r>
    </w:p>
    <w:p w14:paraId="391684E7" w14:textId="77777777" w:rsidR="0003731E" w:rsidRPr="0006217B" w:rsidRDefault="0003731E" w:rsidP="0003731E">
      <w:pPr>
        <w:pStyle w:val="cq11"/>
        <w:ind w:leftChars="0"/>
        <w:rPr>
          <w:rFonts w:asciiTheme="minorHAnsi" w:eastAsiaTheme="minorHAnsi" w:hAnsiTheme="minorHAnsi"/>
        </w:rPr>
      </w:pPr>
    </w:p>
    <w:p w14:paraId="1C1D4A18" w14:textId="7FDC0E64" w:rsidR="0003731E" w:rsidRPr="0006217B" w:rsidRDefault="00832E32" w:rsidP="00547F97">
      <w:pPr>
        <w:pStyle w:val="cq11"/>
        <w:ind w:leftChars="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r w:rsidR="00EC4757" w:rsidRPr="0006217B">
        <w:rPr>
          <w:rFonts w:asciiTheme="minorHAnsi" w:eastAsiaTheme="minorHAnsi" w:hAnsiTheme="minorHAnsi" w:hint="eastAsia"/>
        </w:rPr>
        <w:t xml:space="preserve">  </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31439719" w14:textId="77777777" w:rsidTr="00786187">
        <w:trPr>
          <w:jc w:val="center"/>
        </w:trPr>
        <w:tc>
          <w:tcPr>
            <w:tcW w:w="2053" w:type="dxa"/>
            <w:gridSpan w:val="2"/>
            <w:shd w:val="clear" w:color="auto" w:fill="D9D9D9" w:themeFill="background1" w:themeFillShade="D9"/>
            <w:vAlign w:val="center"/>
          </w:tcPr>
          <w:p w14:paraId="39EA032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187537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F990E5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DC6DAF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0CC2A7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3873D6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64A73A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21A63776" w14:textId="77777777" w:rsidTr="00786187">
        <w:trPr>
          <w:jc w:val="center"/>
        </w:trPr>
        <w:tc>
          <w:tcPr>
            <w:tcW w:w="1026" w:type="dxa"/>
            <w:vMerge w:val="restart"/>
            <w:vAlign w:val="center"/>
          </w:tcPr>
          <w:p w14:paraId="09087439" w14:textId="025071E2" w:rsidR="00F1286B" w:rsidRPr="0006217B" w:rsidRDefault="0003731E"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245F75E4"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D3A74B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BBB47E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469D2005" w14:textId="1DCD8930" w:rsidR="0003731E" w:rsidRPr="0006217B" w:rsidRDefault="0003731E" w:rsidP="00F128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shd w:val="clear" w:color="auto" w:fill="FFFFFF"/>
              </w:rPr>
              <w:t>nxca_jt_il:</w:t>
            </w:r>
            <w:r w:rsidR="00665464" w:rsidRPr="0006217B">
              <w:rPr>
                <w:rFonts w:asciiTheme="minorHAnsi" w:eastAsiaTheme="minorHAnsi" w:hAnsiTheme="minorHAnsi" w:hint="eastAsia"/>
                <w:color w:val="767676"/>
                <w:spacing w:val="-6"/>
                <w:sz w:val="21"/>
                <w:szCs w:val="21"/>
                <w:shd w:val="clear" w:color="auto" w:fill="FFFFFF"/>
              </w:rPr>
              <w:t>Authentication</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nxca_jt_bi:</w:t>
            </w:r>
            <w:r w:rsidR="00DA1413" w:rsidRPr="0006217B">
              <w:rPr>
                <w:rFonts w:asciiTheme="minorHAnsi" w:eastAsiaTheme="minorHAnsi" w:hAnsiTheme="minorHAnsi" w:hint="eastAsia"/>
                <w:color w:val="767676"/>
                <w:spacing w:val="-6"/>
                <w:sz w:val="21"/>
                <w:szCs w:val="21"/>
                <w:shd w:val="clear" w:color="auto" w:fill="FFFFFF"/>
              </w:rPr>
              <w:t>Non-authentication</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nxca_ks_gu:</w:t>
            </w:r>
            <w:r w:rsidR="00DA1413" w:rsidRPr="0006217B">
              <w:rPr>
                <w:rFonts w:asciiTheme="minorHAnsi" w:eastAsiaTheme="minorHAnsi" w:hAnsiTheme="minorHAnsi" w:hint="eastAsia"/>
                <w:color w:val="767676"/>
                <w:spacing w:val="-6"/>
                <w:sz w:val="21"/>
                <w:szCs w:val="21"/>
                <w:shd w:val="clear" w:color="auto" w:fill="FFFFFF"/>
              </w:rPr>
              <w:t>Old authentication</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nxca_ab_bi:</w:t>
            </w:r>
            <w:r w:rsidR="00DA1413" w:rsidRPr="0006217B">
              <w:rPr>
                <w:rFonts w:asciiTheme="minorHAnsi" w:eastAsiaTheme="minorHAnsi" w:hAnsiTheme="minorHAnsi" w:hint="eastAsia"/>
                <w:color w:val="767676"/>
                <w:spacing w:val="-6"/>
                <w:sz w:val="21"/>
                <w:szCs w:val="21"/>
                <w:shd w:val="clear" w:color="auto" w:fill="FFFFFF"/>
              </w:rPr>
              <w:t>English foreign currency non</w:t>
            </w:r>
            <w:r w:rsidR="00514F0C" w:rsidRPr="0006217B">
              <w:rPr>
                <w:rFonts w:asciiTheme="minorHAnsi" w:eastAsiaTheme="minorHAnsi" w:hAnsiTheme="minorHAnsi" w:hint="eastAsia"/>
                <w:color w:val="767676"/>
                <w:spacing w:val="-6"/>
                <w:sz w:val="21"/>
                <w:szCs w:val="21"/>
                <w:shd w:val="clear" w:color="auto" w:fill="FFFFFF"/>
              </w:rPr>
              <w:t>-authentication</w:t>
            </w:r>
          </w:p>
        </w:tc>
        <w:tc>
          <w:tcPr>
            <w:tcW w:w="1199" w:type="dxa"/>
            <w:vAlign w:val="center"/>
          </w:tcPr>
          <w:p w14:paraId="14E243D9"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4751A21D"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C51AE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"nxca_jt_il"</w:t>
            </w:r>
          </w:p>
        </w:tc>
      </w:tr>
      <w:tr w:rsidR="004F662B" w:rsidRPr="0006217B" w14:paraId="1BB722C1" w14:textId="77777777" w:rsidTr="00786187">
        <w:trPr>
          <w:jc w:val="center"/>
        </w:trPr>
        <w:tc>
          <w:tcPr>
            <w:tcW w:w="1026" w:type="dxa"/>
            <w:vMerge/>
            <w:vAlign w:val="center"/>
          </w:tcPr>
          <w:p w14:paraId="00AA630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3A640D0" w14:textId="3D5EF63F"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3C113EA9" w14:textId="48C870A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C9DA93A" w14:textId="4F6D9E1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77217B2" w14:textId="40B76BB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F03EACA" w14:textId="57AB121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53537F" w14:textId="3C2B239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70C5744E" w14:textId="77777777" w:rsidTr="00786187">
        <w:trPr>
          <w:jc w:val="center"/>
        </w:trPr>
        <w:tc>
          <w:tcPr>
            <w:tcW w:w="1026" w:type="dxa"/>
            <w:vMerge/>
            <w:vAlign w:val="center"/>
          </w:tcPr>
          <w:p w14:paraId="5BBD0401"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D4F758C" w14:textId="05741BD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C5D7E3B" w14:textId="1AAB42C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9C09FBC" w14:textId="5E08C7C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4DBCC457" w14:textId="5FA8C68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5DC51DA9" w14:textId="68D655E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0FD759" w14:textId="0088BFC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F676900" w14:textId="77777777" w:rsidTr="00786187">
        <w:trPr>
          <w:jc w:val="center"/>
        </w:trPr>
        <w:tc>
          <w:tcPr>
            <w:tcW w:w="1026" w:type="dxa"/>
            <w:vMerge/>
            <w:vAlign w:val="center"/>
          </w:tcPr>
          <w:p w14:paraId="620BC1A8"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8112477" w14:textId="2B705D9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44B0F2A6" w14:textId="17C446B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5359A93D" w14:textId="2EDE8CA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1BE6852" w14:textId="6B48B02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70B4DF7D" w14:textId="5E9B67A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EA61C" w14:textId="2FF1633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31E" w:rsidRPr="0006217B" w14:paraId="0454AC11" w14:textId="77777777" w:rsidTr="004E4C97">
        <w:tblPrEx>
          <w:jc w:val="left"/>
        </w:tblPrEx>
        <w:tc>
          <w:tcPr>
            <w:tcW w:w="1026" w:type="dxa"/>
            <w:vMerge/>
          </w:tcPr>
          <w:p w14:paraId="0D33DCE6"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19AE2A5D" w14:textId="09F145E3"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99BFE36" w14:textId="17B3B289"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007441F3" w14:textId="4EE9AA12"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712C313" w14:textId="353FB36B"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5D2616E" w14:textId="67D2D4CE"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F0A0C7" w14:textId="646A49AE"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31E" w:rsidRPr="0006217B" w14:paraId="7FB33E4C" w14:textId="77777777" w:rsidTr="004E4C97">
        <w:tblPrEx>
          <w:jc w:val="left"/>
        </w:tblPrEx>
        <w:tc>
          <w:tcPr>
            <w:tcW w:w="1026" w:type="dxa"/>
            <w:vMerge/>
          </w:tcPr>
          <w:p w14:paraId="3F59BD60"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70C2E45D" w14:textId="4F060347"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FBFB17A" w14:textId="1A038D02" w:rsidR="0003731E" w:rsidRPr="0006217B" w:rsidRDefault="003C2EA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8089286" w14:textId="23E82AD3" w:rsidR="0003731E" w:rsidRPr="0006217B" w:rsidRDefault="005317C2"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7BEA0C99" w14:textId="07810F9B"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CF23567" w14:textId="7D404FEC"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F798F1" w14:textId="27470DCB"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6EC7543C" w14:textId="77777777" w:rsidTr="004E4C97">
        <w:tblPrEx>
          <w:jc w:val="left"/>
        </w:tblPrEx>
        <w:tc>
          <w:tcPr>
            <w:tcW w:w="1026" w:type="dxa"/>
            <w:vMerge/>
          </w:tcPr>
          <w:p w14:paraId="1A69E744"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6BD9E6B4" w14:textId="6BE8DE5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17480C7" w14:textId="6755F72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D7D0FAA" w14:textId="653A2667"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1CE972C" w14:textId="4C12AD57"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D8A1F1E" w14:textId="0390C07F"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D89B36" w14:textId="63356C1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79C1B09D" w14:textId="77777777" w:rsidTr="004E4C97">
        <w:tblPrEx>
          <w:jc w:val="left"/>
        </w:tblPrEx>
        <w:tc>
          <w:tcPr>
            <w:tcW w:w="1026" w:type="dxa"/>
            <w:vMerge/>
          </w:tcPr>
          <w:p w14:paraId="6FF7781B"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03C79CD2" w14:textId="1381027B"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1BD7E541" w14:textId="5B56072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482B499" w14:textId="6D64288E"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5571E15" w14:textId="41CC3F7E"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A29F6ED" w14:textId="53AC97B8"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F2C023" w14:textId="1F454A9B"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500623A9" w14:textId="77777777" w:rsidTr="004E4C97">
        <w:tblPrEx>
          <w:jc w:val="left"/>
        </w:tblPrEx>
        <w:tc>
          <w:tcPr>
            <w:tcW w:w="1026" w:type="dxa"/>
            <w:vMerge/>
          </w:tcPr>
          <w:p w14:paraId="16A17631"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4B3FF2B8" w14:textId="404BF13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F4F4A2B" w14:textId="01444DF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4FDD3ED8" w14:textId="2CD2DF31"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75C0BB9B" w14:textId="3F9C0CF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DEA3306" w14:textId="60AA075E"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B467FD" w14:textId="75E97E5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863F54" w:rsidRPr="0006217B" w14:paraId="646B5118" w14:textId="77777777" w:rsidTr="004E4C97">
        <w:tblPrEx>
          <w:jc w:val="left"/>
        </w:tblPrEx>
        <w:tc>
          <w:tcPr>
            <w:tcW w:w="1026" w:type="dxa"/>
            <w:vMerge/>
          </w:tcPr>
          <w:p w14:paraId="1692E091"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1BBDC9CF" w14:textId="19A167C4" w:rsidR="00863F54" w:rsidRPr="0006217B" w:rsidRDefault="00863F54" w:rsidP="00863F5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AF3C757" w14:textId="0FBEF7F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31237257" w14:textId="77777777" w:rsidR="00863F54" w:rsidRPr="0006217B" w:rsidRDefault="00863F54" w:rsidP="00863F54">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553336D6" w14:textId="37E64F18"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28CB8E9A" w14:textId="0319C7C0"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42A8223" w14:textId="0F10B039"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CF4A8A" w14:textId="0E45394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A26F4" w:rsidRPr="0006217B" w14:paraId="2065CD59" w14:textId="77777777" w:rsidTr="004E4C97">
        <w:tblPrEx>
          <w:jc w:val="left"/>
        </w:tblPrEx>
        <w:tc>
          <w:tcPr>
            <w:tcW w:w="1026" w:type="dxa"/>
            <w:vMerge w:val="restart"/>
          </w:tcPr>
          <w:p w14:paraId="0412F212" w14:textId="77777777" w:rsidR="001A26F4" w:rsidRPr="0006217B" w:rsidRDefault="001A26F4" w:rsidP="001A26F4">
            <w:pPr>
              <w:pStyle w:val="cq11"/>
              <w:ind w:leftChars="0" w:left="0"/>
              <w:rPr>
                <w:rFonts w:asciiTheme="minorHAnsi" w:eastAsiaTheme="minorHAnsi" w:hAnsiTheme="minorHAnsi"/>
              </w:rPr>
            </w:pPr>
          </w:p>
        </w:tc>
        <w:tc>
          <w:tcPr>
            <w:tcW w:w="1027" w:type="dxa"/>
            <w:vAlign w:val="center"/>
          </w:tcPr>
          <w:p w14:paraId="65DD42AD" w14:textId="61E7E833"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ktHash</w:t>
            </w:r>
          </w:p>
        </w:tc>
        <w:tc>
          <w:tcPr>
            <w:tcW w:w="1604" w:type="dxa"/>
            <w:vAlign w:val="center"/>
          </w:tcPr>
          <w:p w14:paraId="7453D224" w14:textId="1A89B0FA"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3C5C1E7D"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EB1B37A" w14:textId="350A6F1D"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23F27AA" w14:textId="1EAB56AD"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BE15E28" w14:textId="2E28FA7F"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E5DD41" w14:textId="751EB732"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3731E" w:rsidRPr="0006217B" w14:paraId="24166CBF" w14:textId="77777777" w:rsidTr="004E4C97">
        <w:tblPrEx>
          <w:jc w:val="left"/>
        </w:tblPrEx>
        <w:tc>
          <w:tcPr>
            <w:tcW w:w="1026" w:type="dxa"/>
            <w:vMerge/>
          </w:tcPr>
          <w:p w14:paraId="7C8394CA"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5EEFF1D5" w14:textId="3666E9EF"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361D5A50" w14:textId="2485ED90" w:rsidR="0003731E" w:rsidRPr="0006217B" w:rsidRDefault="003B4A27"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1F1E720D" w14:textId="706EAF7D" w:rsidR="0003731E" w:rsidRPr="0006217B" w:rsidRDefault="003B4A27"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6E0A1F08" w14:textId="10596A8F"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5556C98" w14:textId="5159B8A1"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33D246" w14:textId="7A0CD9AB"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114381" w:rsidRPr="0006217B" w14:paraId="6DF4288A" w14:textId="77777777" w:rsidTr="004E4C97">
        <w:tblPrEx>
          <w:jc w:val="left"/>
        </w:tblPrEx>
        <w:tc>
          <w:tcPr>
            <w:tcW w:w="1026" w:type="dxa"/>
            <w:vMerge/>
          </w:tcPr>
          <w:p w14:paraId="0B56A066" w14:textId="77777777" w:rsidR="00114381" w:rsidRPr="0006217B" w:rsidRDefault="00114381" w:rsidP="00114381">
            <w:pPr>
              <w:pStyle w:val="cq11"/>
              <w:ind w:leftChars="0" w:left="0"/>
              <w:rPr>
                <w:rFonts w:asciiTheme="minorHAnsi" w:eastAsiaTheme="minorHAnsi" w:hAnsiTheme="minorHAnsi"/>
              </w:rPr>
            </w:pPr>
          </w:p>
        </w:tc>
        <w:tc>
          <w:tcPr>
            <w:tcW w:w="1027" w:type="dxa"/>
            <w:vAlign w:val="center"/>
          </w:tcPr>
          <w:p w14:paraId="155427B3" w14:textId="5A076583"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5883ABCF" w14:textId="4ED4E0FE"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E62FD5D" w14:textId="2A06A962"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469EB878" w14:textId="4B7E4370" w:rsidR="00114381" w:rsidRPr="0006217B" w:rsidRDefault="00114381" w:rsidP="00114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5217ABB5" w14:textId="45EDF99A" w:rsidR="00114381" w:rsidRPr="0006217B" w:rsidRDefault="00114381" w:rsidP="00114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232FF8" w14:textId="218DF3F4"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 ※</w:t>
            </w:r>
            <w:r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rPr>
              <w:lastRenderedPageBreak/>
              <w:t>"USD"  ※</w:t>
            </w:r>
            <w:r w:rsidRPr="0006217B">
              <w:rPr>
                <w:rFonts w:asciiTheme="minorHAnsi" w:eastAsiaTheme="minorHAnsi" w:hAnsiTheme="minorHAnsi" w:hint="eastAsia"/>
                <w:color w:val="E74C3C"/>
                <w:spacing w:val="-6"/>
                <w:sz w:val="21"/>
                <w:szCs w:val="21"/>
              </w:rPr>
              <w:t>Overseas Payment</w:t>
            </w:r>
          </w:p>
        </w:tc>
      </w:tr>
      <w:tr w:rsidR="0003731E" w:rsidRPr="0006217B" w14:paraId="6078E539" w14:textId="77777777" w:rsidTr="004E4C97">
        <w:tblPrEx>
          <w:jc w:val="left"/>
        </w:tblPrEx>
        <w:tc>
          <w:tcPr>
            <w:tcW w:w="1026" w:type="dxa"/>
            <w:vMerge/>
          </w:tcPr>
          <w:p w14:paraId="4AC42241"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6162F5A6" w14:textId="2BE58CC3"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2C76B992" w14:textId="54AC715A" w:rsidR="0003731E" w:rsidRPr="0006217B" w:rsidRDefault="00EA235C"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w:t>
            </w:r>
            <w:r w:rsidR="0083589F" w:rsidRPr="0006217B">
              <w:rPr>
                <w:rFonts w:asciiTheme="minorHAnsi" w:eastAsiaTheme="minorHAnsi" w:hAnsiTheme="minorHAnsi" w:hint="eastAsia"/>
                <w:color w:val="767676"/>
                <w:spacing w:val="-6"/>
                <w:sz w:val="21"/>
                <w:szCs w:val="21"/>
              </w:rPr>
              <w:t xml:space="preserve"> R</w:t>
            </w:r>
            <w:r w:rsidR="0083589F" w:rsidRPr="0006217B">
              <w:rPr>
                <w:rFonts w:asciiTheme="minorHAnsi" w:eastAsiaTheme="minorHAnsi" w:hAnsiTheme="minorHAnsi"/>
                <w:color w:val="767676"/>
                <w:spacing w:val="-6"/>
                <w:sz w:val="21"/>
                <w:szCs w:val="21"/>
              </w:rPr>
              <w:t>o</w:t>
            </w:r>
            <w:r w:rsidR="0083589F" w:rsidRPr="0006217B">
              <w:rPr>
                <w:rFonts w:asciiTheme="minorHAnsi" w:eastAsiaTheme="minorHAnsi" w:hAnsiTheme="minorHAnsi" w:hint="eastAsia"/>
                <w:color w:val="767676"/>
                <w:spacing w:val="-6"/>
                <w:sz w:val="21"/>
                <w:szCs w:val="21"/>
              </w:rPr>
              <w:t>und</w:t>
            </w:r>
          </w:p>
        </w:tc>
        <w:tc>
          <w:tcPr>
            <w:tcW w:w="2297" w:type="dxa"/>
            <w:vAlign w:val="center"/>
          </w:tcPr>
          <w:p w14:paraId="61B9EED4" w14:textId="7F55BB87" w:rsidR="0003731E" w:rsidRPr="0006217B" w:rsidRDefault="00713CC7"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0003731E"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0003731E" w:rsidRPr="0006217B">
              <w:rPr>
                <w:rFonts w:asciiTheme="minorHAnsi" w:eastAsiaTheme="minorHAnsi" w:hAnsiTheme="minorHAnsi"/>
                <w:color w:val="767676"/>
                <w:spacing w:val="-6"/>
                <w:sz w:val="21"/>
                <w:szCs w:val="21"/>
              </w:rPr>
              <w:t xml:space="preserve">. </w:t>
            </w:r>
            <w:r w:rsidR="00A8510C" w:rsidRPr="0006217B">
              <w:rPr>
                <w:rFonts w:asciiTheme="minorHAnsi" w:eastAsiaTheme="minorHAnsi" w:hAnsiTheme="minorHAnsi" w:hint="eastAsia"/>
                <w:color w:val="767676"/>
                <w:spacing w:val="-6"/>
                <w:sz w:val="21"/>
                <w:szCs w:val="21"/>
              </w:rPr>
              <w:t>For</w:t>
            </w:r>
            <w:r w:rsidR="00005391" w:rsidRPr="0006217B">
              <w:rPr>
                <w:rFonts w:asciiTheme="minorHAnsi" w:eastAsiaTheme="minorHAnsi" w:hAnsiTheme="minorHAnsi" w:hint="eastAsia"/>
                <w:color w:val="767676"/>
                <w:spacing w:val="-6"/>
                <w:sz w:val="21"/>
                <w:szCs w:val="21"/>
              </w:rPr>
              <w:t xml:space="preserve"> second</w:t>
            </w:r>
            <w:r w:rsidR="00A8510C" w:rsidRPr="0006217B">
              <w:rPr>
                <w:rFonts w:asciiTheme="minorHAnsi" w:eastAsiaTheme="minorHAnsi" w:hAnsiTheme="minorHAnsi" w:hint="eastAsia"/>
                <w:color w:val="767676"/>
                <w:spacing w:val="-6"/>
                <w:sz w:val="21"/>
                <w:szCs w:val="21"/>
              </w:rPr>
              <w:t xml:space="preserve"> partial cancellation</w:t>
            </w:r>
            <w:r w:rsidR="006766BB" w:rsidRPr="0006217B">
              <w:rPr>
                <w:rFonts w:asciiTheme="minorHAnsi" w:eastAsiaTheme="minorHAnsi" w:hAnsiTheme="minorHAnsi" w:hint="eastAsia"/>
                <w:color w:val="767676"/>
                <w:spacing w:val="-6"/>
                <w:sz w:val="21"/>
                <w:szCs w:val="21"/>
              </w:rPr>
              <w:t>, 002.</w:t>
            </w:r>
          </w:p>
        </w:tc>
        <w:tc>
          <w:tcPr>
            <w:tcW w:w="1199" w:type="dxa"/>
            <w:vAlign w:val="center"/>
          </w:tcPr>
          <w:p w14:paraId="350C1E39" w14:textId="07135DE5"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2CF03711" w14:textId="0D05D696"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7D5029" w14:textId="3405FB67"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C80D73" w:rsidRPr="0006217B" w14:paraId="2C322CE9" w14:textId="77777777" w:rsidTr="0042200B">
        <w:tblPrEx>
          <w:jc w:val="left"/>
        </w:tblPrEx>
        <w:tc>
          <w:tcPr>
            <w:tcW w:w="1026" w:type="dxa"/>
            <w:vMerge/>
          </w:tcPr>
          <w:p w14:paraId="18FE9B9E"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7AA4C30D"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1DDBD4F1"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Tax</w:t>
            </w:r>
            <w:r w:rsidR="00464411" w:rsidRPr="0006217B">
              <w:rPr>
                <w:rFonts w:asciiTheme="minorHAnsi" w:eastAsiaTheme="minorHAnsi" w:hAnsiTheme="minorHAnsi"/>
              </w:rPr>
              <w:t>-exempt</w:t>
            </w:r>
            <w:r w:rsidRPr="0006217B">
              <w:rPr>
                <w:rFonts w:asciiTheme="minorHAnsi" w:eastAsiaTheme="minorHAnsi" w:hAnsiTheme="minorHAnsi"/>
              </w:rPr>
              <w:t xml:space="preserve"> Status</w:t>
            </w:r>
          </w:p>
        </w:tc>
        <w:tc>
          <w:tcPr>
            <w:tcW w:w="2297" w:type="dxa"/>
            <w:vAlign w:val="center"/>
          </w:tcPr>
          <w:p w14:paraId="1584E7E9" w14:textId="77777777" w:rsidR="00C80D73" w:rsidRPr="0006217B" w:rsidRDefault="00C80D73" w:rsidP="00C80D73">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Y:T</w:t>
            </w:r>
            <w:r w:rsidRPr="0006217B">
              <w:rPr>
                <w:rFonts w:asciiTheme="minorHAnsi" w:eastAsiaTheme="minorHAnsi" w:hAnsiTheme="minorHAnsi"/>
              </w:rPr>
              <w:t>ax</w:t>
            </w:r>
            <w:proofErr w:type="gramEnd"/>
            <w:r w:rsidRPr="0006217B">
              <w:rPr>
                <w:rFonts w:asciiTheme="minorHAnsi" w:eastAsiaTheme="minorHAnsi" w:hAnsiTheme="minorHAnsi"/>
              </w:rPr>
              <w:t>-exempt</w:t>
            </w:r>
            <w:r w:rsidRPr="0006217B">
              <w:rPr>
                <w:rFonts w:asciiTheme="minorHAnsi" w:eastAsiaTheme="minorHAnsi" w:hAnsiTheme="minorHAnsi" w:hint="eastAsia"/>
              </w:rPr>
              <w:t>,</w:t>
            </w:r>
            <w:r w:rsidR="0042200B" w:rsidRPr="0006217B">
              <w:rPr>
                <w:rFonts w:asciiTheme="minorHAnsi" w:eastAsiaTheme="minorHAnsi" w:hAnsiTheme="minorHAnsi"/>
              </w:rPr>
              <w:t xml:space="preserve"> </w:t>
            </w:r>
            <w:r w:rsidR="0042200B" w:rsidRPr="0006217B">
              <w:rPr>
                <w:rFonts w:asciiTheme="minorHAnsi" w:eastAsiaTheme="minorHAnsi" w:hAnsiTheme="minorHAnsi" w:hint="eastAsia"/>
              </w:rPr>
              <w:t>N: T</w:t>
            </w:r>
            <w:r w:rsidR="0042200B" w:rsidRPr="0006217B">
              <w:rPr>
                <w:rFonts w:asciiTheme="minorHAnsi" w:eastAsiaTheme="minorHAnsi" w:hAnsiTheme="minorHAnsi"/>
              </w:rPr>
              <w:t>axable</w:t>
            </w:r>
            <w:r w:rsidRPr="0006217B">
              <w:rPr>
                <w:rFonts w:asciiTheme="minorHAnsi" w:eastAsiaTheme="minorHAnsi" w:hAnsiTheme="minorHAnsi" w:hint="eastAsia"/>
              </w:rPr>
              <w:t xml:space="preserve"> G:Compound tax</w:t>
            </w:r>
          </w:p>
          <w:p w14:paraId="26C19EA0"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6CEF36D1"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3016CFD6"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300B66"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"N"</w:t>
            </w:r>
          </w:p>
        </w:tc>
      </w:tr>
      <w:tr w:rsidR="0003731E" w:rsidRPr="0006217B" w14:paraId="1D3F9B93" w14:textId="77777777" w:rsidTr="0042200B">
        <w:tblPrEx>
          <w:jc w:val="left"/>
        </w:tblPrEx>
        <w:tc>
          <w:tcPr>
            <w:tcW w:w="1026" w:type="dxa"/>
            <w:vMerge/>
          </w:tcPr>
          <w:p w14:paraId="1BF1AD01"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2186C858" w14:textId="63A0CF19"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4AC0AEA9" w14:textId="7E673FD3" w:rsidR="0003731E" w:rsidRPr="0006217B" w:rsidRDefault="00ED7CBE" w:rsidP="0003731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CF9694D" w14:textId="00DF125B" w:rsidR="0003731E" w:rsidRPr="0006217B" w:rsidRDefault="00ED7CBE" w:rsidP="0003731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0003731E" w:rsidRPr="0006217B">
              <w:rPr>
                <w:rFonts w:asciiTheme="minorHAnsi" w:eastAsiaTheme="minorHAnsi" w:hAnsiTheme="minorHAnsi"/>
                <w:color w:val="767676"/>
                <w:spacing w:val="-6"/>
                <w:sz w:val="21"/>
                <w:szCs w:val="21"/>
              </w:rPr>
              <w:br/>
            </w:r>
            <w:r w:rsidR="0003731E"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67499BFE" w14:textId="0E0295FF"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DF24421" w14:textId="14410233"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2C6C33" w14:textId="432E942F"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 ※</w:t>
            </w:r>
            <w:r w:rsidR="00ED7CBE"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"150"   ※</w:t>
            </w:r>
            <w:r w:rsidR="00ED7CBE" w:rsidRPr="0006217B">
              <w:rPr>
                <w:rFonts w:asciiTheme="minorHAnsi" w:eastAsiaTheme="minorHAnsi" w:hAnsiTheme="minorHAnsi" w:hint="eastAsia"/>
                <w:color w:val="E74C3C"/>
                <w:spacing w:val="-6"/>
                <w:sz w:val="21"/>
                <w:szCs w:val="21"/>
              </w:rPr>
              <w:t>Overseas Payment</w:t>
            </w:r>
            <w:r w:rsidRPr="0006217B">
              <w:rPr>
                <w:rFonts w:asciiTheme="minorHAnsi" w:eastAsiaTheme="minorHAnsi" w:hAnsiTheme="minorHAnsi"/>
                <w:color w:val="767676"/>
                <w:spacing w:val="-6"/>
                <w:sz w:val="21"/>
                <w:szCs w:val="21"/>
              </w:rPr>
              <w:br/>
              <w:t xml:space="preserve">ex [1.50$] =&gt; </w:t>
            </w:r>
            <w:r w:rsidR="00C73160" w:rsidRPr="0006217B">
              <w:rPr>
                <w:rFonts w:asciiTheme="minorHAnsi" w:eastAsiaTheme="minorHAnsi" w:hAnsiTheme="minorHAnsi" w:hint="eastAsia"/>
                <w:color w:val="767676"/>
                <w:spacing w:val="-6"/>
                <w:sz w:val="21"/>
                <w:szCs w:val="21"/>
              </w:rPr>
              <w:t>Marked in whole number</w:t>
            </w:r>
            <w:r w:rsidRPr="0006217B">
              <w:rPr>
                <w:rFonts w:asciiTheme="minorHAnsi" w:eastAsiaTheme="minorHAnsi" w:hAnsiTheme="minorHAnsi"/>
                <w:color w:val="767676"/>
                <w:spacing w:val="-6"/>
                <w:sz w:val="21"/>
                <w:szCs w:val="21"/>
              </w:rPr>
              <w:t xml:space="preserve"> [150]</w:t>
            </w:r>
          </w:p>
        </w:tc>
      </w:tr>
      <w:tr w:rsidR="00C80D73" w:rsidRPr="0006217B" w14:paraId="718FBD0C" w14:textId="77777777" w:rsidTr="0042200B">
        <w:tblPrEx>
          <w:jc w:val="left"/>
        </w:tblPrEx>
        <w:tc>
          <w:tcPr>
            <w:tcW w:w="1026" w:type="dxa"/>
            <w:vMerge/>
          </w:tcPr>
          <w:p w14:paraId="2C400EFA"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308B459E"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69FA8C19"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BDD82C8"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w:t>
            </w:r>
            <w:r w:rsidR="0042200B" w:rsidRPr="0006217B">
              <w:rPr>
                <w:rFonts w:asciiTheme="minorHAnsi" w:eastAsiaTheme="minorHAnsi" w:hAnsiTheme="minorHAnsi"/>
              </w:rPr>
              <w:t>cancelled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p>
          <w:p w14:paraId="0BEF1B7C"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EFE1BF1"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2582D9B9"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7E75AB6"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C80D73" w:rsidRPr="0006217B" w14:paraId="5798AB66" w14:textId="77777777" w:rsidTr="0042200B">
        <w:tblPrEx>
          <w:jc w:val="left"/>
        </w:tblPrEx>
        <w:tc>
          <w:tcPr>
            <w:tcW w:w="1026" w:type="dxa"/>
            <w:vMerge/>
          </w:tcPr>
          <w:p w14:paraId="325479C2"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6DCFDFD1"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5ACA34AF"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1A53FCD0" w14:textId="77777777" w:rsidR="00C80D73" w:rsidRPr="0006217B" w:rsidRDefault="00C80D73" w:rsidP="00C80D73">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w:t>
            </w:r>
            <w:r w:rsidR="0042200B" w:rsidRPr="0006217B">
              <w:rPr>
                <w:rFonts w:asciiTheme="minorHAnsi" w:eastAsiaTheme="minorHAnsi" w:hAnsiTheme="minorHAnsi"/>
              </w:rPr>
              <w:t xml:space="preserve">cancelled </w:t>
            </w:r>
            <w:r w:rsidRPr="0006217B">
              <w:rPr>
                <w:rFonts w:asciiTheme="minorHAnsi" w:eastAsiaTheme="minorHAnsi" w:hAnsiTheme="minorHAnsi"/>
              </w:rPr>
              <w:t xml:space="preserve">amount </w:t>
            </w:r>
            <w:r w:rsidRPr="0006217B">
              <w:rPr>
                <w:rFonts w:asciiTheme="minorHAnsi" w:eastAsiaTheme="minorHAnsi" w:hAnsiTheme="minorHAnsi" w:hint="eastAsia"/>
              </w:rPr>
              <w:t>(Required if it is a compound tax)</w:t>
            </w:r>
          </w:p>
          <w:p w14:paraId="231665DF"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D4ED93B"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4F06F45"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6E984CE"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“91”</w:t>
            </w:r>
          </w:p>
        </w:tc>
      </w:tr>
      <w:tr w:rsidR="00C80D73" w:rsidRPr="0006217B" w14:paraId="2AC7C911" w14:textId="77777777" w:rsidTr="0042200B">
        <w:tblPrEx>
          <w:jc w:val="left"/>
        </w:tblPrEx>
        <w:tc>
          <w:tcPr>
            <w:tcW w:w="1026" w:type="dxa"/>
            <w:vMerge/>
          </w:tcPr>
          <w:p w14:paraId="16F45CB9"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3795D191"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09956F89"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44E495AA"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w:t>
            </w:r>
            <w:r w:rsidR="0042200B" w:rsidRPr="0006217B">
              <w:rPr>
                <w:rFonts w:asciiTheme="minorHAnsi" w:eastAsiaTheme="minorHAnsi" w:hAnsiTheme="minorHAnsi"/>
              </w:rPr>
              <w:t xml:space="preserve">cancelled </w:t>
            </w:r>
            <w:r w:rsidRPr="0006217B">
              <w:rPr>
                <w:rFonts w:asciiTheme="minorHAnsi" w:eastAsiaTheme="minorHAnsi" w:hAnsiTheme="minorHAnsi"/>
              </w:rPr>
              <w:t xml:space="preserve">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104E6BC2"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B88B284"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36353EE8"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3BB12AA"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“0”</w:t>
            </w:r>
          </w:p>
        </w:tc>
      </w:tr>
      <w:tr w:rsidR="00C80D73" w:rsidRPr="0006217B" w14:paraId="255A8620" w14:textId="77777777" w:rsidTr="0042200B">
        <w:tblPrEx>
          <w:jc w:val="left"/>
        </w:tblPrEx>
        <w:tc>
          <w:tcPr>
            <w:tcW w:w="1026" w:type="dxa"/>
            <w:vMerge/>
          </w:tcPr>
          <w:p w14:paraId="4D796BB0"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462528F6"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svcAmt</w:t>
            </w:r>
          </w:p>
        </w:tc>
        <w:tc>
          <w:tcPr>
            <w:tcW w:w="1604" w:type="dxa"/>
            <w:vAlign w:val="center"/>
          </w:tcPr>
          <w:p w14:paraId="1AA14008"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37224481"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38AADB49"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DAB51DE"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00707D08"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79450A" w14:textId="77777777" w:rsidR="00C80D73" w:rsidRPr="0006217B" w:rsidRDefault="00C80D73" w:rsidP="0042200B">
            <w:pPr>
              <w:pStyle w:val="cq11"/>
              <w:ind w:leftChars="0" w:left="0"/>
              <w:rPr>
                <w:rFonts w:asciiTheme="minorHAnsi" w:eastAsiaTheme="minorHAnsi" w:hAnsiTheme="minorHAnsi"/>
              </w:rPr>
            </w:pPr>
            <w:r w:rsidRPr="0006217B">
              <w:rPr>
                <w:rFonts w:asciiTheme="minorHAnsi" w:eastAsiaTheme="minorHAnsi" w:hAnsiTheme="minorHAnsi"/>
              </w:rPr>
              <w:t>“</w:t>
            </w:r>
            <w:r w:rsidR="0042200B" w:rsidRPr="0006217B">
              <w:rPr>
                <w:rFonts w:asciiTheme="minorHAnsi" w:eastAsiaTheme="minorHAnsi" w:hAnsiTheme="minorHAnsi"/>
              </w:rPr>
              <w:t>0</w:t>
            </w:r>
            <w:r w:rsidRPr="0006217B">
              <w:rPr>
                <w:rFonts w:asciiTheme="minorHAnsi" w:eastAsiaTheme="minorHAnsi" w:hAnsiTheme="minorHAnsi"/>
              </w:rPr>
              <w:t>”</w:t>
            </w:r>
          </w:p>
        </w:tc>
      </w:tr>
      <w:tr w:rsidR="00A56905" w:rsidRPr="0006217B" w14:paraId="146A7DF9" w14:textId="77777777" w:rsidTr="004E4C97">
        <w:tblPrEx>
          <w:jc w:val="left"/>
        </w:tblPrEx>
        <w:tc>
          <w:tcPr>
            <w:tcW w:w="1026" w:type="dxa"/>
            <w:vMerge/>
          </w:tcPr>
          <w:p w14:paraId="1CD83173" w14:textId="77777777" w:rsidR="00A56905" w:rsidRPr="0006217B" w:rsidRDefault="00A56905" w:rsidP="00A56905">
            <w:pPr>
              <w:pStyle w:val="cq11"/>
              <w:ind w:leftChars="0" w:left="0"/>
              <w:rPr>
                <w:rFonts w:asciiTheme="minorHAnsi" w:eastAsiaTheme="minorHAnsi" w:hAnsiTheme="minorHAnsi"/>
              </w:rPr>
            </w:pPr>
          </w:p>
        </w:tc>
        <w:tc>
          <w:tcPr>
            <w:tcW w:w="1027" w:type="dxa"/>
            <w:vAlign w:val="center"/>
          </w:tcPr>
          <w:p w14:paraId="2CEDC89E" w14:textId="0685A4A7"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393625F2" w14:textId="57375F06"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6D5A98DE" w14:textId="35EC8B34"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47A76253" w14:textId="77B7677B" w:rsidR="00A56905" w:rsidRPr="0006217B" w:rsidRDefault="00A56905" w:rsidP="00A569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7B73F6B8" w14:textId="5209DE28" w:rsidR="00A56905" w:rsidRPr="0006217B" w:rsidRDefault="00A56905" w:rsidP="00A569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CCF89E" w14:textId="24EAA95D"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546F7240" w14:textId="77777777" w:rsidR="00777029" w:rsidRPr="0006217B" w:rsidRDefault="00777029" w:rsidP="00777029">
      <w:pPr>
        <w:pStyle w:val="cq11"/>
        <w:ind w:left="440"/>
        <w:rPr>
          <w:rFonts w:asciiTheme="minorHAnsi" w:eastAsiaTheme="minorHAnsi" w:hAnsiTheme="minorHAnsi"/>
        </w:rPr>
      </w:pPr>
    </w:p>
    <w:p w14:paraId="527EF550" w14:textId="77777777" w:rsidR="005758C5" w:rsidRPr="0006217B" w:rsidRDefault="005758C5" w:rsidP="005758C5">
      <w:pPr>
        <w:pStyle w:val="2"/>
        <w:rPr>
          <w:rFonts w:asciiTheme="minorHAnsi" w:eastAsiaTheme="minorHAnsi" w:hAnsiTheme="minorHAnsi"/>
        </w:rPr>
      </w:pPr>
      <w:bookmarkStart w:id="58" w:name="_Toc17204346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8"/>
    </w:p>
    <w:tbl>
      <w:tblPr>
        <w:tblStyle w:val="a7"/>
        <w:tblW w:w="0" w:type="auto"/>
        <w:tblInd w:w="440" w:type="dxa"/>
        <w:tblLook w:val="04A0" w:firstRow="1" w:lastRow="0" w:firstColumn="1" w:lastColumn="0" w:noHBand="0" w:noVBand="1"/>
      </w:tblPr>
      <w:tblGrid>
        <w:gridCol w:w="1965"/>
        <w:gridCol w:w="7655"/>
      </w:tblGrid>
      <w:tr w:rsidR="00487430" w:rsidRPr="0006217B" w14:paraId="381C2218" w14:textId="77777777" w:rsidTr="001A1637">
        <w:tc>
          <w:tcPr>
            <w:tcW w:w="1965" w:type="dxa"/>
            <w:shd w:val="clear" w:color="auto" w:fill="D9D9D9" w:themeFill="background1" w:themeFillShade="D9"/>
          </w:tcPr>
          <w:p w14:paraId="6B95E5C3"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09C52A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2B1D8DA6" w14:textId="77777777" w:rsidTr="001A1637">
        <w:tc>
          <w:tcPr>
            <w:tcW w:w="1965" w:type="dxa"/>
            <w:vAlign w:val="center"/>
          </w:tcPr>
          <w:p w14:paraId="2A54C092"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06C7051"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7CFD1F4" w14:textId="77777777" w:rsidR="00487430" w:rsidRPr="0006217B" w:rsidRDefault="00487430" w:rsidP="00487430">
      <w:pPr>
        <w:pStyle w:val="cq11"/>
        <w:ind w:left="440"/>
        <w:rPr>
          <w:rFonts w:asciiTheme="minorHAnsi" w:eastAsiaTheme="minorHAnsi" w:hAnsiTheme="minorHAnsi"/>
        </w:rPr>
      </w:pPr>
    </w:p>
    <w:p w14:paraId="6AB63D67" w14:textId="77777777" w:rsidR="005758C5" w:rsidRPr="0006217B" w:rsidRDefault="005758C5" w:rsidP="005758C5">
      <w:pPr>
        <w:pStyle w:val="2"/>
        <w:rPr>
          <w:rFonts w:asciiTheme="minorHAnsi" w:eastAsiaTheme="minorHAnsi" w:hAnsiTheme="minorHAnsi"/>
        </w:rPr>
      </w:pPr>
      <w:bookmarkStart w:id="59" w:name="_Toc17204346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59"/>
    </w:p>
    <w:p w14:paraId="3352E251" w14:textId="012A009B" w:rsidR="00F90166" w:rsidRPr="0006217B" w:rsidRDefault="009F6B41" w:rsidP="00F90166">
      <w:pPr>
        <w:rPr>
          <w:rFonts w:asciiTheme="minorHAnsi" w:eastAsiaTheme="minorHAnsi" w:hAnsiTheme="minorHAnsi"/>
          <w:sz w:val="20"/>
        </w:rPr>
      </w:pPr>
      <w:r w:rsidRPr="0006217B">
        <w:rPr>
          <w:rFonts w:asciiTheme="minorHAnsi" w:eastAsiaTheme="minorHAnsi" w:hAnsiTheme="minorHAnsi"/>
          <w:sz w:val="20"/>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56046110" w14:textId="77777777" w:rsidTr="00786187">
        <w:trPr>
          <w:jc w:val="center"/>
        </w:trPr>
        <w:tc>
          <w:tcPr>
            <w:tcW w:w="2053" w:type="dxa"/>
            <w:gridSpan w:val="2"/>
            <w:shd w:val="clear" w:color="auto" w:fill="D9D9D9" w:themeFill="background1" w:themeFillShade="D9"/>
            <w:vAlign w:val="center"/>
          </w:tcPr>
          <w:p w14:paraId="6C5E885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1A2198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2B9028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EA2529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446C7C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A6B69E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5CB5EE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22B14AA6" w14:textId="77777777" w:rsidTr="00786187">
        <w:trPr>
          <w:jc w:val="center"/>
        </w:trPr>
        <w:tc>
          <w:tcPr>
            <w:tcW w:w="1026" w:type="dxa"/>
            <w:vMerge w:val="restart"/>
            <w:vAlign w:val="center"/>
          </w:tcPr>
          <w:p w14:paraId="010C95E8" w14:textId="23A139C6" w:rsidR="00F1286B" w:rsidRPr="0006217B" w:rsidRDefault="00F90166"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5ADF98C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4EF41C26"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05E8C2A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D80939A"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58AB5C5A"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102C7A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"nxca_jt_il"</w:t>
            </w:r>
          </w:p>
        </w:tc>
      </w:tr>
      <w:tr w:rsidR="004F662B" w:rsidRPr="0006217B" w14:paraId="0ECD64E9" w14:textId="77777777" w:rsidTr="00786187">
        <w:trPr>
          <w:jc w:val="center"/>
        </w:trPr>
        <w:tc>
          <w:tcPr>
            <w:tcW w:w="1026" w:type="dxa"/>
            <w:vMerge/>
            <w:vAlign w:val="center"/>
          </w:tcPr>
          <w:p w14:paraId="0689900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6665E10" w14:textId="31D5A68D"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003374A4" w14:textId="5D1F99A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10E6F79" w14:textId="6090DD6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31D76221" w14:textId="4D2CBBB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EDC66CE" w14:textId="482B064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60A601" w14:textId="06010B2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92CCFDF" w14:textId="77777777" w:rsidTr="00786187">
        <w:trPr>
          <w:jc w:val="center"/>
        </w:trPr>
        <w:tc>
          <w:tcPr>
            <w:tcW w:w="1026" w:type="dxa"/>
            <w:vMerge/>
            <w:vAlign w:val="center"/>
          </w:tcPr>
          <w:p w14:paraId="78A4EB60"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9E6AC92" w14:textId="6FA3955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177500E" w14:textId="4BC6E5E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946FBF4" w14:textId="5F4EEAD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33CBBCC" w14:textId="7D6D53ED"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2BFD5A20" w14:textId="663995C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774F5F" w14:textId="757172E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93BD854" w14:textId="77777777" w:rsidTr="00786187">
        <w:trPr>
          <w:jc w:val="center"/>
        </w:trPr>
        <w:tc>
          <w:tcPr>
            <w:tcW w:w="1026" w:type="dxa"/>
            <w:vMerge/>
            <w:vAlign w:val="center"/>
          </w:tcPr>
          <w:p w14:paraId="572F681D"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0BA1306" w14:textId="5B162EB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D78BC01" w14:textId="05AC77C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BD11846" w14:textId="0156595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4F9D322F" w14:textId="2B3D152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C9B1F8C" w14:textId="6160E66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161BF8" w14:textId="2B017FA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F90166" w:rsidRPr="0006217B" w14:paraId="26DBB62E" w14:textId="77777777" w:rsidTr="004E4C97">
        <w:tblPrEx>
          <w:jc w:val="left"/>
        </w:tblPrEx>
        <w:tc>
          <w:tcPr>
            <w:tcW w:w="1026" w:type="dxa"/>
            <w:vMerge/>
          </w:tcPr>
          <w:p w14:paraId="67E6E32F"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1FA665A8" w14:textId="7177D7DF"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D96A0DE" w14:textId="79BECFCE" w:rsidR="00F90166" w:rsidRPr="0006217B" w:rsidRDefault="0023053F"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6A63F63" w14:textId="0E19DE8D" w:rsidR="00F90166" w:rsidRPr="0006217B" w:rsidRDefault="0023053F"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2DA9187" w14:textId="1FF9724C"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60DDCB5" w14:textId="3FA28D8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D8DE79" w14:textId="2E5328A5"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90166" w:rsidRPr="0006217B" w14:paraId="505F7BA7" w14:textId="77777777" w:rsidTr="004E4C97">
        <w:tblPrEx>
          <w:jc w:val="left"/>
        </w:tblPrEx>
        <w:tc>
          <w:tcPr>
            <w:tcW w:w="1026" w:type="dxa"/>
            <w:vMerge/>
          </w:tcPr>
          <w:p w14:paraId="55E8BDAE"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5CC1942D" w14:textId="04CBCF00"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95E65A2" w14:textId="1BB33170" w:rsidR="00F90166" w:rsidRPr="0006217B" w:rsidRDefault="003C2EAF"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56D9ED1" w14:textId="0142D262" w:rsidR="00F90166" w:rsidRPr="0006217B" w:rsidRDefault="005317C2"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9727CC9" w14:textId="62DD00D7"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82A0217" w14:textId="53761D08"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9EE262" w14:textId="7544AF71"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90166" w:rsidRPr="0006217B" w14:paraId="3C207CE6" w14:textId="77777777" w:rsidTr="004E4C97">
        <w:tblPrEx>
          <w:jc w:val="left"/>
        </w:tblPrEx>
        <w:tc>
          <w:tcPr>
            <w:tcW w:w="1026" w:type="dxa"/>
            <w:vMerge/>
          </w:tcPr>
          <w:p w14:paraId="7A179C64"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76D7A9A7" w14:textId="670B85B3"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4A94594A" w14:textId="64B5C3BD" w:rsidR="00F90166" w:rsidRPr="0006217B" w:rsidRDefault="00092AB5"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8323BD5" w14:textId="3792F7E6" w:rsidR="00F90166" w:rsidRPr="0006217B" w:rsidRDefault="00584919"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7A2E2CF2" w14:textId="44B9621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87F468F" w14:textId="16F4CFF2"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C2C586" w14:textId="48DA2FB6"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721DD" w:rsidRPr="0006217B" w14:paraId="45A283E3" w14:textId="77777777" w:rsidTr="004E4C97">
        <w:tblPrEx>
          <w:jc w:val="left"/>
        </w:tblPrEx>
        <w:tc>
          <w:tcPr>
            <w:tcW w:w="1026" w:type="dxa"/>
            <w:vMerge/>
          </w:tcPr>
          <w:p w14:paraId="45644784"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33186321" w14:textId="756526D1" w:rsidR="00D721DD" w:rsidRPr="0006217B" w:rsidRDefault="00D721DD" w:rsidP="00D721D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99FAA1A" w14:textId="48E0C1D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D4D7B5E" w14:textId="39B20BE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0828968" w14:textId="169AE18A"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ADE46D4" w14:textId="4ECB31F1"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500A29" w14:textId="6447B6F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7296E27E" w14:textId="77777777" w:rsidTr="004E4C97">
        <w:tblPrEx>
          <w:jc w:val="left"/>
        </w:tblPrEx>
        <w:tc>
          <w:tcPr>
            <w:tcW w:w="1026" w:type="dxa"/>
            <w:vMerge/>
          </w:tcPr>
          <w:p w14:paraId="06AA6FC3"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538E4C94" w14:textId="2E437927"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151CA136" w14:textId="7F8C40DB"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661471F" w14:textId="15A3CF22"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CF23412" w14:textId="5AF9495D"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2C47F23" w14:textId="28804D34"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4E516F" w14:textId="5D1E8441"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7F5E042F" w14:textId="77777777" w:rsidTr="004E4C97">
        <w:tblPrEx>
          <w:jc w:val="left"/>
        </w:tblPrEx>
        <w:tc>
          <w:tcPr>
            <w:tcW w:w="1026" w:type="dxa"/>
            <w:vMerge/>
          </w:tcPr>
          <w:p w14:paraId="217BED71"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2A50D0A8" w14:textId="76C48C93"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961973E" w14:textId="23BBD78C"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B77B8E2"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5AFC6EAC"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FF41A0A" w14:textId="212E9BA5"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297B67E" w14:textId="470E27DA"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140D6D7" w14:textId="051BBCC7"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7ED27E" w14:textId="1425C4F5"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7FAD764E" w14:textId="77777777" w:rsidTr="004E4C97">
        <w:tblPrEx>
          <w:jc w:val="left"/>
        </w:tblPrEx>
        <w:tc>
          <w:tcPr>
            <w:tcW w:w="1026" w:type="dxa"/>
            <w:vMerge/>
          </w:tcPr>
          <w:p w14:paraId="54D38C2A"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52B5024B" w14:textId="0801BA5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525EBB0" w14:textId="11CEE172"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6C0B30F"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ACF7CC2" w14:textId="59A2379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Refer to [Reject Code Table]</w:t>
            </w:r>
          </w:p>
        </w:tc>
        <w:tc>
          <w:tcPr>
            <w:tcW w:w="1199" w:type="dxa"/>
            <w:vAlign w:val="center"/>
          </w:tcPr>
          <w:p w14:paraId="24F1CC56" w14:textId="704AF76E"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6B38B902" w14:textId="07032363"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1E83A6" w14:textId="1E713A26"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90166" w:rsidRPr="0006217B" w14:paraId="2EC25C3C" w14:textId="77777777" w:rsidTr="004E4C97">
        <w:tblPrEx>
          <w:jc w:val="left"/>
        </w:tblPrEx>
        <w:tc>
          <w:tcPr>
            <w:tcW w:w="1026" w:type="dxa"/>
            <w:vMerge/>
          </w:tcPr>
          <w:p w14:paraId="3CA08A0B"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75DC9DA3" w14:textId="78D08B95"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2B9867A8" w14:textId="0EBE35B2"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10CD722C" w14:textId="0E815098"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90166" w:rsidRPr="0006217B">
              <w:rPr>
                <w:rFonts w:asciiTheme="minorHAnsi" w:eastAsiaTheme="minorHAnsi" w:hAnsiTheme="minorHAnsi"/>
                <w:color w:val="767676"/>
                <w:spacing w:val="-6"/>
                <w:sz w:val="21"/>
                <w:szCs w:val="21"/>
              </w:rPr>
              <w:br/>
              <w:t>URL Encoding, UTF-8</w:t>
            </w:r>
          </w:p>
        </w:tc>
        <w:tc>
          <w:tcPr>
            <w:tcW w:w="1199" w:type="dxa"/>
            <w:vAlign w:val="center"/>
          </w:tcPr>
          <w:p w14:paraId="34A1C92B" w14:textId="3D9396E7"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3DAF3F87" w14:textId="6210EF3D"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24EDC5" w14:textId="54DAE2A2"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910693" w:rsidRPr="0006217B" w14:paraId="600CFCC0" w14:textId="77777777" w:rsidTr="004E4C97">
        <w:tblPrEx>
          <w:jc w:val="left"/>
        </w:tblPrEx>
        <w:tc>
          <w:tcPr>
            <w:tcW w:w="1026" w:type="dxa"/>
            <w:vMerge w:val="restart"/>
          </w:tcPr>
          <w:p w14:paraId="71593014" w14:textId="7E87E00B" w:rsidR="00910693" w:rsidRPr="0006217B" w:rsidRDefault="00910693" w:rsidP="00910693">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059657A5" w14:textId="25E50B26"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73AD0977" w14:textId="15793329" w:rsidR="00910693" w:rsidRPr="0006217B" w:rsidRDefault="009C5DF8"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505100BB" w14:textId="0A9D811D"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4E95F25B" w14:textId="3D827845"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697F6087" w14:textId="514CB38D"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A70238" w14:textId="77777777" w:rsidR="00910693" w:rsidRPr="0006217B" w:rsidRDefault="00910693" w:rsidP="00910693">
            <w:pPr>
              <w:pStyle w:val="cq11"/>
              <w:ind w:leftChars="0" w:left="0"/>
              <w:jc w:val="both"/>
              <w:rPr>
                <w:rFonts w:asciiTheme="minorHAnsi" w:eastAsiaTheme="minorHAnsi" w:hAnsiTheme="minorHAnsi"/>
              </w:rPr>
            </w:pPr>
          </w:p>
        </w:tc>
      </w:tr>
      <w:tr w:rsidR="009C5DF8" w:rsidRPr="0006217B" w14:paraId="1FE0C977" w14:textId="77777777" w:rsidTr="004E4C97">
        <w:tblPrEx>
          <w:jc w:val="left"/>
        </w:tblPrEx>
        <w:tc>
          <w:tcPr>
            <w:tcW w:w="1026" w:type="dxa"/>
            <w:vMerge/>
          </w:tcPr>
          <w:p w14:paraId="6D494CDB"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3016581C" w14:textId="069102D1"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643EE909" w14:textId="66FFEEDA"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C7EE751" w14:textId="202E37BF"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B7D0198" w14:textId="54C9E7F0"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5B2DEA9" w14:textId="60D3D773"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14ED4F" w14:textId="39FD3AE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3640B991" w14:textId="77777777" w:rsidTr="004E4C97">
        <w:tblPrEx>
          <w:jc w:val="left"/>
        </w:tblPrEx>
        <w:tc>
          <w:tcPr>
            <w:tcW w:w="1026" w:type="dxa"/>
            <w:vMerge/>
          </w:tcPr>
          <w:p w14:paraId="0D9DA4F0"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73CD4255" w14:textId="42C8BD5A"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2476AB18" w14:textId="79B7512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778E8711" w14:textId="6F832084"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1E07EBA" w14:textId="156BD33F"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C6A809D" w14:textId="6493CD75"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D4AEBF" w14:textId="2D2E746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 ※</w:t>
            </w:r>
            <w:r w:rsidR="00533E72"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"150"   ※</w:t>
            </w:r>
            <w:r w:rsidR="00533E72" w:rsidRPr="0006217B">
              <w:rPr>
                <w:rFonts w:asciiTheme="minorHAnsi" w:eastAsiaTheme="minorHAnsi" w:hAnsiTheme="minorHAnsi" w:hint="eastAsia"/>
                <w:color w:val="E74C3C"/>
                <w:spacing w:val="-6"/>
                <w:sz w:val="21"/>
                <w:szCs w:val="21"/>
              </w:rPr>
              <w:t>Overseas Payment</w:t>
            </w:r>
            <w:r w:rsidRPr="0006217B">
              <w:rPr>
                <w:rFonts w:asciiTheme="minorHAnsi" w:eastAsiaTheme="minorHAnsi" w:hAnsiTheme="minorHAnsi"/>
                <w:color w:val="767676"/>
                <w:spacing w:val="-6"/>
                <w:sz w:val="21"/>
                <w:szCs w:val="21"/>
              </w:rPr>
              <w:br/>
              <w:t xml:space="preserve">ex [1.50$] =&gt; </w:t>
            </w:r>
            <w:r w:rsidR="00533E72" w:rsidRPr="0006217B">
              <w:rPr>
                <w:rFonts w:asciiTheme="minorHAnsi" w:eastAsiaTheme="minorHAnsi" w:hAnsiTheme="minorHAnsi" w:hint="eastAsia"/>
                <w:color w:val="767676"/>
                <w:spacing w:val="-6"/>
                <w:sz w:val="21"/>
                <w:szCs w:val="21"/>
              </w:rPr>
              <w:t>Mark with whole number</w:t>
            </w:r>
            <w:r w:rsidRPr="0006217B">
              <w:rPr>
                <w:rFonts w:asciiTheme="minorHAnsi" w:eastAsiaTheme="minorHAnsi" w:hAnsiTheme="minorHAnsi"/>
                <w:color w:val="767676"/>
                <w:spacing w:val="-6"/>
                <w:sz w:val="21"/>
                <w:szCs w:val="21"/>
              </w:rPr>
              <w:t xml:space="preserve"> [150]</w:t>
            </w:r>
          </w:p>
        </w:tc>
      </w:tr>
      <w:tr w:rsidR="00910693" w:rsidRPr="0006217B" w14:paraId="6664E5B1" w14:textId="77777777" w:rsidTr="004E4C97">
        <w:tblPrEx>
          <w:jc w:val="left"/>
        </w:tblPrEx>
        <w:tc>
          <w:tcPr>
            <w:tcW w:w="1026" w:type="dxa"/>
            <w:vMerge/>
          </w:tcPr>
          <w:p w14:paraId="6C1BC3F8" w14:textId="77777777" w:rsidR="00910693" w:rsidRPr="0006217B" w:rsidRDefault="00910693" w:rsidP="00910693">
            <w:pPr>
              <w:pStyle w:val="cq11"/>
              <w:ind w:leftChars="0" w:left="0"/>
              <w:rPr>
                <w:rFonts w:asciiTheme="minorHAnsi" w:eastAsiaTheme="minorHAnsi" w:hAnsiTheme="minorHAnsi"/>
              </w:rPr>
            </w:pPr>
          </w:p>
        </w:tc>
        <w:tc>
          <w:tcPr>
            <w:tcW w:w="1027" w:type="dxa"/>
            <w:vAlign w:val="center"/>
          </w:tcPr>
          <w:p w14:paraId="0039E833" w14:textId="061976D6"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cardCnclAmt</w:t>
            </w:r>
          </w:p>
        </w:tc>
        <w:tc>
          <w:tcPr>
            <w:tcW w:w="1604" w:type="dxa"/>
            <w:vAlign w:val="center"/>
          </w:tcPr>
          <w:p w14:paraId="488D9D9B" w14:textId="466B4A0A"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7BE41C2C" w14:textId="07D2A642"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w:t>
            </w:r>
            <w:r w:rsidR="00DC2A4F" w:rsidRPr="0006217B">
              <w:rPr>
                <w:rFonts w:asciiTheme="minorHAnsi" w:eastAsiaTheme="minorHAnsi" w:hAnsiTheme="minorHAnsi" w:hint="eastAsia"/>
                <w:color w:val="767676"/>
                <w:spacing w:val="-6"/>
                <w:sz w:val="21"/>
                <w:szCs w:val="21"/>
              </w:rPr>
              <w:t>anceled c</w:t>
            </w:r>
            <w:r w:rsidRPr="0006217B">
              <w:rPr>
                <w:rFonts w:asciiTheme="minorHAnsi" w:eastAsiaTheme="minorHAnsi" w:hAnsiTheme="minorHAnsi" w:hint="eastAsia"/>
                <w:color w:val="767676"/>
                <w:spacing w:val="-6"/>
                <w:sz w:val="21"/>
                <w:szCs w:val="21"/>
              </w:rPr>
              <w:t>redit card</w:t>
            </w:r>
            <w:r w:rsidR="00DC2A4F"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hint="eastAsia"/>
                <w:color w:val="767676"/>
                <w:spacing w:val="-6"/>
                <w:sz w:val="21"/>
                <w:szCs w:val="21"/>
              </w:rPr>
              <w:t>amount among total amount</w:t>
            </w:r>
            <w:r w:rsidR="00910693" w:rsidRPr="0006217B">
              <w:rPr>
                <w:rFonts w:asciiTheme="minorHAnsi" w:eastAsiaTheme="minorHAnsi" w:hAnsiTheme="minorHAnsi"/>
                <w:color w:val="767676"/>
                <w:spacing w:val="-6"/>
                <w:sz w:val="21"/>
                <w:szCs w:val="21"/>
              </w:rPr>
              <w:br/>
            </w:r>
            <w:r w:rsidR="00910693"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919BC8A" w14:textId="44ECD77C"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B630460" w14:textId="4D1378A7"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ABB5A9" w14:textId="7F0878E1"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910693" w:rsidRPr="0006217B" w14:paraId="3A04E35B" w14:textId="77777777" w:rsidTr="004E4C97">
        <w:tblPrEx>
          <w:jc w:val="left"/>
        </w:tblPrEx>
        <w:tc>
          <w:tcPr>
            <w:tcW w:w="1026" w:type="dxa"/>
            <w:vMerge/>
          </w:tcPr>
          <w:p w14:paraId="47CC9436" w14:textId="77777777" w:rsidR="00910693" w:rsidRPr="0006217B" w:rsidRDefault="00910693" w:rsidP="00910693">
            <w:pPr>
              <w:pStyle w:val="cq11"/>
              <w:ind w:leftChars="0" w:left="0"/>
              <w:rPr>
                <w:rFonts w:asciiTheme="minorHAnsi" w:eastAsiaTheme="minorHAnsi" w:hAnsiTheme="minorHAnsi"/>
              </w:rPr>
            </w:pPr>
          </w:p>
        </w:tc>
        <w:tc>
          <w:tcPr>
            <w:tcW w:w="1027" w:type="dxa"/>
            <w:vAlign w:val="center"/>
          </w:tcPr>
          <w:p w14:paraId="0E5EBE73" w14:textId="03124441"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pntCnclAmt</w:t>
            </w:r>
          </w:p>
        </w:tc>
        <w:tc>
          <w:tcPr>
            <w:tcW w:w="1604" w:type="dxa"/>
            <w:vAlign w:val="center"/>
          </w:tcPr>
          <w:p w14:paraId="63BD0BA8" w14:textId="4D908EF5"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6675099D" w14:textId="2CB7C92F" w:rsidR="00910693" w:rsidRPr="0006217B" w:rsidRDefault="00DC2A4F"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w:t>
            </w:r>
            <w:r w:rsidR="00053F9C" w:rsidRPr="0006217B">
              <w:rPr>
                <w:rFonts w:asciiTheme="minorHAnsi" w:eastAsiaTheme="minorHAnsi" w:hAnsiTheme="minorHAnsi" w:hint="eastAsia"/>
                <w:color w:val="767676"/>
                <w:spacing w:val="-6"/>
                <w:sz w:val="21"/>
                <w:szCs w:val="21"/>
              </w:rPr>
              <w:t>oint amount among total amount</w:t>
            </w:r>
            <w:r w:rsidR="00910693" w:rsidRPr="0006217B">
              <w:rPr>
                <w:rFonts w:asciiTheme="minorHAnsi" w:eastAsiaTheme="minorHAnsi" w:hAnsiTheme="minorHAnsi"/>
                <w:color w:val="767676"/>
                <w:spacing w:val="-6"/>
                <w:sz w:val="21"/>
                <w:szCs w:val="21"/>
              </w:rPr>
              <w:br/>
            </w:r>
            <w:r w:rsidR="00910693"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2FEC738" w14:textId="4F65B4A5"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32D7A7E" w14:textId="0BCFF456"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C13B18" w14:textId="43DD4B47"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910693" w:rsidRPr="0006217B" w14:paraId="6A66A66F" w14:textId="77777777" w:rsidTr="004E4C97">
        <w:tblPrEx>
          <w:jc w:val="left"/>
        </w:tblPrEx>
        <w:tc>
          <w:tcPr>
            <w:tcW w:w="1026" w:type="dxa"/>
            <w:vMerge/>
          </w:tcPr>
          <w:p w14:paraId="6892F984" w14:textId="77777777" w:rsidR="00910693" w:rsidRPr="0006217B" w:rsidRDefault="00910693" w:rsidP="00910693">
            <w:pPr>
              <w:pStyle w:val="cq11"/>
              <w:ind w:leftChars="0" w:left="0"/>
              <w:rPr>
                <w:rFonts w:asciiTheme="minorHAnsi" w:eastAsiaTheme="minorHAnsi" w:hAnsiTheme="minorHAnsi"/>
              </w:rPr>
            </w:pPr>
          </w:p>
        </w:tc>
        <w:tc>
          <w:tcPr>
            <w:tcW w:w="1027" w:type="dxa"/>
            <w:vAlign w:val="center"/>
          </w:tcPr>
          <w:p w14:paraId="697B2686" w14:textId="1B9DB9F0"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3481E043" w14:textId="6A4996E4"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75852E4C" w14:textId="34565C71" w:rsidR="00910693" w:rsidRPr="0006217B" w:rsidRDefault="00ED5769"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When cancellation is successful, remaining cancellable balance according to </w:t>
            </w:r>
            <w:r w:rsidRPr="0006217B">
              <w:rPr>
                <w:rFonts w:asciiTheme="minorHAnsi" w:eastAsiaTheme="minorHAnsi" w:hAnsiTheme="minorHAnsi" w:hint="eastAsia"/>
                <w:color w:val="767676"/>
                <w:spacing w:val="-6"/>
                <w:sz w:val="21"/>
                <w:szCs w:val="21"/>
              </w:rPr>
              <w:lastRenderedPageBreak/>
              <w:t>transaction number</w:t>
            </w:r>
            <w:r w:rsidR="005D565A"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00910693" w:rsidRPr="0006217B">
              <w:rPr>
                <w:rFonts w:asciiTheme="minorHAnsi" w:eastAsiaTheme="minorHAnsi" w:hAnsiTheme="minorHAnsi"/>
                <w:color w:val="767676"/>
                <w:spacing w:val="-6"/>
                <w:sz w:val="21"/>
                <w:szCs w:val="21"/>
              </w:rPr>
              <w:br/>
            </w:r>
            <w:r w:rsidR="00910693"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14E1026" w14:textId="366B3377"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N(12)</w:t>
            </w:r>
          </w:p>
        </w:tc>
        <w:tc>
          <w:tcPr>
            <w:tcW w:w="1211" w:type="dxa"/>
            <w:vAlign w:val="center"/>
          </w:tcPr>
          <w:p w14:paraId="7ACE4310" w14:textId="49A233AC"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EFC508" w14:textId="6EA52659"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7F0BEB0E" w14:textId="77777777" w:rsidR="00777029" w:rsidRPr="0006217B" w:rsidRDefault="00777029" w:rsidP="00777029">
      <w:pPr>
        <w:pStyle w:val="cq11"/>
        <w:ind w:left="440"/>
        <w:rPr>
          <w:rFonts w:asciiTheme="minorHAnsi" w:eastAsiaTheme="minorHAnsi" w:hAnsiTheme="minorHAnsi"/>
        </w:rPr>
      </w:pPr>
    </w:p>
    <w:p w14:paraId="07456629" w14:textId="77777777" w:rsidR="005758C5" w:rsidRPr="0006217B" w:rsidRDefault="005758C5" w:rsidP="005758C5">
      <w:pPr>
        <w:pStyle w:val="2"/>
        <w:rPr>
          <w:rFonts w:asciiTheme="minorHAnsi" w:eastAsiaTheme="minorHAnsi" w:hAnsiTheme="minorHAnsi"/>
        </w:rPr>
      </w:pPr>
      <w:bookmarkStart w:id="60" w:name="_Toc172043467"/>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0"/>
    </w:p>
    <w:p w14:paraId="39DF2D0C" w14:textId="754AB18C" w:rsidR="00F90166" w:rsidRPr="0006217B" w:rsidRDefault="00F90166" w:rsidP="00F90166">
      <w:pPr>
        <w:rPr>
          <w:rFonts w:asciiTheme="minorHAnsi" w:eastAsiaTheme="minorHAnsi" w:hAnsiTheme="minorHAnsi"/>
          <w:sz w:val="20"/>
        </w:rPr>
      </w:pPr>
      <w:r w:rsidRPr="0006217B">
        <w:rPr>
          <w:rFonts w:asciiTheme="minorHAnsi" w:eastAsiaTheme="minorHAnsi" w:hAnsiTheme="minorHAnsi" w:hint="eastAsia"/>
          <w:sz w:val="20"/>
        </w:rPr>
        <w:t>※ Refer to [6.5 Notification Parameter]</w:t>
      </w:r>
    </w:p>
    <w:p w14:paraId="0C6CDFEE" w14:textId="77777777" w:rsidR="00E61C75" w:rsidRPr="0006217B" w:rsidRDefault="00215FE8">
      <w:pPr>
        <w:pStyle w:val="1"/>
        <w:rPr>
          <w:rFonts w:asciiTheme="minorHAnsi" w:eastAsiaTheme="minorHAnsi" w:hAnsiTheme="minorHAnsi"/>
        </w:rPr>
      </w:pPr>
      <w:bookmarkStart w:id="61" w:name="_Toc172043468"/>
      <w:r w:rsidRPr="0006217B">
        <w:rPr>
          <w:rFonts w:asciiTheme="minorHAnsi" w:eastAsiaTheme="minorHAnsi" w:hAnsiTheme="minorHAnsi"/>
        </w:rPr>
        <w:lastRenderedPageBreak/>
        <w:t>Account</w:t>
      </w:r>
      <w:r w:rsidR="007A2CDB" w:rsidRPr="0006217B">
        <w:rPr>
          <w:rFonts w:asciiTheme="minorHAnsi" w:eastAsiaTheme="minorHAnsi" w:hAnsiTheme="minorHAnsi" w:hint="eastAsia"/>
        </w:rPr>
        <w:t xml:space="preserve"> </w:t>
      </w:r>
      <w:r w:rsidR="005758C5" w:rsidRPr="0006217B">
        <w:rPr>
          <w:rFonts w:asciiTheme="minorHAnsi" w:eastAsiaTheme="minorHAnsi" w:hAnsiTheme="minorHAnsi" w:hint="eastAsia"/>
        </w:rPr>
        <w:t>Transfer</w:t>
      </w:r>
      <w:r w:rsidR="007A2CDB" w:rsidRPr="0006217B">
        <w:rPr>
          <w:rFonts w:asciiTheme="minorHAnsi" w:eastAsiaTheme="minorHAnsi" w:hAnsiTheme="minorHAnsi" w:hint="eastAsia"/>
        </w:rPr>
        <w:t xml:space="preserve"> </w:t>
      </w:r>
      <w:r w:rsidR="005758C5"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005758C5" w:rsidRPr="0006217B">
        <w:rPr>
          <w:rFonts w:asciiTheme="minorHAnsi" w:eastAsiaTheme="minorHAnsi" w:hAnsiTheme="minorHAnsi" w:hint="eastAsia"/>
        </w:rPr>
        <w:t>(UI)</w:t>
      </w:r>
      <w:bookmarkEnd w:id="61"/>
    </w:p>
    <w:p w14:paraId="47D7674E" w14:textId="77777777" w:rsidR="005758C5" w:rsidRPr="0006217B" w:rsidRDefault="005758C5" w:rsidP="005758C5">
      <w:pPr>
        <w:pStyle w:val="2"/>
        <w:rPr>
          <w:rFonts w:asciiTheme="minorHAnsi" w:eastAsiaTheme="minorHAnsi" w:hAnsiTheme="minorHAnsi"/>
        </w:rPr>
      </w:pPr>
      <w:bookmarkStart w:id="62" w:name="_Toc17204346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62"/>
    </w:p>
    <w:p w14:paraId="497A87E9" w14:textId="0818F440" w:rsidR="00F90166" w:rsidRPr="0006217B" w:rsidRDefault="00D93393" w:rsidP="00F90166">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3091882E" w14:textId="77777777" w:rsidTr="00315AD2">
        <w:trPr>
          <w:jc w:val="center"/>
        </w:trPr>
        <w:tc>
          <w:tcPr>
            <w:tcW w:w="2053" w:type="dxa"/>
            <w:shd w:val="clear" w:color="auto" w:fill="D9D9D9" w:themeFill="background1" w:themeFillShade="D9"/>
            <w:vAlign w:val="center"/>
          </w:tcPr>
          <w:p w14:paraId="2DA2FDD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0F2020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F44418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892850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8052A3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9324CD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9B99B9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557C09D7" w14:textId="77777777" w:rsidTr="00315AD2">
        <w:trPr>
          <w:jc w:val="center"/>
        </w:trPr>
        <w:tc>
          <w:tcPr>
            <w:tcW w:w="2053" w:type="dxa"/>
            <w:vAlign w:val="center"/>
          </w:tcPr>
          <w:p w14:paraId="5A220E46"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678A6AC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42FE602"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C97A2A8"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6047EF41"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2B283E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344C79" w:rsidRPr="0006217B" w14:paraId="0C58C0F6" w14:textId="77777777" w:rsidTr="00315AD2">
        <w:trPr>
          <w:jc w:val="center"/>
        </w:trPr>
        <w:tc>
          <w:tcPr>
            <w:tcW w:w="2053" w:type="dxa"/>
            <w:vAlign w:val="center"/>
          </w:tcPr>
          <w:p w14:paraId="129268C8"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15CA74C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12EFECDD"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195E8E9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rPr>
              <w:t>AN(20)</w:t>
            </w:r>
          </w:p>
        </w:tc>
        <w:tc>
          <w:tcPr>
            <w:tcW w:w="1211" w:type="dxa"/>
            <w:vAlign w:val="center"/>
          </w:tcPr>
          <w:p w14:paraId="5B90E21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3E5EC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"bank"</w:t>
            </w:r>
          </w:p>
          <w:p w14:paraId="53C6CAA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344C79" w:rsidRPr="0006217B" w14:paraId="6376ABCE" w14:textId="77777777" w:rsidTr="00315AD2">
        <w:trPr>
          <w:jc w:val="center"/>
        </w:trPr>
        <w:tc>
          <w:tcPr>
            <w:tcW w:w="2053" w:type="dxa"/>
            <w:vAlign w:val="center"/>
          </w:tcPr>
          <w:p w14:paraId="43EF468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trdDt</w:t>
            </w:r>
          </w:p>
        </w:tc>
        <w:tc>
          <w:tcPr>
            <w:tcW w:w="1604" w:type="dxa"/>
            <w:vAlign w:val="center"/>
          </w:tcPr>
          <w:p w14:paraId="4D7091FD"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729D698E"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yyyyMMdd</w:t>
            </w:r>
            <w:r w:rsidRPr="0006217B">
              <w:rPr>
                <w:rFonts w:asciiTheme="minorHAnsi" w:eastAsiaTheme="minorHAnsi" w:hAnsiTheme="minorHAnsi"/>
              </w:rPr>
              <w:tab/>
            </w:r>
          </w:p>
        </w:tc>
        <w:tc>
          <w:tcPr>
            <w:tcW w:w="1199" w:type="dxa"/>
            <w:vAlign w:val="center"/>
          </w:tcPr>
          <w:p w14:paraId="1BE753D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11" w:type="dxa"/>
            <w:vAlign w:val="center"/>
          </w:tcPr>
          <w:p w14:paraId="14881E4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FE1BA0"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344C79" w:rsidRPr="0006217B" w14:paraId="42AF79AB" w14:textId="77777777" w:rsidTr="00315AD2">
        <w:trPr>
          <w:jc w:val="center"/>
        </w:trPr>
        <w:tc>
          <w:tcPr>
            <w:tcW w:w="2053" w:type="dxa"/>
            <w:vAlign w:val="center"/>
          </w:tcPr>
          <w:p w14:paraId="5AA9E02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trdTm</w:t>
            </w:r>
          </w:p>
        </w:tc>
        <w:tc>
          <w:tcPr>
            <w:tcW w:w="1604" w:type="dxa"/>
            <w:vAlign w:val="center"/>
          </w:tcPr>
          <w:p w14:paraId="4208AAE8"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61915A5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204400E5"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211" w:type="dxa"/>
            <w:vAlign w:val="center"/>
          </w:tcPr>
          <w:p w14:paraId="6BE30EA1"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0B5349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344C79" w:rsidRPr="0006217B" w14:paraId="22278139" w14:textId="77777777" w:rsidTr="00315AD2">
        <w:trPr>
          <w:jc w:val="center"/>
        </w:trPr>
        <w:tc>
          <w:tcPr>
            <w:tcW w:w="2053" w:type="dxa"/>
            <w:vAlign w:val="center"/>
          </w:tcPr>
          <w:p w14:paraId="60DB75C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mchtTrdNo</w:t>
            </w:r>
          </w:p>
        </w:tc>
        <w:tc>
          <w:tcPr>
            <w:tcW w:w="1604" w:type="dxa"/>
            <w:vAlign w:val="center"/>
          </w:tcPr>
          <w:p w14:paraId="5E4244BC"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F53BA4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3A1E622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AA75D23"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41ACD6B1"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EB5090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344C79" w:rsidRPr="0006217B" w14:paraId="20E02E31" w14:textId="77777777" w:rsidTr="00315AD2">
        <w:trPr>
          <w:jc w:val="center"/>
        </w:trPr>
        <w:tc>
          <w:tcPr>
            <w:tcW w:w="2053" w:type="dxa"/>
            <w:vAlign w:val="center"/>
          </w:tcPr>
          <w:p w14:paraId="609525F9"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mchtName</w:t>
            </w:r>
          </w:p>
        </w:tc>
        <w:tc>
          <w:tcPr>
            <w:tcW w:w="1604" w:type="dxa"/>
            <w:vAlign w:val="center"/>
          </w:tcPr>
          <w:p w14:paraId="54DE991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7AA52807"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2CFD98B8"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AHN(100)</w:t>
            </w:r>
          </w:p>
        </w:tc>
        <w:tc>
          <w:tcPr>
            <w:tcW w:w="1211" w:type="dxa"/>
            <w:vAlign w:val="center"/>
          </w:tcPr>
          <w:p w14:paraId="17D88E35"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D4460B"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0F8FF615" w14:textId="77777777" w:rsidR="00820CF2" w:rsidRPr="0006217B" w:rsidRDefault="00820CF2" w:rsidP="00344C7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344C79" w:rsidRPr="0006217B" w14:paraId="398CA5C6" w14:textId="77777777" w:rsidTr="00315AD2">
        <w:trPr>
          <w:jc w:val="center"/>
        </w:trPr>
        <w:tc>
          <w:tcPr>
            <w:tcW w:w="2053" w:type="dxa"/>
            <w:vAlign w:val="center"/>
          </w:tcPr>
          <w:p w14:paraId="5358C7D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mchtEName</w:t>
            </w:r>
          </w:p>
        </w:tc>
        <w:tc>
          <w:tcPr>
            <w:tcW w:w="1604" w:type="dxa"/>
            <w:vAlign w:val="center"/>
          </w:tcPr>
          <w:p w14:paraId="0FF88716"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4C631EF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11A90BD5"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1D37B323"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E00780"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344C79" w:rsidRPr="0006217B" w14:paraId="32585567" w14:textId="77777777" w:rsidTr="00315AD2">
        <w:trPr>
          <w:jc w:val="center"/>
        </w:trPr>
        <w:tc>
          <w:tcPr>
            <w:tcW w:w="2053" w:type="dxa"/>
            <w:vAlign w:val="center"/>
          </w:tcPr>
          <w:p w14:paraId="63C06289"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pmtPrdtNm</w:t>
            </w:r>
          </w:p>
        </w:tc>
        <w:tc>
          <w:tcPr>
            <w:tcW w:w="1604" w:type="dxa"/>
            <w:vAlign w:val="center"/>
          </w:tcPr>
          <w:p w14:paraId="66911827"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67589012" w14:textId="079250BF"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4B9BDEB3"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11" w:type="dxa"/>
            <w:vAlign w:val="center"/>
          </w:tcPr>
          <w:p w14:paraId="35BB62E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9507C8" w14:textId="0F7E991E"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w:t>
            </w:r>
            <w:r w:rsidRPr="0006217B">
              <w:rPr>
                <w:rFonts w:asciiTheme="minorHAnsi" w:eastAsiaTheme="minorHAnsi" w:hAnsiTheme="minorHAnsi"/>
              </w:rPr>
              <w:t>est product</w:t>
            </w:r>
            <w:r w:rsidR="00E01611" w:rsidRPr="0006217B">
              <w:rPr>
                <w:rFonts w:asciiTheme="minorHAnsi" w:eastAsiaTheme="minorHAnsi" w:hAnsiTheme="minorHAnsi"/>
              </w:rPr>
              <w:t>”</w:t>
            </w:r>
          </w:p>
        </w:tc>
      </w:tr>
      <w:tr w:rsidR="00344C79" w:rsidRPr="0006217B" w14:paraId="3AF1ADE5" w14:textId="77777777" w:rsidTr="00315AD2">
        <w:trPr>
          <w:jc w:val="center"/>
        </w:trPr>
        <w:tc>
          <w:tcPr>
            <w:tcW w:w="2053" w:type="dxa"/>
            <w:vAlign w:val="center"/>
          </w:tcPr>
          <w:p w14:paraId="01D130C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604" w:type="dxa"/>
            <w:vAlign w:val="center"/>
          </w:tcPr>
          <w:p w14:paraId="51490C65"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7A6D712E"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539BF78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99" w:type="dxa"/>
            <w:vAlign w:val="center"/>
          </w:tcPr>
          <w:p w14:paraId="21740622"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rPr>
              <w:lastRenderedPageBreak/>
              <w:t>N(12)</w:t>
            </w:r>
          </w:p>
        </w:tc>
        <w:tc>
          <w:tcPr>
            <w:tcW w:w="1211" w:type="dxa"/>
            <w:vAlign w:val="center"/>
          </w:tcPr>
          <w:p w14:paraId="7B1C0523"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FE182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344C79" w:rsidRPr="0006217B" w14:paraId="4EC4D42C" w14:textId="77777777" w:rsidTr="00315AD2">
        <w:trPr>
          <w:jc w:val="center"/>
        </w:trPr>
        <w:tc>
          <w:tcPr>
            <w:tcW w:w="2053" w:type="dxa"/>
            <w:vAlign w:val="center"/>
          </w:tcPr>
          <w:p w14:paraId="64A8EB4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lastRenderedPageBreak/>
              <w:t>mchtCustNm</w:t>
            </w:r>
          </w:p>
        </w:tc>
        <w:tc>
          <w:tcPr>
            <w:tcW w:w="1604" w:type="dxa"/>
            <w:vAlign w:val="center"/>
          </w:tcPr>
          <w:p w14:paraId="3F57E34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29B61F3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4AD92CD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89A317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AHN(30)</w:t>
            </w:r>
          </w:p>
        </w:tc>
        <w:tc>
          <w:tcPr>
            <w:tcW w:w="1211" w:type="dxa"/>
            <w:vAlign w:val="center"/>
          </w:tcPr>
          <w:p w14:paraId="1E68514A"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DD71170" w14:textId="53E183D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"H</w:t>
            </w:r>
            <w:r w:rsidR="00DA6551" w:rsidRPr="0006217B">
              <w:rPr>
                <w:rFonts w:asciiTheme="minorHAnsi" w:eastAsiaTheme="minorHAnsi" w:hAnsiTheme="minorHAnsi"/>
              </w:rPr>
              <w:t>ong Gil D</w:t>
            </w:r>
            <w:r w:rsidRPr="0006217B">
              <w:rPr>
                <w:rFonts w:asciiTheme="minorHAnsi" w:eastAsiaTheme="minorHAnsi" w:hAnsiTheme="minorHAnsi"/>
              </w:rPr>
              <w:t>ong</w:t>
            </w:r>
            <w:r w:rsidRPr="0006217B">
              <w:rPr>
                <w:rFonts w:asciiTheme="minorHAnsi" w:eastAsiaTheme="minorHAnsi" w:hAnsiTheme="minorHAnsi" w:hint="eastAsia"/>
              </w:rPr>
              <w:t>"</w:t>
            </w:r>
          </w:p>
        </w:tc>
      </w:tr>
      <w:tr w:rsidR="00F90166" w:rsidRPr="0006217B" w14:paraId="230C9515" w14:textId="77777777" w:rsidTr="00315AD2">
        <w:trPr>
          <w:jc w:val="center"/>
        </w:trPr>
        <w:tc>
          <w:tcPr>
            <w:tcW w:w="2053" w:type="dxa"/>
            <w:vAlign w:val="center"/>
          </w:tcPr>
          <w:p w14:paraId="700C77B2" w14:textId="0D18CB83"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custAcntSumry</w:t>
            </w:r>
          </w:p>
        </w:tc>
        <w:tc>
          <w:tcPr>
            <w:tcW w:w="1604" w:type="dxa"/>
            <w:vAlign w:val="center"/>
          </w:tcPr>
          <w:p w14:paraId="2958CE18" w14:textId="62600343" w:rsidR="00F90166" w:rsidRPr="0006217B" w:rsidRDefault="004D1416"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Bank </w:t>
            </w:r>
            <w:r w:rsidR="00CF2D82" w:rsidRPr="0006217B">
              <w:rPr>
                <w:rFonts w:asciiTheme="minorHAnsi" w:eastAsiaTheme="minorHAnsi" w:hAnsiTheme="minorHAnsi" w:hint="eastAsia"/>
                <w:color w:val="767676"/>
                <w:spacing w:val="-6"/>
                <w:sz w:val="21"/>
                <w:szCs w:val="21"/>
              </w:rPr>
              <w:t>Account</w:t>
            </w:r>
            <w:r w:rsidR="00804081" w:rsidRPr="0006217B">
              <w:rPr>
                <w:rFonts w:asciiTheme="minorHAnsi" w:eastAsiaTheme="minorHAnsi" w:hAnsiTheme="minorHAnsi" w:hint="eastAsia"/>
                <w:color w:val="767676"/>
                <w:spacing w:val="-6"/>
                <w:sz w:val="21"/>
                <w:szCs w:val="21"/>
              </w:rPr>
              <w:t xml:space="preserve"> Remark</w:t>
            </w:r>
            <w:r w:rsidRPr="0006217B">
              <w:rPr>
                <w:rFonts w:asciiTheme="minorHAnsi" w:eastAsiaTheme="minorHAnsi" w:hAnsiTheme="minorHAnsi" w:hint="eastAsia"/>
                <w:color w:val="767676"/>
                <w:spacing w:val="-6"/>
                <w:sz w:val="21"/>
                <w:szCs w:val="21"/>
              </w:rPr>
              <w:t xml:space="preserve"> </w:t>
            </w:r>
          </w:p>
        </w:tc>
        <w:tc>
          <w:tcPr>
            <w:tcW w:w="2297" w:type="dxa"/>
            <w:vAlign w:val="center"/>
          </w:tcPr>
          <w:p w14:paraId="4EE72DE2" w14:textId="2850D203" w:rsidR="00F90166" w:rsidRPr="0006217B" w:rsidRDefault="00804081"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Remark</w:t>
            </w:r>
            <w:r w:rsidR="004D1416" w:rsidRPr="0006217B">
              <w:rPr>
                <w:rFonts w:asciiTheme="minorHAnsi" w:eastAsiaTheme="minorHAnsi" w:hAnsiTheme="minorHAnsi" w:hint="eastAsia"/>
                <w:color w:val="767676"/>
                <w:spacing w:val="-6"/>
                <w:sz w:val="21"/>
                <w:szCs w:val="21"/>
              </w:rPr>
              <w:t xml:space="preserve"> that will </w:t>
            </w:r>
            <w:r w:rsidR="0054441E" w:rsidRPr="0006217B">
              <w:rPr>
                <w:rFonts w:asciiTheme="minorHAnsi" w:eastAsiaTheme="minorHAnsi" w:hAnsiTheme="minorHAnsi" w:hint="eastAsia"/>
                <w:color w:val="767676"/>
                <w:spacing w:val="-6"/>
                <w:sz w:val="21"/>
                <w:szCs w:val="21"/>
              </w:rPr>
              <w:t>be marked on customer</w:t>
            </w:r>
            <w:r w:rsidR="0054441E" w:rsidRPr="0006217B">
              <w:rPr>
                <w:rFonts w:asciiTheme="minorHAnsi" w:eastAsiaTheme="minorHAnsi" w:hAnsiTheme="minorHAnsi"/>
                <w:color w:val="767676"/>
                <w:spacing w:val="-6"/>
                <w:sz w:val="21"/>
                <w:szCs w:val="21"/>
              </w:rPr>
              <w:t>’</w:t>
            </w:r>
            <w:r w:rsidR="0054441E" w:rsidRPr="0006217B">
              <w:rPr>
                <w:rFonts w:asciiTheme="minorHAnsi" w:eastAsiaTheme="minorHAnsi" w:hAnsiTheme="minorHAnsi" w:hint="eastAsia"/>
                <w:color w:val="767676"/>
                <w:spacing w:val="-6"/>
                <w:sz w:val="21"/>
                <w:szCs w:val="21"/>
              </w:rPr>
              <w:t>s bank accoun</w:t>
            </w:r>
            <w:r w:rsidR="00A969E9" w:rsidRPr="0006217B">
              <w:rPr>
                <w:rFonts w:asciiTheme="minorHAnsi" w:eastAsiaTheme="minorHAnsi" w:hAnsiTheme="minorHAnsi" w:hint="eastAsia"/>
                <w:color w:val="767676"/>
                <w:spacing w:val="-6"/>
                <w:sz w:val="21"/>
                <w:szCs w:val="21"/>
              </w:rPr>
              <w:t>t</w:t>
            </w:r>
          </w:p>
        </w:tc>
        <w:tc>
          <w:tcPr>
            <w:tcW w:w="1199" w:type="dxa"/>
            <w:vAlign w:val="center"/>
          </w:tcPr>
          <w:p w14:paraId="15D815AA" w14:textId="3EE6F854"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1DC3D714" w14:textId="3DD18AC1"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1ED634" w14:textId="3037E8BB"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4441E"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32210E" w:rsidRPr="0006217B" w14:paraId="6126A839" w14:textId="77777777" w:rsidTr="00315AD2">
        <w:trPr>
          <w:jc w:val="center"/>
        </w:trPr>
        <w:tc>
          <w:tcPr>
            <w:tcW w:w="2053" w:type="dxa"/>
            <w:vAlign w:val="center"/>
          </w:tcPr>
          <w:p w14:paraId="34C01AC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604" w:type="dxa"/>
            <w:vAlign w:val="center"/>
          </w:tcPr>
          <w:p w14:paraId="48CFF718"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6D47336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5F8BCE88"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117F28A0"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646473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32210E" w:rsidRPr="0006217B" w14:paraId="133D5CC5" w14:textId="77777777" w:rsidTr="00315AD2">
        <w:trPr>
          <w:jc w:val="center"/>
        </w:trPr>
        <w:tc>
          <w:tcPr>
            <w:tcW w:w="2053" w:type="dxa"/>
            <w:vAlign w:val="center"/>
          </w:tcPr>
          <w:p w14:paraId="2310891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4C68374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551CBB23"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4A441797"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3149C89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A0D5F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32210E" w:rsidRPr="0006217B" w14:paraId="1F1C15B4" w14:textId="77777777" w:rsidTr="00315AD2">
        <w:trPr>
          <w:jc w:val="center"/>
        </w:trPr>
        <w:tc>
          <w:tcPr>
            <w:tcW w:w="2053" w:type="dxa"/>
            <w:vAlign w:val="center"/>
          </w:tcPr>
          <w:p w14:paraId="341CA4B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49E8E92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074699F4"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3A8CCC01"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467B1C3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BF5C88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32210E" w:rsidRPr="0006217B" w14:paraId="1D4ABA39" w14:textId="77777777" w:rsidTr="00315AD2">
        <w:trPr>
          <w:jc w:val="center"/>
        </w:trPr>
        <w:tc>
          <w:tcPr>
            <w:tcW w:w="2053" w:type="dxa"/>
            <w:vAlign w:val="center"/>
          </w:tcPr>
          <w:p w14:paraId="137968B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33B2210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53A9AB0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2F135987"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145E610B"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BDA40A"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32210E" w:rsidRPr="0006217B" w14:paraId="306337CF" w14:textId="77777777" w:rsidTr="00315AD2">
        <w:trPr>
          <w:jc w:val="center"/>
        </w:trPr>
        <w:tc>
          <w:tcPr>
            <w:tcW w:w="2053" w:type="dxa"/>
            <w:vAlign w:val="center"/>
          </w:tcPr>
          <w:p w14:paraId="56D6E51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0D1F68AB"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08FF1C4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3DEC6D1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221E60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11" w:type="dxa"/>
            <w:vAlign w:val="center"/>
          </w:tcPr>
          <w:p w14:paraId="59821F69"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FFBF7E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32210E" w:rsidRPr="0006217B" w14:paraId="35697511" w14:textId="77777777" w:rsidTr="00315AD2">
        <w:trPr>
          <w:jc w:val="center"/>
        </w:trPr>
        <w:tc>
          <w:tcPr>
            <w:tcW w:w="2053" w:type="dxa"/>
            <w:vAlign w:val="center"/>
          </w:tcPr>
          <w:p w14:paraId="6960CBA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604" w:type="dxa"/>
            <w:vAlign w:val="center"/>
          </w:tcPr>
          <w:p w14:paraId="41719C23"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3E7FB5B8"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446B26D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lastRenderedPageBreak/>
              <w:t>If there is no value, marked as regular payment</w:t>
            </w:r>
          </w:p>
        </w:tc>
        <w:tc>
          <w:tcPr>
            <w:tcW w:w="1199" w:type="dxa"/>
            <w:vAlign w:val="center"/>
          </w:tcPr>
          <w:p w14:paraId="5DBED003"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N(14)</w:t>
            </w:r>
          </w:p>
        </w:tc>
        <w:tc>
          <w:tcPr>
            <w:tcW w:w="1211" w:type="dxa"/>
            <w:vAlign w:val="center"/>
          </w:tcPr>
          <w:p w14:paraId="7C3EFA39"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712559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32210E" w:rsidRPr="0006217B" w14:paraId="453E8999" w14:textId="77777777" w:rsidTr="00315AD2">
        <w:trPr>
          <w:jc w:val="center"/>
        </w:trPr>
        <w:tc>
          <w:tcPr>
            <w:tcW w:w="2053" w:type="dxa"/>
            <w:vAlign w:val="center"/>
          </w:tcPr>
          <w:p w14:paraId="29BCDB6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lastRenderedPageBreak/>
              <w:t>mchtCustId</w:t>
            </w:r>
          </w:p>
        </w:tc>
        <w:tc>
          <w:tcPr>
            <w:tcW w:w="1604" w:type="dxa"/>
            <w:vAlign w:val="center"/>
          </w:tcPr>
          <w:p w14:paraId="4D39CA2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3D0DC5F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54704F40"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39D1EC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6DB2413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A7C7FC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42200B" w:rsidRPr="0006217B" w14:paraId="4960B46C" w14:textId="77777777" w:rsidTr="00315AD2">
        <w:trPr>
          <w:jc w:val="center"/>
        </w:trPr>
        <w:tc>
          <w:tcPr>
            <w:tcW w:w="2053" w:type="dxa"/>
            <w:vAlign w:val="center"/>
          </w:tcPr>
          <w:p w14:paraId="0B31950B"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082F6E0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1E9D1B19" w14:textId="77777777" w:rsidR="0042200B" w:rsidRPr="0006217B" w:rsidRDefault="0042200B" w:rsidP="0042200B">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0C25610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1108264F"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00B2533C"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42FD08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w:t>
            </w:r>
          </w:p>
        </w:tc>
      </w:tr>
      <w:tr w:rsidR="0042200B" w:rsidRPr="0006217B" w14:paraId="36559333" w14:textId="77777777" w:rsidTr="00315AD2">
        <w:trPr>
          <w:jc w:val="center"/>
        </w:trPr>
        <w:tc>
          <w:tcPr>
            <w:tcW w:w="2053" w:type="dxa"/>
            <w:vAlign w:val="center"/>
          </w:tcPr>
          <w:p w14:paraId="1DF67A90"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13C8AC4C"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1486AC1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0D85997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95D6EA1"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7069EEC0"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F93AE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2200B" w:rsidRPr="0006217B" w14:paraId="2511B1CB" w14:textId="77777777" w:rsidTr="00315AD2">
        <w:trPr>
          <w:jc w:val="center"/>
        </w:trPr>
        <w:tc>
          <w:tcPr>
            <w:tcW w:w="2053" w:type="dxa"/>
            <w:vAlign w:val="center"/>
          </w:tcPr>
          <w:p w14:paraId="0BFCD8DB"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7E180E6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7BEDF5EF" w14:textId="77777777" w:rsidR="0042200B" w:rsidRPr="0006217B" w:rsidRDefault="0042200B" w:rsidP="0042200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7300D4B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1EDA3A3"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4AB6362"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E105EC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2200B" w:rsidRPr="0006217B" w14:paraId="1C378038" w14:textId="77777777" w:rsidTr="00315AD2">
        <w:trPr>
          <w:jc w:val="center"/>
        </w:trPr>
        <w:tc>
          <w:tcPr>
            <w:tcW w:w="2053" w:type="dxa"/>
            <w:vAlign w:val="center"/>
          </w:tcPr>
          <w:p w14:paraId="32DE91F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1F935733"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72851385"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64AC6E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DBD9A35"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5DD1BAB2"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F41787"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“0”</w:t>
            </w:r>
          </w:p>
        </w:tc>
      </w:tr>
      <w:tr w:rsidR="004348A1" w:rsidRPr="0006217B" w14:paraId="545C5A2E" w14:textId="77777777" w:rsidTr="00315AD2">
        <w:trPr>
          <w:jc w:val="center"/>
        </w:trPr>
        <w:tc>
          <w:tcPr>
            <w:tcW w:w="2053" w:type="dxa"/>
            <w:vAlign w:val="center"/>
          </w:tcPr>
          <w:p w14:paraId="183EA695" w14:textId="0F956079"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custIp</w:t>
            </w:r>
          </w:p>
        </w:tc>
        <w:tc>
          <w:tcPr>
            <w:tcW w:w="1604" w:type="dxa"/>
            <w:vAlign w:val="center"/>
          </w:tcPr>
          <w:p w14:paraId="36896B7C" w14:textId="380442AB"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50ED4737" w14:textId="0AEEA4A8"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39D1FAA6" w14:textId="0B5CC591"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47897AD6" w14:textId="0113F74A"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3A36FE" w14:textId="76027A6B"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F90166" w:rsidRPr="0006217B" w14:paraId="08C4210E" w14:textId="77777777" w:rsidTr="00315AD2">
        <w:trPr>
          <w:jc w:val="center"/>
        </w:trPr>
        <w:tc>
          <w:tcPr>
            <w:tcW w:w="2053" w:type="dxa"/>
            <w:vAlign w:val="center"/>
          </w:tcPr>
          <w:p w14:paraId="75FC817B" w14:textId="581F3EFA"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appScheme</w:t>
            </w:r>
          </w:p>
        </w:tc>
        <w:tc>
          <w:tcPr>
            <w:tcW w:w="1604" w:type="dxa"/>
            <w:vAlign w:val="center"/>
          </w:tcPr>
          <w:p w14:paraId="7300540D" w14:textId="4E436716" w:rsidR="00F90166" w:rsidRPr="0006217B" w:rsidRDefault="005575B6"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6EA5670A" w14:textId="254FC581" w:rsidR="00F90166" w:rsidRPr="0006217B" w:rsidRDefault="00901DA5" w:rsidP="00901DA5">
            <w:pPr>
              <w:pStyle w:val="cq11"/>
              <w:ind w:leftChars="0" w:left="0"/>
              <w:rPr>
                <w:rFonts w:asciiTheme="minorHAnsi" w:eastAsiaTheme="minorHAnsi" w:hAnsiTheme="minorHAnsi"/>
              </w:rPr>
            </w:pPr>
            <w:r w:rsidRPr="0006217B">
              <w:rPr>
                <w:rFonts w:asciiTheme="minorHAnsi" w:eastAsiaTheme="minorHAnsi" w:hAnsiTheme="minorHAnsi"/>
              </w:rPr>
              <w:t>(AppScheme://~) format is used, and is used when one’s own app is built</w:t>
            </w:r>
          </w:p>
        </w:tc>
        <w:tc>
          <w:tcPr>
            <w:tcW w:w="1199" w:type="dxa"/>
            <w:vAlign w:val="center"/>
          </w:tcPr>
          <w:p w14:paraId="5A6ECF43" w14:textId="042C121A"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68121514" w14:textId="29BF1224"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BF9502" w14:textId="2227A661"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1A26F4" w:rsidRPr="0006217B" w14:paraId="7A31B186" w14:textId="77777777" w:rsidTr="00315AD2">
        <w:trPr>
          <w:jc w:val="center"/>
        </w:trPr>
        <w:tc>
          <w:tcPr>
            <w:tcW w:w="2053" w:type="dxa"/>
            <w:vAlign w:val="center"/>
          </w:tcPr>
          <w:p w14:paraId="6734D9D2" w14:textId="66268CA9"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71952EEB" w14:textId="3C5EFF69"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BDC951B"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0335E137" w14:textId="58511B6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50DA790" w14:textId="2FE20E86"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37E21C14" w14:textId="0E53EE91"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5BF0CC" w14:textId="44F3F9E1"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5F7465C7" w14:textId="77777777" w:rsidR="00777029" w:rsidRPr="0006217B" w:rsidRDefault="00777029" w:rsidP="00777029">
      <w:pPr>
        <w:pStyle w:val="cq11"/>
        <w:ind w:left="440"/>
        <w:rPr>
          <w:rFonts w:asciiTheme="minorHAnsi" w:eastAsiaTheme="minorHAnsi" w:hAnsiTheme="minorHAnsi"/>
        </w:rPr>
      </w:pPr>
    </w:p>
    <w:p w14:paraId="0F716620" w14:textId="77777777" w:rsidR="005758C5" w:rsidRPr="0006217B" w:rsidRDefault="005758C5" w:rsidP="005758C5">
      <w:pPr>
        <w:pStyle w:val="2"/>
        <w:rPr>
          <w:rFonts w:asciiTheme="minorHAnsi" w:eastAsiaTheme="minorHAnsi" w:hAnsiTheme="minorHAnsi"/>
        </w:rPr>
      </w:pPr>
      <w:bookmarkStart w:id="63" w:name="_Toc17204347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63"/>
    </w:p>
    <w:tbl>
      <w:tblPr>
        <w:tblStyle w:val="a7"/>
        <w:tblW w:w="0" w:type="auto"/>
        <w:tblInd w:w="440" w:type="dxa"/>
        <w:tblLook w:val="04A0" w:firstRow="1" w:lastRow="0" w:firstColumn="1" w:lastColumn="0" w:noHBand="0" w:noVBand="1"/>
      </w:tblPr>
      <w:tblGrid>
        <w:gridCol w:w="1965"/>
        <w:gridCol w:w="7655"/>
      </w:tblGrid>
      <w:tr w:rsidR="00487430" w:rsidRPr="0006217B" w14:paraId="1AF23599" w14:textId="77777777" w:rsidTr="001A1637">
        <w:tc>
          <w:tcPr>
            <w:tcW w:w="1965" w:type="dxa"/>
            <w:shd w:val="clear" w:color="auto" w:fill="D9D9D9" w:themeFill="background1" w:themeFillShade="D9"/>
          </w:tcPr>
          <w:p w14:paraId="0C67A382"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EF86972"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75F4D319" w14:textId="77777777" w:rsidTr="001A1637">
        <w:tc>
          <w:tcPr>
            <w:tcW w:w="1965" w:type="dxa"/>
            <w:vAlign w:val="center"/>
          </w:tcPr>
          <w:p w14:paraId="58FEF9BC"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48BF8241"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Date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Time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Transaction</w:t>
            </w:r>
            <w:r w:rsidR="007A2CDB" w:rsidRPr="0006217B">
              <w:rPr>
                <w:rFonts w:asciiTheme="minorHAnsi" w:eastAsiaTheme="minorHAnsi" w:hAnsiTheme="minorHAnsi"/>
              </w:rPr>
              <w:t xml:space="preserve"> </w:t>
            </w:r>
            <w:r w:rsidRPr="0006217B">
              <w:rPr>
                <w:rFonts w:asciiTheme="minorHAnsi" w:eastAsiaTheme="minorHAnsi" w:hAnsiTheme="minorHAnsi"/>
              </w:rPr>
              <w:t>Amount</w:t>
            </w:r>
            <w:r w:rsidR="007A2CDB" w:rsidRPr="0006217B">
              <w:rPr>
                <w:rFonts w:asciiTheme="minorHAnsi" w:eastAsiaTheme="minorHAnsi" w:hAnsiTheme="minorHAnsi"/>
              </w:rPr>
              <w:t xml:space="preserve"> </w:t>
            </w:r>
            <w:r w:rsidRPr="0006217B">
              <w:rPr>
                <w:rFonts w:asciiTheme="minorHAnsi" w:eastAsiaTheme="minorHAnsi" w:hAnsiTheme="minorHAnsi"/>
              </w:rPr>
              <w:t>(Plain</w:t>
            </w:r>
            <w:r w:rsidR="007A2CDB" w:rsidRPr="0006217B">
              <w:rPr>
                <w:rFonts w:asciiTheme="minorHAnsi" w:eastAsiaTheme="minorHAnsi" w:hAnsiTheme="minorHAnsi"/>
              </w:rPr>
              <w:t xml:space="preserve"> </w:t>
            </w:r>
            <w:r w:rsidRPr="0006217B">
              <w:rPr>
                <w:rFonts w:asciiTheme="minorHAnsi" w:eastAsiaTheme="minorHAnsi" w:hAnsiTheme="minorHAnsi"/>
              </w:rPr>
              <w:t>Text)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4C535DF8" w14:textId="77777777" w:rsidR="00487430" w:rsidRPr="0006217B" w:rsidRDefault="00487430" w:rsidP="00487430">
      <w:pPr>
        <w:pStyle w:val="cq11"/>
        <w:ind w:left="440"/>
        <w:rPr>
          <w:rFonts w:asciiTheme="minorHAnsi" w:eastAsiaTheme="minorHAnsi" w:hAnsiTheme="minorHAnsi"/>
        </w:rPr>
      </w:pPr>
    </w:p>
    <w:p w14:paraId="3548BE8C" w14:textId="77777777" w:rsidR="005758C5" w:rsidRPr="0006217B" w:rsidRDefault="005758C5" w:rsidP="005758C5">
      <w:pPr>
        <w:pStyle w:val="2"/>
        <w:rPr>
          <w:rFonts w:asciiTheme="minorHAnsi" w:eastAsiaTheme="minorHAnsi" w:hAnsiTheme="minorHAnsi"/>
        </w:rPr>
      </w:pPr>
      <w:bookmarkStart w:id="64" w:name="_Toc172043471"/>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4"/>
    </w:p>
    <w:p w14:paraId="092F173C" w14:textId="489B4960" w:rsidR="00F90166" w:rsidRPr="0006217B" w:rsidRDefault="000F5900" w:rsidP="00F90166">
      <w:pPr>
        <w:rPr>
          <w:rFonts w:asciiTheme="minorHAnsi" w:eastAsiaTheme="minorHAnsi" w:hAnsiTheme="minorHAnsi"/>
          <w:sz w:val="20"/>
        </w:rPr>
      </w:pPr>
      <w:r w:rsidRPr="0006217B">
        <w:rPr>
          <w:rFonts w:asciiTheme="minorHAnsi" w:eastAsiaTheme="minorHAnsi" w:hAnsiTheme="minorHAnsi" w:hint="eastAsia"/>
          <w:sz w:val="20"/>
        </w:rPr>
        <w:t>Response columns from bank transfer payment window to the merchant side are defined as follows</w:t>
      </w:r>
      <w:r w:rsidR="00F90166" w:rsidRPr="0006217B">
        <w:rPr>
          <w:rFonts w:asciiTheme="minorHAnsi" w:eastAsiaTheme="minorHAnsi" w:hAnsiTheme="minorHAnsi" w:hint="eastAsia"/>
          <w:sz w:val="20"/>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4B4C955" w14:textId="77777777" w:rsidTr="006A2703">
        <w:trPr>
          <w:jc w:val="center"/>
        </w:trPr>
        <w:tc>
          <w:tcPr>
            <w:tcW w:w="2053" w:type="dxa"/>
            <w:shd w:val="clear" w:color="auto" w:fill="D9D9D9" w:themeFill="background1" w:themeFillShade="D9"/>
            <w:vAlign w:val="center"/>
          </w:tcPr>
          <w:p w14:paraId="42C2D75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7CB7C8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474CD5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FF63FF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01043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30C1E1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2EACC8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39E1CA5D" w14:textId="77777777" w:rsidTr="006A2703">
        <w:trPr>
          <w:jc w:val="center"/>
        </w:trPr>
        <w:tc>
          <w:tcPr>
            <w:tcW w:w="2053" w:type="dxa"/>
            <w:vAlign w:val="center"/>
          </w:tcPr>
          <w:p w14:paraId="469C9280"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FAD236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3034C7C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3E17D67"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2C94BD46"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12DECC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8572B2" w:rsidRPr="0006217B" w14:paraId="10D6C463" w14:textId="77777777" w:rsidTr="006A2703">
        <w:trPr>
          <w:jc w:val="center"/>
        </w:trPr>
        <w:tc>
          <w:tcPr>
            <w:tcW w:w="2053" w:type="dxa"/>
            <w:vAlign w:val="center"/>
          </w:tcPr>
          <w:p w14:paraId="261D287B" w14:textId="4E2607C1"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47A6B03A" w14:textId="5AED32D3"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3F2D0CE"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754166A5"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60C38E17" w14:textId="690BB2C9"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92EED35" w14:textId="58461146"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284EF6D4" w14:textId="22BB74DA"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5FDE0E" w14:textId="6EE8D550"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6AD46366" w14:textId="77777777" w:rsidTr="006A2703">
        <w:trPr>
          <w:jc w:val="center"/>
        </w:trPr>
        <w:tc>
          <w:tcPr>
            <w:tcW w:w="2053" w:type="dxa"/>
            <w:vAlign w:val="center"/>
          </w:tcPr>
          <w:p w14:paraId="1A38C2D7" w14:textId="0DFA062E"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outRsltCd</w:t>
            </w:r>
          </w:p>
        </w:tc>
        <w:tc>
          <w:tcPr>
            <w:tcW w:w="1604" w:type="dxa"/>
            <w:vAlign w:val="center"/>
          </w:tcPr>
          <w:p w14:paraId="0E97606A" w14:textId="4AF065A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2C3525E"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05A7FB9" w14:textId="3A3BAE39"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AE2C569" w14:textId="54BBA395"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8BC0185" w14:textId="5CF4FCE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9323E2" w14:textId="4A79B20C"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90166" w:rsidRPr="0006217B" w14:paraId="1C4C7764" w14:textId="77777777" w:rsidTr="006A2703">
        <w:trPr>
          <w:jc w:val="center"/>
        </w:trPr>
        <w:tc>
          <w:tcPr>
            <w:tcW w:w="2053" w:type="dxa"/>
            <w:vAlign w:val="center"/>
          </w:tcPr>
          <w:p w14:paraId="70F63923" w14:textId="3D54B6F0"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30FAE1F0" w14:textId="5C8BAE93"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3BA6F28" w14:textId="46C18035"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90166" w:rsidRPr="0006217B">
              <w:rPr>
                <w:rFonts w:asciiTheme="minorHAnsi" w:eastAsiaTheme="minorHAnsi" w:hAnsiTheme="minorHAnsi"/>
                <w:color w:val="767676"/>
                <w:spacing w:val="-6"/>
                <w:sz w:val="21"/>
                <w:szCs w:val="21"/>
              </w:rPr>
              <w:br/>
              <w:t>URL Encoding, UTF-8</w:t>
            </w:r>
          </w:p>
        </w:tc>
        <w:tc>
          <w:tcPr>
            <w:tcW w:w="1199" w:type="dxa"/>
            <w:vAlign w:val="center"/>
          </w:tcPr>
          <w:p w14:paraId="4247297F" w14:textId="6278D3EB"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3F0FD06B" w14:textId="14618B7E"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BB6632" w14:textId="30CAA1C3"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27C4F"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F90166" w:rsidRPr="0006217B" w14:paraId="6F6390A5" w14:textId="77777777" w:rsidTr="006A2703">
        <w:trPr>
          <w:jc w:val="center"/>
        </w:trPr>
        <w:tc>
          <w:tcPr>
            <w:tcW w:w="2053" w:type="dxa"/>
            <w:vAlign w:val="center"/>
          </w:tcPr>
          <w:p w14:paraId="3C8CE808" w14:textId="4C9CE013"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4AE574C" w14:textId="1403FDBF" w:rsidR="00F90166" w:rsidRPr="0006217B" w:rsidRDefault="00B566B8" w:rsidP="00F9016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2F57B0AA" w14:textId="0A3E3CD2" w:rsidR="00F90166" w:rsidRPr="0006217B" w:rsidRDefault="00B566B8" w:rsidP="00F90166">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2212A1F" w14:textId="54143923"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5D59C239" w14:textId="1C98EB7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7CF22D" w14:textId="2592AF0F"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"bank"</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E3057" w:rsidRPr="0006217B" w14:paraId="6016ECD0" w14:textId="77777777" w:rsidTr="006A2703">
        <w:trPr>
          <w:jc w:val="center"/>
        </w:trPr>
        <w:tc>
          <w:tcPr>
            <w:tcW w:w="2053" w:type="dxa"/>
            <w:vAlign w:val="center"/>
          </w:tcPr>
          <w:p w14:paraId="59B10426" w14:textId="0EC8F167"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6F90988" w14:textId="2FBE0C81"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77A3DC65" w14:textId="77777777" w:rsidR="00DE3057" w:rsidRPr="0006217B" w:rsidRDefault="00DE3057" w:rsidP="00DE3057">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4AEF9D8B" w14:textId="644AF438"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57BB024" w14:textId="14C37E0F" w:rsidR="00DE3057" w:rsidRPr="0006217B" w:rsidRDefault="00DE3057" w:rsidP="00DE30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5213C54" w14:textId="4AF72ECE" w:rsidR="00DE3057" w:rsidRPr="0006217B" w:rsidRDefault="00DE3057" w:rsidP="00DE30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1447E4" w14:textId="21817E9C"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90166" w:rsidRPr="0006217B" w14:paraId="10830EBA" w14:textId="77777777" w:rsidTr="006A2703">
        <w:trPr>
          <w:jc w:val="center"/>
        </w:trPr>
        <w:tc>
          <w:tcPr>
            <w:tcW w:w="2053" w:type="dxa"/>
            <w:vAlign w:val="center"/>
          </w:tcPr>
          <w:p w14:paraId="6A87D27C" w14:textId="3EF41D2A"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77A2C09A" w14:textId="317510D7" w:rsidR="00F90166" w:rsidRPr="0006217B" w:rsidRDefault="00AD239E"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39C3C0D1" w14:textId="647759AA" w:rsidR="00F90166" w:rsidRPr="0006217B" w:rsidRDefault="002E3818"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F90166" w:rsidRPr="0006217B">
              <w:rPr>
                <w:rFonts w:asciiTheme="minorHAnsi" w:eastAsiaTheme="minorHAnsi" w:hAnsiTheme="minorHAnsi"/>
                <w:color w:val="767676"/>
                <w:spacing w:val="-6"/>
                <w:sz w:val="21"/>
                <w:szCs w:val="21"/>
              </w:rPr>
              <w:br/>
            </w:r>
            <w:r w:rsidR="00F90166" w:rsidRPr="0006217B">
              <w:rPr>
                <w:rStyle w:val="text-danger"/>
                <w:rFonts w:asciiTheme="minorHAnsi" w:eastAsiaTheme="minorHAnsi" w:hAnsiTheme="minorHAnsi"/>
                <w:color w:val="E74C3C"/>
                <w:spacing w:val="-6"/>
                <w:sz w:val="21"/>
                <w:szCs w:val="21"/>
              </w:rPr>
              <w:t xml:space="preserve">※ AES </w:t>
            </w:r>
            <w:r w:rsidRPr="0006217B">
              <w:rPr>
                <w:rStyle w:val="text-danger"/>
                <w:rFonts w:asciiTheme="minorHAnsi" w:eastAsiaTheme="minorHAnsi" w:hAnsiTheme="minorHAnsi"/>
                <w:color w:val="E74C3C"/>
                <w:spacing w:val="-6"/>
                <w:sz w:val="21"/>
                <w:szCs w:val="21"/>
              </w:rPr>
              <w:t>Encryption</w:t>
            </w:r>
          </w:p>
        </w:tc>
        <w:tc>
          <w:tcPr>
            <w:tcW w:w="1199" w:type="dxa"/>
            <w:vAlign w:val="center"/>
          </w:tcPr>
          <w:p w14:paraId="25C8E8EB" w14:textId="322D4FF5"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279C54CB" w14:textId="1D5B5659"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6DA5EC" w14:textId="774DF4CE"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EE141C" w:rsidRPr="0006217B" w14:paraId="5A97D3FE" w14:textId="77777777" w:rsidTr="006A2703">
        <w:trPr>
          <w:jc w:val="center"/>
        </w:trPr>
        <w:tc>
          <w:tcPr>
            <w:tcW w:w="2053" w:type="dxa"/>
            <w:vAlign w:val="center"/>
          </w:tcPr>
          <w:p w14:paraId="0ED8ADB2" w14:textId="433CFF46"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298C3B04" w14:textId="05EE9CD5"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03C0C885" w14:textId="4D44F447"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1199" w:type="dxa"/>
            <w:vAlign w:val="center"/>
          </w:tcPr>
          <w:p w14:paraId="15D95569" w14:textId="26C67914" w:rsidR="00EE141C" w:rsidRPr="0006217B" w:rsidRDefault="00EE141C" w:rsidP="00EE14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DAE4E5F" w14:textId="062AC1EA" w:rsidR="00EE141C" w:rsidRPr="0006217B" w:rsidRDefault="00EE141C" w:rsidP="00EE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017950" w14:textId="770DE155"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33356" w:rsidRPr="0006217B" w14:paraId="2BB38E18" w14:textId="77777777" w:rsidTr="006A2703">
        <w:trPr>
          <w:jc w:val="center"/>
        </w:trPr>
        <w:tc>
          <w:tcPr>
            <w:tcW w:w="2053" w:type="dxa"/>
            <w:vAlign w:val="center"/>
          </w:tcPr>
          <w:p w14:paraId="0DACA0A0" w14:textId="5B1BC496"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29ADC70" w14:textId="05355052"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A078502" w14:textId="4BB8DA78"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D869325" w14:textId="5C8D255A" w:rsidR="00E33356" w:rsidRPr="0006217B" w:rsidRDefault="00E33356" w:rsidP="00E333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EC797D4" w14:textId="59B5E09E" w:rsidR="00E33356" w:rsidRPr="0006217B" w:rsidRDefault="00E33356" w:rsidP="00E333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18925B" w14:textId="3AE7F171"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90166" w:rsidRPr="0006217B" w14:paraId="452C10E4" w14:textId="77777777" w:rsidTr="006A2703">
        <w:trPr>
          <w:jc w:val="center"/>
        </w:trPr>
        <w:tc>
          <w:tcPr>
            <w:tcW w:w="2053" w:type="dxa"/>
            <w:vAlign w:val="center"/>
          </w:tcPr>
          <w:p w14:paraId="225EEAD0" w14:textId="2DE7AFEC"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2E62FAF7" w14:textId="5D0988CE" w:rsidR="00F90166" w:rsidRPr="0006217B" w:rsidRDefault="00427C4F"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2642A18F" w14:textId="6053F4D1" w:rsidR="00F90166" w:rsidRPr="0006217B" w:rsidRDefault="0019451E"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653CBDE5" w14:textId="546AC4F1"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664DD6F3" w14:textId="16DDEF97"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3C2389" w14:textId="54E3F07F"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364CD4" w:rsidRPr="0006217B" w14:paraId="38D7C346" w14:textId="77777777" w:rsidTr="006A2703">
        <w:trPr>
          <w:jc w:val="center"/>
        </w:trPr>
        <w:tc>
          <w:tcPr>
            <w:tcW w:w="2053" w:type="dxa"/>
            <w:vAlign w:val="center"/>
          </w:tcPr>
          <w:p w14:paraId="4690D7AA" w14:textId="33065674"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authDt</w:t>
            </w:r>
          </w:p>
        </w:tc>
        <w:tc>
          <w:tcPr>
            <w:tcW w:w="1604" w:type="dxa"/>
            <w:vAlign w:val="center"/>
          </w:tcPr>
          <w:p w14:paraId="3DAE709F" w14:textId="553700DB"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Approval Date</w:t>
            </w:r>
            <w:r w:rsidRPr="0006217B">
              <w:rPr>
                <w:rFonts w:asciiTheme="minorHAnsi" w:eastAsiaTheme="minorHAnsi" w:hAnsiTheme="minorHAnsi"/>
              </w:rPr>
              <w:t xml:space="preserve"> and Time</w:t>
            </w:r>
          </w:p>
        </w:tc>
        <w:tc>
          <w:tcPr>
            <w:tcW w:w="2297" w:type="dxa"/>
            <w:vAlign w:val="center"/>
          </w:tcPr>
          <w:p w14:paraId="682351C3" w14:textId="48C68146"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Payment approval date and time</w:t>
            </w:r>
          </w:p>
        </w:tc>
        <w:tc>
          <w:tcPr>
            <w:tcW w:w="1199" w:type="dxa"/>
            <w:vAlign w:val="center"/>
          </w:tcPr>
          <w:p w14:paraId="2E04830D" w14:textId="75D5EA75" w:rsidR="00364CD4" w:rsidRPr="0006217B" w:rsidRDefault="00364CD4" w:rsidP="00364CD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7E24620F" w14:textId="05E95A49" w:rsidR="00364CD4" w:rsidRPr="0006217B" w:rsidRDefault="00364CD4" w:rsidP="00364CD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D2DF92" w14:textId="0412A6EE"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F90166" w:rsidRPr="0006217B" w14:paraId="1B6D1C2A" w14:textId="77777777" w:rsidTr="006A2703">
        <w:trPr>
          <w:jc w:val="center"/>
        </w:trPr>
        <w:tc>
          <w:tcPr>
            <w:tcW w:w="2053" w:type="dxa"/>
            <w:vAlign w:val="center"/>
          </w:tcPr>
          <w:p w14:paraId="486B2919" w14:textId="78646325"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fnNm</w:t>
            </w:r>
          </w:p>
        </w:tc>
        <w:tc>
          <w:tcPr>
            <w:tcW w:w="1604" w:type="dxa"/>
            <w:vAlign w:val="center"/>
          </w:tcPr>
          <w:p w14:paraId="521487A9" w14:textId="7F8D443A"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78A54797" w14:textId="4CFAB33D"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F90166"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F90166"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p>
        </w:tc>
        <w:tc>
          <w:tcPr>
            <w:tcW w:w="1199" w:type="dxa"/>
            <w:vAlign w:val="center"/>
          </w:tcPr>
          <w:p w14:paraId="77B86CF4" w14:textId="1B05800F"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AH(50)</w:t>
            </w:r>
          </w:p>
        </w:tc>
        <w:tc>
          <w:tcPr>
            <w:tcW w:w="1211" w:type="dxa"/>
            <w:vAlign w:val="center"/>
          </w:tcPr>
          <w:p w14:paraId="7938CBA4" w14:textId="710AC0DC"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E94E4A" w14:textId="16AC4C61"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CE26A3" w:rsidRPr="0006217B">
              <w:rPr>
                <w:rFonts w:asciiTheme="minorHAnsi" w:eastAsiaTheme="minorHAnsi" w:hAnsiTheme="minorHAnsi" w:hint="eastAsia"/>
                <w:color w:val="767676"/>
                <w:spacing w:val="-6"/>
                <w:sz w:val="21"/>
                <w:szCs w:val="21"/>
              </w:rPr>
              <w:t>Nonghyup</w:t>
            </w:r>
            <w:r w:rsidRPr="0006217B">
              <w:rPr>
                <w:rFonts w:asciiTheme="minorHAnsi" w:eastAsiaTheme="minorHAnsi" w:hAnsiTheme="minorHAnsi"/>
                <w:color w:val="767676"/>
                <w:spacing w:val="-6"/>
                <w:sz w:val="21"/>
                <w:szCs w:val="21"/>
              </w:rPr>
              <w:t>"</w:t>
            </w:r>
          </w:p>
        </w:tc>
      </w:tr>
      <w:tr w:rsidR="00F90166" w:rsidRPr="0006217B" w14:paraId="45726542" w14:textId="77777777" w:rsidTr="006A2703">
        <w:trPr>
          <w:jc w:val="center"/>
        </w:trPr>
        <w:tc>
          <w:tcPr>
            <w:tcW w:w="2053" w:type="dxa"/>
            <w:vAlign w:val="center"/>
          </w:tcPr>
          <w:p w14:paraId="43DE4256" w14:textId="61B0DD0D"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fnCd</w:t>
            </w:r>
          </w:p>
        </w:tc>
        <w:tc>
          <w:tcPr>
            <w:tcW w:w="1604" w:type="dxa"/>
            <w:vAlign w:val="center"/>
          </w:tcPr>
          <w:p w14:paraId="40A3B73B" w14:textId="0BA95392"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04D0BBD8" w14:textId="77777777" w:rsidR="0036250C" w:rsidRPr="0006217B" w:rsidRDefault="0036250C" w:rsidP="00F90166">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Bank Code</w:t>
            </w:r>
          </w:p>
          <w:p w14:paraId="63B9320A" w14:textId="14D473E0"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52C1A125" w14:textId="0791C162"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694FD76A" w14:textId="0E4F4BB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07E895" w14:textId="248D61E4"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bl>
    <w:p w14:paraId="50A3799B" w14:textId="77777777" w:rsidR="00777029" w:rsidRPr="0006217B" w:rsidRDefault="00777029" w:rsidP="00777029">
      <w:pPr>
        <w:pStyle w:val="cq11"/>
        <w:ind w:left="440"/>
        <w:rPr>
          <w:rFonts w:asciiTheme="minorHAnsi" w:eastAsiaTheme="minorHAnsi" w:hAnsiTheme="minorHAnsi"/>
        </w:rPr>
      </w:pPr>
    </w:p>
    <w:p w14:paraId="2A7D06FA" w14:textId="77777777" w:rsidR="005758C5" w:rsidRPr="0006217B" w:rsidRDefault="005758C5" w:rsidP="005758C5">
      <w:pPr>
        <w:pStyle w:val="2"/>
        <w:rPr>
          <w:rFonts w:asciiTheme="minorHAnsi" w:eastAsiaTheme="minorHAnsi" w:hAnsiTheme="minorHAnsi"/>
        </w:rPr>
      </w:pPr>
      <w:bookmarkStart w:id="65" w:name="_Toc172043472"/>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5"/>
    </w:p>
    <w:p w14:paraId="5C6DCC47"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C158D30" w14:textId="77777777" w:rsidTr="001A1637">
        <w:trPr>
          <w:jc w:val="center"/>
        </w:trPr>
        <w:tc>
          <w:tcPr>
            <w:tcW w:w="2053" w:type="dxa"/>
            <w:shd w:val="clear" w:color="auto" w:fill="D9D9D9" w:themeFill="background1" w:themeFillShade="D9"/>
            <w:vAlign w:val="center"/>
          </w:tcPr>
          <w:p w14:paraId="19816C3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521CAE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C71037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69EAB0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013C0E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0DC087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43E10C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06ED3" w:rsidRPr="0006217B" w14:paraId="2A728A72" w14:textId="77777777" w:rsidTr="001A1637">
        <w:trPr>
          <w:jc w:val="center"/>
        </w:trPr>
        <w:tc>
          <w:tcPr>
            <w:tcW w:w="2053" w:type="dxa"/>
            <w:vAlign w:val="center"/>
          </w:tcPr>
          <w:p w14:paraId="51D63DF2" w14:textId="00982D76"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23134465" w14:textId="211E3666" w:rsidR="00706ED3" w:rsidRPr="0006217B" w:rsidRDefault="00C52DA2"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35339FD3" w14:textId="35889C8C" w:rsidR="00706ED3" w:rsidRPr="0006217B" w:rsidRDefault="00C52DA2"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706ED3" w:rsidRPr="0006217B">
              <w:rPr>
                <w:rFonts w:asciiTheme="minorHAnsi" w:eastAsiaTheme="minorHAnsi" w:hAnsiTheme="minorHAnsi"/>
                <w:color w:val="767676"/>
                <w:spacing w:val="-6"/>
                <w:sz w:val="21"/>
                <w:szCs w:val="21"/>
              </w:rPr>
              <w:t>[0021]</w:t>
            </w:r>
          </w:p>
        </w:tc>
        <w:tc>
          <w:tcPr>
            <w:tcW w:w="1199" w:type="dxa"/>
            <w:vAlign w:val="center"/>
          </w:tcPr>
          <w:p w14:paraId="18871FEC" w14:textId="5B466BEE"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12E0520A" w14:textId="37A76A0B"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B8110A" w14:textId="2C9C0702"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1A667E" w:rsidRPr="0006217B" w14:paraId="54935941" w14:textId="77777777" w:rsidTr="001A1637">
        <w:trPr>
          <w:jc w:val="center"/>
        </w:trPr>
        <w:tc>
          <w:tcPr>
            <w:tcW w:w="2053" w:type="dxa"/>
            <w:vAlign w:val="center"/>
          </w:tcPr>
          <w:p w14:paraId="0735FAC7" w14:textId="78C5977D"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3CE26315" w14:textId="3C56CFC3"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53FFFEB6" w14:textId="4C44A4A1"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1EDB5D0B" w14:textId="4F8EB49C"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08D2910" w14:textId="30B3AC73"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6D4240" w14:textId="77EB8134"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1A667E" w:rsidRPr="0006217B" w14:paraId="2847B57D" w14:textId="77777777" w:rsidTr="001A1637">
        <w:trPr>
          <w:jc w:val="center"/>
        </w:trPr>
        <w:tc>
          <w:tcPr>
            <w:tcW w:w="2053" w:type="dxa"/>
            <w:vAlign w:val="center"/>
          </w:tcPr>
          <w:p w14:paraId="33D401CF" w14:textId="20C8A865"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7562AF4" w14:textId="69B1CCFB" w:rsidR="001A667E" w:rsidRPr="0006217B" w:rsidRDefault="00F83B5C"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FBABACA" w14:textId="1CD7E225" w:rsidR="001A667E" w:rsidRPr="0006217B" w:rsidRDefault="00F83B5C"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Transfer</w:t>
            </w:r>
            <w:r w:rsidR="001A667E" w:rsidRPr="0006217B">
              <w:rPr>
                <w:rFonts w:asciiTheme="minorHAnsi" w:eastAsiaTheme="minorHAnsi" w:hAnsiTheme="minorHAnsi"/>
                <w:color w:val="767676"/>
                <w:spacing w:val="-6"/>
                <w:sz w:val="21"/>
                <w:szCs w:val="21"/>
              </w:rPr>
              <w:t>[RA]</w:t>
            </w:r>
          </w:p>
        </w:tc>
        <w:tc>
          <w:tcPr>
            <w:tcW w:w="1199" w:type="dxa"/>
            <w:vAlign w:val="center"/>
          </w:tcPr>
          <w:p w14:paraId="699CC3A7" w14:textId="64AAEEC5"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E0AC9A4" w14:textId="0C96DFF9"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E6689A" w14:textId="131B1639"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"RA"</w:t>
            </w:r>
          </w:p>
        </w:tc>
      </w:tr>
      <w:tr w:rsidR="005307E7" w:rsidRPr="0006217B" w14:paraId="322C6A34" w14:textId="77777777" w:rsidTr="001A1637">
        <w:trPr>
          <w:jc w:val="center"/>
        </w:trPr>
        <w:tc>
          <w:tcPr>
            <w:tcW w:w="2053" w:type="dxa"/>
            <w:vAlign w:val="center"/>
          </w:tcPr>
          <w:p w14:paraId="620A3235" w14:textId="1130361E"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C350521" w14:textId="0EE81175"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59128FB7" w14:textId="284AE706"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38203952" w14:textId="1EBAC019" w:rsidR="005307E7" w:rsidRPr="0006217B" w:rsidRDefault="005307E7" w:rsidP="005307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743D076" w14:textId="7D6840A4" w:rsidR="005307E7" w:rsidRPr="0006217B" w:rsidRDefault="005307E7" w:rsidP="005307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A11843" w14:textId="2384D14F"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1A667E" w:rsidRPr="0006217B" w14:paraId="08C225FE" w14:textId="77777777" w:rsidTr="001A1637">
        <w:trPr>
          <w:jc w:val="center"/>
        </w:trPr>
        <w:tc>
          <w:tcPr>
            <w:tcW w:w="2053" w:type="dxa"/>
            <w:vAlign w:val="center"/>
          </w:tcPr>
          <w:p w14:paraId="6CF318A4" w14:textId="395E95BF"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5053DEB" w14:textId="021AA73C" w:rsidR="001A667E" w:rsidRPr="0006217B" w:rsidRDefault="003A60E9"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w:t>
            </w:r>
            <w:r w:rsidR="007D01D1" w:rsidRPr="0006217B">
              <w:rPr>
                <w:rFonts w:asciiTheme="minorHAnsi" w:eastAsiaTheme="minorHAnsi" w:hAnsiTheme="minorHAnsi" w:hint="eastAsia"/>
                <w:color w:val="767676"/>
                <w:spacing w:val="-6"/>
                <w:sz w:val="21"/>
                <w:szCs w:val="21"/>
              </w:rPr>
              <w:t xml:space="preserve"> ID</w:t>
            </w:r>
            <w:r w:rsidRPr="0006217B">
              <w:rPr>
                <w:rFonts w:asciiTheme="minorHAnsi" w:eastAsiaTheme="minorHAnsi" w:hAnsiTheme="minorHAnsi" w:hint="eastAsia"/>
                <w:color w:val="767676"/>
                <w:spacing w:val="-6"/>
                <w:sz w:val="21"/>
                <w:szCs w:val="21"/>
              </w:rPr>
              <w:t xml:space="preserve"> </w:t>
            </w:r>
          </w:p>
        </w:tc>
        <w:tc>
          <w:tcPr>
            <w:tcW w:w="2297" w:type="dxa"/>
            <w:vAlign w:val="center"/>
          </w:tcPr>
          <w:p w14:paraId="75254166" w14:textId="1831E11E" w:rsidR="001A667E" w:rsidRPr="0006217B" w:rsidRDefault="007D01D1"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314AEEE0" w14:textId="59D78A48"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22BAD4EE" w14:textId="3CE0D3DC"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8761DC" w14:textId="182C6163"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1A667E" w:rsidRPr="0006217B" w14:paraId="70F9B6B7" w14:textId="77777777" w:rsidTr="001A1637">
        <w:trPr>
          <w:jc w:val="center"/>
        </w:trPr>
        <w:tc>
          <w:tcPr>
            <w:tcW w:w="2053" w:type="dxa"/>
            <w:vAlign w:val="center"/>
          </w:tcPr>
          <w:p w14:paraId="1B383880" w14:textId="79A0CADC"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mchtTrdNo</w:t>
            </w:r>
          </w:p>
        </w:tc>
        <w:tc>
          <w:tcPr>
            <w:tcW w:w="1604" w:type="dxa"/>
            <w:vAlign w:val="center"/>
          </w:tcPr>
          <w:p w14:paraId="56DC34F4" w14:textId="4EFE9224" w:rsidR="001A667E" w:rsidRPr="0006217B" w:rsidRDefault="003A60E9"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58E86628" w14:textId="028E9420" w:rsidR="001A667E" w:rsidRPr="0006217B" w:rsidRDefault="003A60E9" w:rsidP="003A60E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order number generated by the Merchant </w:t>
            </w:r>
          </w:p>
        </w:tc>
        <w:tc>
          <w:tcPr>
            <w:tcW w:w="1199" w:type="dxa"/>
            <w:vAlign w:val="center"/>
          </w:tcPr>
          <w:p w14:paraId="66A3ED7D" w14:textId="6F15BFA3"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9DAAFE6" w14:textId="3065D49D"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9ADC14" w14:textId="4D9A636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1A667E" w:rsidRPr="0006217B" w14:paraId="4614CC09" w14:textId="77777777" w:rsidTr="001A1637">
        <w:trPr>
          <w:jc w:val="center"/>
        </w:trPr>
        <w:tc>
          <w:tcPr>
            <w:tcW w:w="2053" w:type="dxa"/>
            <w:vAlign w:val="center"/>
          </w:tcPr>
          <w:p w14:paraId="36E38750" w14:textId="36E339A2"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51CAD337" w14:textId="7D7AA9B8" w:rsidR="001A667E" w:rsidRPr="0006217B" w:rsidRDefault="005F3CBC"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6D15C5EF" w14:textId="4FD62043" w:rsidR="001A667E" w:rsidRPr="0006217B" w:rsidRDefault="005F3CBC"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Orderer name of the actual payer</w:t>
            </w:r>
          </w:p>
        </w:tc>
        <w:tc>
          <w:tcPr>
            <w:tcW w:w="1199" w:type="dxa"/>
            <w:vAlign w:val="center"/>
          </w:tcPr>
          <w:p w14:paraId="775763AC" w14:textId="2165F632"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6E97B571" w14:textId="5FA29E40"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18A8E9" w14:textId="4D8A8D6C"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6116AB"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1A667E" w:rsidRPr="0006217B" w14:paraId="5C612A0A" w14:textId="77777777" w:rsidTr="001A1637">
        <w:trPr>
          <w:jc w:val="center"/>
        </w:trPr>
        <w:tc>
          <w:tcPr>
            <w:tcW w:w="2053" w:type="dxa"/>
            <w:vAlign w:val="center"/>
          </w:tcPr>
          <w:p w14:paraId="26E4437F" w14:textId="4F821151"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1DFE2AE4" w14:textId="6FE035F2" w:rsidR="001A667E" w:rsidRPr="0006217B" w:rsidRDefault="00C14A45"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3AC038CE" w14:textId="1A476822" w:rsidR="001A667E" w:rsidRPr="0006217B" w:rsidRDefault="00CE26A3" w:rsidP="001A667E">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 xml:space="preserve">tual seller name, </w:t>
            </w:r>
            <w:r w:rsidR="005E0FF0" w:rsidRPr="0006217B">
              <w:rPr>
                <w:rFonts w:asciiTheme="minorHAnsi" w:eastAsiaTheme="minorHAnsi" w:hAnsiTheme="minorHAnsi" w:hint="eastAsia"/>
                <w:color w:val="767676"/>
                <w:spacing w:val="-6"/>
                <w:sz w:val="21"/>
                <w:szCs w:val="21"/>
              </w:rPr>
              <w:t>if there is no actual seller name when requesting transaction, the name of the merchant that signed the contract with Hecto Financial</w:t>
            </w:r>
          </w:p>
        </w:tc>
        <w:tc>
          <w:tcPr>
            <w:tcW w:w="1199" w:type="dxa"/>
            <w:vAlign w:val="center"/>
          </w:tcPr>
          <w:p w14:paraId="7B5017B7" w14:textId="33B45697"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4AAAC25D" w14:textId="286AAD62"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EF3F6E" w14:textId="3DADB255" w:rsidR="00C14A45" w:rsidRPr="0006217B" w:rsidRDefault="001A667E" w:rsidP="00C14A45">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r w:rsidR="00C14A45"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D34683" w:rsidRPr="0006217B" w14:paraId="436DDB27" w14:textId="77777777" w:rsidTr="001A1637">
        <w:trPr>
          <w:jc w:val="center"/>
        </w:trPr>
        <w:tc>
          <w:tcPr>
            <w:tcW w:w="2053" w:type="dxa"/>
            <w:vAlign w:val="center"/>
          </w:tcPr>
          <w:p w14:paraId="16969BA0" w14:textId="17408525"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2ADD025F" w14:textId="1A9C6E65"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7BB0C7A8" w14:textId="1330746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 product ordered by the customer</w:t>
            </w:r>
          </w:p>
        </w:tc>
        <w:tc>
          <w:tcPr>
            <w:tcW w:w="1199" w:type="dxa"/>
            <w:vAlign w:val="center"/>
          </w:tcPr>
          <w:p w14:paraId="47E86D5E" w14:textId="2E7632EC"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3AB89A5F" w14:textId="078C5A4F"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070594" w14:textId="0A9BADA3"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361445"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1A667E" w:rsidRPr="0006217B" w14:paraId="605FBE81" w14:textId="77777777" w:rsidTr="001A1637">
        <w:trPr>
          <w:jc w:val="center"/>
        </w:trPr>
        <w:tc>
          <w:tcPr>
            <w:tcW w:w="2053" w:type="dxa"/>
            <w:vAlign w:val="center"/>
          </w:tcPr>
          <w:p w14:paraId="687D3F95" w14:textId="4A1590E6"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trdDtm</w:t>
            </w:r>
          </w:p>
        </w:tc>
        <w:tc>
          <w:tcPr>
            <w:tcW w:w="1604" w:type="dxa"/>
            <w:vAlign w:val="center"/>
          </w:tcPr>
          <w:p w14:paraId="27FD1DDB" w14:textId="525BE244" w:rsidR="001A667E" w:rsidRPr="0006217B" w:rsidRDefault="004E7A9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7ADE26F8" w14:textId="77777777"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346F3586" w14:textId="3789E9D6" w:rsidR="001A667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29651CCA" w14:textId="2824E42C"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270E3352" w14:textId="2A52309F"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D3A4A2" w14:textId="2E2005ED"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1A667E" w:rsidRPr="0006217B" w14:paraId="65121BDA" w14:textId="77777777" w:rsidTr="001A1637">
        <w:trPr>
          <w:jc w:val="center"/>
        </w:trPr>
        <w:tc>
          <w:tcPr>
            <w:tcW w:w="2053" w:type="dxa"/>
            <w:vAlign w:val="center"/>
          </w:tcPr>
          <w:p w14:paraId="541C4B08" w14:textId="1D90177D"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5C774886" w14:textId="374C5A7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726159E" w14:textId="13E1DCCC"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3B183F8A" w14:textId="762B96D2"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C4A759D" w14:textId="0145DE25"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8ED1C4" w14:textId="7067DBA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A667E" w:rsidRPr="0006217B" w14:paraId="1ADB0205" w14:textId="77777777" w:rsidTr="001A1637">
        <w:trPr>
          <w:jc w:val="center"/>
        </w:trPr>
        <w:tc>
          <w:tcPr>
            <w:tcW w:w="2053" w:type="dxa"/>
            <w:vAlign w:val="center"/>
          </w:tcPr>
          <w:p w14:paraId="02C35743" w14:textId="5B616D14"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bankCd</w:t>
            </w:r>
          </w:p>
        </w:tc>
        <w:tc>
          <w:tcPr>
            <w:tcW w:w="1604" w:type="dxa"/>
            <w:vAlign w:val="center"/>
          </w:tcPr>
          <w:p w14:paraId="1AF74962" w14:textId="43711F90" w:rsidR="001A667E" w:rsidRPr="0006217B" w:rsidRDefault="00A64AFA"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1BC6F63E" w14:textId="5413E829" w:rsidR="001A667E" w:rsidRPr="0006217B" w:rsidRDefault="00A64AFA"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r w:rsidR="001A667E"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1A667E"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001A667E" w:rsidRPr="0006217B">
              <w:rPr>
                <w:rFonts w:asciiTheme="minorHAnsi" w:eastAsiaTheme="minorHAnsi" w:hAnsiTheme="minorHAnsi"/>
                <w:color w:val="767676"/>
                <w:spacing w:val="-6"/>
                <w:sz w:val="21"/>
                <w:szCs w:val="21"/>
              </w:rPr>
              <w:t>]</w:t>
            </w:r>
          </w:p>
        </w:tc>
        <w:tc>
          <w:tcPr>
            <w:tcW w:w="1199" w:type="dxa"/>
            <w:vAlign w:val="center"/>
          </w:tcPr>
          <w:p w14:paraId="3AE17780" w14:textId="6D9420F5"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6B22E35" w14:textId="66C14D63"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A396C0" w14:textId="20C2CEDF"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1A667E" w:rsidRPr="0006217B" w14:paraId="4002A017" w14:textId="77777777" w:rsidTr="001A1637">
        <w:trPr>
          <w:jc w:val="center"/>
        </w:trPr>
        <w:tc>
          <w:tcPr>
            <w:tcW w:w="2053" w:type="dxa"/>
            <w:vAlign w:val="center"/>
          </w:tcPr>
          <w:p w14:paraId="5EE92B1E" w14:textId="6C86F6CF"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bankNm</w:t>
            </w:r>
          </w:p>
        </w:tc>
        <w:tc>
          <w:tcPr>
            <w:tcW w:w="1604" w:type="dxa"/>
            <w:vAlign w:val="center"/>
          </w:tcPr>
          <w:p w14:paraId="32280BAB" w14:textId="44FD7E27"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45547CEE" w14:textId="19C22ECD"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1A667E"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1A667E"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001A667E" w:rsidRPr="0006217B">
              <w:rPr>
                <w:rFonts w:asciiTheme="minorHAnsi" w:eastAsiaTheme="minorHAnsi" w:hAnsiTheme="minorHAnsi"/>
                <w:color w:val="767676"/>
                <w:spacing w:val="-6"/>
                <w:sz w:val="21"/>
                <w:szCs w:val="21"/>
              </w:rPr>
              <w:t>]</w:t>
            </w:r>
          </w:p>
        </w:tc>
        <w:tc>
          <w:tcPr>
            <w:tcW w:w="1199" w:type="dxa"/>
            <w:vAlign w:val="center"/>
          </w:tcPr>
          <w:p w14:paraId="5549A02F" w14:textId="29194033"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w:t>
            </w:r>
          </w:p>
        </w:tc>
        <w:tc>
          <w:tcPr>
            <w:tcW w:w="1211" w:type="dxa"/>
            <w:vAlign w:val="center"/>
          </w:tcPr>
          <w:p w14:paraId="0493103B" w14:textId="48C0B214"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E26327" w14:textId="6D3F94A9"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w:t>
            </w:r>
            <w:r w:rsidR="0050652E" w:rsidRPr="0006217B">
              <w:rPr>
                <w:rFonts w:asciiTheme="minorHAnsi" w:eastAsiaTheme="minorHAnsi" w:hAnsiTheme="minorHAnsi" w:hint="eastAsia"/>
                <w:color w:val="767676"/>
                <w:spacing w:val="-6"/>
                <w:sz w:val="21"/>
                <w:szCs w:val="21"/>
              </w:rPr>
              <w:t xml:space="preserve"> Nonghyup</w:t>
            </w:r>
            <w:r w:rsidRPr="0006217B">
              <w:rPr>
                <w:rFonts w:asciiTheme="minorHAnsi" w:eastAsiaTheme="minorHAnsi" w:hAnsiTheme="minorHAnsi"/>
                <w:color w:val="767676"/>
                <w:spacing w:val="-6"/>
                <w:sz w:val="21"/>
                <w:szCs w:val="21"/>
              </w:rPr>
              <w:t>"</w:t>
            </w:r>
          </w:p>
        </w:tc>
      </w:tr>
      <w:tr w:rsidR="001A667E" w:rsidRPr="0006217B" w14:paraId="5E5296EC" w14:textId="77777777" w:rsidTr="001A1637">
        <w:trPr>
          <w:jc w:val="center"/>
        </w:trPr>
        <w:tc>
          <w:tcPr>
            <w:tcW w:w="2053" w:type="dxa"/>
            <w:vAlign w:val="center"/>
          </w:tcPr>
          <w:p w14:paraId="3FC472CA" w14:textId="7ABB949B"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acntPrintNm</w:t>
            </w:r>
          </w:p>
        </w:tc>
        <w:tc>
          <w:tcPr>
            <w:tcW w:w="1604" w:type="dxa"/>
            <w:vAlign w:val="center"/>
          </w:tcPr>
          <w:p w14:paraId="6E748074" w14:textId="2CA442D6" w:rsidR="001A667E" w:rsidRPr="0006217B" w:rsidRDefault="00B56B11"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0670D084" w14:textId="589F6AF7" w:rsidR="001A667E" w:rsidRPr="0006217B" w:rsidRDefault="00B56B11"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Remark that will be marked on customer’s bank account</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w:t>
            </w:r>
            <w:r w:rsidR="001A667E"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 xml:space="preserve">Value delivered </w:t>
            </w:r>
            <w:r w:rsidR="0050652E" w:rsidRPr="0006217B">
              <w:rPr>
                <w:rFonts w:asciiTheme="minorHAnsi" w:eastAsiaTheme="minorHAnsi" w:hAnsiTheme="minorHAnsi" w:hint="eastAsia"/>
                <w:color w:val="767676"/>
                <w:spacing w:val="-6"/>
                <w:sz w:val="21"/>
                <w:szCs w:val="21"/>
              </w:rPr>
              <w:t>during payment request will be delivered</w:t>
            </w:r>
            <w:r w:rsidR="001A667E" w:rsidRPr="0006217B">
              <w:rPr>
                <w:rFonts w:asciiTheme="minorHAnsi" w:eastAsiaTheme="minorHAnsi" w:hAnsiTheme="minorHAnsi"/>
                <w:color w:val="767676"/>
                <w:spacing w:val="-6"/>
                <w:sz w:val="21"/>
                <w:szCs w:val="21"/>
              </w:rPr>
              <w:t>.</w:t>
            </w:r>
            <w:r w:rsidR="001A667E" w:rsidRPr="0006217B">
              <w:rPr>
                <w:rFonts w:asciiTheme="minorHAnsi" w:eastAsiaTheme="minorHAnsi" w:hAnsiTheme="minorHAnsi"/>
                <w:color w:val="767676"/>
                <w:spacing w:val="-6"/>
                <w:sz w:val="21"/>
                <w:szCs w:val="21"/>
              </w:rPr>
              <w:br/>
            </w:r>
            <w:r w:rsidR="0050652E" w:rsidRPr="0006217B">
              <w:rPr>
                <w:rFonts w:asciiTheme="minorHAnsi" w:eastAsiaTheme="minorHAnsi" w:hAnsiTheme="minorHAnsi" w:hint="eastAsia"/>
                <w:color w:val="767676"/>
                <w:spacing w:val="-6"/>
                <w:sz w:val="21"/>
                <w:szCs w:val="21"/>
              </w:rPr>
              <w:t>However, if there is no value, the name of the merchant that signed the contract with Hecto Financial will be delivered</w:t>
            </w:r>
            <w:r w:rsidR="001A667E" w:rsidRPr="0006217B">
              <w:rPr>
                <w:rFonts w:asciiTheme="minorHAnsi" w:eastAsiaTheme="minorHAnsi" w:hAnsiTheme="minorHAnsi"/>
                <w:color w:val="767676"/>
                <w:spacing w:val="-6"/>
                <w:sz w:val="21"/>
                <w:szCs w:val="21"/>
              </w:rPr>
              <w:t>.</w:t>
            </w:r>
          </w:p>
        </w:tc>
        <w:tc>
          <w:tcPr>
            <w:tcW w:w="1199" w:type="dxa"/>
            <w:vAlign w:val="center"/>
          </w:tcPr>
          <w:p w14:paraId="30FBFA7F" w14:textId="23FA5D60"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w:t>
            </w:r>
          </w:p>
        </w:tc>
        <w:tc>
          <w:tcPr>
            <w:tcW w:w="1211" w:type="dxa"/>
            <w:vAlign w:val="center"/>
          </w:tcPr>
          <w:p w14:paraId="4DC5A9DC" w14:textId="56DCE618"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1240F4" w14:textId="74BDBE7A"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0652E"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1A667E" w:rsidRPr="0006217B" w14:paraId="02D8D192" w14:textId="77777777" w:rsidTr="001A1637">
        <w:trPr>
          <w:jc w:val="center"/>
        </w:trPr>
        <w:tc>
          <w:tcPr>
            <w:tcW w:w="2053" w:type="dxa"/>
            <w:vAlign w:val="center"/>
          </w:tcPr>
          <w:p w14:paraId="2174C41D" w14:textId="450C96B3"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179440FD" w14:textId="5D02530F" w:rsidR="001A667E" w:rsidRPr="0006217B" w:rsidRDefault="001E3521"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2D8DE315" w14:textId="2032995B" w:rsidR="001A667E" w:rsidRPr="0006217B" w:rsidRDefault="001E3521"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374D66CF" w14:textId="0742C2CD"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2F6DE64C" w14:textId="2737D624"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28B5F2" w14:textId="241EE83D"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AD239E" w:rsidRPr="0006217B" w14:paraId="241645ED" w14:textId="77777777" w:rsidTr="001A1637">
        <w:trPr>
          <w:jc w:val="center"/>
        </w:trPr>
        <w:tc>
          <w:tcPr>
            <w:tcW w:w="2053" w:type="dxa"/>
            <w:vAlign w:val="center"/>
          </w:tcPr>
          <w:p w14:paraId="52EC7A8C" w14:textId="50C038BC"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552622A7" w14:textId="7D8ABEF1"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330C50B0" w14:textId="05F2328E"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7A80389D" w14:textId="0ADB25B7" w:rsidR="00AD239E" w:rsidRPr="0006217B" w:rsidRDefault="00AD239E" w:rsidP="00AD239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2408E695" w14:textId="14428C63" w:rsidR="00AD239E" w:rsidRPr="0006217B" w:rsidRDefault="00AD239E" w:rsidP="00AD239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82AC3D" w14:textId="58108090"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C6641A" w:rsidRPr="0006217B" w14:paraId="77DFB9D9" w14:textId="77777777" w:rsidTr="001A1637">
        <w:trPr>
          <w:jc w:val="center"/>
        </w:trPr>
        <w:tc>
          <w:tcPr>
            <w:tcW w:w="2053" w:type="dxa"/>
            <w:vAlign w:val="center"/>
          </w:tcPr>
          <w:p w14:paraId="05855D8F" w14:textId="0C2102E9"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6862DCDC" w14:textId="39421FAA"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33BFE0AE" w14:textId="0C85FBE8"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631B373E" w14:textId="7C982286"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6234308" w14:textId="737176D2"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CF46E6" w14:textId="62E85823"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6641A" w:rsidRPr="0006217B" w14:paraId="6BC587D3" w14:textId="77777777" w:rsidTr="001A1637">
        <w:trPr>
          <w:jc w:val="center"/>
        </w:trPr>
        <w:tc>
          <w:tcPr>
            <w:tcW w:w="2053" w:type="dxa"/>
            <w:vAlign w:val="center"/>
          </w:tcPr>
          <w:p w14:paraId="5CE9A0EF" w14:textId="068A2EAE"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orgTrdDt</w:t>
            </w:r>
          </w:p>
        </w:tc>
        <w:tc>
          <w:tcPr>
            <w:tcW w:w="1604" w:type="dxa"/>
            <w:vAlign w:val="center"/>
          </w:tcPr>
          <w:p w14:paraId="09CFC845" w14:textId="0E257489"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0342B192" w14:textId="3532CBD3"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30A2F1DA" w14:textId="4EAE6FF6"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7624FA6E" w14:textId="150A06D6"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A854B0" w14:textId="3CB50ABF"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1A667E" w:rsidRPr="0006217B" w14:paraId="6DEF54E8" w14:textId="77777777" w:rsidTr="001A1637">
        <w:trPr>
          <w:jc w:val="center"/>
        </w:trPr>
        <w:tc>
          <w:tcPr>
            <w:tcW w:w="2053" w:type="dxa"/>
            <w:vAlign w:val="center"/>
          </w:tcPr>
          <w:p w14:paraId="13F8AA15" w14:textId="086A1469"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csrcIssNo</w:t>
            </w:r>
          </w:p>
        </w:tc>
        <w:tc>
          <w:tcPr>
            <w:tcW w:w="1604" w:type="dxa"/>
            <w:vAlign w:val="center"/>
          </w:tcPr>
          <w:p w14:paraId="45A1A7FE" w14:textId="45DA15A2"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2297" w:type="dxa"/>
            <w:vAlign w:val="center"/>
          </w:tcPr>
          <w:p w14:paraId="65B6963C" w14:textId="486C4814"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28AE6945" w14:textId="62329148"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AN(9)</w:t>
            </w:r>
          </w:p>
        </w:tc>
        <w:tc>
          <w:tcPr>
            <w:tcW w:w="1211" w:type="dxa"/>
            <w:vAlign w:val="center"/>
          </w:tcPr>
          <w:p w14:paraId="46093E01" w14:textId="48FC5078"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9C8035" w14:textId="12A7F938"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B31A33" w:rsidRPr="0006217B" w14:paraId="30996869" w14:textId="77777777" w:rsidTr="001A1637">
        <w:trPr>
          <w:jc w:val="center"/>
        </w:trPr>
        <w:tc>
          <w:tcPr>
            <w:tcW w:w="2053" w:type="dxa"/>
            <w:vAlign w:val="center"/>
          </w:tcPr>
          <w:p w14:paraId="1199389A" w14:textId="511082D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cnclType</w:t>
            </w:r>
          </w:p>
        </w:tc>
        <w:tc>
          <w:tcPr>
            <w:tcW w:w="1604" w:type="dxa"/>
            <w:vAlign w:val="center"/>
          </w:tcPr>
          <w:p w14:paraId="3E1D2A36" w14:textId="463CBA8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7FE93148" w14:textId="1E08D659"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301484ED" w14:textId="0BF460BD"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E3C55FC" w14:textId="392FEB92"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BB6EE1" w14:textId="7E6D0502"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31A33" w:rsidRPr="0006217B" w14:paraId="3BE5F889" w14:textId="77777777" w:rsidTr="001A1637">
        <w:trPr>
          <w:jc w:val="center"/>
        </w:trPr>
        <w:tc>
          <w:tcPr>
            <w:tcW w:w="2053" w:type="dxa"/>
            <w:vAlign w:val="center"/>
          </w:tcPr>
          <w:p w14:paraId="0847403E" w14:textId="3766127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30783190" w14:textId="182F877E"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0E122D25" w14:textId="7316C401"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6A5A9106" w14:textId="69A8A601"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2F7A6FF1" w14:textId="05F568F5"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254573" w14:textId="32C82465"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1A667E" w:rsidRPr="0006217B" w14:paraId="0CAF9DAF" w14:textId="77777777" w:rsidTr="001A1637">
        <w:trPr>
          <w:jc w:val="center"/>
        </w:trPr>
        <w:tc>
          <w:tcPr>
            <w:tcW w:w="2053" w:type="dxa"/>
            <w:vAlign w:val="center"/>
          </w:tcPr>
          <w:p w14:paraId="007C7C9C" w14:textId="432902AB"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2C5222C" w14:textId="32C3DFA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FBCBFFD" w14:textId="3BA03375"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271E0F39" w14:textId="58D6D8BE"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473ACE08" w14:textId="4545E277"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FED7F5" w14:textId="250DC939"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48410795" w14:textId="77777777" w:rsidR="001A1637" w:rsidRPr="0006217B" w:rsidRDefault="001A1637" w:rsidP="001A1637">
      <w:pPr>
        <w:pStyle w:val="cq11"/>
        <w:ind w:left="440"/>
        <w:rPr>
          <w:rFonts w:asciiTheme="minorHAnsi" w:eastAsiaTheme="minorHAnsi" w:hAnsiTheme="minorHAnsi"/>
        </w:rPr>
      </w:pPr>
    </w:p>
    <w:p w14:paraId="01CCC423"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6C24814D" w14:textId="77777777" w:rsidTr="001A1637">
        <w:tc>
          <w:tcPr>
            <w:tcW w:w="10016" w:type="dxa"/>
            <w:gridSpan w:val="2"/>
            <w:shd w:val="clear" w:color="auto" w:fill="767171" w:themeFill="background2" w:themeFillShade="80"/>
          </w:tcPr>
          <w:p w14:paraId="278D207F"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723F4017" w14:textId="77777777" w:rsidTr="001A1637">
        <w:tc>
          <w:tcPr>
            <w:tcW w:w="2249" w:type="dxa"/>
          </w:tcPr>
          <w:p w14:paraId="4F815DA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30F2EB72"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22CB347F" w14:textId="77777777" w:rsidTr="001A1637">
        <w:tc>
          <w:tcPr>
            <w:tcW w:w="2249" w:type="dxa"/>
          </w:tcPr>
          <w:p w14:paraId="7F8A9DB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03D1CDA7"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62F6C6F9" w14:textId="77777777" w:rsidTr="001A1637">
        <w:tc>
          <w:tcPr>
            <w:tcW w:w="2249" w:type="dxa"/>
          </w:tcPr>
          <w:p w14:paraId="68A9A1C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4EB077F5"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303C178C" w14:textId="77777777" w:rsidR="00777029" w:rsidRPr="0006217B" w:rsidRDefault="00777029" w:rsidP="00DE2257">
      <w:pPr>
        <w:pStyle w:val="cq11"/>
        <w:ind w:leftChars="0" w:left="0"/>
        <w:rPr>
          <w:rFonts w:asciiTheme="minorHAnsi" w:eastAsiaTheme="minorHAnsi" w:hAnsiTheme="minorHAnsi"/>
        </w:rPr>
      </w:pPr>
    </w:p>
    <w:p w14:paraId="0C602E94" w14:textId="77777777" w:rsidR="00E61C75" w:rsidRPr="0006217B" w:rsidRDefault="00215FE8">
      <w:pPr>
        <w:pStyle w:val="1"/>
        <w:rPr>
          <w:rFonts w:asciiTheme="minorHAnsi" w:eastAsiaTheme="minorHAnsi" w:hAnsiTheme="minorHAnsi"/>
        </w:rPr>
      </w:pPr>
      <w:bookmarkStart w:id="66" w:name="_Toc172043473"/>
      <w:r w:rsidRPr="0006217B">
        <w:rPr>
          <w:rFonts w:asciiTheme="minorHAnsi" w:eastAsiaTheme="minorHAnsi" w:hAnsiTheme="minorHAnsi" w:hint="eastAsia"/>
        </w:rPr>
        <w:lastRenderedPageBreak/>
        <w:t>Account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Transfer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rPr>
        <w:t xml:space="preserve"> </w:t>
      </w:r>
      <w:r w:rsidR="00913780" w:rsidRPr="0006217B">
        <w:rPr>
          <w:rFonts w:asciiTheme="minorHAnsi" w:eastAsiaTheme="minorHAnsi" w:hAnsiTheme="minorHAnsi"/>
        </w:rPr>
        <w:t>(Non-UI)</w:t>
      </w:r>
      <w:bookmarkEnd w:id="66"/>
    </w:p>
    <w:p w14:paraId="60E799A3" w14:textId="77777777" w:rsidR="00913780" w:rsidRPr="0006217B" w:rsidRDefault="00913780" w:rsidP="00913780">
      <w:pPr>
        <w:pStyle w:val="2"/>
        <w:rPr>
          <w:rFonts w:asciiTheme="minorHAnsi" w:eastAsiaTheme="minorHAnsi" w:hAnsiTheme="minorHAnsi"/>
        </w:rPr>
      </w:pPr>
      <w:bookmarkStart w:id="67" w:name="_Toc17204347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67"/>
    </w:p>
    <w:p w14:paraId="0371DB78" w14:textId="3F2591E4" w:rsidR="00706ED3" w:rsidRPr="0006217B" w:rsidRDefault="00D93393" w:rsidP="00706ED3">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6977EBF2" w14:textId="77777777" w:rsidTr="00786187">
        <w:trPr>
          <w:jc w:val="center"/>
        </w:trPr>
        <w:tc>
          <w:tcPr>
            <w:tcW w:w="2053" w:type="dxa"/>
            <w:gridSpan w:val="2"/>
            <w:shd w:val="clear" w:color="auto" w:fill="D9D9D9" w:themeFill="background1" w:themeFillShade="D9"/>
            <w:vAlign w:val="center"/>
          </w:tcPr>
          <w:p w14:paraId="2FFDF30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C624F0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27FA6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61BA62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DC0DE6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B21323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391550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72C1E665" w14:textId="77777777" w:rsidTr="00786187">
        <w:trPr>
          <w:jc w:val="center"/>
        </w:trPr>
        <w:tc>
          <w:tcPr>
            <w:tcW w:w="1026" w:type="dxa"/>
            <w:vMerge w:val="restart"/>
            <w:vAlign w:val="center"/>
          </w:tcPr>
          <w:p w14:paraId="38A38D2A" w14:textId="4C3F5B1A" w:rsidR="00F1286B" w:rsidRPr="0006217B" w:rsidRDefault="00706ED3"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756B4D76"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3087937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5C310FC6"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1370D13"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AN(12)</w:t>
            </w:r>
          </w:p>
        </w:tc>
        <w:tc>
          <w:tcPr>
            <w:tcW w:w="1211" w:type="dxa"/>
            <w:vAlign w:val="center"/>
          </w:tcPr>
          <w:p w14:paraId="17FD6C32"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02C68E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4F662B" w:rsidRPr="0006217B" w14:paraId="4A44079E" w14:textId="77777777" w:rsidTr="00786187">
        <w:trPr>
          <w:jc w:val="center"/>
        </w:trPr>
        <w:tc>
          <w:tcPr>
            <w:tcW w:w="1026" w:type="dxa"/>
            <w:vMerge/>
            <w:vAlign w:val="center"/>
          </w:tcPr>
          <w:p w14:paraId="13B0A79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B1AA2F9" w14:textId="5653BEBE"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7EB171A" w14:textId="08E537B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0E228F9" w14:textId="584F1BB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F4A9AD9" w14:textId="1AB29F6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C2327C4" w14:textId="519A98D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B92EC5" w14:textId="041C647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1B4ED008" w14:textId="77777777" w:rsidTr="00786187">
        <w:trPr>
          <w:jc w:val="center"/>
        </w:trPr>
        <w:tc>
          <w:tcPr>
            <w:tcW w:w="1026" w:type="dxa"/>
            <w:vMerge/>
            <w:vAlign w:val="center"/>
          </w:tcPr>
          <w:p w14:paraId="2EE52040"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71307A6" w14:textId="2E12E19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0194153" w14:textId="4CE8FB8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3EBD4B6" w14:textId="76D7510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94C0F81" w14:textId="2E381297"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5FB82FB" w14:textId="382DFC7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DCBD16" w14:textId="2D1FA4E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1F9ED25" w14:textId="77777777" w:rsidTr="00786187">
        <w:trPr>
          <w:jc w:val="center"/>
        </w:trPr>
        <w:tc>
          <w:tcPr>
            <w:tcW w:w="1026" w:type="dxa"/>
            <w:vMerge/>
            <w:vAlign w:val="center"/>
          </w:tcPr>
          <w:p w14:paraId="398F90F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3B9D15D" w14:textId="03FA26A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AA1B102" w14:textId="456121F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810537F" w14:textId="2D246D7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5600AB3" w14:textId="7274461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0874D85" w14:textId="71B18CA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B5AEA6" w14:textId="0A62B1B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06ED3" w:rsidRPr="0006217B" w14:paraId="50995EB0" w14:textId="77777777" w:rsidTr="004E4C97">
        <w:tblPrEx>
          <w:jc w:val="left"/>
        </w:tblPrEx>
        <w:tc>
          <w:tcPr>
            <w:tcW w:w="1026" w:type="dxa"/>
            <w:vMerge/>
          </w:tcPr>
          <w:p w14:paraId="7C0B9248"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62F7DF4C" w14:textId="4EEC0A8E"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5A3E4C49" w14:textId="630103DC"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3017905" w14:textId="4798084A"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A8C68E5" w14:textId="7AAC4DBF"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7A0D5E2" w14:textId="3F2F937F"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3A1DE4" w14:textId="1DA37577"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706ED3" w:rsidRPr="0006217B" w14:paraId="4E4246C1" w14:textId="77777777" w:rsidTr="004E4C97">
        <w:tblPrEx>
          <w:jc w:val="left"/>
        </w:tblPrEx>
        <w:tc>
          <w:tcPr>
            <w:tcW w:w="1026" w:type="dxa"/>
            <w:vMerge/>
          </w:tcPr>
          <w:p w14:paraId="26D25BE2"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6F1BBC13" w14:textId="16D295BE"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60B0FFA" w14:textId="6E6049D1" w:rsidR="00706ED3" w:rsidRPr="0006217B" w:rsidRDefault="003C2EA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170B307" w14:textId="03A8FBCA" w:rsidR="00706ED3" w:rsidRPr="0006217B" w:rsidRDefault="005317C2"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1B90D8C7" w14:textId="29942E88"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ED91DD7" w14:textId="34C9D765"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5A88E4" w14:textId="3E591C2D"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06562E45" w14:textId="77777777" w:rsidTr="004E4C97">
        <w:tblPrEx>
          <w:jc w:val="left"/>
        </w:tblPrEx>
        <w:tc>
          <w:tcPr>
            <w:tcW w:w="1026" w:type="dxa"/>
            <w:vMerge/>
          </w:tcPr>
          <w:p w14:paraId="5FA12F3B"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59DD176" w14:textId="7B9AC60E"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52796C57" w14:textId="21F8E45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73E2298" w14:textId="7F584253"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5C1E4A7" w14:textId="6F7F458D"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A6DC6CA" w14:textId="009C1BE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701158" w14:textId="7FE61858"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6E1A8FCE" w14:textId="77777777" w:rsidTr="004E4C97">
        <w:tblPrEx>
          <w:jc w:val="left"/>
        </w:tblPrEx>
        <w:tc>
          <w:tcPr>
            <w:tcW w:w="1026" w:type="dxa"/>
            <w:vMerge/>
          </w:tcPr>
          <w:p w14:paraId="3339C39E"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A1240DE" w14:textId="3940DC1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94F4E87" w14:textId="05E9CB01"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32846EA1" w14:textId="1C31DFE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D94EB4F" w14:textId="597566FA"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51400D9" w14:textId="07FC5B84"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718C28" w14:textId="774F907F"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7020CF49" w14:textId="77777777" w:rsidTr="004E4C97">
        <w:tblPrEx>
          <w:jc w:val="left"/>
        </w:tblPrEx>
        <w:tc>
          <w:tcPr>
            <w:tcW w:w="1026" w:type="dxa"/>
            <w:vMerge/>
          </w:tcPr>
          <w:p w14:paraId="0C0BB14C"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379D73F9" w14:textId="42674528"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2E76D640" w14:textId="47118E1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200610F8" w14:textId="2DC771B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3C5CB05" w14:textId="64E12348"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60A38E2" w14:textId="2C136077"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352D8B" w14:textId="7E6890D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B3E22" w:rsidRPr="0006217B" w14:paraId="22F31886" w14:textId="77777777" w:rsidTr="004E4C97">
        <w:tblPrEx>
          <w:jc w:val="left"/>
        </w:tblPrEx>
        <w:tc>
          <w:tcPr>
            <w:tcW w:w="1026" w:type="dxa"/>
            <w:vMerge/>
          </w:tcPr>
          <w:p w14:paraId="35BD20A7" w14:textId="77777777" w:rsidR="00DB3E22" w:rsidRPr="0006217B" w:rsidRDefault="00DB3E22" w:rsidP="00DB3E22">
            <w:pPr>
              <w:pStyle w:val="cq11"/>
              <w:ind w:leftChars="0" w:left="0"/>
              <w:rPr>
                <w:rFonts w:asciiTheme="minorHAnsi" w:eastAsiaTheme="minorHAnsi" w:hAnsiTheme="minorHAnsi"/>
              </w:rPr>
            </w:pPr>
          </w:p>
        </w:tc>
        <w:tc>
          <w:tcPr>
            <w:tcW w:w="1027" w:type="dxa"/>
            <w:vAlign w:val="center"/>
          </w:tcPr>
          <w:p w14:paraId="339A72B9" w14:textId="0C8A741C" w:rsidR="00DB3E22" w:rsidRPr="0006217B" w:rsidRDefault="00DB3E22" w:rsidP="00DB3E2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472FE4B2" w14:textId="1B4B76EF" w:rsidR="00DB3E22" w:rsidRPr="0006217B" w:rsidRDefault="00DB3E22" w:rsidP="00DB3E2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5DDBF393" w14:textId="77777777" w:rsidR="00DB3E22" w:rsidRPr="0006217B" w:rsidRDefault="00DB3E22" w:rsidP="00DB3E22">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3655111" w14:textId="5A1C3295" w:rsidR="00DB3E22" w:rsidRPr="0006217B" w:rsidRDefault="00DB3E22" w:rsidP="00DB3E2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30E3A8D5" w14:textId="7C225F07" w:rsidR="00DB3E22" w:rsidRPr="0006217B" w:rsidRDefault="00DB3E22" w:rsidP="00DB3E2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8D0BAF0" w14:textId="4DA486D4" w:rsidR="00DB3E22" w:rsidRPr="0006217B" w:rsidRDefault="00DB3E22" w:rsidP="00DB3E2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A04E92" w14:textId="3BD55373" w:rsidR="00DB3E22" w:rsidRPr="0006217B" w:rsidRDefault="00DB3E22" w:rsidP="00DB3E2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7E0618" w:rsidRPr="0006217B" w14:paraId="5162C94E" w14:textId="77777777" w:rsidTr="004E4C97">
        <w:tblPrEx>
          <w:jc w:val="left"/>
        </w:tblPrEx>
        <w:tc>
          <w:tcPr>
            <w:tcW w:w="1026" w:type="dxa"/>
            <w:vMerge w:val="restart"/>
          </w:tcPr>
          <w:p w14:paraId="63008C38" w14:textId="7B33705F"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data</w:t>
            </w:r>
          </w:p>
        </w:tc>
        <w:tc>
          <w:tcPr>
            <w:tcW w:w="1027" w:type="dxa"/>
            <w:vAlign w:val="center"/>
          </w:tcPr>
          <w:p w14:paraId="27101B62" w14:textId="5BD5946B"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FF74CAE" w14:textId="1CD5E603"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0E18B026" w14:textId="77777777"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D456D07" w14:textId="642A5E7F"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B7479C4" w14:textId="7A3C386F"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2E700DF9" w14:textId="734DFFEB"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D4E506" w14:textId="125FD57B"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0E09CFB9" w14:textId="77777777" w:rsidTr="004E4C97">
        <w:tblPrEx>
          <w:jc w:val="left"/>
        </w:tblPrEx>
        <w:tc>
          <w:tcPr>
            <w:tcW w:w="1026" w:type="dxa"/>
            <w:vMerge/>
          </w:tcPr>
          <w:p w14:paraId="55D1A308"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666840BF" w14:textId="018D93F3"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4888CD3B" w14:textId="3BC4DDF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43363536" w14:textId="3362AD1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11A43E39" w14:textId="55FA0C52"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4F3CFDF" w14:textId="74B790F9"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7A7C91" w14:textId="4141874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404A9" w:rsidRPr="0006217B" w14:paraId="595FB2E2" w14:textId="77777777" w:rsidTr="004E4C97">
        <w:tblPrEx>
          <w:jc w:val="left"/>
        </w:tblPrEx>
        <w:tc>
          <w:tcPr>
            <w:tcW w:w="1026" w:type="dxa"/>
            <w:vMerge/>
          </w:tcPr>
          <w:p w14:paraId="2972A83A"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2EAC7F81" w14:textId="09EED0E9"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2AA447D0" w14:textId="73AF91E1"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7B63C921" w14:textId="100FFB5C"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3E27FDA3" w14:textId="492F4595"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1F3A196E" w14:textId="358D342E"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EE41D1" w14:textId="3E51D1F5"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06ED3" w:rsidRPr="0006217B" w14:paraId="0F681E82" w14:textId="77777777" w:rsidTr="004E4C97">
        <w:tblPrEx>
          <w:jc w:val="left"/>
        </w:tblPrEx>
        <w:tc>
          <w:tcPr>
            <w:tcW w:w="1026" w:type="dxa"/>
            <w:vMerge/>
          </w:tcPr>
          <w:p w14:paraId="475E7EA3"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0F2D1AB2" w14:textId="74A48556"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5065CC38" w14:textId="1EBCA2F0" w:rsidR="00706ED3" w:rsidRPr="0006217B" w:rsidRDefault="004F76CF"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6C586AF7" w14:textId="3EC7DFC7" w:rsidR="00706ED3" w:rsidRPr="0006217B" w:rsidRDefault="004F76CF"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00706ED3" w:rsidRPr="0006217B">
              <w:rPr>
                <w:rFonts w:asciiTheme="minorHAnsi" w:eastAsiaTheme="minorHAnsi" w:hAnsiTheme="minorHAnsi"/>
                <w:color w:val="767676"/>
                <w:spacing w:val="-6"/>
                <w:sz w:val="21"/>
                <w:szCs w:val="21"/>
              </w:rPr>
              <w:t>001</w:t>
            </w:r>
            <w:r w:rsidRPr="0006217B">
              <w:rPr>
                <w:rFonts w:asciiTheme="minorHAnsi" w:eastAsiaTheme="minorHAnsi" w:hAnsiTheme="minorHAnsi" w:hint="eastAsia"/>
                <w:color w:val="767676"/>
                <w:spacing w:val="-6"/>
                <w:sz w:val="21"/>
                <w:szCs w:val="21"/>
              </w:rPr>
              <w:t xml:space="preserve">. </w:t>
            </w:r>
            <w:r w:rsidR="00261079" w:rsidRPr="0006217B">
              <w:rPr>
                <w:rFonts w:asciiTheme="minorHAnsi" w:eastAsiaTheme="minorHAnsi" w:hAnsiTheme="minorHAnsi" w:hint="eastAsia"/>
                <w:color w:val="767676"/>
                <w:spacing w:val="-6"/>
                <w:sz w:val="21"/>
                <w:szCs w:val="21"/>
              </w:rPr>
              <w:t>002 f</w:t>
            </w:r>
            <w:r w:rsidRPr="0006217B">
              <w:rPr>
                <w:rFonts w:asciiTheme="minorHAnsi" w:eastAsiaTheme="minorHAnsi" w:hAnsiTheme="minorHAnsi" w:hint="eastAsia"/>
                <w:color w:val="767676"/>
                <w:spacing w:val="-6"/>
                <w:sz w:val="21"/>
                <w:szCs w:val="21"/>
              </w:rPr>
              <w:t>or partial cancellation round 2</w:t>
            </w:r>
            <w:r w:rsidR="00E65F92" w:rsidRPr="0006217B">
              <w:rPr>
                <w:rFonts w:asciiTheme="minorHAnsi" w:eastAsiaTheme="minorHAnsi" w:hAnsiTheme="minorHAnsi" w:hint="eastAsia"/>
                <w:color w:val="767676"/>
                <w:spacing w:val="-6"/>
                <w:sz w:val="21"/>
                <w:szCs w:val="21"/>
              </w:rPr>
              <w:t>.</w:t>
            </w:r>
          </w:p>
        </w:tc>
        <w:tc>
          <w:tcPr>
            <w:tcW w:w="1199" w:type="dxa"/>
            <w:vAlign w:val="center"/>
          </w:tcPr>
          <w:p w14:paraId="170C71C8" w14:textId="3667BE12"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5375B66F" w14:textId="44F39839"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4A3AD" w14:textId="50239AD2"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42200B" w:rsidRPr="0006217B" w14:paraId="156BF5BD" w14:textId="77777777" w:rsidTr="0042200B">
        <w:tblPrEx>
          <w:jc w:val="left"/>
        </w:tblPrEx>
        <w:tc>
          <w:tcPr>
            <w:tcW w:w="1026" w:type="dxa"/>
            <w:vMerge/>
          </w:tcPr>
          <w:p w14:paraId="286721F7"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178ED82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5E07E8D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707CB701" w14:textId="77777777" w:rsidR="0042200B" w:rsidRPr="0006217B" w:rsidRDefault="0042200B" w:rsidP="0042200B">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r w:rsidRPr="0006217B">
              <w:rPr>
                <w:rFonts w:asciiTheme="minorHAnsi" w:eastAsiaTheme="minorHAnsi" w:hAnsiTheme="minorHAnsi" w:hint="eastAsia"/>
              </w:rPr>
              <w:t>N:T</w:t>
            </w:r>
            <w:r w:rsidRPr="0006217B">
              <w:rPr>
                <w:rFonts w:asciiTheme="minorHAnsi" w:eastAsiaTheme="minorHAnsi" w:hAnsiTheme="minorHAnsi"/>
              </w:rPr>
              <w:t>axable</w:t>
            </w:r>
            <w:r w:rsidRPr="0006217B">
              <w:rPr>
                <w:rFonts w:asciiTheme="minorHAnsi" w:eastAsiaTheme="minorHAnsi" w:hAnsiTheme="minorHAnsi" w:hint="eastAsia"/>
              </w:rPr>
              <w:t>, G:Compound tax</w:t>
            </w:r>
          </w:p>
          <w:p w14:paraId="7B8589F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4D0A9216"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2993293D"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DA1DB6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w:t>
            </w:r>
          </w:p>
        </w:tc>
      </w:tr>
      <w:tr w:rsidR="00C73160" w:rsidRPr="0006217B" w14:paraId="503A7FA9" w14:textId="77777777" w:rsidTr="0042200B">
        <w:tblPrEx>
          <w:jc w:val="left"/>
        </w:tblPrEx>
        <w:tc>
          <w:tcPr>
            <w:tcW w:w="1026" w:type="dxa"/>
            <w:vMerge/>
          </w:tcPr>
          <w:p w14:paraId="69BF00EA"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5F93061E" w14:textId="2A57A57C"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265EA96E" w14:textId="301C1642"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896B675" w14:textId="3CB16AA7"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8E263A5" w14:textId="077B15EB"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015932C" w14:textId="18047DD7"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BBDDD7" w14:textId="7F5C4DAF"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42200B" w:rsidRPr="0006217B" w14:paraId="1E4C8DF3" w14:textId="77777777" w:rsidTr="0042200B">
        <w:tblPrEx>
          <w:jc w:val="left"/>
        </w:tblPrEx>
        <w:tc>
          <w:tcPr>
            <w:tcW w:w="1026" w:type="dxa"/>
            <w:vMerge/>
          </w:tcPr>
          <w:p w14:paraId="6F404837"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101F4D4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1BE595C2"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51AF06F2"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p>
          <w:p w14:paraId="42AA5917"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C28A5C5"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N(12)</w:t>
            </w:r>
          </w:p>
        </w:tc>
        <w:tc>
          <w:tcPr>
            <w:tcW w:w="1211" w:type="dxa"/>
            <w:vAlign w:val="center"/>
          </w:tcPr>
          <w:p w14:paraId="5E6C24F2"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D2427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2200B" w:rsidRPr="0006217B" w14:paraId="74C35429" w14:textId="77777777" w:rsidTr="0042200B">
        <w:tblPrEx>
          <w:jc w:val="left"/>
        </w:tblPrEx>
        <w:tc>
          <w:tcPr>
            <w:tcW w:w="1026" w:type="dxa"/>
            <w:vMerge/>
          </w:tcPr>
          <w:p w14:paraId="79EE5819"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47B6B975"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47F59971"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40C5905" w14:textId="77777777" w:rsidR="0042200B" w:rsidRPr="0006217B" w:rsidRDefault="0042200B" w:rsidP="0042200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58BFEDE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616B5FF"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050D3E0"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7DD02D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2200B" w:rsidRPr="0006217B" w14:paraId="0628E544" w14:textId="77777777" w:rsidTr="0042200B">
        <w:tblPrEx>
          <w:jc w:val="left"/>
        </w:tblPrEx>
        <w:tc>
          <w:tcPr>
            <w:tcW w:w="1026" w:type="dxa"/>
            <w:vMerge/>
          </w:tcPr>
          <w:p w14:paraId="0480A98D"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56F5350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180121B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7E775C31"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4418C78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5AB461C"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16AD5F44"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2C64E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“0”</w:t>
            </w:r>
          </w:p>
        </w:tc>
      </w:tr>
      <w:tr w:rsidR="00A56905" w:rsidRPr="0006217B" w14:paraId="2F0E79C4" w14:textId="77777777" w:rsidTr="004E4C97">
        <w:tblPrEx>
          <w:jc w:val="left"/>
        </w:tblPrEx>
        <w:tc>
          <w:tcPr>
            <w:tcW w:w="1026" w:type="dxa"/>
            <w:vMerge/>
          </w:tcPr>
          <w:p w14:paraId="69F01D45" w14:textId="77777777" w:rsidR="00A56905" w:rsidRPr="0006217B" w:rsidRDefault="00A56905" w:rsidP="00A56905">
            <w:pPr>
              <w:pStyle w:val="cq11"/>
              <w:ind w:leftChars="0" w:left="0"/>
              <w:rPr>
                <w:rFonts w:asciiTheme="minorHAnsi" w:eastAsiaTheme="minorHAnsi" w:hAnsiTheme="minorHAnsi"/>
              </w:rPr>
            </w:pPr>
          </w:p>
        </w:tc>
        <w:tc>
          <w:tcPr>
            <w:tcW w:w="1027" w:type="dxa"/>
            <w:vAlign w:val="center"/>
          </w:tcPr>
          <w:p w14:paraId="3B9FC96B" w14:textId="4629C55A"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7BFED02E" w14:textId="1F54C276"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79856B65" w14:textId="67837371"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0E75F71B" w14:textId="383B4940" w:rsidR="00A56905" w:rsidRPr="0006217B" w:rsidRDefault="00A56905" w:rsidP="00A569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5E95928F" w14:textId="5576005A" w:rsidR="00A56905" w:rsidRPr="0006217B" w:rsidRDefault="00A56905" w:rsidP="00A569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246A4B" w14:textId="3B473503"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596228B9" w14:textId="77777777" w:rsidR="00777029" w:rsidRPr="0006217B" w:rsidRDefault="00777029" w:rsidP="007D3A10">
      <w:pPr>
        <w:pStyle w:val="cq11"/>
        <w:ind w:leftChars="0" w:left="0"/>
        <w:rPr>
          <w:rFonts w:asciiTheme="minorHAnsi" w:eastAsiaTheme="minorHAnsi" w:hAnsiTheme="minorHAnsi"/>
        </w:rPr>
      </w:pPr>
    </w:p>
    <w:p w14:paraId="25C116DA" w14:textId="77777777" w:rsidR="00913780" w:rsidRPr="0006217B" w:rsidRDefault="00913780" w:rsidP="00913780">
      <w:pPr>
        <w:pStyle w:val="2"/>
        <w:rPr>
          <w:rFonts w:asciiTheme="minorHAnsi" w:eastAsiaTheme="minorHAnsi" w:hAnsiTheme="minorHAnsi"/>
        </w:rPr>
      </w:pPr>
      <w:bookmarkStart w:id="68" w:name="_Toc17204347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68"/>
    </w:p>
    <w:tbl>
      <w:tblPr>
        <w:tblStyle w:val="a7"/>
        <w:tblW w:w="0" w:type="auto"/>
        <w:tblInd w:w="440" w:type="dxa"/>
        <w:tblLook w:val="04A0" w:firstRow="1" w:lastRow="0" w:firstColumn="1" w:lastColumn="0" w:noHBand="0" w:noVBand="1"/>
      </w:tblPr>
      <w:tblGrid>
        <w:gridCol w:w="1965"/>
        <w:gridCol w:w="7655"/>
      </w:tblGrid>
      <w:tr w:rsidR="00C90252" w:rsidRPr="0006217B" w14:paraId="1246978F" w14:textId="77777777" w:rsidTr="001A1637">
        <w:tc>
          <w:tcPr>
            <w:tcW w:w="1965" w:type="dxa"/>
            <w:shd w:val="clear" w:color="auto" w:fill="D9D9D9" w:themeFill="background1" w:themeFillShade="D9"/>
          </w:tcPr>
          <w:p w14:paraId="7B967445"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55F77B6B"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75A6B3F8" w14:textId="77777777" w:rsidTr="001A1637">
        <w:tc>
          <w:tcPr>
            <w:tcW w:w="1965" w:type="dxa"/>
            <w:vAlign w:val="center"/>
          </w:tcPr>
          <w:p w14:paraId="3930FAB4"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270E963F"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17531D11" w14:textId="77777777" w:rsidR="00C90252" w:rsidRPr="0006217B" w:rsidRDefault="00C90252" w:rsidP="00C90252">
      <w:pPr>
        <w:pStyle w:val="cq11"/>
        <w:ind w:left="440"/>
        <w:rPr>
          <w:rFonts w:asciiTheme="minorHAnsi" w:eastAsiaTheme="minorHAnsi" w:hAnsiTheme="minorHAnsi"/>
        </w:rPr>
      </w:pPr>
    </w:p>
    <w:p w14:paraId="6A8EE546" w14:textId="77777777" w:rsidR="00913780" w:rsidRPr="0006217B" w:rsidRDefault="00913780" w:rsidP="00913780">
      <w:pPr>
        <w:pStyle w:val="2"/>
        <w:rPr>
          <w:rFonts w:asciiTheme="minorHAnsi" w:eastAsiaTheme="minorHAnsi" w:hAnsiTheme="minorHAnsi"/>
        </w:rPr>
      </w:pPr>
      <w:bookmarkStart w:id="69" w:name="_Toc17204347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9"/>
    </w:p>
    <w:p w14:paraId="5688EDD4" w14:textId="5126B244" w:rsidR="00706ED3" w:rsidRPr="0006217B" w:rsidRDefault="004451C8" w:rsidP="00706ED3">
      <w:pPr>
        <w:rPr>
          <w:rFonts w:asciiTheme="minorHAnsi" w:eastAsiaTheme="minorHAnsi" w:hAnsiTheme="minorHAnsi"/>
          <w:sz w:val="20"/>
        </w:rPr>
      </w:pPr>
      <w:r w:rsidRPr="0006217B">
        <w:rPr>
          <w:rFonts w:asciiTheme="minorHAnsi" w:eastAsiaTheme="minorHAnsi" w:hAnsiTheme="minorHAnsi"/>
          <w:sz w:val="20"/>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4E1372F6" w14:textId="77777777" w:rsidTr="00786187">
        <w:trPr>
          <w:jc w:val="center"/>
        </w:trPr>
        <w:tc>
          <w:tcPr>
            <w:tcW w:w="2053" w:type="dxa"/>
            <w:gridSpan w:val="2"/>
            <w:shd w:val="clear" w:color="auto" w:fill="D9D9D9" w:themeFill="background1" w:themeFillShade="D9"/>
            <w:vAlign w:val="center"/>
          </w:tcPr>
          <w:p w14:paraId="06FE8EF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EBE653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93E4C5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602AF2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005F19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lastRenderedPageBreak/>
              <w:t>(Length)</w:t>
            </w:r>
          </w:p>
        </w:tc>
        <w:tc>
          <w:tcPr>
            <w:tcW w:w="1211" w:type="dxa"/>
            <w:shd w:val="clear" w:color="auto" w:fill="D9D9D9" w:themeFill="background1" w:themeFillShade="D9"/>
            <w:vAlign w:val="center"/>
          </w:tcPr>
          <w:p w14:paraId="6F12DF5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Required</w:t>
            </w:r>
          </w:p>
        </w:tc>
        <w:tc>
          <w:tcPr>
            <w:tcW w:w="2268" w:type="dxa"/>
            <w:shd w:val="clear" w:color="auto" w:fill="D9D9D9" w:themeFill="background1" w:themeFillShade="D9"/>
            <w:vAlign w:val="center"/>
          </w:tcPr>
          <w:p w14:paraId="420ED52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0B490886" w14:textId="77777777" w:rsidTr="00786187">
        <w:trPr>
          <w:jc w:val="center"/>
        </w:trPr>
        <w:tc>
          <w:tcPr>
            <w:tcW w:w="1026" w:type="dxa"/>
            <w:vMerge w:val="restart"/>
            <w:vAlign w:val="center"/>
          </w:tcPr>
          <w:p w14:paraId="5B2E19A3" w14:textId="7D75D674" w:rsidR="00F1286B" w:rsidRPr="0006217B" w:rsidRDefault="00706ED3" w:rsidP="00F1286B">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params</w:t>
            </w:r>
          </w:p>
        </w:tc>
        <w:tc>
          <w:tcPr>
            <w:tcW w:w="1027" w:type="dxa"/>
            <w:vAlign w:val="center"/>
          </w:tcPr>
          <w:p w14:paraId="129A6CF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4953F988"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3598A528"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C04C5B3"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1E213986"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BA886D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4F662B" w:rsidRPr="0006217B" w14:paraId="1D3CE776" w14:textId="77777777" w:rsidTr="00786187">
        <w:trPr>
          <w:jc w:val="center"/>
        </w:trPr>
        <w:tc>
          <w:tcPr>
            <w:tcW w:w="1026" w:type="dxa"/>
            <w:vMerge/>
            <w:vAlign w:val="center"/>
          </w:tcPr>
          <w:p w14:paraId="0BD8B541"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3AE3769" w14:textId="280F2153"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1D9084D9" w14:textId="6E31C05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C453A2B" w14:textId="2EA4651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6D56C73" w14:textId="059FF35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4AE2FAD" w14:textId="6446577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67C6A7" w14:textId="1A582D5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1A48821" w14:textId="77777777" w:rsidTr="00786187">
        <w:trPr>
          <w:jc w:val="center"/>
        </w:trPr>
        <w:tc>
          <w:tcPr>
            <w:tcW w:w="1026" w:type="dxa"/>
            <w:vMerge/>
            <w:vAlign w:val="center"/>
          </w:tcPr>
          <w:p w14:paraId="448857D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D9E6889" w14:textId="7A8C3E4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11D27AA" w14:textId="3DE1E62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6875AB5" w14:textId="0482014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1AFA334" w14:textId="4B4F49D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6A14D1D6" w14:textId="3BD0B47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C2F7AD" w14:textId="02B7913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195206BA" w14:textId="77777777" w:rsidTr="00786187">
        <w:trPr>
          <w:jc w:val="center"/>
        </w:trPr>
        <w:tc>
          <w:tcPr>
            <w:tcW w:w="1026" w:type="dxa"/>
            <w:vMerge/>
            <w:vAlign w:val="center"/>
          </w:tcPr>
          <w:p w14:paraId="6007437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1B4E2A9" w14:textId="5CF8B3C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63683579" w14:textId="561F368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FD8591F" w14:textId="381BCA3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9DFBEE6" w14:textId="6430642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7AB3FB8" w14:textId="2F8022B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B8383B" w14:textId="41EA509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06ED3" w:rsidRPr="0006217B" w14:paraId="587F1E8B" w14:textId="77777777" w:rsidTr="004E4C97">
        <w:tblPrEx>
          <w:jc w:val="left"/>
        </w:tblPrEx>
        <w:tc>
          <w:tcPr>
            <w:tcW w:w="1026" w:type="dxa"/>
            <w:vMerge/>
          </w:tcPr>
          <w:p w14:paraId="7AD8D87F"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6BF6728D" w14:textId="52B18EF7"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8957325" w14:textId="01C2DC67"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86F503F" w14:textId="6A70DD85"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16659C0" w14:textId="63AB2155"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E8E04EB" w14:textId="372A94D8"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5FBA69" w14:textId="0D65406C"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706ED3" w:rsidRPr="0006217B" w14:paraId="4CA26F62" w14:textId="77777777" w:rsidTr="004E4C97">
        <w:tblPrEx>
          <w:jc w:val="left"/>
        </w:tblPrEx>
        <w:tc>
          <w:tcPr>
            <w:tcW w:w="1026" w:type="dxa"/>
            <w:vMerge/>
          </w:tcPr>
          <w:p w14:paraId="1FC39084"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2C8BDF83" w14:textId="59B994B4"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D0A69FA" w14:textId="42325D0D" w:rsidR="00706ED3" w:rsidRPr="0006217B" w:rsidRDefault="003C2EA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39056F0" w14:textId="413CAD18" w:rsidR="00706ED3" w:rsidRPr="0006217B" w:rsidRDefault="005317C2"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33641B17" w14:textId="114FC1F3"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2701C65" w14:textId="3BD03788"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FE1CC4" w14:textId="3DEF3559"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06ED3" w:rsidRPr="0006217B" w14:paraId="4A96272E" w14:textId="77777777" w:rsidTr="004E4C97">
        <w:tblPrEx>
          <w:jc w:val="left"/>
        </w:tblPrEx>
        <w:tc>
          <w:tcPr>
            <w:tcW w:w="1026" w:type="dxa"/>
            <w:vMerge/>
          </w:tcPr>
          <w:p w14:paraId="0E97D6D3"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7219166B" w14:textId="1CDE621D"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477E08CC" w14:textId="56EB0FEE" w:rsidR="00706ED3" w:rsidRPr="0006217B" w:rsidRDefault="00092AB5"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492452C0" w14:textId="69B5D708" w:rsidR="00706ED3" w:rsidRPr="0006217B" w:rsidRDefault="00584919"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11876506" w14:textId="6F48D8B3"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23B3F6B" w14:textId="58AE4E86"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FCB41B" w14:textId="3207627E"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721DD" w:rsidRPr="0006217B" w14:paraId="5AE27DCD" w14:textId="77777777" w:rsidTr="004E4C97">
        <w:tblPrEx>
          <w:jc w:val="left"/>
        </w:tblPrEx>
        <w:tc>
          <w:tcPr>
            <w:tcW w:w="1026" w:type="dxa"/>
            <w:vMerge/>
          </w:tcPr>
          <w:p w14:paraId="7D69F277"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6487A881" w14:textId="605A4042"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3583EA5" w14:textId="7921C01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B681B5B" w14:textId="262167B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53EE3C9D" w14:textId="0B4545E2"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7598229B" w14:textId="7B96A62C"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7490C3" w14:textId="5D71D33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6D8896D1" w14:textId="77777777" w:rsidTr="004E4C97">
        <w:tblPrEx>
          <w:jc w:val="left"/>
        </w:tblPrEx>
        <w:tc>
          <w:tcPr>
            <w:tcW w:w="1026" w:type="dxa"/>
            <w:vMerge/>
          </w:tcPr>
          <w:p w14:paraId="3E011011"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9D239E9" w14:textId="72C151F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1048267" w14:textId="28630AB7"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50B6C54" w14:textId="54CDC77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247B438" w14:textId="159813C1"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3D9C326" w14:textId="063A9282"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207DD9" w14:textId="10132BF8"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61E5B3B8" w14:textId="77777777" w:rsidTr="004E4C97">
        <w:tblPrEx>
          <w:jc w:val="left"/>
        </w:tblPrEx>
        <w:tc>
          <w:tcPr>
            <w:tcW w:w="1026" w:type="dxa"/>
            <w:vMerge/>
          </w:tcPr>
          <w:p w14:paraId="2C0EB77A"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4BA19E5C" w14:textId="4A8A790C"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244FD80" w14:textId="33EC5F84"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72A8B3D1"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4D074858"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BBDD550" w14:textId="2B6F35B5"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rPr>
              <w:lastRenderedPageBreak/>
              <w:t>0031: Failure</w:t>
            </w:r>
          </w:p>
        </w:tc>
        <w:tc>
          <w:tcPr>
            <w:tcW w:w="1199" w:type="dxa"/>
            <w:vAlign w:val="center"/>
          </w:tcPr>
          <w:p w14:paraId="3CAD58A5" w14:textId="658700EB"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612E9213" w14:textId="073B358E"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A6BE77" w14:textId="05823792"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48445B1F" w14:textId="77777777" w:rsidTr="004E4C97">
        <w:tblPrEx>
          <w:jc w:val="left"/>
        </w:tblPrEx>
        <w:tc>
          <w:tcPr>
            <w:tcW w:w="1026" w:type="dxa"/>
            <w:vMerge/>
          </w:tcPr>
          <w:p w14:paraId="442C878A"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7B588FF9" w14:textId="6F9A8B3E"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F98314E" w14:textId="4334DA9B"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015C2CE"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CA83BE6" w14:textId="1DDF415D"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D0EDA18" w14:textId="02222D7F"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DD1A800" w14:textId="74380B5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270DAB" w14:textId="25172CBF"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06ED3" w:rsidRPr="0006217B" w14:paraId="72D02CBB" w14:textId="77777777" w:rsidTr="004E4C97">
        <w:tblPrEx>
          <w:jc w:val="left"/>
        </w:tblPrEx>
        <w:tc>
          <w:tcPr>
            <w:tcW w:w="1026" w:type="dxa"/>
            <w:vMerge/>
          </w:tcPr>
          <w:p w14:paraId="016893CD"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23FAC34A" w14:textId="051C71C8"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6622C0FA" w14:textId="4343096A" w:rsidR="00706ED3" w:rsidRPr="0006217B" w:rsidRDefault="00235BA4"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E522D05" w14:textId="707E5147" w:rsidR="00706ED3" w:rsidRPr="0006217B" w:rsidRDefault="00235BA4"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06ED3" w:rsidRPr="0006217B">
              <w:rPr>
                <w:rFonts w:asciiTheme="minorHAnsi" w:eastAsiaTheme="minorHAnsi" w:hAnsiTheme="minorHAnsi"/>
                <w:color w:val="767676"/>
                <w:spacing w:val="-6"/>
                <w:sz w:val="21"/>
                <w:szCs w:val="21"/>
              </w:rPr>
              <w:br/>
              <w:t>URL Encoding, UTF-8</w:t>
            </w:r>
          </w:p>
        </w:tc>
        <w:tc>
          <w:tcPr>
            <w:tcW w:w="1199" w:type="dxa"/>
            <w:vAlign w:val="center"/>
          </w:tcPr>
          <w:p w14:paraId="1195F415" w14:textId="6A686C67"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40C1863F" w14:textId="4313A613"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47F6B4" w14:textId="5124E974"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1A450C" w:rsidRPr="0006217B" w14:paraId="4F6A26F8" w14:textId="77777777" w:rsidTr="004E4C97">
        <w:tblPrEx>
          <w:jc w:val="left"/>
        </w:tblPrEx>
        <w:tc>
          <w:tcPr>
            <w:tcW w:w="1026" w:type="dxa"/>
            <w:vMerge w:val="restart"/>
          </w:tcPr>
          <w:p w14:paraId="3750FDDE" w14:textId="1FB947C2" w:rsidR="001A450C" w:rsidRPr="0006217B" w:rsidRDefault="001A450C" w:rsidP="001A450C">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3927F1E9" w14:textId="4C5F0E23"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C783D54" w14:textId="0E1382E5" w:rsidR="001A450C" w:rsidRPr="0006217B" w:rsidRDefault="009C5DF8"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BD59682" w14:textId="47930E07"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0BFBCEA6" w14:textId="1C51D48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56336C7A" w14:textId="0A53080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D56AAD" w14:textId="77777777" w:rsidR="001A450C" w:rsidRPr="0006217B" w:rsidRDefault="001A450C" w:rsidP="001A450C">
            <w:pPr>
              <w:pStyle w:val="cq11"/>
              <w:ind w:leftChars="0" w:left="0"/>
              <w:jc w:val="both"/>
              <w:rPr>
                <w:rFonts w:asciiTheme="minorHAnsi" w:eastAsiaTheme="minorHAnsi" w:hAnsiTheme="minorHAnsi"/>
              </w:rPr>
            </w:pPr>
          </w:p>
        </w:tc>
      </w:tr>
      <w:tr w:rsidR="009C5DF8" w:rsidRPr="0006217B" w14:paraId="5E14850A" w14:textId="77777777" w:rsidTr="004E4C97">
        <w:tblPrEx>
          <w:jc w:val="left"/>
        </w:tblPrEx>
        <w:tc>
          <w:tcPr>
            <w:tcW w:w="1026" w:type="dxa"/>
            <w:vMerge/>
          </w:tcPr>
          <w:p w14:paraId="3665D3CF"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7B7B6C42" w14:textId="2E67A4E0"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48F52BCB" w14:textId="7F8B5E4A"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09DE27E" w14:textId="32EA7146"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406A3C9" w14:textId="6711432E"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DC62FB6" w14:textId="1C4B2849"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212851" w14:textId="0A553391"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30F142CD" w14:textId="77777777" w:rsidTr="004E4C97">
        <w:tblPrEx>
          <w:jc w:val="left"/>
        </w:tblPrEx>
        <w:tc>
          <w:tcPr>
            <w:tcW w:w="1026" w:type="dxa"/>
            <w:vMerge/>
          </w:tcPr>
          <w:p w14:paraId="5440B3C3"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513D2597" w14:textId="01A7FA40"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31D80552" w14:textId="3AC1347B"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4750F11B" w14:textId="2B860AD8"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73E7C3E" w14:textId="5965D6A6"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3310B6D" w14:textId="32E895C7"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901138" w14:textId="1FC6D20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A450C" w:rsidRPr="0006217B" w14:paraId="6E2B6D6F" w14:textId="77777777" w:rsidTr="004E4C97">
        <w:tblPrEx>
          <w:jc w:val="left"/>
        </w:tblPrEx>
        <w:tc>
          <w:tcPr>
            <w:tcW w:w="1026" w:type="dxa"/>
            <w:vMerge/>
          </w:tcPr>
          <w:p w14:paraId="329C7873"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37C59108" w14:textId="29733A9E" w:rsidR="001A450C" w:rsidRPr="0006217B" w:rsidRDefault="001A450C" w:rsidP="001A45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3159B969" w14:textId="79C962A8" w:rsidR="001A450C" w:rsidRPr="0006217B" w:rsidRDefault="00462058"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5A2AB6AD" w14:textId="62775709" w:rsidR="001A450C" w:rsidRPr="0006217B" w:rsidRDefault="00CD740F" w:rsidP="001A450C">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160861" w:rsidRPr="0006217B">
              <w:rPr>
                <w:rFonts w:asciiTheme="minorHAnsi" w:eastAsiaTheme="minorHAnsi" w:hAnsiTheme="minorHAnsi" w:hint="eastAsia"/>
                <w:color w:val="767676"/>
                <w:spacing w:val="-6"/>
                <w:sz w:val="21"/>
                <w:szCs w:val="21"/>
              </w:rPr>
              <w:t xml:space="preserve"> is </w:t>
            </w:r>
            <w:r w:rsidRPr="0006217B">
              <w:rPr>
                <w:rFonts w:asciiTheme="minorHAnsi" w:eastAsiaTheme="minorHAnsi" w:hAnsiTheme="minorHAnsi" w:hint="eastAsia"/>
                <w:color w:val="767676"/>
                <w:spacing w:val="-6"/>
                <w:sz w:val="21"/>
                <w:szCs w:val="21"/>
              </w:rPr>
              <w:t>returned</w:t>
            </w:r>
            <w:r w:rsidR="001A450C" w:rsidRPr="0006217B">
              <w:rPr>
                <w:rFonts w:asciiTheme="minorHAnsi" w:eastAsiaTheme="minorHAnsi" w:hAnsiTheme="minorHAnsi"/>
                <w:color w:val="767676"/>
                <w:spacing w:val="-6"/>
                <w:sz w:val="21"/>
                <w:szCs w:val="21"/>
              </w:rPr>
              <w:br/>
            </w:r>
            <w:r w:rsidR="001A450C"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3AEFA44" w14:textId="22412471"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AC3E05D" w14:textId="381FD26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832B93" w14:textId="37D77A9B"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13121CA9" w14:textId="77777777" w:rsidR="00777029" w:rsidRPr="0006217B" w:rsidRDefault="00777029" w:rsidP="00777029">
      <w:pPr>
        <w:pStyle w:val="cq11"/>
        <w:ind w:left="440"/>
        <w:rPr>
          <w:rFonts w:asciiTheme="minorHAnsi" w:eastAsiaTheme="minorHAnsi" w:hAnsiTheme="minorHAnsi"/>
        </w:rPr>
      </w:pPr>
    </w:p>
    <w:p w14:paraId="38E23113" w14:textId="77777777" w:rsidR="00913780" w:rsidRPr="0006217B" w:rsidRDefault="00913780" w:rsidP="00913780">
      <w:pPr>
        <w:pStyle w:val="2"/>
        <w:rPr>
          <w:rFonts w:asciiTheme="minorHAnsi" w:eastAsiaTheme="minorHAnsi" w:hAnsiTheme="minorHAnsi"/>
        </w:rPr>
      </w:pPr>
      <w:bookmarkStart w:id="70" w:name="_Toc172043477"/>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70"/>
    </w:p>
    <w:p w14:paraId="551E2964" w14:textId="436780CD" w:rsidR="00706ED3" w:rsidRPr="0006217B" w:rsidRDefault="00706ED3" w:rsidP="00706ED3">
      <w:pPr>
        <w:rPr>
          <w:rFonts w:asciiTheme="minorHAnsi" w:eastAsiaTheme="minorHAnsi" w:hAnsiTheme="minorHAnsi"/>
          <w:sz w:val="20"/>
        </w:rPr>
      </w:pPr>
      <w:r w:rsidRPr="0006217B">
        <w:rPr>
          <w:rFonts w:asciiTheme="minorHAnsi" w:eastAsiaTheme="minorHAnsi" w:hAnsiTheme="minorHAnsi" w:hint="eastAsia"/>
          <w:sz w:val="20"/>
        </w:rPr>
        <w:t>※ Refer to [12.4 Notification Parameter]</w:t>
      </w:r>
    </w:p>
    <w:p w14:paraId="588169C9" w14:textId="77777777" w:rsidR="00E61C75" w:rsidRPr="0006217B" w:rsidRDefault="00EE4484">
      <w:pPr>
        <w:pStyle w:val="1"/>
        <w:rPr>
          <w:rFonts w:asciiTheme="minorHAnsi" w:eastAsiaTheme="minorHAnsi" w:hAnsiTheme="minorHAnsi"/>
        </w:rPr>
      </w:pPr>
      <w:bookmarkStart w:id="71" w:name="_Toc172043478"/>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71"/>
    </w:p>
    <w:p w14:paraId="77C43396" w14:textId="77777777" w:rsidR="00EE4484" w:rsidRPr="0006217B" w:rsidRDefault="00EE4484" w:rsidP="00EE4484">
      <w:pPr>
        <w:pStyle w:val="2"/>
        <w:rPr>
          <w:rFonts w:asciiTheme="minorHAnsi" w:eastAsiaTheme="minorHAnsi" w:hAnsiTheme="minorHAnsi"/>
        </w:rPr>
      </w:pPr>
      <w:bookmarkStart w:id="72" w:name="_Toc17204347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72"/>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84E5D19" w14:textId="77777777" w:rsidTr="007D3A10">
        <w:trPr>
          <w:jc w:val="center"/>
        </w:trPr>
        <w:tc>
          <w:tcPr>
            <w:tcW w:w="2053" w:type="dxa"/>
            <w:shd w:val="clear" w:color="auto" w:fill="D9D9D9" w:themeFill="background1" w:themeFillShade="D9"/>
            <w:vAlign w:val="center"/>
          </w:tcPr>
          <w:p w14:paraId="3CFBED1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7C35EE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D1C8BB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B282C5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F38F48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70A5F8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3FF683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69C6BF0F" w14:textId="77777777" w:rsidTr="007D3A10">
        <w:trPr>
          <w:jc w:val="center"/>
        </w:trPr>
        <w:tc>
          <w:tcPr>
            <w:tcW w:w="2053" w:type="dxa"/>
            <w:vAlign w:val="center"/>
          </w:tcPr>
          <w:p w14:paraId="515674B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CC8EBF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3107DB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B4281A"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1C735DFD"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0E98602"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344C79" w:rsidRPr="0006217B" w14:paraId="6357E2F4" w14:textId="77777777" w:rsidTr="007D3A10">
        <w:trPr>
          <w:jc w:val="center"/>
        </w:trPr>
        <w:tc>
          <w:tcPr>
            <w:tcW w:w="2053" w:type="dxa"/>
            <w:vAlign w:val="center"/>
          </w:tcPr>
          <w:p w14:paraId="089C9578"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7A1EC91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0A15C03E"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7F7CBD3F"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rPr>
              <w:t>AN(20)</w:t>
            </w:r>
          </w:p>
        </w:tc>
        <w:tc>
          <w:tcPr>
            <w:tcW w:w="1211" w:type="dxa"/>
            <w:vAlign w:val="center"/>
          </w:tcPr>
          <w:p w14:paraId="6F7518F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4B97F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"vbank"</w:t>
            </w:r>
          </w:p>
          <w:p w14:paraId="4111CFA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344C79" w:rsidRPr="0006217B" w14:paraId="41812EE6" w14:textId="77777777" w:rsidTr="007D3A10">
        <w:trPr>
          <w:jc w:val="center"/>
        </w:trPr>
        <w:tc>
          <w:tcPr>
            <w:tcW w:w="2053" w:type="dxa"/>
            <w:vAlign w:val="center"/>
          </w:tcPr>
          <w:p w14:paraId="3DAA87B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trdDt</w:t>
            </w:r>
          </w:p>
        </w:tc>
        <w:tc>
          <w:tcPr>
            <w:tcW w:w="1604" w:type="dxa"/>
            <w:vAlign w:val="center"/>
          </w:tcPr>
          <w:p w14:paraId="5224CECB"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691E29B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yyyyMMdd</w:t>
            </w:r>
            <w:r w:rsidRPr="0006217B">
              <w:rPr>
                <w:rFonts w:asciiTheme="minorHAnsi" w:eastAsiaTheme="minorHAnsi" w:hAnsiTheme="minorHAnsi"/>
              </w:rPr>
              <w:tab/>
            </w:r>
          </w:p>
        </w:tc>
        <w:tc>
          <w:tcPr>
            <w:tcW w:w="1199" w:type="dxa"/>
            <w:vAlign w:val="center"/>
          </w:tcPr>
          <w:p w14:paraId="453462B9"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11" w:type="dxa"/>
            <w:vAlign w:val="center"/>
          </w:tcPr>
          <w:p w14:paraId="05BC20FD"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D4A2BDB"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344C79" w:rsidRPr="0006217B" w14:paraId="0D07DAFF" w14:textId="77777777" w:rsidTr="007D3A10">
        <w:trPr>
          <w:jc w:val="center"/>
        </w:trPr>
        <w:tc>
          <w:tcPr>
            <w:tcW w:w="2053" w:type="dxa"/>
            <w:vAlign w:val="center"/>
          </w:tcPr>
          <w:p w14:paraId="13F10C3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trdTm</w:t>
            </w:r>
          </w:p>
        </w:tc>
        <w:tc>
          <w:tcPr>
            <w:tcW w:w="1604" w:type="dxa"/>
            <w:vAlign w:val="center"/>
          </w:tcPr>
          <w:p w14:paraId="216D771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7F7E652C"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2EFC558D"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211" w:type="dxa"/>
            <w:vAlign w:val="center"/>
          </w:tcPr>
          <w:p w14:paraId="216AD2C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A24B38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344C79" w:rsidRPr="0006217B" w14:paraId="131C5819" w14:textId="77777777" w:rsidTr="007D3A10">
        <w:trPr>
          <w:jc w:val="center"/>
        </w:trPr>
        <w:tc>
          <w:tcPr>
            <w:tcW w:w="2053" w:type="dxa"/>
            <w:vAlign w:val="center"/>
          </w:tcPr>
          <w:p w14:paraId="01692EC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mchtTrdNo</w:t>
            </w:r>
          </w:p>
        </w:tc>
        <w:tc>
          <w:tcPr>
            <w:tcW w:w="1604" w:type="dxa"/>
            <w:vAlign w:val="center"/>
          </w:tcPr>
          <w:p w14:paraId="3B34160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583D076B"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38527E1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4FBD347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2892A4D4"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CCA2C90"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344C79" w:rsidRPr="0006217B" w14:paraId="00C2C4D4" w14:textId="77777777" w:rsidTr="007D3A10">
        <w:trPr>
          <w:jc w:val="center"/>
        </w:trPr>
        <w:tc>
          <w:tcPr>
            <w:tcW w:w="2053" w:type="dxa"/>
            <w:vAlign w:val="center"/>
          </w:tcPr>
          <w:p w14:paraId="416C6B0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mchtName</w:t>
            </w:r>
          </w:p>
        </w:tc>
        <w:tc>
          <w:tcPr>
            <w:tcW w:w="1604" w:type="dxa"/>
            <w:vAlign w:val="center"/>
          </w:tcPr>
          <w:p w14:paraId="775200D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1FF7457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6C31E9AF"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AHN(100)</w:t>
            </w:r>
          </w:p>
        </w:tc>
        <w:tc>
          <w:tcPr>
            <w:tcW w:w="1211" w:type="dxa"/>
            <w:vAlign w:val="center"/>
          </w:tcPr>
          <w:p w14:paraId="51DEC28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D99ADE"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5C173114" w14:textId="77777777" w:rsidR="00820CF2" w:rsidRPr="0006217B" w:rsidRDefault="00820CF2" w:rsidP="00344C7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344C79" w:rsidRPr="0006217B" w14:paraId="08E5CC8E" w14:textId="77777777" w:rsidTr="007D3A10">
        <w:trPr>
          <w:jc w:val="center"/>
        </w:trPr>
        <w:tc>
          <w:tcPr>
            <w:tcW w:w="2053" w:type="dxa"/>
            <w:vAlign w:val="center"/>
          </w:tcPr>
          <w:p w14:paraId="4B05B675"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mchtEName</w:t>
            </w:r>
          </w:p>
        </w:tc>
        <w:tc>
          <w:tcPr>
            <w:tcW w:w="1604" w:type="dxa"/>
            <w:vAlign w:val="center"/>
          </w:tcPr>
          <w:p w14:paraId="35357E3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603910B9"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0843813F"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20C200EA"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DA9DF3C"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344C79" w:rsidRPr="0006217B" w14:paraId="595C4A48" w14:textId="77777777" w:rsidTr="007D3A10">
        <w:trPr>
          <w:jc w:val="center"/>
        </w:trPr>
        <w:tc>
          <w:tcPr>
            <w:tcW w:w="2053" w:type="dxa"/>
            <w:vAlign w:val="center"/>
          </w:tcPr>
          <w:p w14:paraId="72E5093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pmtPrdtNm</w:t>
            </w:r>
          </w:p>
        </w:tc>
        <w:tc>
          <w:tcPr>
            <w:tcW w:w="1604" w:type="dxa"/>
            <w:vAlign w:val="center"/>
          </w:tcPr>
          <w:p w14:paraId="579ECA69"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01C7F2BE" w14:textId="11E37B03"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6EB81945"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11" w:type="dxa"/>
            <w:vAlign w:val="center"/>
          </w:tcPr>
          <w:p w14:paraId="27AE5964"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A53BBE6" w14:textId="660A28A5"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w:t>
            </w:r>
            <w:r w:rsidRPr="0006217B">
              <w:rPr>
                <w:rFonts w:asciiTheme="minorHAnsi" w:eastAsiaTheme="minorHAnsi" w:hAnsiTheme="minorHAnsi"/>
              </w:rPr>
              <w:t xml:space="preserve">est product” </w:t>
            </w:r>
          </w:p>
        </w:tc>
      </w:tr>
      <w:tr w:rsidR="00344C79" w:rsidRPr="0006217B" w14:paraId="2567F942" w14:textId="77777777" w:rsidTr="007D3A10">
        <w:trPr>
          <w:jc w:val="center"/>
        </w:trPr>
        <w:tc>
          <w:tcPr>
            <w:tcW w:w="2053" w:type="dxa"/>
            <w:vAlign w:val="center"/>
          </w:tcPr>
          <w:p w14:paraId="449AA34B"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604" w:type="dxa"/>
            <w:vAlign w:val="center"/>
          </w:tcPr>
          <w:p w14:paraId="7B7746B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29E1C057"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549C90D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56E3E29"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rPr>
              <w:t>N(12)</w:t>
            </w:r>
          </w:p>
        </w:tc>
        <w:tc>
          <w:tcPr>
            <w:tcW w:w="1211" w:type="dxa"/>
            <w:vAlign w:val="center"/>
          </w:tcPr>
          <w:p w14:paraId="4153767F"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9F5CA8B"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344C79" w:rsidRPr="0006217B" w14:paraId="31615C3E" w14:textId="77777777" w:rsidTr="007D3A10">
        <w:trPr>
          <w:jc w:val="center"/>
        </w:trPr>
        <w:tc>
          <w:tcPr>
            <w:tcW w:w="2053" w:type="dxa"/>
            <w:vAlign w:val="center"/>
          </w:tcPr>
          <w:p w14:paraId="20D22CC0"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lastRenderedPageBreak/>
              <w:t>mchtCustNm</w:t>
            </w:r>
          </w:p>
        </w:tc>
        <w:tc>
          <w:tcPr>
            <w:tcW w:w="1604" w:type="dxa"/>
            <w:vAlign w:val="center"/>
          </w:tcPr>
          <w:p w14:paraId="3A0B7813"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650A3ED3"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5519214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01DBD70"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AHN(30)</w:t>
            </w:r>
          </w:p>
        </w:tc>
        <w:tc>
          <w:tcPr>
            <w:tcW w:w="1211" w:type="dxa"/>
            <w:vAlign w:val="center"/>
          </w:tcPr>
          <w:p w14:paraId="4FF95112"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A6720C8" w14:textId="536E6767" w:rsidR="00344C79" w:rsidRPr="0006217B" w:rsidRDefault="006116AB" w:rsidP="00344C79">
            <w:pPr>
              <w:pStyle w:val="cq11"/>
              <w:ind w:leftChars="0" w:left="0"/>
              <w:rPr>
                <w:rFonts w:asciiTheme="minorHAnsi" w:eastAsiaTheme="minorHAnsi" w:hAnsiTheme="minorHAnsi"/>
              </w:rPr>
            </w:pPr>
            <w:r w:rsidRPr="0006217B">
              <w:rPr>
                <w:rFonts w:asciiTheme="minorHAnsi" w:eastAsiaTheme="minorHAnsi" w:hAnsiTheme="minorHAnsi"/>
              </w:rPr>
              <w:t>“</w:t>
            </w:r>
            <w:r w:rsidR="00344C79" w:rsidRPr="0006217B">
              <w:rPr>
                <w:rFonts w:asciiTheme="minorHAnsi" w:eastAsiaTheme="minorHAnsi" w:hAnsiTheme="minorHAnsi"/>
              </w:rPr>
              <w:t>Merchant Name_</w:t>
            </w:r>
            <w:r w:rsidR="00344C79" w:rsidRPr="0006217B">
              <w:rPr>
                <w:rFonts w:asciiTheme="minorHAnsi" w:eastAsiaTheme="minorHAnsi" w:hAnsiTheme="minorHAnsi" w:hint="eastAsia"/>
              </w:rPr>
              <w:t>H</w:t>
            </w:r>
            <w:r w:rsidR="00DA6551" w:rsidRPr="0006217B">
              <w:rPr>
                <w:rFonts w:asciiTheme="minorHAnsi" w:eastAsiaTheme="minorHAnsi" w:hAnsiTheme="minorHAnsi"/>
              </w:rPr>
              <w:t>ong Gil D</w:t>
            </w:r>
            <w:r w:rsidR="00344C79" w:rsidRPr="0006217B">
              <w:rPr>
                <w:rFonts w:asciiTheme="minorHAnsi" w:eastAsiaTheme="minorHAnsi" w:hAnsiTheme="minorHAnsi"/>
              </w:rPr>
              <w:t>ong</w:t>
            </w:r>
            <w:r w:rsidR="00344C79" w:rsidRPr="0006217B">
              <w:rPr>
                <w:rFonts w:asciiTheme="minorHAnsi" w:eastAsiaTheme="minorHAnsi" w:hAnsiTheme="minorHAnsi" w:hint="eastAsia"/>
              </w:rPr>
              <w:t>"</w:t>
            </w:r>
          </w:p>
        </w:tc>
      </w:tr>
      <w:tr w:rsidR="00706ED3" w:rsidRPr="0006217B" w14:paraId="5723D850" w14:textId="77777777" w:rsidTr="007D3A10">
        <w:trPr>
          <w:jc w:val="center"/>
        </w:trPr>
        <w:tc>
          <w:tcPr>
            <w:tcW w:w="2053" w:type="dxa"/>
            <w:vAlign w:val="center"/>
          </w:tcPr>
          <w:p w14:paraId="7F1C8A37" w14:textId="673665A9"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custAcntSumry</w:t>
            </w:r>
          </w:p>
        </w:tc>
        <w:tc>
          <w:tcPr>
            <w:tcW w:w="1604" w:type="dxa"/>
            <w:vAlign w:val="center"/>
          </w:tcPr>
          <w:p w14:paraId="04EF5C11" w14:textId="2842C065" w:rsidR="00706ED3" w:rsidRPr="0006217B" w:rsidRDefault="0050652E" w:rsidP="00706ED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6DABA3DB" w14:textId="2B2B50FD" w:rsidR="00706ED3" w:rsidRPr="0006217B" w:rsidRDefault="0050652E"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Remark that will be marked on customer’s bank account</w:t>
            </w:r>
            <w:r w:rsidR="00706ED3" w:rsidRPr="0006217B">
              <w:rPr>
                <w:rFonts w:asciiTheme="minorHAnsi" w:eastAsiaTheme="minorHAnsi" w:hAnsiTheme="minorHAnsi"/>
                <w:color w:val="767676"/>
                <w:spacing w:val="-6"/>
                <w:sz w:val="21"/>
                <w:szCs w:val="21"/>
              </w:rPr>
              <w:br/>
            </w:r>
            <w:r w:rsidR="00706ED3"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If blank,</w:t>
            </w:r>
            <w:r w:rsidR="00706ED3" w:rsidRPr="0006217B">
              <w:rPr>
                <w:rStyle w:val="text-danger"/>
                <w:rFonts w:asciiTheme="minorHAnsi" w:eastAsiaTheme="minorHAnsi" w:hAnsiTheme="minorHAnsi"/>
                <w:color w:val="E74C3C"/>
                <w:spacing w:val="-6"/>
                <w:sz w:val="21"/>
                <w:szCs w:val="21"/>
              </w:rPr>
              <w:t xml:space="preserve"> mchtName</w:t>
            </w:r>
            <w:r w:rsidRPr="0006217B">
              <w:rPr>
                <w:rStyle w:val="text-danger"/>
                <w:rFonts w:asciiTheme="minorHAnsi" w:eastAsiaTheme="minorHAnsi" w:hAnsiTheme="minorHAnsi" w:hint="eastAsia"/>
                <w:color w:val="E74C3C"/>
                <w:spacing w:val="-6"/>
                <w:sz w:val="21"/>
                <w:szCs w:val="21"/>
              </w:rPr>
              <w:t xml:space="preserve"> </w:t>
            </w:r>
            <w:r w:rsidR="00706ED3"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Merchant Korean Name</w:t>
            </w:r>
            <w:r w:rsidR="00706ED3"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will be used as the bank account remark</w:t>
            </w:r>
          </w:p>
        </w:tc>
        <w:tc>
          <w:tcPr>
            <w:tcW w:w="1199" w:type="dxa"/>
            <w:vAlign w:val="center"/>
          </w:tcPr>
          <w:p w14:paraId="6CBA04CA" w14:textId="5A4B0925"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37569984" w14:textId="0BAAB200"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4C3898" w14:textId="764762A1"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0652E"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50652E" w:rsidRPr="0006217B">
              <w:rPr>
                <w:rFonts w:asciiTheme="minorHAnsi" w:eastAsiaTheme="minorHAnsi" w:hAnsiTheme="minorHAnsi" w:hint="eastAsia"/>
                <w:color w:val="767676"/>
                <w:spacing w:val="-6"/>
                <w:sz w:val="21"/>
                <w:szCs w:val="21"/>
              </w:rPr>
              <w:t>HongGilDong</w:t>
            </w:r>
            <w:r w:rsidRPr="0006217B">
              <w:rPr>
                <w:rFonts w:asciiTheme="minorHAnsi" w:eastAsiaTheme="minorHAnsi" w:hAnsiTheme="minorHAnsi"/>
                <w:color w:val="767676"/>
                <w:spacing w:val="-6"/>
                <w:sz w:val="21"/>
                <w:szCs w:val="21"/>
              </w:rPr>
              <w:t>"</w:t>
            </w:r>
          </w:p>
        </w:tc>
      </w:tr>
      <w:tr w:rsidR="00706ED3" w:rsidRPr="0006217B" w14:paraId="430CC0F8" w14:textId="77777777" w:rsidTr="007D3A10">
        <w:trPr>
          <w:jc w:val="center"/>
        </w:trPr>
        <w:tc>
          <w:tcPr>
            <w:tcW w:w="2053" w:type="dxa"/>
            <w:vAlign w:val="center"/>
          </w:tcPr>
          <w:p w14:paraId="152E5EA4" w14:textId="50980225"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expireDt</w:t>
            </w:r>
          </w:p>
        </w:tc>
        <w:tc>
          <w:tcPr>
            <w:tcW w:w="1604" w:type="dxa"/>
            <w:vAlign w:val="center"/>
          </w:tcPr>
          <w:p w14:paraId="2EF16A6F" w14:textId="30DED9A6" w:rsidR="00706ED3" w:rsidRPr="0006217B" w:rsidRDefault="00023452" w:rsidP="00706ED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w:t>
            </w:r>
            <w:r w:rsidR="00FF79CB" w:rsidRPr="0006217B">
              <w:rPr>
                <w:rFonts w:asciiTheme="minorHAnsi" w:eastAsiaTheme="minorHAnsi" w:hAnsiTheme="minorHAnsi" w:hint="eastAsia"/>
                <w:color w:val="767676"/>
                <w:spacing w:val="-6"/>
                <w:sz w:val="21"/>
                <w:szCs w:val="21"/>
              </w:rPr>
              <w:t xml:space="preserve"> and Time</w:t>
            </w:r>
          </w:p>
        </w:tc>
        <w:tc>
          <w:tcPr>
            <w:tcW w:w="2297" w:type="dxa"/>
            <w:vAlign w:val="center"/>
          </w:tcPr>
          <w:p w14:paraId="7E56F772" w14:textId="71A8B9B7" w:rsidR="00994FEC" w:rsidRPr="0006217B" w:rsidRDefault="00A02254" w:rsidP="00706ED3">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The deadline for the deposit after applying for virtual account</w:t>
            </w:r>
          </w:p>
          <w:p w14:paraId="3EB28838" w14:textId="586161C9" w:rsidR="00F27F6A" w:rsidRPr="0006217B" w:rsidRDefault="005D6161" w:rsidP="00706ED3">
            <w:pPr>
              <w:pStyle w:val="cq11"/>
              <w:ind w:leftChars="0" w:left="0"/>
              <w:rPr>
                <w:rStyle w:val="text-danger"/>
                <w:rFonts w:asciiTheme="minorHAnsi" w:eastAsiaTheme="minorHAnsi" w:hAnsiTheme="minorHAnsi"/>
                <w:color w:val="E74C3C"/>
                <w:spacing w:val="-6"/>
                <w:sz w:val="21"/>
                <w:szCs w:val="21"/>
              </w:rPr>
            </w:pPr>
            <w:r w:rsidRPr="0006217B">
              <w:rPr>
                <w:rFonts w:asciiTheme="minorHAnsi" w:eastAsiaTheme="minorHAnsi" w:hAnsiTheme="minorHAnsi" w:hint="eastAsia"/>
                <w:color w:val="767676"/>
                <w:spacing w:val="-6"/>
                <w:sz w:val="21"/>
                <w:szCs w:val="21"/>
              </w:rPr>
              <w:t xml:space="preserve">Ex) If the application date is December 30, </w:t>
            </w:r>
            <w:r w:rsidR="00A82EB9" w:rsidRPr="0006217B">
              <w:rPr>
                <w:rFonts w:asciiTheme="minorHAnsi" w:eastAsiaTheme="minorHAnsi" w:hAnsiTheme="minorHAnsi" w:hint="eastAsia"/>
                <w:color w:val="767676"/>
                <w:spacing w:val="-6"/>
                <w:sz w:val="21"/>
                <w:szCs w:val="21"/>
              </w:rPr>
              <w:t>and</w:t>
            </w:r>
            <w:r w:rsidR="00EE1518" w:rsidRPr="0006217B">
              <w:rPr>
                <w:rFonts w:asciiTheme="minorHAnsi" w:eastAsiaTheme="minorHAnsi" w:hAnsiTheme="minorHAnsi" w:hint="eastAsia"/>
                <w:color w:val="767676"/>
                <w:spacing w:val="-6"/>
                <w:sz w:val="21"/>
                <w:szCs w:val="21"/>
              </w:rPr>
              <w:t xml:space="preserve"> </w:t>
            </w:r>
            <w:r w:rsidR="0065222C" w:rsidRPr="0006217B">
              <w:rPr>
                <w:rFonts w:asciiTheme="minorHAnsi" w:eastAsiaTheme="minorHAnsi" w:hAnsiTheme="minorHAnsi" w:hint="eastAsia"/>
                <w:color w:val="767676"/>
                <w:spacing w:val="-6"/>
                <w:sz w:val="21"/>
                <w:szCs w:val="21"/>
              </w:rPr>
              <w:t xml:space="preserve">the deposit date </w:t>
            </w:r>
            <w:r w:rsidR="00EE1518" w:rsidRPr="0006217B">
              <w:rPr>
                <w:rFonts w:asciiTheme="minorHAnsi" w:eastAsiaTheme="minorHAnsi" w:hAnsiTheme="minorHAnsi" w:hint="eastAsia"/>
                <w:color w:val="767676"/>
                <w:spacing w:val="-6"/>
                <w:sz w:val="21"/>
                <w:szCs w:val="21"/>
              </w:rPr>
              <w:t xml:space="preserve">goes </w:t>
            </w:r>
            <w:r w:rsidR="00457040" w:rsidRPr="0006217B">
              <w:rPr>
                <w:rFonts w:asciiTheme="minorHAnsi" w:eastAsiaTheme="minorHAnsi" w:hAnsiTheme="minorHAnsi" w:hint="eastAsia"/>
                <w:color w:val="767676"/>
                <w:spacing w:val="-6"/>
                <w:sz w:val="21"/>
                <w:szCs w:val="21"/>
              </w:rPr>
              <w:t xml:space="preserve">over </w:t>
            </w:r>
            <w:r w:rsidR="0065222C" w:rsidRPr="0006217B">
              <w:rPr>
                <w:rFonts w:asciiTheme="minorHAnsi" w:eastAsiaTheme="minorHAnsi" w:hAnsiTheme="minorHAnsi"/>
                <w:color w:val="767676"/>
                <w:spacing w:val="-6"/>
                <w:sz w:val="21"/>
                <w:szCs w:val="21"/>
              </w:rPr>
              <w:t>"20201231235959</w:t>
            </w:r>
            <w:r w:rsidR="00206ED5" w:rsidRPr="0006217B">
              <w:rPr>
                <w:rFonts w:asciiTheme="minorHAnsi" w:eastAsiaTheme="minorHAnsi" w:hAnsiTheme="minorHAnsi"/>
                <w:color w:val="767676"/>
                <w:spacing w:val="-6"/>
                <w:sz w:val="21"/>
                <w:szCs w:val="21"/>
              </w:rPr>
              <w:t>”</w:t>
            </w:r>
            <w:r w:rsidR="00C50654" w:rsidRPr="0006217B">
              <w:rPr>
                <w:rFonts w:asciiTheme="minorHAnsi" w:eastAsiaTheme="minorHAnsi" w:hAnsiTheme="minorHAnsi" w:hint="eastAsia"/>
                <w:color w:val="767676"/>
                <w:spacing w:val="-6"/>
                <w:sz w:val="21"/>
                <w:szCs w:val="21"/>
              </w:rPr>
              <w:t>, the deposit expiry date is until December 31</w:t>
            </w:r>
            <w:r w:rsidR="00706ED3" w:rsidRPr="0006217B">
              <w:rPr>
                <w:rFonts w:asciiTheme="minorHAnsi" w:eastAsiaTheme="minorHAnsi" w:hAnsiTheme="minorHAnsi"/>
                <w:color w:val="767676"/>
                <w:spacing w:val="-6"/>
                <w:sz w:val="21"/>
                <w:szCs w:val="21"/>
              </w:rPr>
              <w:br/>
            </w:r>
            <w:r w:rsidR="00706ED3" w:rsidRPr="0006217B">
              <w:rPr>
                <w:rStyle w:val="text-danger"/>
                <w:rFonts w:asciiTheme="minorHAnsi" w:eastAsiaTheme="minorHAnsi" w:hAnsiTheme="minorHAnsi"/>
                <w:color w:val="E74C3C"/>
                <w:spacing w:val="-6"/>
                <w:sz w:val="21"/>
                <w:szCs w:val="21"/>
              </w:rPr>
              <w:t xml:space="preserve">※ </w:t>
            </w:r>
            <w:r w:rsidR="00F61F40" w:rsidRPr="0006217B">
              <w:rPr>
                <w:rStyle w:val="text-danger"/>
                <w:rFonts w:asciiTheme="minorHAnsi" w:eastAsiaTheme="minorHAnsi" w:hAnsiTheme="minorHAnsi" w:hint="eastAsia"/>
                <w:color w:val="E74C3C"/>
                <w:spacing w:val="-6"/>
                <w:sz w:val="21"/>
                <w:szCs w:val="21"/>
              </w:rPr>
              <w:t>If the deposit expiry date is not set</w:t>
            </w:r>
            <w:r w:rsidR="000A3F39" w:rsidRPr="0006217B">
              <w:rPr>
                <w:rStyle w:val="text-danger"/>
                <w:rFonts w:asciiTheme="minorHAnsi" w:eastAsiaTheme="minorHAnsi" w:hAnsiTheme="minorHAnsi" w:hint="eastAsia"/>
                <w:color w:val="E74C3C"/>
                <w:spacing w:val="-6"/>
                <w:sz w:val="21"/>
                <w:szCs w:val="21"/>
              </w:rPr>
              <w:t>, it is automatically set to 10 days after the transaction date.</w:t>
            </w:r>
            <w:r w:rsidR="00706ED3" w:rsidRPr="0006217B">
              <w:rPr>
                <w:rFonts w:asciiTheme="minorHAnsi" w:eastAsiaTheme="minorHAnsi" w:hAnsiTheme="minorHAnsi"/>
                <w:color w:val="E74C3C"/>
                <w:spacing w:val="-6"/>
                <w:sz w:val="21"/>
                <w:szCs w:val="21"/>
              </w:rPr>
              <w:br/>
            </w:r>
            <w:r w:rsidR="00706ED3" w:rsidRPr="0006217B">
              <w:rPr>
                <w:rStyle w:val="text-danger"/>
                <w:rFonts w:asciiTheme="minorHAnsi" w:eastAsiaTheme="minorHAnsi" w:hAnsiTheme="minorHAnsi"/>
                <w:color w:val="E74C3C"/>
                <w:spacing w:val="-6"/>
                <w:sz w:val="21"/>
                <w:szCs w:val="21"/>
              </w:rPr>
              <w:t xml:space="preserve">※ </w:t>
            </w:r>
            <w:r w:rsidR="00F27F6A" w:rsidRPr="0006217B">
              <w:rPr>
                <w:rStyle w:val="text-danger"/>
                <w:rFonts w:asciiTheme="minorHAnsi" w:eastAsiaTheme="minorHAnsi" w:hAnsiTheme="minorHAnsi" w:hint="eastAsia"/>
                <w:color w:val="E74C3C"/>
                <w:spacing w:val="-6"/>
                <w:sz w:val="21"/>
                <w:szCs w:val="21"/>
              </w:rPr>
              <w:t xml:space="preserve">The deposit expiry date cannot go over  </w:t>
            </w:r>
            <w:r w:rsidR="00F27F6A" w:rsidRPr="0006217B">
              <w:rPr>
                <w:rStyle w:val="text-danger"/>
                <w:rFonts w:asciiTheme="minorHAnsi" w:eastAsiaTheme="minorHAnsi" w:hAnsiTheme="minorHAnsi" w:hint="eastAsia"/>
                <w:color w:val="E74C3C"/>
                <w:spacing w:val="-6"/>
                <w:sz w:val="21"/>
                <w:szCs w:val="21"/>
              </w:rPr>
              <w:lastRenderedPageBreak/>
              <w:t>current date + 365 days 23:59:59.</w:t>
            </w:r>
          </w:p>
          <w:p w14:paraId="7E8CE848" w14:textId="4DF66A7B" w:rsidR="00706ED3" w:rsidRPr="0006217B" w:rsidRDefault="00BC0D9A" w:rsidP="00706ED3">
            <w:pPr>
              <w:pStyle w:val="cq11"/>
              <w:ind w:leftChars="0" w:left="0"/>
              <w:rPr>
                <w:rFonts w:asciiTheme="minorHAnsi" w:eastAsiaTheme="minorHAnsi" w:hAnsiTheme="minorHAnsi"/>
                <w:color w:val="E74C3C"/>
                <w:spacing w:val="-6"/>
                <w:sz w:val="21"/>
                <w:szCs w:val="21"/>
              </w:rPr>
            </w:pPr>
            <w:r w:rsidRPr="0006217B">
              <w:rPr>
                <w:rStyle w:val="text-danger"/>
                <w:rFonts w:asciiTheme="minorHAnsi" w:eastAsiaTheme="minorHAnsi" w:hAnsiTheme="minorHAnsi" w:hint="eastAsia"/>
                <w:color w:val="E74C3C"/>
                <w:spacing w:val="-6"/>
                <w:sz w:val="21"/>
                <w:szCs w:val="21"/>
              </w:rPr>
              <w:t xml:space="preserve">Ex) If the application date is January 1, 2022, it cannot go over </w:t>
            </w:r>
            <w:r w:rsidR="00706ED3" w:rsidRPr="0006217B">
              <w:rPr>
                <w:rStyle w:val="text-danger"/>
                <w:rFonts w:asciiTheme="minorHAnsi" w:eastAsiaTheme="minorHAnsi" w:hAnsiTheme="minorHAnsi"/>
                <w:color w:val="E74C3C"/>
                <w:spacing w:val="-6"/>
                <w:sz w:val="21"/>
                <w:szCs w:val="21"/>
              </w:rPr>
              <w:t xml:space="preserve">20230101235959 </w:t>
            </w:r>
          </w:p>
        </w:tc>
        <w:tc>
          <w:tcPr>
            <w:tcW w:w="1199" w:type="dxa"/>
            <w:vAlign w:val="center"/>
          </w:tcPr>
          <w:p w14:paraId="7EB808B0" w14:textId="257D652D"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N(14)</w:t>
            </w:r>
          </w:p>
        </w:tc>
        <w:tc>
          <w:tcPr>
            <w:tcW w:w="1211" w:type="dxa"/>
            <w:vAlign w:val="center"/>
          </w:tcPr>
          <w:p w14:paraId="753255EC" w14:textId="569F38ED"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174708" w14:textId="3557C42D"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32210E" w:rsidRPr="0006217B" w14:paraId="24747874" w14:textId="77777777" w:rsidTr="007D3A10">
        <w:trPr>
          <w:jc w:val="center"/>
        </w:trPr>
        <w:tc>
          <w:tcPr>
            <w:tcW w:w="2053" w:type="dxa"/>
            <w:vAlign w:val="center"/>
          </w:tcPr>
          <w:p w14:paraId="5B53B35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lastRenderedPageBreak/>
              <w:t>notiUrl</w:t>
            </w:r>
          </w:p>
        </w:tc>
        <w:tc>
          <w:tcPr>
            <w:tcW w:w="1604" w:type="dxa"/>
            <w:vAlign w:val="center"/>
          </w:tcPr>
          <w:p w14:paraId="35153614"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09C86CB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68FE8A7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08128146"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8F61AF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32210E" w:rsidRPr="0006217B" w14:paraId="6951744D" w14:textId="77777777" w:rsidTr="007D3A10">
        <w:trPr>
          <w:jc w:val="center"/>
        </w:trPr>
        <w:tc>
          <w:tcPr>
            <w:tcW w:w="2053" w:type="dxa"/>
            <w:vAlign w:val="center"/>
          </w:tcPr>
          <w:p w14:paraId="233DB90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11EF446A"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23206350"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2C8EAE82"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8C97EC6"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511720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32210E" w:rsidRPr="0006217B" w14:paraId="09D1D76E" w14:textId="77777777" w:rsidTr="007D3A10">
        <w:trPr>
          <w:jc w:val="center"/>
        </w:trPr>
        <w:tc>
          <w:tcPr>
            <w:tcW w:w="2053" w:type="dxa"/>
            <w:vAlign w:val="center"/>
          </w:tcPr>
          <w:p w14:paraId="74E7996B"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73F589D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2DB5F39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384DE242"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1EEDDCFD"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64395A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32210E" w:rsidRPr="0006217B" w14:paraId="32EABE50" w14:textId="77777777" w:rsidTr="007D3A10">
        <w:trPr>
          <w:jc w:val="center"/>
        </w:trPr>
        <w:tc>
          <w:tcPr>
            <w:tcW w:w="2053" w:type="dxa"/>
            <w:vAlign w:val="center"/>
          </w:tcPr>
          <w:p w14:paraId="524258A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5650A3C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6EA8460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4893B650"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65C5FC6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77086A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32210E" w:rsidRPr="0006217B" w14:paraId="2792741F" w14:textId="77777777" w:rsidTr="007D3A10">
        <w:trPr>
          <w:jc w:val="center"/>
        </w:trPr>
        <w:tc>
          <w:tcPr>
            <w:tcW w:w="2053" w:type="dxa"/>
            <w:vAlign w:val="center"/>
          </w:tcPr>
          <w:p w14:paraId="7293D07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2BB1310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47B3DF6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5A8E0274"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500F10A"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11" w:type="dxa"/>
            <w:vAlign w:val="center"/>
          </w:tcPr>
          <w:p w14:paraId="602BB86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84DB12B"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32210E" w:rsidRPr="0006217B" w14:paraId="24E6DAB1" w14:textId="77777777" w:rsidTr="007D3A10">
        <w:trPr>
          <w:jc w:val="center"/>
        </w:trPr>
        <w:tc>
          <w:tcPr>
            <w:tcW w:w="2053" w:type="dxa"/>
            <w:vAlign w:val="center"/>
          </w:tcPr>
          <w:p w14:paraId="387D9743"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604" w:type="dxa"/>
            <w:vAlign w:val="center"/>
          </w:tcPr>
          <w:p w14:paraId="4520C28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14D4739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35623B1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148100A0"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3401C0DC"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2507D6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32210E" w:rsidRPr="0006217B" w14:paraId="4D190794" w14:textId="77777777" w:rsidTr="007D3A10">
        <w:trPr>
          <w:jc w:val="center"/>
        </w:trPr>
        <w:tc>
          <w:tcPr>
            <w:tcW w:w="2053" w:type="dxa"/>
            <w:vAlign w:val="center"/>
          </w:tcPr>
          <w:p w14:paraId="476073B8"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cphoneNo</w:t>
            </w:r>
          </w:p>
        </w:tc>
        <w:tc>
          <w:tcPr>
            <w:tcW w:w="1604" w:type="dxa"/>
            <w:vAlign w:val="center"/>
          </w:tcPr>
          <w:p w14:paraId="5A44354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Mobile Number</w:t>
            </w:r>
          </w:p>
        </w:tc>
        <w:tc>
          <w:tcPr>
            <w:tcW w:w="2297" w:type="dxa"/>
            <w:vAlign w:val="center"/>
          </w:tcPr>
          <w:p w14:paraId="05BBEF8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010xxxxyyyy (Remove hyphen)</w:t>
            </w:r>
          </w:p>
          <w:p w14:paraId="15E103F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4628A46"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rPr>
              <w:t>N(11)</w:t>
            </w:r>
          </w:p>
        </w:tc>
        <w:tc>
          <w:tcPr>
            <w:tcW w:w="1211" w:type="dxa"/>
            <w:vAlign w:val="center"/>
          </w:tcPr>
          <w:p w14:paraId="035F9452"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4C9CF0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"01012345678"</w:t>
            </w:r>
          </w:p>
        </w:tc>
      </w:tr>
      <w:tr w:rsidR="0032210E" w:rsidRPr="0006217B" w14:paraId="7A490A6D" w14:textId="77777777" w:rsidTr="007D3A10">
        <w:trPr>
          <w:jc w:val="center"/>
        </w:trPr>
        <w:tc>
          <w:tcPr>
            <w:tcW w:w="2053" w:type="dxa"/>
            <w:vAlign w:val="center"/>
          </w:tcPr>
          <w:p w14:paraId="54449B2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6700C73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3E83F1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1FC9E7B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FCC444F"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7A654DD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B67DAF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42200B" w:rsidRPr="0006217B" w14:paraId="4F5892AF" w14:textId="77777777" w:rsidTr="007D3A10">
        <w:trPr>
          <w:jc w:val="center"/>
        </w:trPr>
        <w:tc>
          <w:tcPr>
            <w:tcW w:w="2053" w:type="dxa"/>
            <w:vAlign w:val="center"/>
          </w:tcPr>
          <w:p w14:paraId="5F21F4B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34B66A9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5524400E" w14:textId="77777777" w:rsidR="0042200B" w:rsidRPr="0006217B" w:rsidRDefault="0042200B" w:rsidP="0042200B">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6ABA3612"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04B93A57"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50FFE15D"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758AC0"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w:t>
            </w:r>
          </w:p>
        </w:tc>
      </w:tr>
      <w:tr w:rsidR="0042200B" w:rsidRPr="0006217B" w14:paraId="3B88FF19" w14:textId="77777777" w:rsidTr="007D3A10">
        <w:trPr>
          <w:jc w:val="center"/>
        </w:trPr>
        <w:tc>
          <w:tcPr>
            <w:tcW w:w="2053" w:type="dxa"/>
            <w:vAlign w:val="center"/>
          </w:tcPr>
          <w:p w14:paraId="1400207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63EB17E0"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CFFDC9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0EBF76F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244765D"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777DBF4C"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E20CDE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2200B" w:rsidRPr="0006217B" w14:paraId="228CC438" w14:textId="77777777" w:rsidTr="007D3A10">
        <w:trPr>
          <w:jc w:val="center"/>
        </w:trPr>
        <w:tc>
          <w:tcPr>
            <w:tcW w:w="2053" w:type="dxa"/>
            <w:vAlign w:val="center"/>
          </w:tcPr>
          <w:p w14:paraId="11AF418B"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0B7234B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75CDAF9" w14:textId="77777777" w:rsidR="0042200B" w:rsidRPr="0006217B" w:rsidRDefault="0042200B" w:rsidP="0042200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0049466C"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61F470C"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8F55879"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74FFC3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2200B" w:rsidRPr="0006217B" w14:paraId="28D3076A" w14:textId="77777777" w:rsidTr="007D3A10">
        <w:trPr>
          <w:jc w:val="center"/>
        </w:trPr>
        <w:tc>
          <w:tcPr>
            <w:tcW w:w="2053" w:type="dxa"/>
            <w:vAlign w:val="center"/>
          </w:tcPr>
          <w:p w14:paraId="0D506F30"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61C64BEB"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F5B5B27"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EC4A66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930C950"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7FA7BA41"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A158A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“0”</w:t>
            </w:r>
          </w:p>
        </w:tc>
      </w:tr>
      <w:tr w:rsidR="004348A1" w:rsidRPr="0006217B" w14:paraId="51A76035" w14:textId="77777777" w:rsidTr="007D3A10">
        <w:trPr>
          <w:jc w:val="center"/>
        </w:trPr>
        <w:tc>
          <w:tcPr>
            <w:tcW w:w="2053" w:type="dxa"/>
            <w:vAlign w:val="center"/>
          </w:tcPr>
          <w:p w14:paraId="42D033F1" w14:textId="3220AEE4"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custIp</w:t>
            </w:r>
          </w:p>
        </w:tc>
        <w:tc>
          <w:tcPr>
            <w:tcW w:w="1604" w:type="dxa"/>
            <w:vAlign w:val="center"/>
          </w:tcPr>
          <w:p w14:paraId="48657480" w14:textId="553F38A5"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77332511" w14:textId="6F0E4448"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002203D3" w14:textId="571C2ED4"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33F978DD" w14:textId="6F3D4C4F"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9E8D82" w14:textId="1DA575FA"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7E0618" w:rsidRPr="0006217B" w14:paraId="118CAEDD" w14:textId="77777777" w:rsidTr="007D3A10">
        <w:trPr>
          <w:jc w:val="center"/>
        </w:trPr>
        <w:tc>
          <w:tcPr>
            <w:tcW w:w="2053" w:type="dxa"/>
            <w:vAlign w:val="center"/>
          </w:tcPr>
          <w:p w14:paraId="1D22C2FF" w14:textId="6FABB449"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pktHash</w:t>
            </w:r>
          </w:p>
        </w:tc>
        <w:tc>
          <w:tcPr>
            <w:tcW w:w="1604" w:type="dxa"/>
            <w:vAlign w:val="center"/>
          </w:tcPr>
          <w:p w14:paraId="599F8022" w14:textId="0F6BF4CE"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4A93E2D9" w14:textId="77777777"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7038DD7" w14:textId="26728663"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E6543C0" w14:textId="6DCA4C28"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4DE50400" w14:textId="04D883CF"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D75960" w14:textId="0145579F"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5D1D18D8" w14:textId="77777777" w:rsidR="00777029" w:rsidRPr="0006217B" w:rsidRDefault="00777029" w:rsidP="00777029">
      <w:pPr>
        <w:pStyle w:val="cq11"/>
        <w:ind w:left="440"/>
        <w:rPr>
          <w:rFonts w:asciiTheme="minorHAnsi" w:eastAsiaTheme="minorHAnsi" w:hAnsiTheme="minorHAnsi"/>
        </w:rPr>
      </w:pPr>
    </w:p>
    <w:p w14:paraId="404EF807" w14:textId="77777777" w:rsidR="00EE4484" w:rsidRPr="0006217B" w:rsidRDefault="00EE4484" w:rsidP="00EE4484">
      <w:pPr>
        <w:pStyle w:val="2"/>
        <w:rPr>
          <w:rFonts w:asciiTheme="minorHAnsi" w:eastAsiaTheme="minorHAnsi" w:hAnsiTheme="minorHAnsi"/>
        </w:rPr>
      </w:pPr>
      <w:bookmarkStart w:id="73" w:name="_Toc17204348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73"/>
    </w:p>
    <w:tbl>
      <w:tblPr>
        <w:tblStyle w:val="a7"/>
        <w:tblW w:w="0" w:type="auto"/>
        <w:tblInd w:w="440" w:type="dxa"/>
        <w:tblLook w:val="04A0" w:firstRow="1" w:lastRow="0" w:firstColumn="1" w:lastColumn="0" w:noHBand="0" w:noVBand="1"/>
      </w:tblPr>
      <w:tblGrid>
        <w:gridCol w:w="1965"/>
        <w:gridCol w:w="7655"/>
      </w:tblGrid>
      <w:tr w:rsidR="00C90252" w:rsidRPr="0006217B" w14:paraId="5C46EA07" w14:textId="77777777" w:rsidTr="001A1637">
        <w:tc>
          <w:tcPr>
            <w:tcW w:w="1965" w:type="dxa"/>
            <w:shd w:val="clear" w:color="auto" w:fill="D9D9D9" w:themeFill="background1" w:themeFillShade="D9"/>
          </w:tcPr>
          <w:p w14:paraId="308DEB0D"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F7F28A4"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692CFFDE" w14:textId="77777777" w:rsidTr="001A1637">
        <w:tc>
          <w:tcPr>
            <w:tcW w:w="1965" w:type="dxa"/>
            <w:vAlign w:val="center"/>
          </w:tcPr>
          <w:p w14:paraId="278CEF34"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64C15D81"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E60D7F6" w14:textId="77777777" w:rsidR="00C90252" w:rsidRPr="0006217B" w:rsidRDefault="00C90252" w:rsidP="00C90252">
      <w:pPr>
        <w:pStyle w:val="cq11"/>
        <w:ind w:left="440"/>
        <w:rPr>
          <w:rFonts w:asciiTheme="minorHAnsi" w:eastAsiaTheme="minorHAnsi" w:hAnsiTheme="minorHAnsi"/>
        </w:rPr>
      </w:pPr>
    </w:p>
    <w:p w14:paraId="644A0348" w14:textId="77777777" w:rsidR="00EE4484" w:rsidRPr="0006217B" w:rsidRDefault="00EE4484" w:rsidP="00EE4484">
      <w:pPr>
        <w:pStyle w:val="2"/>
        <w:rPr>
          <w:rFonts w:asciiTheme="minorHAnsi" w:eastAsiaTheme="minorHAnsi" w:hAnsiTheme="minorHAnsi"/>
        </w:rPr>
      </w:pPr>
      <w:bookmarkStart w:id="74" w:name="_Toc172043481"/>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74"/>
    </w:p>
    <w:p w14:paraId="05A59E0B" w14:textId="37D043A2" w:rsidR="00D32E79" w:rsidRPr="0006217B" w:rsidRDefault="002E15A3" w:rsidP="00D32E79">
      <w:pPr>
        <w:rPr>
          <w:rFonts w:asciiTheme="minorHAnsi" w:eastAsiaTheme="minorHAnsi" w:hAnsiTheme="minorHAnsi"/>
          <w:sz w:val="20"/>
        </w:rPr>
      </w:pPr>
      <w:r w:rsidRPr="0006217B">
        <w:rPr>
          <w:rFonts w:asciiTheme="minorHAnsi" w:eastAsiaTheme="minorHAnsi" w:hAnsiTheme="minorHAnsi" w:hint="eastAsia"/>
          <w:sz w:val="20"/>
        </w:rPr>
        <w:t>Response columns from virtual account payment window to merchant side are defined as follows</w:t>
      </w:r>
      <w:r w:rsidR="00D32E79" w:rsidRPr="0006217B">
        <w:rPr>
          <w:rFonts w:asciiTheme="minorHAnsi" w:eastAsiaTheme="minorHAnsi" w:hAnsiTheme="minorHAnsi" w:hint="eastAsia"/>
          <w:sz w:val="20"/>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65B92E63" w14:textId="77777777" w:rsidTr="007D3A10">
        <w:trPr>
          <w:jc w:val="center"/>
        </w:trPr>
        <w:tc>
          <w:tcPr>
            <w:tcW w:w="2053" w:type="dxa"/>
            <w:shd w:val="clear" w:color="auto" w:fill="D9D9D9" w:themeFill="background1" w:themeFillShade="D9"/>
            <w:vAlign w:val="center"/>
          </w:tcPr>
          <w:p w14:paraId="066CD85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8B5679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254C73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96BEA1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BFF5A8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E40E16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A13D40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4558ADE4" w14:textId="77777777" w:rsidTr="007D3A10">
        <w:trPr>
          <w:jc w:val="center"/>
        </w:trPr>
        <w:tc>
          <w:tcPr>
            <w:tcW w:w="2053" w:type="dxa"/>
            <w:vAlign w:val="center"/>
          </w:tcPr>
          <w:p w14:paraId="0C3567E8"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77DFDDE2"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6250268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7E3EE60"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3E3CBC15"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B0837FD"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D32E79" w:rsidRPr="0006217B" w14:paraId="179A67AA" w14:textId="77777777" w:rsidTr="007D3A10">
        <w:trPr>
          <w:jc w:val="center"/>
        </w:trPr>
        <w:tc>
          <w:tcPr>
            <w:tcW w:w="2053" w:type="dxa"/>
            <w:vAlign w:val="center"/>
          </w:tcPr>
          <w:p w14:paraId="7613DA84" w14:textId="06AAD33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2B30039" w14:textId="048D5EA4" w:rsidR="00D32E79" w:rsidRPr="0006217B" w:rsidRDefault="008572B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581C77BA" w14:textId="3732A1DB" w:rsidR="00D32E79" w:rsidRPr="0006217B" w:rsidRDefault="008572B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status code </w:t>
            </w:r>
            <w:r w:rsidR="00D32E79"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Success/Failure</w:t>
            </w:r>
            <w:r w:rsidR="00D32E79" w:rsidRPr="0006217B">
              <w:rPr>
                <w:rFonts w:asciiTheme="minorHAnsi" w:eastAsiaTheme="minorHAnsi" w:hAnsiTheme="minorHAnsi"/>
                <w:color w:val="767676"/>
                <w:spacing w:val="-6"/>
                <w:sz w:val="21"/>
                <w:szCs w:val="21"/>
              </w:rPr>
              <w:t>)</w:t>
            </w:r>
            <w:r w:rsidR="00D32E79" w:rsidRPr="0006217B">
              <w:rPr>
                <w:rFonts w:asciiTheme="minorHAnsi" w:eastAsiaTheme="minorHAnsi" w:hAnsiTheme="minorHAnsi"/>
                <w:color w:val="767676"/>
                <w:spacing w:val="-6"/>
                <w:sz w:val="21"/>
                <w:szCs w:val="21"/>
              </w:rPr>
              <w:br/>
              <w:t>0051:</w:t>
            </w:r>
            <w:r w:rsidRPr="0006217B">
              <w:rPr>
                <w:rFonts w:asciiTheme="minorHAnsi" w:eastAsiaTheme="minorHAnsi" w:hAnsiTheme="minorHAnsi" w:hint="eastAsia"/>
                <w:color w:val="767676"/>
                <w:spacing w:val="-6"/>
                <w:sz w:val="21"/>
                <w:szCs w:val="21"/>
              </w:rPr>
              <w:t>Issuance (VA issuance)</w:t>
            </w:r>
            <w:r w:rsidR="00D32E79"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success</w:t>
            </w:r>
            <w:r w:rsidR="00D32E79" w:rsidRPr="0006217B">
              <w:rPr>
                <w:rFonts w:asciiTheme="minorHAnsi" w:eastAsiaTheme="minorHAnsi" w:hAnsiTheme="minorHAnsi"/>
                <w:color w:val="767676"/>
                <w:spacing w:val="-6"/>
                <w:sz w:val="21"/>
                <w:szCs w:val="21"/>
              </w:rPr>
              <w:br/>
              <w:t>0031:</w:t>
            </w:r>
            <w:r w:rsidRPr="0006217B">
              <w:rPr>
                <w:rFonts w:asciiTheme="minorHAnsi" w:eastAsiaTheme="minorHAnsi" w:hAnsiTheme="minorHAnsi" w:hint="eastAsia"/>
                <w:color w:val="767676"/>
                <w:spacing w:val="-6"/>
                <w:sz w:val="21"/>
                <w:szCs w:val="21"/>
              </w:rPr>
              <w:t xml:space="preserve"> Failure</w:t>
            </w:r>
          </w:p>
        </w:tc>
        <w:tc>
          <w:tcPr>
            <w:tcW w:w="1199" w:type="dxa"/>
            <w:vAlign w:val="center"/>
          </w:tcPr>
          <w:p w14:paraId="5729FF7F" w14:textId="096DA5F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13B9EAE" w14:textId="4E84585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433022" w14:textId="463D94C9"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"0051"</w:t>
            </w:r>
          </w:p>
        </w:tc>
      </w:tr>
      <w:tr w:rsidR="008643E7" w:rsidRPr="0006217B" w14:paraId="448CEB56" w14:textId="77777777" w:rsidTr="007D3A10">
        <w:trPr>
          <w:jc w:val="center"/>
        </w:trPr>
        <w:tc>
          <w:tcPr>
            <w:tcW w:w="2053" w:type="dxa"/>
            <w:vAlign w:val="center"/>
          </w:tcPr>
          <w:p w14:paraId="1987A580" w14:textId="4381D00A"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outRsltCd</w:t>
            </w:r>
          </w:p>
        </w:tc>
        <w:tc>
          <w:tcPr>
            <w:tcW w:w="1604" w:type="dxa"/>
            <w:vAlign w:val="center"/>
          </w:tcPr>
          <w:p w14:paraId="03E4D095" w14:textId="4196FF3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5E48988"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7C2296A1" w14:textId="0B7D01BF"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5F988A9" w14:textId="48E5FFCE"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0FCA411" w14:textId="3A9360C5"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2F16DC" w14:textId="42F444BA"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32E79" w:rsidRPr="0006217B" w14:paraId="7A9020BF" w14:textId="77777777" w:rsidTr="007D3A10">
        <w:trPr>
          <w:jc w:val="center"/>
        </w:trPr>
        <w:tc>
          <w:tcPr>
            <w:tcW w:w="2053" w:type="dxa"/>
            <w:vAlign w:val="center"/>
          </w:tcPr>
          <w:p w14:paraId="6D2D0DEB" w14:textId="2FFD614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747BDBBE" w14:textId="3C800797"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EA9ED1A" w14:textId="765256B2"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D32E79" w:rsidRPr="0006217B">
              <w:rPr>
                <w:rFonts w:asciiTheme="minorHAnsi" w:eastAsiaTheme="minorHAnsi" w:hAnsiTheme="minorHAnsi"/>
                <w:color w:val="767676"/>
                <w:spacing w:val="-6"/>
                <w:sz w:val="21"/>
                <w:szCs w:val="21"/>
              </w:rPr>
              <w:br/>
              <w:t>URL Encoding, UTF-8</w:t>
            </w:r>
          </w:p>
        </w:tc>
        <w:tc>
          <w:tcPr>
            <w:tcW w:w="1199" w:type="dxa"/>
            <w:vAlign w:val="center"/>
          </w:tcPr>
          <w:p w14:paraId="67F9D9A2" w14:textId="46DAA5C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771EF7DC" w14:textId="4D1796A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17B538" w14:textId="3B2DAD1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2E15A3"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032FA7C4" w14:textId="77777777" w:rsidTr="007D3A10">
        <w:trPr>
          <w:jc w:val="center"/>
        </w:trPr>
        <w:tc>
          <w:tcPr>
            <w:tcW w:w="2053" w:type="dxa"/>
            <w:vAlign w:val="center"/>
          </w:tcPr>
          <w:p w14:paraId="064545E3" w14:textId="64E36E7A"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A96CABE" w14:textId="24623709"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5EC941E" w14:textId="2361E970"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0FFB2C7A" w14:textId="07FEB3EF"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31E5F540" w14:textId="514982E8"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FE632D" w14:textId="421F9B3B"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"vbank"</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61A5ACA6" w14:textId="77777777" w:rsidTr="007D3A10">
        <w:trPr>
          <w:jc w:val="center"/>
        </w:trPr>
        <w:tc>
          <w:tcPr>
            <w:tcW w:w="2053" w:type="dxa"/>
            <w:vAlign w:val="center"/>
          </w:tcPr>
          <w:p w14:paraId="5643CBB0" w14:textId="250F7194"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1EA15B5" w14:textId="1952F06B"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69C8D593"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0C4F610D" w14:textId="58B6528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5C4AEE37" w14:textId="2F5731C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1A1912F" w14:textId="3F1D219E"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4B8120" w14:textId="5B9F7613"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32E79" w:rsidRPr="0006217B" w14:paraId="43E96655" w14:textId="77777777" w:rsidTr="007D3A10">
        <w:trPr>
          <w:jc w:val="center"/>
        </w:trPr>
        <w:tc>
          <w:tcPr>
            <w:tcW w:w="2053" w:type="dxa"/>
            <w:vAlign w:val="center"/>
          </w:tcPr>
          <w:p w14:paraId="2BDD383E" w14:textId="0F81A247"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60C3777E" w14:textId="32410B44" w:rsidR="00D32E79" w:rsidRPr="0006217B" w:rsidRDefault="00AD239E"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45CBF5DD" w14:textId="06E678F7" w:rsidR="00D32E79" w:rsidRPr="0006217B" w:rsidRDefault="002E3818"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Pr="0006217B">
              <w:rPr>
                <w:rStyle w:val="text-danger"/>
                <w:rFonts w:asciiTheme="minorHAnsi" w:eastAsiaTheme="minorHAnsi" w:hAnsiTheme="minorHAnsi"/>
                <w:color w:val="E74C3C"/>
                <w:spacing w:val="-6"/>
                <w:sz w:val="21"/>
                <w:szCs w:val="21"/>
              </w:rPr>
              <w:t>Encryption</w:t>
            </w:r>
          </w:p>
        </w:tc>
        <w:tc>
          <w:tcPr>
            <w:tcW w:w="1199" w:type="dxa"/>
            <w:vAlign w:val="center"/>
          </w:tcPr>
          <w:p w14:paraId="3CA3F800" w14:textId="1524CED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796DF43C" w14:textId="401FA80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3F92A4" w14:textId="197E0EE7"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AD0CD5" w:rsidRPr="0006217B" w14:paraId="0068235E" w14:textId="77777777" w:rsidTr="007D3A10">
        <w:trPr>
          <w:jc w:val="center"/>
        </w:trPr>
        <w:tc>
          <w:tcPr>
            <w:tcW w:w="2053" w:type="dxa"/>
            <w:vAlign w:val="center"/>
          </w:tcPr>
          <w:p w14:paraId="6C07B307" w14:textId="140E7F26"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E6BFFD0" w14:textId="2A089229"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1041BA8A" w14:textId="00FDD760"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1199" w:type="dxa"/>
            <w:vAlign w:val="center"/>
          </w:tcPr>
          <w:p w14:paraId="449DE9DE" w14:textId="04FA78DB" w:rsidR="00AD0CD5" w:rsidRPr="0006217B" w:rsidRDefault="00AD0CD5" w:rsidP="00AD0CD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7921CA27" w14:textId="17FB0B21" w:rsidR="00AD0CD5" w:rsidRPr="0006217B" w:rsidRDefault="00AD0CD5" w:rsidP="00AD0CD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553893" w14:textId="14E6B2DA"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9552B8" w:rsidRPr="0006217B" w14:paraId="73ED0A88" w14:textId="77777777" w:rsidTr="007D3A10">
        <w:trPr>
          <w:jc w:val="center"/>
        </w:trPr>
        <w:tc>
          <w:tcPr>
            <w:tcW w:w="2053" w:type="dxa"/>
            <w:vAlign w:val="center"/>
          </w:tcPr>
          <w:p w14:paraId="362176F6" w14:textId="71682212"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CDD7C7B" w14:textId="41C0D90D"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7FD5CFE" w14:textId="0B556CE0"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6DE53BBC" w14:textId="67D0DB91"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E3195BC" w14:textId="52843319"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49F948" w14:textId="34A935BA"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32E79" w:rsidRPr="0006217B" w14:paraId="0F2ED026" w14:textId="77777777" w:rsidTr="007D3A10">
        <w:trPr>
          <w:jc w:val="center"/>
        </w:trPr>
        <w:tc>
          <w:tcPr>
            <w:tcW w:w="2053" w:type="dxa"/>
            <w:vAlign w:val="center"/>
          </w:tcPr>
          <w:p w14:paraId="67B9F944" w14:textId="5A7EECC5"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649C9B44" w14:textId="42FE1061"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66FD5951" w14:textId="33FC48FA" w:rsidR="00D32E79" w:rsidRPr="0006217B" w:rsidRDefault="0019451E"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20585B8F" w14:textId="469422B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78BD3C56" w14:textId="3C05E04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C0A2B6" w14:textId="4879533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D32E79" w:rsidRPr="0006217B" w14:paraId="33425E6A" w14:textId="77777777" w:rsidTr="007D3A10">
        <w:trPr>
          <w:jc w:val="center"/>
        </w:trPr>
        <w:tc>
          <w:tcPr>
            <w:tcW w:w="2053" w:type="dxa"/>
            <w:vAlign w:val="center"/>
          </w:tcPr>
          <w:p w14:paraId="11F405D8" w14:textId="717B3063"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5990E03F" w14:textId="523BB503"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&amp; Time</w:t>
            </w:r>
          </w:p>
        </w:tc>
        <w:tc>
          <w:tcPr>
            <w:tcW w:w="2297" w:type="dxa"/>
            <w:vAlign w:val="center"/>
          </w:tcPr>
          <w:p w14:paraId="25F7B43E" w14:textId="5080901C"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order (issuance) date &amp; time</w:t>
            </w:r>
          </w:p>
        </w:tc>
        <w:tc>
          <w:tcPr>
            <w:tcW w:w="1199" w:type="dxa"/>
            <w:vAlign w:val="center"/>
          </w:tcPr>
          <w:p w14:paraId="2ACA82D2" w14:textId="36D2532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36097307" w14:textId="3DCD37B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8EAAFD" w14:textId="04DF4FEF"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D32E79" w:rsidRPr="0006217B" w14:paraId="4685C587" w14:textId="77777777" w:rsidTr="007D3A10">
        <w:trPr>
          <w:jc w:val="center"/>
        </w:trPr>
        <w:tc>
          <w:tcPr>
            <w:tcW w:w="2053" w:type="dxa"/>
            <w:vAlign w:val="center"/>
          </w:tcPr>
          <w:p w14:paraId="142CCC52" w14:textId="060A3F3F"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vtlAcntNo</w:t>
            </w:r>
          </w:p>
        </w:tc>
        <w:tc>
          <w:tcPr>
            <w:tcW w:w="1604" w:type="dxa"/>
            <w:vAlign w:val="center"/>
          </w:tcPr>
          <w:p w14:paraId="15A72807" w14:textId="59316852"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48B75DE6" w14:textId="00F45661"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Virtual account number the customer deposits </w:t>
            </w:r>
            <w:r w:rsidR="00A02254" w:rsidRPr="0006217B">
              <w:rPr>
                <w:rFonts w:asciiTheme="minorHAnsi" w:eastAsiaTheme="minorHAnsi" w:hAnsiTheme="minorHAnsi" w:hint="eastAsia"/>
                <w:color w:val="767676"/>
                <w:spacing w:val="-6"/>
                <w:sz w:val="21"/>
                <w:szCs w:val="21"/>
              </w:rPr>
              <w:t>to</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3D9A13BA" w14:textId="7DA4AD9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N(30)</w:t>
            </w:r>
          </w:p>
        </w:tc>
        <w:tc>
          <w:tcPr>
            <w:tcW w:w="1211" w:type="dxa"/>
            <w:vAlign w:val="center"/>
          </w:tcPr>
          <w:p w14:paraId="5AF391DF" w14:textId="31A49CA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3006E8" w14:textId="131B6773"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D32E79" w:rsidRPr="0006217B" w14:paraId="26040BB8" w14:textId="77777777" w:rsidTr="007D3A10">
        <w:trPr>
          <w:jc w:val="center"/>
        </w:trPr>
        <w:tc>
          <w:tcPr>
            <w:tcW w:w="2053" w:type="dxa"/>
            <w:vAlign w:val="center"/>
          </w:tcPr>
          <w:p w14:paraId="14F79E51" w14:textId="1D5C6F03"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expireDt</w:t>
            </w:r>
          </w:p>
        </w:tc>
        <w:tc>
          <w:tcPr>
            <w:tcW w:w="1604" w:type="dxa"/>
            <w:vAlign w:val="center"/>
          </w:tcPr>
          <w:p w14:paraId="7A814DD5" w14:textId="7C9EA2C3" w:rsidR="00D32E79" w:rsidRPr="0006217B" w:rsidRDefault="00A02254"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Period</w:t>
            </w:r>
          </w:p>
        </w:tc>
        <w:tc>
          <w:tcPr>
            <w:tcW w:w="2297" w:type="dxa"/>
            <w:vAlign w:val="center"/>
          </w:tcPr>
          <w:p w14:paraId="4D93DE5D" w14:textId="31B108C9" w:rsidR="00D32E79" w:rsidRPr="0006217B" w:rsidRDefault="00A02254"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 deposit expiry date</w:t>
            </w:r>
          </w:p>
        </w:tc>
        <w:tc>
          <w:tcPr>
            <w:tcW w:w="1199" w:type="dxa"/>
            <w:vAlign w:val="center"/>
          </w:tcPr>
          <w:p w14:paraId="3CC66489" w14:textId="10A38F3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220BB1F0" w14:textId="6DB8EDC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B619AE" w14:textId="6A8757E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D32E79" w:rsidRPr="0006217B" w14:paraId="2698CEC2" w14:textId="77777777" w:rsidTr="007D3A10">
        <w:trPr>
          <w:jc w:val="center"/>
        </w:trPr>
        <w:tc>
          <w:tcPr>
            <w:tcW w:w="2053" w:type="dxa"/>
            <w:vAlign w:val="center"/>
          </w:tcPr>
          <w:p w14:paraId="04424DB7" w14:textId="65449DD2"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reqIssueDt</w:t>
            </w:r>
          </w:p>
        </w:tc>
        <w:tc>
          <w:tcPr>
            <w:tcW w:w="1604" w:type="dxa"/>
            <w:vAlign w:val="center"/>
          </w:tcPr>
          <w:p w14:paraId="7EAC1DF9" w14:textId="0E817C65"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Issuance Request Date &amp; Time</w:t>
            </w:r>
          </w:p>
        </w:tc>
        <w:tc>
          <w:tcPr>
            <w:tcW w:w="2297" w:type="dxa"/>
            <w:vAlign w:val="center"/>
          </w:tcPr>
          <w:p w14:paraId="5108CE85" w14:textId="77777777" w:rsidR="00BC0D9A" w:rsidRPr="0006217B" w:rsidRDefault="00BC0D9A" w:rsidP="00D32E7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Date and time of issuance request </w:t>
            </w:r>
          </w:p>
          <w:p w14:paraId="2C06D803" w14:textId="495FA9FF"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(Applicable only for 010 Virtual Account</w:t>
            </w:r>
            <w:r w:rsidR="00D32E79" w:rsidRPr="0006217B">
              <w:rPr>
                <w:rFonts w:asciiTheme="minorHAnsi" w:eastAsiaTheme="minorHAnsi" w:hAnsiTheme="minorHAnsi"/>
                <w:color w:val="767676"/>
                <w:spacing w:val="-6"/>
                <w:sz w:val="21"/>
                <w:szCs w:val="21"/>
              </w:rPr>
              <w:t>)</w:t>
            </w:r>
            <w:r w:rsidR="00D32E79" w:rsidRPr="0006217B">
              <w:rPr>
                <w:rFonts w:asciiTheme="minorHAnsi" w:eastAsiaTheme="minorHAnsi" w:hAnsiTheme="minorHAnsi"/>
                <w:color w:val="767676"/>
                <w:spacing w:val="-6"/>
                <w:sz w:val="21"/>
                <w:szCs w:val="21"/>
              </w:rPr>
              <w:br/>
              <w:t>yyyyMMddHHmmss</w:t>
            </w:r>
          </w:p>
        </w:tc>
        <w:tc>
          <w:tcPr>
            <w:tcW w:w="1199" w:type="dxa"/>
            <w:vAlign w:val="center"/>
          </w:tcPr>
          <w:p w14:paraId="1D99BCFD" w14:textId="7654A1B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2DF3FDD8" w14:textId="27CD19F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5E0956" w14:textId="0268DD0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D32E79" w:rsidRPr="0006217B" w14:paraId="4FB43C5E" w14:textId="77777777" w:rsidTr="007D3A10">
        <w:trPr>
          <w:jc w:val="center"/>
        </w:trPr>
        <w:tc>
          <w:tcPr>
            <w:tcW w:w="2053" w:type="dxa"/>
            <w:vAlign w:val="center"/>
          </w:tcPr>
          <w:p w14:paraId="4F40A9E3" w14:textId="0BF47BB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fnNm</w:t>
            </w:r>
          </w:p>
        </w:tc>
        <w:tc>
          <w:tcPr>
            <w:tcW w:w="1604" w:type="dxa"/>
            <w:vAlign w:val="center"/>
          </w:tcPr>
          <w:p w14:paraId="7EC25941" w14:textId="1E8E90DC"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00E7131F" w14:textId="65DBF681"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D32E79"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w:t>
            </w:r>
            <w:r w:rsidR="00774096" w:rsidRPr="0006217B">
              <w:rPr>
                <w:rFonts w:asciiTheme="minorHAnsi" w:eastAsiaTheme="minorHAnsi" w:hAnsiTheme="minorHAnsi" w:hint="eastAsia"/>
                <w:color w:val="767676"/>
                <w:spacing w:val="-6"/>
                <w:sz w:val="21"/>
                <w:szCs w:val="21"/>
              </w:rPr>
              <w:t>r]</w:t>
            </w:r>
            <w:r w:rsidR="00774096" w:rsidRPr="0006217B">
              <w:rPr>
                <w:rFonts w:asciiTheme="minorHAnsi" w:eastAsiaTheme="minorHAnsi" w:hAnsiTheme="minorHAnsi" w:hint="eastAsia"/>
              </w:rPr>
              <w:t xml:space="preserve"> </w:t>
            </w:r>
          </w:p>
        </w:tc>
        <w:tc>
          <w:tcPr>
            <w:tcW w:w="1199" w:type="dxa"/>
            <w:vAlign w:val="center"/>
          </w:tcPr>
          <w:p w14:paraId="3BD52D28" w14:textId="20F2136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AH(50)</w:t>
            </w:r>
          </w:p>
        </w:tc>
        <w:tc>
          <w:tcPr>
            <w:tcW w:w="1211" w:type="dxa"/>
            <w:vAlign w:val="center"/>
          </w:tcPr>
          <w:p w14:paraId="7C322767" w14:textId="01DFCBF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1E97D9" w14:textId="35482478"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774096" w:rsidRPr="0006217B">
              <w:rPr>
                <w:rFonts w:asciiTheme="minorHAnsi" w:eastAsiaTheme="minorHAnsi" w:hAnsiTheme="minorHAnsi" w:hint="eastAsia"/>
                <w:color w:val="767676"/>
                <w:spacing w:val="-6"/>
                <w:sz w:val="21"/>
                <w:szCs w:val="21"/>
              </w:rPr>
              <w:t>Nonghyup</w:t>
            </w:r>
            <w:r w:rsidRPr="0006217B">
              <w:rPr>
                <w:rFonts w:asciiTheme="minorHAnsi" w:eastAsiaTheme="minorHAnsi" w:hAnsiTheme="minorHAnsi"/>
                <w:color w:val="767676"/>
                <w:spacing w:val="-6"/>
                <w:sz w:val="21"/>
                <w:szCs w:val="21"/>
              </w:rPr>
              <w:t>"</w:t>
            </w:r>
          </w:p>
        </w:tc>
      </w:tr>
      <w:tr w:rsidR="00D32E79" w:rsidRPr="0006217B" w14:paraId="71B94DBF" w14:textId="77777777" w:rsidTr="007D3A10">
        <w:trPr>
          <w:jc w:val="center"/>
        </w:trPr>
        <w:tc>
          <w:tcPr>
            <w:tcW w:w="2053" w:type="dxa"/>
            <w:vAlign w:val="center"/>
          </w:tcPr>
          <w:p w14:paraId="507CC880" w14:textId="7F7FB37E"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fnCd</w:t>
            </w:r>
          </w:p>
        </w:tc>
        <w:tc>
          <w:tcPr>
            <w:tcW w:w="1604" w:type="dxa"/>
            <w:vAlign w:val="center"/>
          </w:tcPr>
          <w:p w14:paraId="5E24B4FC" w14:textId="0DC3FB8C"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41400342" w14:textId="49EF7943" w:rsidR="00D32E79" w:rsidRPr="0006217B" w:rsidRDefault="00774096"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D32E79"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00D32E79" w:rsidRPr="0006217B">
              <w:rPr>
                <w:rFonts w:asciiTheme="minorHAnsi" w:eastAsiaTheme="minorHAnsi" w:hAnsiTheme="minorHAnsi"/>
                <w:color w:val="767676"/>
                <w:spacing w:val="-6"/>
                <w:sz w:val="21"/>
                <w:szCs w:val="21"/>
              </w:rPr>
              <w:t>]</w:t>
            </w:r>
          </w:p>
        </w:tc>
        <w:tc>
          <w:tcPr>
            <w:tcW w:w="1199" w:type="dxa"/>
            <w:vAlign w:val="center"/>
          </w:tcPr>
          <w:p w14:paraId="4FC9E167" w14:textId="732F715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0ED911E0" w14:textId="7E1B0BC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8F6F9B" w14:textId="6E9F21D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bl>
    <w:p w14:paraId="6CE87A51" w14:textId="77777777" w:rsidR="00777029" w:rsidRPr="0006217B" w:rsidRDefault="00777029" w:rsidP="00777029">
      <w:pPr>
        <w:pStyle w:val="cq11"/>
        <w:ind w:left="440"/>
        <w:rPr>
          <w:rFonts w:asciiTheme="minorHAnsi" w:eastAsiaTheme="minorHAnsi" w:hAnsiTheme="minorHAnsi"/>
        </w:rPr>
      </w:pPr>
    </w:p>
    <w:p w14:paraId="2DA95EDA" w14:textId="77777777" w:rsidR="00EE4484" w:rsidRPr="0006217B" w:rsidRDefault="00060E4E" w:rsidP="00EE4484">
      <w:pPr>
        <w:pStyle w:val="2"/>
        <w:rPr>
          <w:rFonts w:asciiTheme="minorHAnsi" w:eastAsiaTheme="minorHAnsi" w:hAnsiTheme="minorHAnsi"/>
        </w:rPr>
      </w:pPr>
      <w:bookmarkStart w:id="75" w:name="_Toc172043482"/>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Environment)</w:t>
      </w:r>
      <w:r w:rsidR="007A2CDB" w:rsidRPr="0006217B">
        <w:rPr>
          <w:rFonts w:asciiTheme="minorHAnsi" w:eastAsiaTheme="minorHAnsi" w:hAnsiTheme="minorHAnsi"/>
        </w:rPr>
        <w:t xml:space="preserve"> </w:t>
      </w:r>
      <w:r w:rsidRPr="0006217B">
        <w:rPr>
          <w:rFonts w:asciiTheme="minorHAnsi" w:eastAsiaTheme="minorHAnsi" w:hAnsiTheme="minorHAnsi"/>
        </w:rPr>
        <w:t>Deposit</w:t>
      </w:r>
      <w:r w:rsidR="007A2CDB" w:rsidRPr="0006217B">
        <w:rPr>
          <w:rFonts w:asciiTheme="minorHAnsi" w:eastAsiaTheme="minorHAnsi" w:hAnsiTheme="minorHAnsi"/>
        </w:rPr>
        <w:t xml:space="preserve"> </w:t>
      </w:r>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API</w:t>
      </w:r>
      <w:bookmarkEnd w:id="75"/>
    </w:p>
    <w:tbl>
      <w:tblPr>
        <w:tblStyle w:val="a7"/>
        <w:tblW w:w="0" w:type="auto"/>
        <w:tblInd w:w="440" w:type="dxa"/>
        <w:tblLook w:val="04A0" w:firstRow="1" w:lastRow="0" w:firstColumn="1" w:lastColumn="0" w:noHBand="0" w:noVBand="1"/>
      </w:tblPr>
      <w:tblGrid>
        <w:gridCol w:w="10026"/>
      </w:tblGrid>
      <w:tr w:rsidR="007D3A10" w:rsidRPr="0006217B" w14:paraId="561AEA4B" w14:textId="77777777" w:rsidTr="007D3A10">
        <w:tc>
          <w:tcPr>
            <w:tcW w:w="10456" w:type="dxa"/>
            <w:tcBorders>
              <w:top w:val="nil"/>
              <w:left w:val="nil"/>
              <w:bottom w:val="nil"/>
              <w:right w:val="nil"/>
            </w:tcBorders>
            <w:shd w:val="clear" w:color="auto" w:fill="DEEAF6" w:themeFill="accent1" w:themeFillTint="33"/>
          </w:tcPr>
          <w:p w14:paraId="55A89A8D" w14:textId="77777777" w:rsidR="007D3A10" w:rsidRPr="0006217B" w:rsidRDefault="007D3A10" w:rsidP="007D3A10">
            <w:pPr>
              <w:pStyle w:val="cq11"/>
              <w:ind w:leftChars="0" w:left="0"/>
              <w:rPr>
                <w:rFonts w:asciiTheme="minorHAnsi" w:eastAsiaTheme="minorHAnsi" w:hAnsiTheme="minorHAnsi"/>
                <w:b/>
                <w:color w:val="0070C0"/>
              </w:rPr>
            </w:pPr>
          </w:p>
          <w:p w14:paraId="403DE665" w14:textId="77777777" w:rsidR="007D3A10" w:rsidRPr="0006217B" w:rsidRDefault="007D3A10" w:rsidP="007D3A10">
            <w:pPr>
              <w:pStyle w:val="cq11"/>
              <w:ind w:leftChars="0" w:left="0" w:firstLineChars="150" w:firstLine="330"/>
              <w:rPr>
                <w:rFonts w:asciiTheme="minorHAnsi" w:eastAsiaTheme="minorHAnsi" w:hAnsiTheme="minorHAnsi"/>
                <w:b/>
                <w:color w:val="0070C0"/>
              </w:rPr>
            </w:pPr>
            <w:r w:rsidRPr="0006217B">
              <w:rPr>
                <w:rFonts w:asciiTheme="minorHAnsi" w:eastAsiaTheme="minorHAnsi" w:hAnsiTheme="minorHAnsi" w:hint="eastAsia"/>
                <w:b/>
                <w:color w:val="0070C0"/>
              </w:rPr>
              <w:t>Cautions</w:t>
            </w:r>
          </w:p>
          <w:p w14:paraId="21BC7BFF" w14:textId="77777777" w:rsidR="007D3A10" w:rsidRPr="0006217B" w:rsidRDefault="007D3A10" w:rsidP="00927EB0">
            <w:pPr>
              <w:pStyle w:val="cq11"/>
              <w:numPr>
                <w:ilvl w:val="0"/>
                <w:numId w:val="19"/>
              </w:numPr>
              <w:ind w:leftChars="0"/>
              <w:rPr>
                <w:rFonts w:asciiTheme="minorHAnsi" w:eastAsiaTheme="minorHAnsi" w:hAnsiTheme="minorHAnsi"/>
              </w:rPr>
            </w:pPr>
            <w:r w:rsidRPr="0006217B">
              <w:rPr>
                <w:rFonts w:asciiTheme="minorHAnsi" w:eastAsiaTheme="minorHAnsi" w:hAnsiTheme="minorHAnsi" w:hint="eastAsia"/>
              </w:rPr>
              <w:t>This API is a simulator for deposit test on test environment.</w:t>
            </w:r>
          </w:p>
          <w:p w14:paraId="56EDAE2B" w14:textId="77777777" w:rsidR="007D3A10" w:rsidRPr="0006217B" w:rsidRDefault="007D3A10" w:rsidP="00927EB0">
            <w:pPr>
              <w:pStyle w:val="cq11"/>
              <w:numPr>
                <w:ilvl w:val="0"/>
                <w:numId w:val="19"/>
              </w:numPr>
              <w:ind w:leftChars="0"/>
              <w:rPr>
                <w:rFonts w:asciiTheme="minorHAnsi" w:eastAsiaTheme="minorHAnsi" w:hAnsiTheme="minorHAnsi"/>
              </w:rPr>
            </w:pPr>
            <w:r w:rsidRPr="0006217B">
              <w:rPr>
                <w:rFonts w:asciiTheme="minorHAnsi" w:eastAsiaTheme="minorHAnsi" w:hAnsiTheme="minorHAnsi"/>
              </w:rPr>
              <w:t>Merchants are responsible for any costs incurred when running tests with Merchant ID (mchtId) in production environment.</w:t>
            </w:r>
          </w:p>
          <w:p w14:paraId="773F7ADD" w14:textId="77777777" w:rsidR="007D3A10" w:rsidRPr="0006217B" w:rsidRDefault="004E4C97" w:rsidP="00927EB0">
            <w:pPr>
              <w:pStyle w:val="cq11"/>
              <w:numPr>
                <w:ilvl w:val="0"/>
                <w:numId w:val="19"/>
              </w:numPr>
              <w:ind w:leftChars="0"/>
              <w:rPr>
                <w:rFonts w:asciiTheme="minorHAnsi" w:eastAsiaTheme="minorHAnsi" w:hAnsiTheme="minorHAnsi"/>
                <w:b/>
              </w:rPr>
            </w:pPr>
            <w:hyperlink r:id="rId19" w:history="1">
              <w:r w:rsidR="007D3A10" w:rsidRPr="0006217B">
                <w:rPr>
                  <w:rStyle w:val="ab"/>
                  <w:rFonts w:asciiTheme="minorHAnsi" w:eastAsiaTheme="minorHAnsi" w:hAnsiTheme="minorHAnsi"/>
                  <w:b/>
                </w:rPr>
                <w:t>Deposit test link</w:t>
              </w:r>
            </w:hyperlink>
          </w:p>
          <w:p w14:paraId="595968EB" w14:textId="77777777" w:rsidR="007D3A10" w:rsidRPr="0006217B" w:rsidRDefault="007D3A10" w:rsidP="007D3A10">
            <w:pPr>
              <w:pStyle w:val="cq11"/>
              <w:ind w:leftChars="0" w:left="800"/>
              <w:rPr>
                <w:rFonts w:asciiTheme="minorHAnsi" w:eastAsiaTheme="minorHAnsi" w:hAnsiTheme="minorHAnsi"/>
              </w:rPr>
            </w:pPr>
          </w:p>
        </w:tc>
      </w:tr>
    </w:tbl>
    <w:p w14:paraId="619B20CD" w14:textId="77777777" w:rsidR="007D3A10" w:rsidRPr="0006217B" w:rsidRDefault="007D3A10" w:rsidP="007D3A10">
      <w:pPr>
        <w:pStyle w:val="cq11"/>
        <w:ind w:left="440"/>
        <w:rPr>
          <w:rFonts w:asciiTheme="minorHAnsi" w:eastAsiaTheme="minorHAnsi" w:hAnsiTheme="minorHAnsi"/>
        </w:rPr>
      </w:pPr>
    </w:p>
    <w:p w14:paraId="17464559" w14:textId="77777777" w:rsidR="00733EB3" w:rsidRPr="0006217B" w:rsidRDefault="00733EB3" w:rsidP="007D3A10">
      <w:pPr>
        <w:pStyle w:val="cq11"/>
        <w:ind w:left="440"/>
        <w:rPr>
          <w:rFonts w:asciiTheme="minorHAnsi" w:eastAsiaTheme="minorHAnsi" w:hAnsiTheme="minorHAnsi"/>
          <w:b/>
        </w:rPr>
      </w:pPr>
      <w:r w:rsidRPr="0006217B">
        <w:rPr>
          <w:rFonts w:asciiTheme="minorHAnsi" w:eastAsiaTheme="minorHAnsi" w:hAnsiTheme="minorHAnsi" w:hint="eastAsia"/>
          <w:b/>
        </w:rPr>
        <w:t>Request Parameter (Merchant -&gt; Hecto Financial)</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4A703A8" w14:textId="77777777" w:rsidTr="00733EB3">
        <w:trPr>
          <w:jc w:val="center"/>
        </w:trPr>
        <w:tc>
          <w:tcPr>
            <w:tcW w:w="2053" w:type="dxa"/>
            <w:shd w:val="clear" w:color="auto" w:fill="D9D9D9" w:themeFill="background1" w:themeFillShade="D9"/>
            <w:vAlign w:val="center"/>
          </w:tcPr>
          <w:p w14:paraId="7DDF17E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2A42DE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F824AB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47A21A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C6AF51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E48536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7B3B80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0D4B63BB" w14:textId="77777777" w:rsidTr="00733EB3">
        <w:trPr>
          <w:jc w:val="center"/>
        </w:trPr>
        <w:tc>
          <w:tcPr>
            <w:tcW w:w="2053" w:type="dxa"/>
            <w:vAlign w:val="center"/>
          </w:tcPr>
          <w:p w14:paraId="4644498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44C69A70"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21F89F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5EFC82F3"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[nx_mid_il] Regular Virtual Account</w:t>
            </w:r>
          </w:p>
          <w:p w14:paraId="1838834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[nxva_sb_il]</w:t>
            </w:r>
            <w:r w:rsidRPr="0006217B">
              <w:rPr>
                <w:rFonts w:asciiTheme="minorHAnsi" w:eastAsiaTheme="minorHAnsi" w:hAnsiTheme="minorHAnsi"/>
              </w:rPr>
              <w:t xml:space="preserve"> </w:t>
            </w:r>
            <w:r w:rsidRPr="0006217B">
              <w:rPr>
                <w:rFonts w:asciiTheme="minorHAnsi" w:eastAsiaTheme="minorHAnsi" w:hAnsiTheme="minorHAnsi" w:hint="eastAsia"/>
              </w:rPr>
              <w:t>010 V</w:t>
            </w:r>
            <w:r w:rsidRPr="0006217B">
              <w:rPr>
                <w:rFonts w:asciiTheme="minorHAnsi" w:eastAsiaTheme="minorHAnsi" w:hAnsiTheme="minorHAnsi"/>
              </w:rPr>
              <w:t>irtual Account</w:t>
            </w:r>
          </w:p>
        </w:tc>
        <w:tc>
          <w:tcPr>
            <w:tcW w:w="1199" w:type="dxa"/>
            <w:vAlign w:val="center"/>
          </w:tcPr>
          <w:p w14:paraId="4B116DA5"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76A842E2"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01AC02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"nx_mid_il"</w:t>
            </w:r>
          </w:p>
        </w:tc>
      </w:tr>
      <w:tr w:rsidR="00D32E79" w:rsidRPr="0006217B" w14:paraId="275BDFE9" w14:textId="77777777" w:rsidTr="00733EB3">
        <w:trPr>
          <w:jc w:val="center"/>
        </w:trPr>
        <w:tc>
          <w:tcPr>
            <w:tcW w:w="2053" w:type="dxa"/>
            <w:vAlign w:val="center"/>
          </w:tcPr>
          <w:p w14:paraId="203DA732" w14:textId="59760F1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843EDB8" w14:textId="2DCD11B2"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103B3C3" w14:textId="5B2BD35D"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 classification code</w:t>
            </w:r>
          </w:p>
        </w:tc>
        <w:tc>
          <w:tcPr>
            <w:tcW w:w="1199" w:type="dxa"/>
            <w:vAlign w:val="center"/>
          </w:tcPr>
          <w:p w14:paraId="66142CDC" w14:textId="4CC6CEE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F09D8C7" w14:textId="01FB5F3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CE1081" w14:textId="0E8448B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23EAFEEE" w14:textId="77777777" w:rsidTr="00733EB3">
        <w:trPr>
          <w:jc w:val="center"/>
        </w:trPr>
        <w:tc>
          <w:tcPr>
            <w:tcW w:w="2053" w:type="dxa"/>
            <w:vAlign w:val="center"/>
          </w:tcPr>
          <w:p w14:paraId="0AA9A638" w14:textId="6C4ED05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295A6B24" w14:textId="77C86A32"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CCD11C8" w14:textId="0E7EED8E"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22FE6FF" w14:textId="5F7A1FC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2BD8718" w14:textId="6B22EC8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F4A857" w14:textId="5DD51655"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7CDE0BEA" w14:textId="77777777" w:rsidTr="00733EB3">
        <w:trPr>
          <w:jc w:val="center"/>
        </w:trPr>
        <w:tc>
          <w:tcPr>
            <w:tcW w:w="2053" w:type="dxa"/>
            <w:vAlign w:val="center"/>
          </w:tcPr>
          <w:p w14:paraId="0942A48A" w14:textId="6B9E52C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5CAEFED3" w14:textId="137A9691"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4072C370" w14:textId="54B597AD"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p>
        </w:tc>
        <w:tc>
          <w:tcPr>
            <w:tcW w:w="1199" w:type="dxa"/>
            <w:vAlign w:val="center"/>
          </w:tcPr>
          <w:p w14:paraId="0DC070EA" w14:textId="197CF4C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N(11)</w:t>
            </w:r>
          </w:p>
        </w:tc>
        <w:tc>
          <w:tcPr>
            <w:tcW w:w="1211" w:type="dxa"/>
            <w:vAlign w:val="center"/>
          </w:tcPr>
          <w:p w14:paraId="2AB87097" w14:textId="69C860DE"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C41173" w14:textId="4739234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9552B8" w:rsidRPr="0006217B" w14:paraId="552C6376" w14:textId="77777777" w:rsidTr="00733EB3">
        <w:trPr>
          <w:jc w:val="center"/>
        </w:trPr>
        <w:tc>
          <w:tcPr>
            <w:tcW w:w="2053" w:type="dxa"/>
            <w:vAlign w:val="center"/>
          </w:tcPr>
          <w:p w14:paraId="6D7C177A" w14:textId="760B3394"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4C9D9848" w14:textId="6C6D5304"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54E7F0D3" w14:textId="786D39BC"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610EB35B" w14:textId="30DD6FED"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C0388B2" w14:textId="3A1BADCA"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9FD7F2" w14:textId="52E6FE4A"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22F08C25" w14:textId="77777777" w:rsidR="00777029" w:rsidRPr="0006217B" w:rsidRDefault="00777029" w:rsidP="00777029">
      <w:pPr>
        <w:pStyle w:val="cq11"/>
        <w:ind w:left="440"/>
        <w:rPr>
          <w:rFonts w:asciiTheme="minorHAnsi" w:eastAsiaTheme="minorHAnsi" w:hAnsiTheme="minorHAnsi"/>
        </w:rPr>
      </w:pPr>
    </w:p>
    <w:p w14:paraId="013D3EF6" w14:textId="77777777" w:rsidR="00733EB3" w:rsidRPr="0006217B" w:rsidRDefault="00733EB3" w:rsidP="00777029">
      <w:pPr>
        <w:pStyle w:val="cq11"/>
        <w:ind w:left="440"/>
        <w:rPr>
          <w:rFonts w:asciiTheme="minorHAnsi" w:eastAsiaTheme="minorHAnsi" w:hAnsiTheme="minorHAnsi"/>
          <w:b/>
        </w:rPr>
      </w:pPr>
      <w:r w:rsidRPr="0006217B">
        <w:rPr>
          <w:rFonts w:asciiTheme="minorHAnsi" w:eastAsiaTheme="minorHAnsi" w:hAnsiTheme="minorHAnsi" w:hint="eastAsia"/>
          <w:b/>
        </w:rPr>
        <w:t>D</w:t>
      </w:r>
      <w:r w:rsidRPr="0006217B">
        <w:rPr>
          <w:rFonts w:asciiTheme="minorHAnsi" w:eastAsiaTheme="minorHAnsi" w:hAnsiTheme="minorHAnsi"/>
          <w:b/>
        </w:rPr>
        <w:t>eposit Test Example</w:t>
      </w:r>
    </w:p>
    <w:tbl>
      <w:tblPr>
        <w:tblStyle w:val="a7"/>
        <w:tblW w:w="0" w:type="auto"/>
        <w:tblInd w:w="440" w:type="dxa"/>
        <w:tblLook w:val="04A0" w:firstRow="1" w:lastRow="0" w:firstColumn="1" w:lastColumn="0" w:noHBand="0" w:noVBand="1"/>
      </w:tblPr>
      <w:tblGrid>
        <w:gridCol w:w="10016"/>
      </w:tblGrid>
      <w:tr w:rsidR="00733EB3" w:rsidRPr="0006217B" w14:paraId="09D9BA3B" w14:textId="77777777" w:rsidTr="00733EB3">
        <w:tc>
          <w:tcPr>
            <w:tcW w:w="10456" w:type="dxa"/>
            <w:shd w:val="clear" w:color="auto" w:fill="D9D9D9" w:themeFill="background1" w:themeFillShade="D9"/>
          </w:tcPr>
          <w:p w14:paraId="25A51CD7" w14:textId="77777777" w:rsidR="00733EB3" w:rsidRPr="0006217B" w:rsidRDefault="00733EB3" w:rsidP="00777029">
            <w:pPr>
              <w:pStyle w:val="cq11"/>
              <w:ind w:leftChars="0" w:left="0"/>
              <w:rPr>
                <w:rFonts w:asciiTheme="minorHAnsi" w:eastAsiaTheme="minorHAnsi" w:hAnsiTheme="minorHAnsi"/>
              </w:rPr>
            </w:pPr>
          </w:p>
          <w:p w14:paraId="4A5023CC" w14:textId="77777777" w:rsidR="00733EB3" w:rsidRPr="0006217B" w:rsidRDefault="00733EB3" w:rsidP="00777029">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https://tbgw.settlebank.co.kr/spay/APIVBankTest.do?mchtId=nx_mid_il&amp;method=VA&amp;bizType=F1&amp;vAcntNo=01012345678&amp;trdAmt=1000</w:t>
            </w:r>
          </w:p>
          <w:p w14:paraId="7F7A1738" w14:textId="77777777" w:rsidR="00733EB3" w:rsidRPr="0006217B" w:rsidRDefault="00733EB3" w:rsidP="00777029">
            <w:pPr>
              <w:pStyle w:val="cq11"/>
              <w:ind w:leftChars="0" w:left="0"/>
              <w:rPr>
                <w:rFonts w:asciiTheme="minorHAnsi" w:eastAsiaTheme="minorHAnsi" w:hAnsiTheme="minorHAnsi"/>
              </w:rPr>
            </w:pPr>
          </w:p>
        </w:tc>
      </w:tr>
    </w:tbl>
    <w:p w14:paraId="00CA18B8" w14:textId="77777777" w:rsidR="00733EB3" w:rsidRPr="0006217B" w:rsidRDefault="00733EB3" w:rsidP="00777029">
      <w:pPr>
        <w:pStyle w:val="cq11"/>
        <w:ind w:left="440"/>
        <w:rPr>
          <w:rFonts w:asciiTheme="minorHAnsi" w:eastAsiaTheme="minorHAnsi" w:hAnsiTheme="minorHAnsi"/>
        </w:rPr>
      </w:pPr>
    </w:p>
    <w:p w14:paraId="6422EF8F" w14:textId="77777777" w:rsidR="00733EB3" w:rsidRPr="0006217B" w:rsidRDefault="00733EB3" w:rsidP="00777029">
      <w:pPr>
        <w:pStyle w:val="cq11"/>
        <w:ind w:left="440"/>
        <w:rPr>
          <w:rFonts w:asciiTheme="minorHAnsi" w:eastAsiaTheme="minorHAnsi" w:hAnsiTheme="minorHAnsi"/>
          <w:b/>
        </w:rPr>
      </w:pPr>
      <w:r w:rsidRPr="0006217B">
        <w:rPr>
          <w:rFonts w:asciiTheme="minorHAnsi" w:eastAsiaTheme="minorHAnsi" w:hAnsiTheme="minorHAnsi" w:hint="eastAsia"/>
          <w:b/>
        </w:rPr>
        <w:t>Response Parameter (Hecto Financial -&gt;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33EB3" w:rsidRPr="0006217B" w14:paraId="170DE775" w14:textId="77777777" w:rsidTr="003D230E">
        <w:trPr>
          <w:jc w:val="center"/>
        </w:trPr>
        <w:tc>
          <w:tcPr>
            <w:tcW w:w="2053" w:type="dxa"/>
            <w:shd w:val="clear" w:color="auto" w:fill="D9D9D9" w:themeFill="background1" w:themeFillShade="D9"/>
            <w:vAlign w:val="center"/>
          </w:tcPr>
          <w:p w14:paraId="2B4D1AF1"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480F5443"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F205779"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6C87B38"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42C1160"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9A35749"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A5842F8"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5799DDE5" w14:textId="77777777" w:rsidTr="003D230E">
        <w:trPr>
          <w:jc w:val="center"/>
        </w:trPr>
        <w:tc>
          <w:tcPr>
            <w:tcW w:w="2053" w:type="dxa"/>
            <w:vAlign w:val="center"/>
          </w:tcPr>
          <w:p w14:paraId="0B75324C" w14:textId="1134E1E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A174954" w14:textId="42C183A3"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5A64EC70" w14:textId="277B2497"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 classification code</w:t>
            </w:r>
          </w:p>
        </w:tc>
        <w:tc>
          <w:tcPr>
            <w:tcW w:w="1199" w:type="dxa"/>
            <w:vAlign w:val="center"/>
          </w:tcPr>
          <w:p w14:paraId="6CCF651E" w14:textId="1BAC298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6B672755" w14:textId="36C1CE9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5CD665" w14:textId="441EAF8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D32E79" w:rsidRPr="0006217B" w14:paraId="6618066B" w14:textId="77777777" w:rsidTr="003D230E">
        <w:trPr>
          <w:jc w:val="center"/>
        </w:trPr>
        <w:tc>
          <w:tcPr>
            <w:tcW w:w="2053" w:type="dxa"/>
            <w:vAlign w:val="center"/>
          </w:tcPr>
          <w:p w14:paraId="44E2881C" w14:textId="68408484"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418C85EB" w14:textId="76B451FD"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6FA69DA" w14:textId="3207C58F"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FBBB61A" w14:textId="452B334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F45B81F" w14:textId="255C360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B54B57" w14:textId="5D91FD64"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"F1"</w:t>
            </w:r>
          </w:p>
        </w:tc>
      </w:tr>
      <w:tr w:rsidR="00D32E79" w:rsidRPr="0006217B" w14:paraId="7EA58D83" w14:textId="77777777" w:rsidTr="003D230E">
        <w:trPr>
          <w:jc w:val="center"/>
        </w:trPr>
        <w:tc>
          <w:tcPr>
            <w:tcW w:w="2053" w:type="dxa"/>
            <w:vAlign w:val="center"/>
          </w:tcPr>
          <w:p w14:paraId="42BB3174" w14:textId="44B2C46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22650F47" w14:textId="582BECF6"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2297" w:type="dxa"/>
            <w:vAlign w:val="center"/>
          </w:tcPr>
          <w:p w14:paraId="1A07CBFF" w14:textId="52F022C2"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1199" w:type="dxa"/>
            <w:vAlign w:val="center"/>
          </w:tcPr>
          <w:p w14:paraId="3829A7C4" w14:textId="4E537DA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115D189" w14:textId="740791A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144B9D" w14:textId="616ACF4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32E79" w:rsidRPr="0006217B" w14:paraId="1C422F88" w14:textId="77777777" w:rsidTr="003D230E">
        <w:trPr>
          <w:jc w:val="center"/>
        </w:trPr>
        <w:tc>
          <w:tcPr>
            <w:tcW w:w="2053" w:type="dxa"/>
            <w:vAlign w:val="center"/>
          </w:tcPr>
          <w:p w14:paraId="3032E5BC" w14:textId="599E2E4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2BA41C9D" w14:textId="7AA64605"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1EA792B" w14:textId="023D3F67"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1199" w:type="dxa"/>
            <w:vAlign w:val="center"/>
          </w:tcPr>
          <w:p w14:paraId="2B374110" w14:textId="531A1DF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01C7BF82" w14:textId="2BFBDAE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0A96A5" w14:textId="05E0E94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B53412"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bl>
    <w:p w14:paraId="32263AFD" w14:textId="77777777" w:rsidR="00733EB3" w:rsidRPr="0006217B" w:rsidRDefault="00733EB3" w:rsidP="00777029">
      <w:pPr>
        <w:pStyle w:val="cq11"/>
        <w:ind w:left="440"/>
        <w:rPr>
          <w:rFonts w:asciiTheme="minorHAnsi" w:eastAsiaTheme="minorHAnsi" w:hAnsiTheme="minorHAnsi"/>
        </w:rPr>
      </w:pPr>
    </w:p>
    <w:p w14:paraId="7FB1D9CB" w14:textId="77777777" w:rsidR="00C44C2E" w:rsidRPr="0006217B" w:rsidRDefault="00060E4E" w:rsidP="00060E4E">
      <w:pPr>
        <w:pStyle w:val="2"/>
        <w:rPr>
          <w:rFonts w:asciiTheme="minorHAnsi" w:eastAsiaTheme="minorHAnsi" w:hAnsiTheme="minorHAnsi"/>
        </w:rPr>
      </w:pPr>
      <w:bookmarkStart w:id="76" w:name="_Toc17204348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76"/>
    </w:p>
    <w:p w14:paraId="08C6DEE0" w14:textId="37470A10" w:rsidR="00D32E79" w:rsidRPr="0006217B" w:rsidRDefault="00D32E79" w:rsidP="00D32E79">
      <w:pPr>
        <w:widowControl/>
        <w:shd w:val="clear" w:color="auto" w:fill="FFFFFF"/>
        <w:spacing w:after="100" w:afterAutospacing="1"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color w:val="E74C3C"/>
          <w:spacing w:val="-6"/>
          <w:sz w:val="21"/>
          <w:szCs w:val="21"/>
        </w:rPr>
        <w:t xml:space="preserve">※ </w:t>
      </w:r>
      <w:r w:rsidR="009656A0" w:rsidRPr="0006217B">
        <w:rPr>
          <w:rFonts w:asciiTheme="minorHAnsi" w:eastAsiaTheme="minorHAnsi" w:hAnsiTheme="minorHAnsi" w:cs="굴림" w:hint="eastAsia"/>
          <w:color w:val="E74C3C"/>
          <w:spacing w:val="-6"/>
          <w:sz w:val="21"/>
          <w:szCs w:val="21"/>
        </w:rPr>
        <w:t>There are two notifications for virtual account transaction: issuance notification and deposit notification. Please make sure to process both issuance notification and deposit notification</w:t>
      </w:r>
      <w:r w:rsidRPr="0006217B">
        <w:rPr>
          <w:rFonts w:asciiTheme="minorHAnsi" w:eastAsiaTheme="minorHAnsi" w:hAnsiTheme="minorHAnsi" w:cs="굴림"/>
          <w:color w:val="E74C3C"/>
          <w:spacing w:val="-6"/>
          <w:sz w:val="21"/>
          <w:szCs w:val="21"/>
        </w:rPr>
        <w:t>. </w:t>
      </w:r>
    </w:p>
    <w:p w14:paraId="5060F723" w14:textId="079099ED" w:rsidR="00D32E79" w:rsidRPr="0006217B" w:rsidRDefault="009E7D3F" w:rsidP="00D32E79">
      <w:pPr>
        <w:widowControl/>
        <w:numPr>
          <w:ilvl w:val="0"/>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Issuance Notification</w:t>
      </w:r>
      <w:r w:rsidR="00D32E79" w:rsidRPr="0006217B">
        <w:rPr>
          <w:rFonts w:asciiTheme="minorHAnsi" w:eastAsiaTheme="minorHAnsi" w:hAnsiTheme="minorHAnsi" w:cs="굴림"/>
          <w:color w:val="767676"/>
          <w:spacing w:val="-6"/>
          <w:sz w:val="21"/>
          <w:szCs w:val="21"/>
        </w:rPr>
        <w:t xml:space="preserve">: </w:t>
      </w:r>
      <w:r w:rsidRPr="0006217B">
        <w:rPr>
          <w:rFonts w:asciiTheme="minorHAnsi" w:eastAsiaTheme="minorHAnsi" w:hAnsiTheme="minorHAnsi" w:cs="굴림" w:hint="eastAsia"/>
          <w:color w:val="767676"/>
          <w:spacing w:val="-6"/>
          <w:sz w:val="21"/>
          <w:szCs w:val="21"/>
        </w:rPr>
        <w:t>It is the notification sent by Hecto Financial to Merchant when</w:t>
      </w:r>
      <w:r w:rsidR="006146F7" w:rsidRPr="0006217B">
        <w:rPr>
          <w:rFonts w:asciiTheme="minorHAnsi" w:eastAsiaTheme="minorHAnsi" w:hAnsiTheme="minorHAnsi" w:cs="굴림" w:hint="eastAsia"/>
          <w:color w:val="767676"/>
          <w:spacing w:val="-6"/>
          <w:sz w:val="21"/>
          <w:szCs w:val="21"/>
        </w:rPr>
        <w:t xml:space="preserve"> the Mercahtn requests a transaction from Hecto Financial and a virtual account number is issued.</w:t>
      </w:r>
    </w:p>
    <w:p w14:paraId="32F5E9A9" w14:textId="4774E028" w:rsidR="00D32E79" w:rsidRPr="0006217B" w:rsidRDefault="009E7D3F" w:rsidP="00D32E79">
      <w:pPr>
        <w:widowControl/>
        <w:numPr>
          <w:ilvl w:val="1"/>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 xml:space="preserve">It is delivered as </w:t>
      </w:r>
      <w:proofErr w:type="gramStart"/>
      <w:r w:rsidR="00D32E79" w:rsidRPr="0006217B">
        <w:rPr>
          <w:rFonts w:asciiTheme="minorHAnsi" w:eastAsiaTheme="minorHAnsi" w:hAnsiTheme="minorHAnsi" w:cs="굴림"/>
          <w:color w:val="767676"/>
          <w:spacing w:val="-6"/>
          <w:sz w:val="21"/>
          <w:szCs w:val="21"/>
        </w:rPr>
        <w:t>outStatCd[</w:t>
      </w:r>
      <w:proofErr w:type="gramEnd"/>
      <w:r w:rsidR="00D32E79" w:rsidRPr="0006217B">
        <w:rPr>
          <w:rFonts w:asciiTheme="minorHAnsi" w:eastAsiaTheme="minorHAnsi" w:hAnsiTheme="minorHAnsi" w:cs="굴림"/>
          <w:color w:val="767676"/>
          <w:spacing w:val="-6"/>
          <w:sz w:val="21"/>
          <w:szCs w:val="21"/>
        </w:rPr>
        <w:t>0051] .</w:t>
      </w:r>
    </w:p>
    <w:p w14:paraId="1F11BA1C" w14:textId="15174A8E" w:rsidR="00D32E79" w:rsidRPr="0006217B" w:rsidRDefault="007F3BA5" w:rsidP="00D32E79">
      <w:pPr>
        <w:widowControl/>
        <w:numPr>
          <w:ilvl w:val="0"/>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Deposit Notification</w:t>
      </w:r>
      <w:r w:rsidR="00D32E79" w:rsidRPr="0006217B">
        <w:rPr>
          <w:rFonts w:asciiTheme="minorHAnsi" w:eastAsiaTheme="minorHAnsi" w:hAnsiTheme="minorHAnsi" w:cs="굴림"/>
          <w:color w:val="767676"/>
          <w:spacing w:val="-6"/>
          <w:sz w:val="21"/>
          <w:szCs w:val="21"/>
        </w:rPr>
        <w:t xml:space="preserve">: </w:t>
      </w:r>
      <w:r w:rsidRPr="0006217B">
        <w:rPr>
          <w:rFonts w:asciiTheme="minorHAnsi" w:eastAsiaTheme="minorHAnsi" w:hAnsiTheme="minorHAnsi" w:cs="굴림" w:hint="eastAsia"/>
          <w:color w:val="767676"/>
          <w:spacing w:val="-6"/>
          <w:sz w:val="21"/>
          <w:szCs w:val="21"/>
        </w:rPr>
        <w:t>It is the notification sent by Hecto Financial to Merchant when the merchant</w:t>
      </w:r>
      <w:r w:rsidRPr="0006217B">
        <w:rPr>
          <w:rFonts w:asciiTheme="minorHAnsi" w:eastAsiaTheme="minorHAnsi" w:hAnsiTheme="minorHAnsi" w:cs="굴림"/>
          <w:color w:val="767676"/>
          <w:spacing w:val="-6"/>
          <w:sz w:val="21"/>
          <w:szCs w:val="21"/>
        </w:rPr>
        <w:t>’</w:t>
      </w:r>
      <w:r w:rsidRPr="0006217B">
        <w:rPr>
          <w:rFonts w:asciiTheme="minorHAnsi" w:eastAsiaTheme="minorHAnsi" w:hAnsiTheme="minorHAnsi" w:cs="굴림" w:hint="eastAsia"/>
          <w:color w:val="767676"/>
          <w:spacing w:val="-6"/>
          <w:sz w:val="21"/>
          <w:szCs w:val="21"/>
        </w:rPr>
        <w:t>s customer deposits to the issued virtual account number</w:t>
      </w:r>
      <w:r w:rsidR="00D32E79" w:rsidRPr="0006217B">
        <w:rPr>
          <w:rFonts w:asciiTheme="minorHAnsi" w:eastAsiaTheme="minorHAnsi" w:hAnsiTheme="minorHAnsi" w:cs="굴림"/>
          <w:color w:val="767676"/>
          <w:spacing w:val="-6"/>
          <w:sz w:val="21"/>
          <w:szCs w:val="21"/>
        </w:rPr>
        <w:t>.</w:t>
      </w:r>
    </w:p>
    <w:p w14:paraId="40EB5292" w14:textId="1E785637" w:rsidR="00D32E79" w:rsidRPr="0006217B" w:rsidRDefault="009E7D3F" w:rsidP="00D32E79">
      <w:pPr>
        <w:widowControl/>
        <w:numPr>
          <w:ilvl w:val="1"/>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 xml:space="preserve">It is delivered as </w:t>
      </w:r>
      <w:proofErr w:type="gramStart"/>
      <w:r w:rsidR="00D32E79" w:rsidRPr="0006217B">
        <w:rPr>
          <w:rFonts w:asciiTheme="minorHAnsi" w:eastAsiaTheme="minorHAnsi" w:hAnsiTheme="minorHAnsi" w:cs="굴림"/>
          <w:color w:val="767676"/>
          <w:spacing w:val="-6"/>
          <w:sz w:val="21"/>
          <w:szCs w:val="21"/>
        </w:rPr>
        <w:t>outStatCd[</w:t>
      </w:r>
      <w:proofErr w:type="gramEnd"/>
      <w:r w:rsidR="00D32E79" w:rsidRPr="0006217B">
        <w:rPr>
          <w:rFonts w:asciiTheme="minorHAnsi" w:eastAsiaTheme="minorHAnsi" w:hAnsiTheme="minorHAnsi" w:cs="굴림"/>
          <w:color w:val="767676"/>
          <w:spacing w:val="-6"/>
          <w:sz w:val="21"/>
          <w:szCs w:val="21"/>
        </w:rPr>
        <w:t>0021] .</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C978B20" w14:textId="77777777" w:rsidTr="00733EB3">
        <w:trPr>
          <w:jc w:val="center"/>
        </w:trPr>
        <w:tc>
          <w:tcPr>
            <w:tcW w:w="2053" w:type="dxa"/>
            <w:shd w:val="clear" w:color="auto" w:fill="D9D9D9" w:themeFill="background1" w:themeFillShade="D9"/>
            <w:vAlign w:val="center"/>
          </w:tcPr>
          <w:p w14:paraId="64FD317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05E76B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2FD53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B717E5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C09F4B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4FD705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9CB701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693B4173" w14:textId="77777777" w:rsidTr="00733EB3">
        <w:trPr>
          <w:jc w:val="center"/>
        </w:trPr>
        <w:tc>
          <w:tcPr>
            <w:tcW w:w="2053" w:type="dxa"/>
            <w:vAlign w:val="center"/>
          </w:tcPr>
          <w:p w14:paraId="5CC13EFD" w14:textId="38F02CF8"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C9A4D31" w14:textId="54D7B846" w:rsidR="00D32E79" w:rsidRPr="0006217B" w:rsidRDefault="00C52DA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46905679" w14:textId="279E5266" w:rsidR="00D32E79" w:rsidRPr="0006217B" w:rsidRDefault="00C52DA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D32E79" w:rsidRPr="0006217B">
              <w:rPr>
                <w:rFonts w:asciiTheme="minorHAnsi" w:eastAsiaTheme="minorHAnsi" w:hAnsiTheme="minorHAnsi"/>
                <w:color w:val="767676"/>
                <w:spacing w:val="-6"/>
                <w:sz w:val="21"/>
                <w:szCs w:val="21"/>
              </w:rPr>
              <w:t xml:space="preserve">[0021] / </w:t>
            </w:r>
            <w:r w:rsidRPr="0006217B">
              <w:rPr>
                <w:rFonts w:asciiTheme="minorHAnsi" w:eastAsiaTheme="minorHAnsi" w:hAnsiTheme="minorHAnsi" w:hint="eastAsia"/>
                <w:color w:val="767676"/>
                <w:spacing w:val="-6"/>
                <w:sz w:val="21"/>
                <w:szCs w:val="21"/>
              </w:rPr>
              <w:t xml:space="preserve">Waiting for virtual account deposit </w:t>
            </w:r>
            <w:r w:rsidR="00D32E79" w:rsidRPr="0006217B">
              <w:rPr>
                <w:rFonts w:asciiTheme="minorHAnsi" w:eastAsiaTheme="minorHAnsi" w:hAnsiTheme="minorHAnsi"/>
                <w:color w:val="767676"/>
                <w:spacing w:val="-6"/>
                <w:sz w:val="21"/>
                <w:szCs w:val="21"/>
              </w:rPr>
              <w:t>[0051]</w:t>
            </w:r>
          </w:p>
        </w:tc>
        <w:tc>
          <w:tcPr>
            <w:tcW w:w="1199" w:type="dxa"/>
            <w:vAlign w:val="center"/>
          </w:tcPr>
          <w:p w14:paraId="2A523B99" w14:textId="45EB681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2FC515AE" w14:textId="730521C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DD776C" w14:textId="26ECDC6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1A667E" w:rsidRPr="0006217B" w14:paraId="1729FBA9" w14:textId="77777777" w:rsidTr="00733EB3">
        <w:trPr>
          <w:jc w:val="center"/>
        </w:trPr>
        <w:tc>
          <w:tcPr>
            <w:tcW w:w="2053" w:type="dxa"/>
            <w:vAlign w:val="center"/>
          </w:tcPr>
          <w:p w14:paraId="214AC31A" w14:textId="67D1306A"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4C2B8C9E" w14:textId="0B8734D0"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3DBE70E0" w14:textId="29E30E71"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4DFD154B" w14:textId="3379FD90"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126C8E0" w14:textId="6A015474"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F4D8B2" w14:textId="5011C97F"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32E79" w:rsidRPr="0006217B" w14:paraId="0A7F098C" w14:textId="77777777" w:rsidTr="00733EB3">
        <w:trPr>
          <w:jc w:val="center"/>
        </w:trPr>
        <w:tc>
          <w:tcPr>
            <w:tcW w:w="2053" w:type="dxa"/>
            <w:vAlign w:val="center"/>
          </w:tcPr>
          <w:p w14:paraId="40A83CEA" w14:textId="556BE16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method</w:t>
            </w:r>
          </w:p>
        </w:tc>
        <w:tc>
          <w:tcPr>
            <w:tcW w:w="1604" w:type="dxa"/>
            <w:vAlign w:val="center"/>
          </w:tcPr>
          <w:p w14:paraId="1135B188" w14:textId="35F4F736" w:rsidR="00D32E79" w:rsidRPr="0006217B" w:rsidRDefault="002B6F03"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53E85DAF" w14:textId="3D1FB1F1" w:rsidR="00D32E79" w:rsidRPr="0006217B" w:rsidRDefault="002B6F03"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Virtual Account </w:t>
            </w:r>
            <w:r w:rsidR="00D32E79" w:rsidRPr="0006217B">
              <w:rPr>
                <w:rFonts w:asciiTheme="minorHAnsi" w:eastAsiaTheme="minorHAnsi" w:hAnsiTheme="minorHAnsi"/>
                <w:color w:val="767676"/>
                <w:spacing w:val="-6"/>
                <w:sz w:val="21"/>
                <w:szCs w:val="21"/>
              </w:rPr>
              <w:t>[VA]</w:t>
            </w:r>
          </w:p>
        </w:tc>
        <w:tc>
          <w:tcPr>
            <w:tcW w:w="1199" w:type="dxa"/>
            <w:vAlign w:val="center"/>
          </w:tcPr>
          <w:p w14:paraId="145EF405" w14:textId="71BADF7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19C41772" w14:textId="291C357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C429AA" w14:textId="3A3D0B7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D32E79" w:rsidRPr="0006217B" w14:paraId="23E2D540" w14:textId="77777777" w:rsidTr="00733EB3">
        <w:trPr>
          <w:jc w:val="center"/>
        </w:trPr>
        <w:tc>
          <w:tcPr>
            <w:tcW w:w="2053" w:type="dxa"/>
            <w:vAlign w:val="center"/>
          </w:tcPr>
          <w:p w14:paraId="469DE878" w14:textId="52ED0B1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2EC2EAB" w14:textId="385ED5F9" w:rsidR="00D32E79" w:rsidRPr="0006217B" w:rsidRDefault="00DC3DE5"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9C71F41" w14:textId="5459E21D" w:rsidR="00D32E79" w:rsidRPr="0006217B" w:rsidRDefault="00DC3DE5"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Issuance </w:t>
            </w:r>
            <w:r w:rsidR="00D32E79" w:rsidRPr="0006217B">
              <w:rPr>
                <w:rFonts w:asciiTheme="minorHAnsi" w:eastAsiaTheme="minorHAnsi" w:hAnsiTheme="minorHAnsi"/>
                <w:color w:val="767676"/>
                <w:spacing w:val="-6"/>
                <w:sz w:val="21"/>
                <w:szCs w:val="21"/>
              </w:rPr>
              <w:t xml:space="preserve">[A0], </w:t>
            </w:r>
            <w:r w:rsidRPr="0006217B">
              <w:rPr>
                <w:rFonts w:asciiTheme="minorHAnsi" w:eastAsiaTheme="minorHAnsi" w:hAnsiTheme="minorHAnsi" w:hint="eastAsia"/>
                <w:color w:val="767676"/>
                <w:spacing w:val="-6"/>
                <w:sz w:val="21"/>
                <w:szCs w:val="21"/>
              </w:rPr>
              <w:t>Issuance Cancellation</w:t>
            </w:r>
            <w:r w:rsidR="00D32E79" w:rsidRPr="0006217B">
              <w:rPr>
                <w:rFonts w:asciiTheme="minorHAnsi" w:eastAsiaTheme="minorHAnsi" w:hAnsiTheme="minorHAnsi"/>
                <w:color w:val="767676"/>
                <w:spacing w:val="-6"/>
                <w:sz w:val="21"/>
                <w:szCs w:val="21"/>
              </w:rPr>
              <w:t>[A2],</w:t>
            </w:r>
            <w:r w:rsidR="00D32E79" w:rsidRPr="0006217B">
              <w:rPr>
                <w:rFonts w:asciiTheme="minorHAnsi" w:eastAsiaTheme="minorHAnsi" w:hAnsiTheme="minorHAnsi"/>
                <w:color w:val="767676"/>
                <w:spacing w:val="-6"/>
                <w:sz w:val="21"/>
                <w:szCs w:val="21"/>
              </w:rPr>
              <w:br/>
              <w:t>010</w:t>
            </w:r>
            <w:r w:rsidRPr="0006217B">
              <w:rPr>
                <w:rFonts w:asciiTheme="minorHAnsi" w:eastAsiaTheme="minorHAnsi" w:hAnsiTheme="minorHAnsi" w:hint="eastAsia"/>
                <w:color w:val="767676"/>
                <w:spacing w:val="-6"/>
                <w:sz w:val="21"/>
                <w:szCs w:val="21"/>
              </w:rPr>
              <w:t xml:space="preserve"> Virtual Account Issuance</w:t>
            </w:r>
            <w:r w:rsidR="00D32E79" w:rsidRPr="0006217B">
              <w:rPr>
                <w:rFonts w:asciiTheme="minorHAnsi" w:eastAsiaTheme="minorHAnsi" w:hAnsiTheme="minorHAnsi"/>
                <w:color w:val="767676"/>
                <w:spacing w:val="-6"/>
                <w:sz w:val="21"/>
                <w:szCs w:val="21"/>
              </w:rPr>
              <w:t xml:space="preserve"> [A4],</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Deposit Notification </w:t>
            </w:r>
            <w:r w:rsidR="00D32E79" w:rsidRPr="0006217B">
              <w:rPr>
                <w:rFonts w:asciiTheme="minorHAnsi" w:eastAsiaTheme="minorHAnsi" w:hAnsiTheme="minorHAnsi"/>
                <w:color w:val="767676"/>
                <w:spacing w:val="-6"/>
                <w:sz w:val="21"/>
                <w:szCs w:val="21"/>
              </w:rPr>
              <w:t>[B1],</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Refund </w:t>
            </w:r>
            <w:r w:rsidR="00D32E79" w:rsidRPr="0006217B">
              <w:rPr>
                <w:rFonts w:asciiTheme="minorHAnsi" w:eastAsiaTheme="minorHAnsi" w:hAnsiTheme="minorHAnsi"/>
                <w:color w:val="767676"/>
                <w:spacing w:val="-6"/>
                <w:sz w:val="21"/>
                <w:szCs w:val="21"/>
              </w:rPr>
              <w:t>[C0]</w:t>
            </w:r>
          </w:p>
        </w:tc>
        <w:tc>
          <w:tcPr>
            <w:tcW w:w="1199" w:type="dxa"/>
            <w:vAlign w:val="center"/>
          </w:tcPr>
          <w:p w14:paraId="5706BEE1" w14:textId="7048491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8D59568" w14:textId="20289D9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D17E2F" w14:textId="5131B61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"A0"</w:t>
            </w:r>
          </w:p>
        </w:tc>
      </w:tr>
      <w:tr w:rsidR="00D32E79" w:rsidRPr="0006217B" w14:paraId="56DF2528" w14:textId="77777777" w:rsidTr="00733EB3">
        <w:trPr>
          <w:jc w:val="center"/>
        </w:trPr>
        <w:tc>
          <w:tcPr>
            <w:tcW w:w="2053" w:type="dxa"/>
            <w:vAlign w:val="center"/>
          </w:tcPr>
          <w:p w14:paraId="501BBB9C" w14:textId="7B237834"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52F934D3" w14:textId="5C9B1232" w:rsidR="00D32E79" w:rsidRPr="0006217B" w:rsidRDefault="00DC3DE5"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D6C64BC" w14:textId="6EA68EC2" w:rsidR="00D32E79" w:rsidRPr="0006217B" w:rsidRDefault="003236A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 given by Hecto Financial</w:t>
            </w:r>
          </w:p>
        </w:tc>
        <w:tc>
          <w:tcPr>
            <w:tcW w:w="1199" w:type="dxa"/>
            <w:vAlign w:val="center"/>
          </w:tcPr>
          <w:p w14:paraId="02615139" w14:textId="30CCD45E"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6A75B1C6" w14:textId="3CFBDB6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31F05E" w14:textId="251D2D0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D32E79" w:rsidRPr="0006217B" w14:paraId="13D67BDB" w14:textId="77777777" w:rsidTr="00733EB3">
        <w:trPr>
          <w:jc w:val="center"/>
        </w:trPr>
        <w:tc>
          <w:tcPr>
            <w:tcW w:w="2053" w:type="dxa"/>
            <w:vAlign w:val="center"/>
          </w:tcPr>
          <w:p w14:paraId="49A155A9" w14:textId="6B543B6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D5FFDF9" w14:textId="2E577777" w:rsidR="00D32E79" w:rsidRPr="0006217B" w:rsidRDefault="003C2EAF"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69F2188" w14:textId="01AB6D7B" w:rsidR="00D32E79" w:rsidRPr="0006217B" w:rsidRDefault="003236A2"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the merchant</w:t>
            </w:r>
          </w:p>
        </w:tc>
        <w:tc>
          <w:tcPr>
            <w:tcW w:w="1199" w:type="dxa"/>
            <w:vAlign w:val="center"/>
          </w:tcPr>
          <w:p w14:paraId="51D643B5" w14:textId="29BAE8E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3F066C6" w14:textId="0286394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A3829C" w14:textId="7250C0E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32E79" w:rsidRPr="0006217B" w14:paraId="2794FC06" w14:textId="77777777" w:rsidTr="00733EB3">
        <w:trPr>
          <w:jc w:val="center"/>
        </w:trPr>
        <w:tc>
          <w:tcPr>
            <w:tcW w:w="2053" w:type="dxa"/>
            <w:vAlign w:val="center"/>
          </w:tcPr>
          <w:p w14:paraId="265A4A97" w14:textId="1F047D0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70EC4803" w14:textId="7CF30AC4" w:rsidR="00D32E79" w:rsidRPr="0006217B" w:rsidRDefault="005F3CBC"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33938E08" w14:textId="3FCF0783" w:rsidR="00D32E79" w:rsidRPr="0006217B" w:rsidRDefault="005F3CBC"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Orderer name of the actual payer</w:t>
            </w:r>
          </w:p>
        </w:tc>
        <w:tc>
          <w:tcPr>
            <w:tcW w:w="1199" w:type="dxa"/>
            <w:vAlign w:val="center"/>
          </w:tcPr>
          <w:p w14:paraId="3EBC94F5" w14:textId="2ACE326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63AB62DA" w14:textId="436F513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FC3BF5" w14:textId="34D8CE7F"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55695B" w:rsidRPr="0006217B">
              <w:rPr>
                <w:rFonts w:asciiTheme="minorHAnsi" w:eastAsiaTheme="minorHAnsi" w:hAnsiTheme="minorHAnsi" w:hint="eastAsia"/>
                <w:color w:val="767676"/>
                <w:spacing w:val="-6"/>
                <w:sz w:val="21"/>
                <w:szCs w:val="21"/>
              </w:rPr>
              <w:t>HongGilDong</w:t>
            </w:r>
            <w:r w:rsidRPr="0006217B">
              <w:rPr>
                <w:rFonts w:asciiTheme="minorHAnsi" w:eastAsiaTheme="minorHAnsi" w:hAnsiTheme="minorHAnsi"/>
                <w:color w:val="767676"/>
                <w:spacing w:val="-6"/>
                <w:sz w:val="21"/>
                <w:szCs w:val="21"/>
              </w:rPr>
              <w:t>"</w:t>
            </w:r>
          </w:p>
        </w:tc>
      </w:tr>
      <w:tr w:rsidR="00D32E79" w:rsidRPr="0006217B" w14:paraId="23FD5F0C" w14:textId="77777777" w:rsidTr="00733EB3">
        <w:trPr>
          <w:jc w:val="center"/>
        </w:trPr>
        <w:tc>
          <w:tcPr>
            <w:tcW w:w="2053" w:type="dxa"/>
            <w:vAlign w:val="center"/>
          </w:tcPr>
          <w:p w14:paraId="199539BD" w14:textId="1BB996F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0CD4CD0C" w14:textId="45AB64D8" w:rsidR="00D32E79" w:rsidRPr="0006217B" w:rsidRDefault="005E0FF0"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5ACB007A" w14:textId="47429470" w:rsidR="00D32E79" w:rsidRPr="0006217B" w:rsidRDefault="005E0FF0"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tual seller name, if there is no actual seller name when requesting transaction, the name of the merchant that signed the contract with Hecto Financial</w:t>
            </w:r>
          </w:p>
        </w:tc>
        <w:tc>
          <w:tcPr>
            <w:tcW w:w="1199" w:type="dxa"/>
            <w:vAlign w:val="center"/>
          </w:tcPr>
          <w:p w14:paraId="38DE2E39" w14:textId="37A96E4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3EA01BBF" w14:textId="79F853D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553C77" w14:textId="3A9F8BAE"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"헥토파이낸셜"</w:t>
            </w:r>
            <w:r w:rsidR="005E0FF0" w:rsidRPr="0006217B">
              <w:rPr>
                <w:rFonts w:asciiTheme="minorHAnsi" w:eastAsiaTheme="minorHAnsi" w:hAnsiTheme="minorHAnsi" w:hint="eastAsia"/>
                <w:color w:val="767676"/>
                <w:spacing w:val="-6"/>
                <w:sz w:val="21"/>
                <w:szCs w:val="21"/>
              </w:rPr>
              <w:t xml:space="preserve"> (</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Hecto Financial</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 xml:space="preserve"> in Korean)</w:t>
            </w:r>
          </w:p>
        </w:tc>
      </w:tr>
      <w:tr w:rsidR="00D34683" w:rsidRPr="0006217B" w14:paraId="48CF32A4" w14:textId="77777777" w:rsidTr="00733EB3">
        <w:trPr>
          <w:jc w:val="center"/>
        </w:trPr>
        <w:tc>
          <w:tcPr>
            <w:tcW w:w="2053" w:type="dxa"/>
            <w:vAlign w:val="center"/>
          </w:tcPr>
          <w:p w14:paraId="4A342394" w14:textId="52848F94"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4D45C4E6" w14:textId="09ADDE4D"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089F871F" w14:textId="059324A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007A589B"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6B0F6263" w14:textId="149FCA0F"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483E5DA9" w14:textId="51176051"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9BF33D" w14:textId="49C5B644"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4E7A9E" w:rsidRPr="0006217B" w14:paraId="7687A872" w14:textId="77777777" w:rsidTr="00733EB3">
        <w:trPr>
          <w:jc w:val="center"/>
        </w:trPr>
        <w:tc>
          <w:tcPr>
            <w:tcW w:w="2053" w:type="dxa"/>
            <w:vAlign w:val="center"/>
          </w:tcPr>
          <w:p w14:paraId="4FD6A25B" w14:textId="35ED8BA2"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trdDtm</w:t>
            </w:r>
          </w:p>
        </w:tc>
        <w:tc>
          <w:tcPr>
            <w:tcW w:w="1604" w:type="dxa"/>
            <w:vAlign w:val="center"/>
          </w:tcPr>
          <w:p w14:paraId="781F62A9" w14:textId="5D43D735"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424306EF" w14:textId="77777777"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Approval date and time, </w:t>
            </w:r>
            <w:r w:rsidRPr="0006217B">
              <w:rPr>
                <w:rFonts w:asciiTheme="minorHAnsi" w:eastAsiaTheme="minorHAnsi" w:hAnsiTheme="minorHAnsi" w:hint="eastAsia"/>
              </w:rPr>
              <w:lastRenderedPageBreak/>
              <w:t>canceled/partially canceled transaction: canceled date and time are delivered.</w:t>
            </w:r>
          </w:p>
          <w:p w14:paraId="6718D2EC" w14:textId="206DC4F6"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3E60865F" w14:textId="6803A0A0" w:rsidR="004E7A9E" w:rsidRPr="0006217B" w:rsidRDefault="004E7A9E" w:rsidP="004E7A9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N(14)</w:t>
            </w:r>
          </w:p>
        </w:tc>
        <w:tc>
          <w:tcPr>
            <w:tcW w:w="1211" w:type="dxa"/>
            <w:vAlign w:val="center"/>
          </w:tcPr>
          <w:p w14:paraId="180FADCD" w14:textId="6E35F6E2" w:rsidR="004E7A9E" w:rsidRPr="0006217B" w:rsidRDefault="004E7A9E" w:rsidP="004E7A9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8B494C" w14:textId="274D375C"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9552B8" w:rsidRPr="0006217B" w14:paraId="2D541CD6" w14:textId="77777777" w:rsidTr="00733EB3">
        <w:trPr>
          <w:jc w:val="center"/>
        </w:trPr>
        <w:tc>
          <w:tcPr>
            <w:tcW w:w="2053" w:type="dxa"/>
            <w:vAlign w:val="center"/>
          </w:tcPr>
          <w:p w14:paraId="4D561453" w14:textId="5851969E"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trdAmt</w:t>
            </w:r>
          </w:p>
        </w:tc>
        <w:tc>
          <w:tcPr>
            <w:tcW w:w="1604" w:type="dxa"/>
            <w:vAlign w:val="center"/>
          </w:tcPr>
          <w:p w14:paraId="7A56982E" w14:textId="57205008"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719095B" w14:textId="25C0499C"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4688D095" w14:textId="183AB63B"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9B6CCE2" w14:textId="1F6DA8C3"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DEAB08" w14:textId="4CF00493"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32E79" w:rsidRPr="0006217B" w14:paraId="28A84961" w14:textId="77777777" w:rsidTr="00733EB3">
        <w:trPr>
          <w:jc w:val="center"/>
        </w:trPr>
        <w:tc>
          <w:tcPr>
            <w:tcW w:w="2053" w:type="dxa"/>
            <w:vAlign w:val="center"/>
          </w:tcPr>
          <w:p w14:paraId="0EE309CC" w14:textId="2EEC5D09"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bankCd</w:t>
            </w:r>
          </w:p>
        </w:tc>
        <w:tc>
          <w:tcPr>
            <w:tcW w:w="1604" w:type="dxa"/>
            <w:vAlign w:val="center"/>
          </w:tcPr>
          <w:p w14:paraId="36FB9899" w14:textId="0862BBC6"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37B59069" w14:textId="77777777" w:rsidR="00342865" w:rsidRPr="0006217B" w:rsidRDefault="00342865" w:rsidP="00D32E7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Bank Code</w:t>
            </w:r>
          </w:p>
          <w:p w14:paraId="6D19F5FA" w14:textId="1091039E"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17FE7434" w14:textId="647DEAE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17BCB673" w14:textId="4DA956B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B01F29" w14:textId="746F95A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D32E79" w:rsidRPr="0006217B" w14:paraId="7E457BFB" w14:textId="77777777" w:rsidTr="00733EB3">
        <w:trPr>
          <w:jc w:val="center"/>
        </w:trPr>
        <w:tc>
          <w:tcPr>
            <w:tcW w:w="2053" w:type="dxa"/>
            <w:vAlign w:val="center"/>
          </w:tcPr>
          <w:p w14:paraId="5B13CDC7" w14:textId="77CDCB5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bankNm</w:t>
            </w:r>
          </w:p>
        </w:tc>
        <w:tc>
          <w:tcPr>
            <w:tcW w:w="1604" w:type="dxa"/>
            <w:vAlign w:val="center"/>
          </w:tcPr>
          <w:p w14:paraId="21CA2655" w14:textId="60399C77"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632D58F4" w14:textId="3731852E"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[Financial Institution Identifier</w:t>
            </w:r>
            <w:r w:rsidR="00D32E79" w:rsidRPr="0006217B">
              <w:rPr>
                <w:rFonts w:asciiTheme="minorHAnsi" w:eastAsiaTheme="minorHAnsi" w:hAnsiTheme="minorHAnsi"/>
                <w:color w:val="767676"/>
                <w:spacing w:val="-6"/>
                <w:sz w:val="21"/>
                <w:szCs w:val="21"/>
              </w:rPr>
              <w:t>]</w:t>
            </w:r>
          </w:p>
        </w:tc>
        <w:tc>
          <w:tcPr>
            <w:tcW w:w="1199" w:type="dxa"/>
            <w:vAlign w:val="center"/>
          </w:tcPr>
          <w:p w14:paraId="5DBA6CD1" w14:textId="4FDF1F2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w:t>
            </w:r>
          </w:p>
        </w:tc>
        <w:tc>
          <w:tcPr>
            <w:tcW w:w="1211" w:type="dxa"/>
            <w:vAlign w:val="center"/>
          </w:tcPr>
          <w:p w14:paraId="53ED8882" w14:textId="3DBAFE0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9AC35C" w14:textId="240EAEE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w:t>
            </w:r>
            <w:r w:rsidR="00342865" w:rsidRPr="0006217B">
              <w:rPr>
                <w:rFonts w:asciiTheme="minorHAnsi" w:eastAsiaTheme="minorHAnsi" w:hAnsiTheme="minorHAnsi" w:hint="eastAsia"/>
                <w:color w:val="767676"/>
                <w:spacing w:val="-6"/>
                <w:sz w:val="21"/>
                <w:szCs w:val="21"/>
              </w:rPr>
              <w:t xml:space="preserve"> Nonghyup</w:t>
            </w:r>
            <w:r w:rsidRPr="0006217B">
              <w:rPr>
                <w:rFonts w:asciiTheme="minorHAnsi" w:eastAsiaTheme="minorHAnsi" w:hAnsiTheme="minorHAnsi"/>
                <w:color w:val="767676"/>
                <w:spacing w:val="-6"/>
                <w:sz w:val="21"/>
                <w:szCs w:val="21"/>
              </w:rPr>
              <w:t>"</w:t>
            </w:r>
          </w:p>
        </w:tc>
      </w:tr>
      <w:tr w:rsidR="00D32E79" w:rsidRPr="0006217B" w14:paraId="09ACAE0B" w14:textId="77777777" w:rsidTr="00733EB3">
        <w:trPr>
          <w:jc w:val="center"/>
        </w:trPr>
        <w:tc>
          <w:tcPr>
            <w:tcW w:w="2053" w:type="dxa"/>
            <w:vAlign w:val="center"/>
          </w:tcPr>
          <w:p w14:paraId="4AB24B09" w14:textId="5C010853"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acntType</w:t>
            </w:r>
          </w:p>
        </w:tc>
        <w:tc>
          <w:tcPr>
            <w:tcW w:w="1604" w:type="dxa"/>
            <w:vAlign w:val="center"/>
          </w:tcPr>
          <w:p w14:paraId="34F5860A" w14:textId="761EA5AF"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Classification</w:t>
            </w:r>
          </w:p>
        </w:tc>
        <w:tc>
          <w:tcPr>
            <w:tcW w:w="2297" w:type="dxa"/>
            <w:vAlign w:val="center"/>
          </w:tcPr>
          <w:p w14:paraId="4A240B71" w14:textId="1E9085D4"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1 : </w:t>
            </w:r>
            <w:r w:rsidR="00342865" w:rsidRPr="0006217B">
              <w:rPr>
                <w:rFonts w:asciiTheme="minorHAnsi" w:eastAsiaTheme="minorHAnsi" w:hAnsiTheme="minorHAnsi" w:hint="eastAsia"/>
                <w:color w:val="767676"/>
                <w:spacing w:val="-6"/>
                <w:sz w:val="21"/>
                <w:szCs w:val="21"/>
              </w:rPr>
              <w:t>Default (Dynamic)</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 xml:space="preserve">2 : </w:t>
            </w:r>
            <w:r w:rsidR="009E3A7B" w:rsidRPr="0006217B">
              <w:rPr>
                <w:rFonts w:asciiTheme="minorHAnsi" w:eastAsiaTheme="minorHAnsi" w:hAnsiTheme="minorHAnsi" w:hint="eastAsia"/>
                <w:color w:val="767676"/>
                <w:spacing w:val="-6"/>
                <w:sz w:val="21"/>
                <w:szCs w:val="21"/>
              </w:rPr>
              <w:t>Static</w:t>
            </w:r>
            <w:r w:rsidRPr="0006217B">
              <w:rPr>
                <w:rFonts w:asciiTheme="minorHAnsi" w:eastAsiaTheme="minorHAnsi" w:hAnsiTheme="minorHAnsi"/>
                <w:color w:val="767676"/>
                <w:spacing w:val="-6"/>
                <w:sz w:val="21"/>
                <w:szCs w:val="21"/>
              </w:rPr>
              <w:br/>
              <w:t xml:space="preserve">3 : </w:t>
            </w:r>
            <w:r w:rsidR="009E3A7B" w:rsidRPr="0006217B">
              <w:rPr>
                <w:rFonts w:asciiTheme="minorHAnsi" w:eastAsiaTheme="minorHAnsi" w:hAnsiTheme="minorHAnsi" w:hint="eastAsia"/>
                <w:color w:val="767676"/>
                <w:spacing w:val="-6"/>
                <w:sz w:val="21"/>
                <w:szCs w:val="21"/>
              </w:rPr>
              <w:t>Static Unlimited</w:t>
            </w:r>
          </w:p>
        </w:tc>
        <w:tc>
          <w:tcPr>
            <w:tcW w:w="1199" w:type="dxa"/>
            <w:vAlign w:val="center"/>
          </w:tcPr>
          <w:p w14:paraId="63D7D7C6" w14:textId="48A99CA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w:t>
            </w:r>
          </w:p>
        </w:tc>
        <w:tc>
          <w:tcPr>
            <w:tcW w:w="1211" w:type="dxa"/>
            <w:vAlign w:val="center"/>
          </w:tcPr>
          <w:p w14:paraId="6A7DAC15" w14:textId="2DEAA7F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3F83B5" w14:textId="1E3AF358"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w:t>
            </w:r>
          </w:p>
        </w:tc>
      </w:tr>
      <w:tr w:rsidR="00D32E79" w:rsidRPr="0006217B" w14:paraId="4813B8DB" w14:textId="77777777" w:rsidTr="00733EB3">
        <w:trPr>
          <w:jc w:val="center"/>
        </w:trPr>
        <w:tc>
          <w:tcPr>
            <w:tcW w:w="2053" w:type="dxa"/>
            <w:vAlign w:val="center"/>
          </w:tcPr>
          <w:p w14:paraId="409D9611" w14:textId="5696426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7892DB3F" w14:textId="79B1A128" w:rsidR="00D32E79" w:rsidRPr="0006217B" w:rsidRDefault="009E3A7B"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count Number</w:t>
            </w:r>
          </w:p>
        </w:tc>
        <w:tc>
          <w:tcPr>
            <w:tcW w:w="2297" w:type="dxa"/>
            <w:vAlign w:val="center"/>
          </w:tcPr>
          <w:p w14:paraId="34F1EE42" w14:textId="1A53B203" w:rsidR="00D32E79" w:rsidRPr="0006217B" w:rsidRDefault="009E3A7B"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1199" w:type="dxa"/>
            <w:vAlign w:val="center"/>
          </w:tcPr>
          <w:p w14:paraId="404E22E2" w14:textId="4B9F60B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N(64)</w:t>
            </w:r>
          </w:p>
        </w:tc>
        <w:tc>
          <w:tcPr>
            <w:tcW w:w="1211" w:type="dxa"/>
            <w:vAlign w:val="center"/>
          </w:tcPr>
          <w:p w14:paraId="109D07D4" w14:textId="3C4E09D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420DAE" w14:textId="18DC9A9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D32E79" w:rsidRPr="0006217B" w14:paraId="7DD2DB7A" w14:textId="77777777" w:rsidTr="00733EB3">
        <w:trPr>
          <w:jc w:val="center"/>
        </w:trPr>
        <w:tc>
          <w:tcPr>
            <w:tcW w:w="2053" w:type="dxa"/>
            <w:vAlign w:val="center"/>
          </w:tcPr>
          <w:p w14:paraId="37A79216" w14:textId="6223FECE"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expireDt</w:t>
            </w:r>
          </w:p>
        </w:tc>
        <w:tc>
          <w:tcPr>
            <w:tcW w:w="1604" w:type="dxa"/>
            <w:vAlign w:val="center"/>
          </w:tcPr>
          <w:p w14:paraId="329C1861" w14:textId="35561AC3" w:rsidR="00D32E79" w:rsidRPr="0006217B" w:rsidRDefault="00742B81"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Deposit Expiry Date and Time</w:t>
            </w:r>
          </w:p>
        </w:tc>
        <w:tc>
          <w:tcPr>
            <w:tcW w:w="2297" w:type="dxa"/>
            <w:vAlign w:val="center"/>
          </w:tcPr>
          <w:p w14:paraId="29601888" w14:textId="2663ABEB" w:rsidR="00D32E79" w:rsidRPr="0006217B" w:rsidRDefault="00742B81"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deposit expiry date and time</w:t>
            </w:r>
          </w:p>
        </w:tc>
        <w:tc>
          <w:tcPr>
            <w:tcW w:w="1199" w:type="dxa"/>
            <w:vAlign w:val="center"/>
          </w:tcPr>
          <w:p w14:paraId="6699E455" w14:textId="7BCA567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38D9834C" w14:textId="1C642B9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8EBC1A" w14:textId="49E7F16E"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D32E79" w:rsidRPr="0006217B" w14:paraId="17C34CDD" w14:textId="77777777" w:rsidTr="00733EB3">
        <w:trPr>
          <w:jc w:val="center"/>
        </w:trPr>
        <w:tc>
          <w:tcPr>
            <w:tcW w:w="2053" w:type="dxa"/>
            <w:vAlign w:val="center"/>
          </w:tcPr>
          <w:p w14:paraId="1D3AD3B4" w14:textId="6225D2B0"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AcntPrintNm</w:t>
            </w:r>
          </w:p>
        </w:tc>
        <w:tc>
          <w:tcPr>
            <w:tcW w:w="1604" w:type="dxa"/>
            <w:vAlign w:val="center"/>
          </w:tcPr>
          <w:p w14:paraId="74D867F2" w14:textId="3D56070F" w:rsidR="00D32E79" w:rsidRPr="0006217B" w:rsidRDefault="00023452"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081F1F9C" w14:textId="77777777" w:rsidR="002056B3" w:rsidRPr="0006217B" w:rsidRDefault="00023452" w:rsidP="002056B3">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Remark that will be marked on customer’s bank account</w:t>
            </w:r>
            <w:r w:rsidRPr="0006217B">
              <w:rPr>
                <w:rFonts w:asciiTheme="minorHAnsi" w:eastAsiaTheme="minorHAnsi" w:hAnsiTheme="minorHAnsi" w:hint="eastAsia"/>
                <w:color w:val="767676"/>
                <w:spacing w:val="-6"/>
                <w:sz w:val="21"/>
                <w:szCs w:val="21"/>
              </w:rPr>
              <w:t xml:space="preserve"> </w:t>
            </w:r>
            <w:r w:rsidR="002056B3" w:rsidRPr="0006217B">
              <w:rPr>
                <w:rFonts w:asciiTheme="minorHAnsi" w:eastAsiaTheme="minorHAnsi" w:hAnsiTheme="minorHAnsi"/>
                <w:color w:val="767676"/>
                <w:spacing w:val="-6"/>
                <w:sz w:val="21"/>
                <w:szCs w:val="21"/>
              </w:rPr>
              <w:t xml:space="preserve">Value delivered during </w:t>
            </w:r>
            <w:r w:rsidR="002056B3" w:rsidRPr="0006217B">
              <w:rPr>
                <w:rFonts w:asciiTheme="minorHAnsi" w:eastAsiaTheme="minorHAnsi" w:hAnsiTheme="minorHAnsi"/>
                <w:color w:val="767676"/>
                <w:spacing w:val="-6"/>
                <w:sz w:val="21"/>
                <w:szCs w:val="21"/>
              </w:rPr>
              <w:lastRenderedPageBreak/>
              <w:t>payment request will be delivered.</w:t>
            </w:r>
          </w:p>
          <w:p w14:paraId="2D189AAA" w14:textId="2D0C537A" w:rsidR="00D32E79" w:rsidRPr="0006217B" w:rsidRDefault="002056B3" w:rsidP="002056B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However, if there is no value, the name of the merchant that signed the contract with Hecto Financial will be delivered.</w:t>
            </w:r>
          </w:p>
        </w:tc>
        <w:tc>
          <w:tcPr>
            <w:tcW w:w="1199" w:type="dxa"/>
            <w:vAlign w:val="center"/>
          </w:tcPr>
          <w:p w14:paraId="23F22707" w14:textId="1FFA760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AHN(12)</w:t>
            </w:r>
          </w:p>
        </w:tc>
        <w:tc>
          <w:tcPr>
            <w:tcW w:w="1211" w:type="dxa"/>
            <w:vAlign w:val="center"/>
          </w:tcPr>
          <w:p w14:paraId="1BD00505" w14:textId="668E12C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5D639D" w14:textId="6B03C7D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023452"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D32E79" w:rsidRPr="0006217B" w14:paraId="4B143716" w14:textId="77777777" w:rsidTr="00733EB3">
        <w:trPr>
          <w:jc w:val="center"/>
        </w:trPr>
        <w:tc>
          <w:tcPr>
            <w:tcW w:w="2053" w:type="dxa"/>
            <w:vAlign w:val="center"/>
          </w:tcPr>
          <w:p w14:paraId="3A68710F" w14:textId="4A26C6F2"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dpstrNm</w:t>
            </w:r>
          </w:p>
        </w:tc>
        <w:tc>
          <w:tcPr>
            <w:tcW w:w="1604" w:type="dxa"/>
            <w:vAlign w:val="center"/>
          </w:tcPr>
          <w:p w14:paraId="53C61DD2" w14:textId="1A0E9364" w:rsidR="00D32E79" w:rsidRPr="0006217B" w:rsidRDefault="00FF2921"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Depositor Name</w:t>
            </w:r>
          </w:p>
        </w:tc>
        <w:tc>
          <w:tcPr>
            <w:tcW w:w="2297" w:type="dxa"/>
            <w:vAlign w:val="center"/>
          </w:tcPr>
          <w:p w14:paraId="7272E52A" w14:textId="7F4708FD" w:rsidR="00D32E79" w:rsidRPr="0006217B" w:rsidRDefault="0016055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Name of the person who made the actual deposit to the virtual account</w:t>
            </w:r>
          </w:p>
        </w:tc>
        <w:tc>
          <w:tcPr>
            <w:tcW w:w="1199" w:type="dxa"/>
            <w:vAlign w:val="center"/>
          </w:tcPr>
          <w:p w14:paraId="3CCE8155" w14:textId="2FEABD5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59446422" w14:textId="5B6F37F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C2466B" w14:textId="0D3B0FE6"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w:t>
            </w:r>
            <w:r w:rsidR="0055695B" w:rsidRPr="0006217B">
              <w:rPr>
                <w:rFonts w:asciiTheme="minorHAnsi" w:eastAsiaTheme="minorHAnsi" w:hAnsiTheme="minorHAnsi"/>
                <w:color w:val="767676"/>
                <w:spacing w:val="-6"/>
                <w:sz w:val="21"/>
                <w:szCs w:val="21"/>
              </w:rPr>
              <w:t>i</w:t>
            </w:r>
            <w:r w:rsidR="0055695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1E3521" w:rsidRPr="0006217B" w14:paraId="0191F2A3" w14:textId="77777777" w:rsidTr="00733EB3">
        <w:trPr>
          <w:jc w:val="center"/>
        </w:trPr>
        <w:tc>
          <w:tcPr>
            <w:tcW w:w="2053" w:type="dxa"/>
            <w:vAlign w:val="center"/>
          </w:tcPr>
          <w:p w14:paraId="61921404" w14:textId="43F7CC1C"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3C16D32B" w14:textId="4BA0DC5B"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52AFD9CF" w14:textId="297096EB"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3F43B516" w14:textId="73AFEF62" w:rsidR="001E3521" w:rsidRPr="0006217B" w:rsidRDefault="001E3521" w:rsidP="001E35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2386F37F" w14:textId="3F7F8102" w:rsidR="001E3521" w:rsidRPr="0006217B" w:rsidRDefault="001E3521" w:rsidP="001E35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381533" w14:textId="1984EDB0"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AD239E" w:rsidRPr="0006217B" w14:paraId="3A2D367B" w14:textId="77777777" w:rsidTr="00733EB3">
        <w:trPr>
          <w:jc w:val="center"/>
        </w:trPr>
        <w:tc>
          <w:tcPr>
            <w:tcW w:w="2053" w:type="dxa"/>
            <w:vAlign w:val="center"/>
          </w:tcPr>
          <w:p w14:paraId="57161807" w14:textId="1B9F491D"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05A4A2F5" w14:textId="0AE3AA9F"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180C4ADA" w14:textId="58A2121C"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2AA0495D" w14:textId="3D85E755" w:rsidR="00AD239E" w:rsidRPr="0006217B" w:rsidRDefault="00AD239E" w:rsidP="00AD239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622B4927" w14:textId="55086D90" w:rsidR="00AD239E" w:rsidRPr="0006217B" w:rsidRDefault="00AD239E" w:rsidP="00AD239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A24B3D" w14:textId="3F60044E"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C6641A" w:rsidRPr="0006217B" w14:paraId="11F9D2EE" w14:textId="77777777" w:rsidTr="00733EB3">
        <w:trPr>
          <w:jc w:val="center"/>
        </w:trPr>
        <w:tc>
          <w:tcPr>
            <w:tcW w:w="2053" w:type="dxa"/>
            <w:vAlign w:val="center"/>
          </w:tcPr>
          <w:p w14:paraId="738FE5EC" w14:textId="6191F9C1"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2747562" w14:textId="6CAA0D52"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78C82B1B" w14:textId="44725ABA"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322AAA6A" w14:textId="251ADE85"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9D864DF" w14:textId="12D749AB"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A299F9" w14:textId="6831E52F"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6641A" w:rsidRPr="0006217B" w14:paraId="04950CA7" w14:textId="77777777" w:rsidTr="00733EB3">
        <w:trPr>
          <w:jc w:val="center"/>
        </w:trPr>
        <w:tc>
          <w:tcPr>
            <w:tcW w:w="2053" w:type="dxa"/>
            <w:vAlign w:val="center"/>
          </w:tcPr>
          <w:p w14:paraId="381DB679" w14:textId="5D322187"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orgTrdDt</w:t>
            </w:r>
          </w:p>
        </w:tc>
        <w:tc>
          <w:tcPr>
            <w:tcW w:w="1604" w:type="dxa"/>
            <w:vAlign w:val="center"/>
          </w:tcPr>
          <w:p w14:paraId="66EE1AC5" w14:textId="5525467A"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5785D719" w14:textId="318D9675"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4499CAA0" w14:textId="50590899"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AFF2F38" w14:textId="02ABBEEF"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C3620C" w14:textId="11C89924"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32E79" w:rsidRPr="0006217B" w14:paraId="41A3F463" w14:textId="77777777" w:rsidTr="00733EB3">
        <w:trPr>
          <w:jc w:val="center"/>
        </w:trPr>
        <w:tc>
          <w:tcPr>
            <w:tcW w:w="2053" w:type="dxa"/>
            <w:vAlign w:val="center"/>
          </w:tcPr>
          <w:p w14:paraId="65130F2C" w14:textId="57A7A40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csrcIssNo</w:t>
            </w:r>
          </w:p>
        </w:tc>
        <w:tc>
          <w:tcPr>
            <w:tcW w:w="1604" w:type="dxa"/>
            <w:vAlign w:val="center"/>
          </w:tcPr>
          <w:p w14:paraId="273A0724" w14:textId="6719B1FB" w:rsidR="00D32E79" w:rsidRPr="0006217B" w:rsidRDefault="00A733BD"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2297" w:type="dxa"/>
            <w:vAlign w:val="center"/>
          </w:tcPr>
          <w:p w14:paraId="7830C917" w14:textId="3C351ECE" w:rsidR="00D32E79" w:rsidRPr="0006217B" w:rsidRDefault="002023A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029F6F78" w14:textId="5BA9C20E"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AN(9)</w:t>
            </w:r>
          </w:p>
        </w:tc>
        <w:tc>
          <w:tcPr>
            <w:tcW w:w="1211" w:type="dxa"/>
            <w:vAlign w:val="center"/>
          </w:tcPr>
          <w:p w14:paraId="398408AA" w14:textId="1A86780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4D32D6" w14:textId="33B6FEA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B31A33" w:rsidRPr="0006217B" w14:paraId="226EB0B2" w14:textId="77777777" w:rsidTr="00733EB3">
        <w:trPr>
          <w:jc w:val="center"/>
        </w:trPr>
        <w:tc>
          <w:tcPr>
            <w:tcW w:w="2053" w:type="dxa"/>
            <w:vAlign w:val="center"/>
          </w:tcPr>
          <w:p w14:paraId="49E36018" w14:textId="0E5343C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cnclType</w:t>
            </w:r>
          </w:p>
        </w:tc>
        <w:tc>
          <w:tcPr>
            <w:tcW w:w="1604" w:type="dxa"/>
            <w:vAlign w:val="center"/>
          </w:tcPr>
          <w:p w14:paraId="32EA424D" w14:textId="2448D9B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5FFE45AF" w14:textId="1E411914"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38C42FE1" w14:textId="35018692"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96D9464" w14:textId="16945267"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E2AF5F" w14:textId="5329F835"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31A33" w:rsidRPr="0006217B" w14:paraId="26470A41" w14:textId="77777777" w:rsidTr="00733EB3">
        <w:trPr>
          <w:jc w:val="center"/>
        </w:trPr>
        <w:tc>
          <w:tcPr>
            <w:tcW w:w="2053" w:type="dxa"/>
            <w:vAlign w:val="center"/>
          </w:tcPr>
          <w:p w14:paraId="0B7D66B2" w14:textId="0C23EB5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mchtParam</w:t>
            </w:r>
          </w:p>
        </w:tc>
        <w:tc>
          <w:tcPr>
            <w:tcW w:w="1604" w:type="dxa"/>
            <w:vAlign w:val="center"/>
          </w:tcPr>
          <w:p w14:paraId="64D97FD2" w14:textId="3C956D4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07098E3C" w14:textId="364EEF7E"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14A23957" w14:textId="53DDE15F"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2E7E7228" w14:textId="021BE7E3"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E412C" w14:textId="039B91F0"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787E2E" w:rsidRPr="0006217B" w14:paraId="19AB010F" w14:textId="77777777" w:rsidTr="00733EB3">
        <w:trPr>
          <w:jc w:val="center"/>
        </w:trPr>
        <w:tc>
          <w:tcPr>
            <w:tcW w:w="2053" w:type="dxa"/>
            <w:vAlign w:val="center"/>
          </w:tcPr>
          <w:p w14:paraId="0E612E37" w14:textId="023A4696"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136BC36" w14:textId="52CA6FB8"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6BDF415A" w14:textId="380D0EA5"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6EDAFC73" w14:textId="6F9C99E1" w:rsidR="00787E2E" w:rsidRPr="0006217B" w:rsidRDefault="00787E2E" w:rsidP="00787E2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6213B133" w14:textId="65C836E9" w:rsidR="00787E2E" w:rsidRPr="0006217B" w:rsidRDefault="00787E2E" w:rsidP="00787E2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81E13F" w14:textId="4CEF7152"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505467C0" w14:textId="77777777" w:rsidR="00777029" w:rsidRPr="0006217B" w:rsidRDefault="00777029" w:rsidP="00777029">
      <w:pPr>
        <w:pStyle w:val="cq11"/>
        <w:ind w:left="440"/>
        <w:rPr>
          <w:rFonts w:asciiTheme="minorHAnsi" w:eastAsiaTheme="minorHAnsi" w:hAnsiTheme="minorHAnsi"/>
        </w:rPr>
      </w:pPr>
    </w:p>
    <w:p w14:paraId="511D1FA5"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5B6693B5" w14:textId="77777777" w:rsidTr="001A1637">
        <w:tc>
          <w:tcPr>
            <w:tcW w:w="10016" w:type="dxa"/>
            <w:gridSpan w:val="2"/>
            <w:shd w:val="clear" w:color="auto" w:fill="767171" w:themeFill="background2" w:themeFillShade="80"/>
          </w:tcPr>
          <w:p w14:paraId="6553D02F"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4AE71782" w14:textId="77777777" w:rsidTr="001A1637">
        <w:tc>
          <w:tcPr>
            <w:tcW w:w="2249" w:type="dxa"/>
          </w:tcPr>
          <w:p w14:paraId="093D7188"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15391BAA"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27B51295" w14:textId="77777777" w:rsidTr="001A1637">
        <w:tc>
          <w:tcPr>
            <w:tcW w:w="2249" w:type="dxa"/>
          </w:tcPr>
          <w:p w14:paraId="1E7DAC65"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564B742F"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05FFA255" w14:textId="77777777" w:rsidTr="001A1637">
        <w:tc>
          <w:tcPr>
            <w:tcW w:w="2249" w:type="dxa"/>
          </w:tcPr>
          <w:p w14:paraId="689699FF"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749EAA7E"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3B03426A" w14:textId="77777777" w:rsidR="001A1637" w:rsidRPr="0006217B" w:rsidRDefault="001A1637" w:rsidP="00777029">
      <w:pPr>
        <w:pStyle w:val="cq11"/>
        <w:ind w:left="440"/>
        <w:rPr>
          <w:rFonts w:asciiTheme="minorHAnsi" w:eastAsiaTheme="minorHAnsi" w:hAnsiTheme="minorHAnsi"/>
        </w:rPr>
      </w:pPr>
    </w:p>
    <w:p w14:paraId="0717A471" w14:textId="77777777" w:rsidR="00E61C75" w:rsidRPr="0006217B" w:rsidRDefault="00060E4E">
      <w:pPr>
        <w:pStyle w:val="1"/>
        <w:rPr>
          <w:rFonts w:asciiTheme="minorHAnsi" w:eastAsiaTheme="minorHAnsi" w:hAnsiTheme="minorHAnsi"/>
        </w:rPr>
      </w:pPr>
      <w:bookmarkStart w:id="77" w:name="_Toc172043484"/>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Issuance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77"/>
    </w:p>
    <w:p w14:paraId="310C44EA" w14:textId="77777777" w:rsidR="00060E4E" w:rsidRPr="0006217B" w:rsidRDefault="00060E4E" w:rsidP="00060E4E">
      <w:pPr>
        <w:pStyle w:val="2"/>
        <w:rPr>
          <w:rFonts w:asciiTheme="minorHAnsi" w:eastAsiaTheme="minorHAnsi" w:hAnsiTheme="minorHAnsi"/>
        </w:rPr>
      </w:pPr>
      <w:bookmarkStart w:id="78" w:name="_Toc17204348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78"/>
    </w:p>
    <w:p w14:paraId="3EBC91E2" w14:textId="77777777" w:rsidR="00733EB3" w:rsidRPr="0006217B" w:rsidRDefault="00733EB3" w:rsidP="00733EB3">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733EB3" w:rsidRPr="0006217B" w14:paraId="4A3EAAC2" w14:textId="77777777" w:rsidTr="00733EB3">
        <w:trPr>
          <w:jc w:val="center"/>
        </w:trPr>
        <w:tc>
          <w:tcPr>
            <w:tcW w:w="1965" w:type="dxa"/>
            <w:shd w:val="clear" w:color="auto" w:fill="D9D9D9" w:themeFill="background1" w:themeFillShade="D9"/>
            <w:vAlign w:val="center"/>
          </w:tcPr>
          <w:p w14:paraId="633572E0" w14:textId="77777777" w:rsidR="00733EB3" w:rsidRPr="0006217B" w:rsidRDefault="00074BA3" w:rsidP="00733EB3">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1484EB2C" w14:textId="77777777" w:rsidR="00733EB3" w:rsidRPr="0006217B" w:rsidRDefault="00733EB3" w:rsidP="00733EB3">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733EB3" w:rsidRPr="0006217B" w14:paraId="530600B7" w14:textId="77777777" w:rsidTr="00733EB3">
        <w:trPr>
          <w:jc w:val="center"/>
        </w:trPr>
        <w:tc>
          <w:tcPr>
            <w:tcW w:w="1965" w:type="dxa"/>
            <w:vAlign w:val="center"/>
          </w:tcPr>
          <w:p w14:paraId="6129C205" w14:textId="77777777" w:rsidR="00733EB3" w:rsidRPr="0006217B" w:rsidRDefault="00733EB3" w:rsidP="00733EB3">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1A052916" w14:textId="77777777" w:rsidR="00733EB3" w:rsidRPr="0006217B" w:rsidRDefault="00733EB3" w:rsidP="00733EB3">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https://tbgw.settlebank.co.kr/spay/APIVBank.do</w:t>
            </w:r>
          </w:p>
        </w:tc>
      </w:tr>
      <w:tr w:rsidR="00733EB3" w:rsidRPr="0006217B" w14:paraId="5A128E63" w14:textId="77777777" w:rsidTr="00733EB3">
        <w:trPr>
          <w:jc w:val="center"/>
        </w:trPr>
        <w:tc>
          <w:tcPr>
            <w:tcW w:w="1965" w:type="dxa"/>
            <w:vAlign w:val="center"/>
          </w:tcPr>
          <w:p w14:paraId="28565083" w14:textId="77777777" w:rsidR="00733EB3" w:rsidRPr="0006217B" w:rsidRDefault="00733EB3" w:rsidP="00733EB3">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125B77E0" w14:textId="77777777" w:rsidR="00733EB3" w:rsidRPr="0006217B" w:rsidRDefault="00733EB3" w:rsidP="00733EB3">
            <w:pPr>
              <w:pStyle w:val="cq11"/>
              <w:ind w:leftChars="0" w:left="0"/>
              <w:rPr>
                <w:rFonts w:asciiTheme="minorHAnsi" w:eastAsiaTheme="minorHAnsi" w:hAnsiTheme="minorHAnsi"/>
              </w:rPr>
            </w:pPr>
            <w:r w:rsidRPr="0006217B">
              <w:rPr>
                <w:rFonts w:asciiTheme="minorHAnsi" w:eastAsiaTheme="minorHAnsi" w:hAnsiTheme="minorHAnsi"/>
              </w:rPr>
              <w:t>https://gw.settlebank.co.kr/spay/APIVBank.do</w:t>
            </w:r>
          </w:p>
        </w:tc>
      </w:tr>
    </w:tbl>
    <w:p w14:paraId="79CE406B" w14:textId="77777777" w:rsidR="00D32E79" w:rsidRPr="0006217B" w:rsidRDefault="00D32E79" w:rsidP="00D32E79">
      <w:pPr>
        <w:rPr>
          <w:rFonts w:asciiTheme="minorHAnsi" w:eastAsiaTheme="minorHAnsi" w:hAnsiTheme="minorHAnsi"/>
          <w:sz w:val="20"/>
        </w:rPr>
      </w:pPr>
    </w:p>
    <w:p w14:paraId="14ED46C8" w14:textId="1609AF6E" w:rsidR="00733EB3" w:rsidRPr="0006217B" w:rsidRDefault="00D93393" w:rsidP="00D32E79">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32AB676" w14:textId="77777777" w:rsidTr="00786187">
        <w:trPr>
          <w:jc w:val="center"/>
        </w:trPr>
        <w:tc>
          <w:tcPr>
            <w:tcW w:w="2053" w:type="dxa"/>
            <w:gridSpan w:val="2"/>
            <w:shd w:val="clear" w:color="auto" w:fill="D9D9D9" w:themeFill="background1" w:themeFillShade="D9"/>
            <w:vAlign w:val="center"/>
          </w:tcPr>
          <w:p w14:paraId="6DC11FD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4EED23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9029B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410DD6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60B166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2685B9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88EA3B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4A8D698F" w14:textId="77777777" w:rsidTr="00786187">
        <w:trPr>
          <w:jc w:val="center"/>
        </w:trPr>
        <w:tc>
          <w:tcPr>
            <w:tcW w:w="1026" w:type="dxa"/>
            <w:vMerge w:val="restart"/>
            <w:vAlign w:val="center"/>
          </w:tcPr>
          <w:p w14:paraId="58A69BB1" w14:textId="2406A1D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0AAFB271" w14:textId="0D77F59F"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115D4410" w14:textId="78BEDF73"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208D754" w14:textId="26D79D56" w:rsidR="00D32E79"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nx_mid_il:</w:t>
            </w:r>
            <w:r w:rsidR="00A96D8D" w:rsidRPr="0006217B">
              <w:rPr>
                <w:rStyle w:val="text-danger"/>
                <w:rFonts w:asciiTheme="minorHAnsi" w:eastAsiaTheme="minorHAnsi" w:hAnsiTheme="minorHAnsi" w:hint="eastAsia"/>
                <w:color w:val="E74C3C"/>
                <w:spacing w:val="-6"/>
                <w:sz w:val="21"/>
                <w:szCs w:val="21"/>
              </w:rPr>
              <w:t>Default(Dynamic)</w:t>
            </w:r>
            <w:r w:rsidR="00D32E79" w:rsidRPr="0006217B">
              <w:rPr>
                <w:rFonts w:asciiTheme="minorHAnsi" w:eastAsiaTheme="minorHAnsi" w:hAnsiTheme="minorHAnsi"/>
                <w:color w:val="E74C3C"/>
                <w:spacing w:val="-6"/>
                <w:sz w:val="21"/>
                <w:szCs w:val="21"/>
              </w:rPr>
              <w:br/>
            </w:r>
            <w:r w:rsidR="00D32E79" w:rsidRPr="0006217B">
              <w:rPr>
                <w:rStyle w:val="text-danger"/>
                <w:rFonts w:asciiTheme="minorHAnsi" w:eastAsiaTheme="minorHAnsi" w:hAnsiTheme="minorHAnsi"/>
                <w:color w:val="E74C3C"/>
                <w:spacing w:val="-6"/>
                <w:sz w:val="21"/>
                <w:szCs w:val="21"/>
              </w:rPr>
              <w:t>nxva_fix:</w:t>
            </w:r>
            <w:r w:rsidR="00A96D8D" w:rsidRPr="0006217B">
              <w:rPr>
                <w:rStyle w:val="text-danger"/>
                <w:rFonts w:asciiTheme="minorHAnsi" w:eastAsiaTheme="minorHAnsi" w:hAnsiTheme="minorHAnsi" w:hint="eastAsia"/>
                <w:color w:val="E74C3C"/>
                <w:spacing w:val="-6"/>
                <w:sz w:val="21"/>
                <w:szCs w:val="21"/>
              </w:rPr>
              <w:t>Static</w:t>
            </w:r>
            <w:r w:rsidR="00D32E79" w:rsidRPr="0006217B">
              <w:rPr>
                <w:rFonts w:asciiTheme="minorHAnsi" w:eastAsiaTheme="minorHAnsi" w:hAnsiTheme="minorHAnsi"/>
                <w:color w:val="E74C3C"/>
                <w:spacing w:val="-6"/>
                <w:sz w:val="21"/>
                <w:szCs w:val="21"/>
              </w:rPr>
              <w:br/>
            </w:r>
            <w:r w:rsidR="00D32E79" w:rsidRPr="0006217B">
              <w:rPr>
                <w:rStyle w:val="text-danger"/>
                <w:rFonts w:asciiTheme="minorHAnsi" w:eastAsiaTheme="minorHAnsi" w:hAnsiTheme="minorHAnsi"/>
                <w:color w:val="E74C3C"/>
                <w:spacing w:val="-6"/>
                <w:sz w:val="21"/>
                <w:szCs w:val="21"/>
              </w:rPr>
              <w:t>nxva_fix2:</w:t>
            </w:r>
            <w:r w:rsidR="00A96D8D" w:rsidRPr="0006217B">
              <w:rPr>
                <w:rStyle w:val="text-danger"/>
                <w:rFonts w:asciiTheme="minorHAnsi" w:eastAsiaTheme="minorHAnsi" w:hAnsiTheme="minorHAnsi" w:hint="eastAsia"/>
                <w:color w:val="E74C3C"/>
                <w:spacing w:val="-6"/>
                <w:sz w:val="21"/>
                <w:szCs w:val="21"/>
              </w:rPr>
              <w:t>Static Unlimited</w:t>
            </w:r>
          </w:p>
        </w:tc>
        <w:tc>
          <w:tcPr>
            <w:tcW w:w="1199" w:type="dxa"/>
            <w:vAlign w:val="center"/>
          </w:tcPr>
          <w:p w14:paraId="68399039" w14:textId="4416BB2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35ECB54" w14:textId="3716D68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AB0937" w14:textId="022FFF10"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77F5EE1F" w14:textId="77777777" w:rsidTr="00786187">
        <w:trPr>
          <w:jc w:val="center"/>
        </w:trPr>
        <w:tc>
          <w:tcPr>
            <w:tcW w:w="1026" w:type="dxa"/>
            <w:vMerge/>
            <w:vAlign w:val="center"/>
          </w:tcPr>
          <w:p w14:paraId="2E175FFA"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1C9C92B" w14:textId="0658C762"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5375E2C" w14:textId="6E1B755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82498DF" w14:textId="3C38D53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F098984" w14:textId="5D91336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BED5303" w14:textId="266CDAE9"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966D8F" w14:textId="2A1B67C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4DD7C36" w14:textId="77777777" w:rsidTr="00786187">
        <w:trPr>
          <w:jc w:val="center"/>
        </w:trPr>
        <w:tc>
          <w:tcPr>
            <w:tcW w:w="1026" w:type="dxa"/>
            <w:vMerge/>
            <w:vAlign w:val="center"/>
          </w:tcPr>
          <w:p w14:paraId="30BD201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285ADF5" w14:textId="3BD3601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D6F7D66" w14:textId="2C8175D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92A9362" w14:textId="0EBCBD8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16514EE" w14:textId="445D479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DE0D1E4" w14:textId="498F3FB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E0F32A" w14:textId="0E51267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8CF7716" w14:textId="77777777" w:rsidTr="00786187">
        <w:trPr>
          <w:jc w:val="center"/>
        </w:trPr>
        <w:tc>
          <w:tcPr>
            <w:tcW w:w="1026" w:type="dxa"/>
            <w:vMerge/>
            <w:vAlign w:val="center"/>
          </w:tcPr>
          <w:p w14:paraId="3FF2D0F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146CFFE" w14:textId="23C79DE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4A63BAE" w14:textId="47668C8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84C7E72" w14:textId="7552EFA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99B9530" w14:textId="479581E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0B707A4" w14:textId="4DA45AC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ACD0B5" w14:textId="2E8DC28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32E79" w:rsidRPr="0006217B" w14:paraId="35FAF4D7" w14:textId="77777777" w:rsidTr="004E4C97">
        <w:tblPrEx>
          <w:jc w:val="left"/>
        </w:tblPrEx>
        <w:tc>
          <w:tcPr>
            <w:tcW w:w="1026" w:type="dxa"/>
            <w:vMerge/>
          </w:tcPr>
          <w:p w14:paraId="7A186955"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58DDE6A" w14:textId="5D616FF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7E9A37C9" w14:textId="01ADB217"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D5B0B75" w14:textId="1D1E7572"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8D38802" w14:textId="12EE04C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6157BFB" w14:textId="503ACBC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42426C" w14:textId="71E95E3F"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326D7AFD" w14:textId="77777777" w:rsidTr="004E4C97">
        <w:tblPrEx>
          <w:jc w:val="left"/>
        </w:tblPrEx>
        <w:tc>
          <w:tcPr>
            <w:tcW w:w="1026" w:type="dxa"/>
            <w:vMerge/>
          </w:tcPr>
          <w:p w14:paraId="778F9A25"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B196691" w14:textId="40B48514"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8809C84" w14:textId="42463FBF" w:rsidR="00D32E79" w:rsidRPr="0006217B" w:rsidRDefault="003C2EA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9017DF8" w14:textId="74F5C3D5" w:rsidR="00D32E79" w:rsidRPr="0006217B" w:rsidRDefault="005317C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issuance is requested</w:t>
            </w:r>
          </w:p>
        </w:tc>
        <w:tc>
          <w:tcPr>
            <w:tcW w:w="1199" w:type="dxa"/>
            <w:vAlign w:val="center"/>
          </w:tcPr>
          <w:p w14:paraId="494A8369" w14:textId="37096F2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AA037C6" w14:textId="7FF96D6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887E98" w14:textId="1EE7D50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3B3B92E0" w14:textId="77777777" w:rsidTr="004E4C97">
        <w:tblPrEx>
          <w:jc w:val="left"/>
        </w:tblPrEx>
        <w:tc>
          <w:tcPr>
            <w:tcW w:w="1026" w:type="dxa"/>
            <w:vMerge/>
          </w:tcPr>
          <w:p w14:paraId="2D1419CC"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772E716F" w14:textId="3EE42CB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BC2B6B8" w14:textId="26F30BC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7E89361" w14:textId="501476A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06A9E40" w14:textId="400DA854"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5459E99" w14:textId="66FF8457"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E2008B" w14:textId="7384F80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01D52159" w14:textId="77777777" w:rsidTr="004E4C97">
        <w:tblPrEx>
          <w:jc w:val="left"/>
        </w:tblPrEx>
        <w:tc>
          <w:tcPr>
            <w:tcW w:w="1026" w:type="dxa"/>
            <w:vMerge/>
          </w:tcPr>
          <w:p w14:paraId="777E6A4F"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7C1536E" w14:textId="4F2C69D4"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EAA912E" w14:textId="079437B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509072F8" w14:textId="2F4298B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0976517" w14:textId="6B4B702B"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B0E0AC1" w14:textId="481B220C"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BF816E" w14:textId="53F60D16"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1A56C4BC" w14:textId="77777777" w:rsidTr="004E4C97">
        <w:tblPrEx>
          <w:jc w:val="left"/>
        </w:tblPrEx>
        <w:tc>
          <w:tcPr>
            <w:tcW w:w="1026" w:type="dxa"/>
            <w:vMerge/>
          </w:tcPr>
          <w:p w14:paraId="686CF246"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3697684F" w14:textId="2160DFF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989795C" w14:textId="6DE4FC4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5A01B661" w14:textId="625DC5B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0EBEA007" w14:textId="022FB0CE"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420DD887" w14:textId="7A9E8C33"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387E6C" w14:textId="2F7577A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692E7779" w14:textId="77777777" w:rsidTr="004E4C97">
        <w:tblPrEx>
          <w:jc w:val="left"/>
        </w:tblPrEx>
        <w:tc>
          <w:tcPr>
            <w:tcW w:w="1026" w:type="dxa"/>
            <w:vMerge/>
          </w:tcPr>
          <w:p w14:paraId="0DC62F6D"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071614E2" w14:textId="487C9E55"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752BE2FD" w14:textId="5B64B384"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7806042E"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2FAFE94A" w14:textId="19DB412A"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0A958C96" w14:textId="78B8573E"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63EFBA9" w14:textId="52F7D3F8"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493977" w14:textId="088BA10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7E0618" w:rsidRPr="0006217B" w14:paraId="56E56175" w14:textId="77777777" w:rsidTr="004E4C97">
        <w:tblPrEx>
          <w:jc w:val="left"/>
        </w:tblPrEx>
        <w:tc>
          <w:tcPr>
            <w:tcW w:w="1026" w:type="dxa"/>
            <w:vMerge w:val="restart"/>
          </w:tcPr>
          <w:p w14:paraId="36AA56B7" w14:textId="7B5B6DAF"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3FCD8AB0" w14:textId="3E85C84D"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B4E6478" w14:textId="4C7AF4B6"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4B9964D9" w14:textId="77777777"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97123F7" w14:textId="56BEBD9C"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47D8270" w14:textId="03C3D9E8"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7E01D601" w14:textId="0B8B42CC"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7BE3F8" w14:textId="788E3158"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D32E79" w:rsidRPr="0006217B" w14:paraId="0A1E997E" w14:textId="77777777" w:rsidTr="004E4C97">
        <w:tblPrEx>
          <w:jc w:val="left"/>
        </w:tblPrEx>
        <w:tc>
          <w:tcPr>
            <w:tcW w:w="1026" w:type="dxa"/>
            <w:vMerge/>
          </w:tcPr>
          <w:p w14:paraId="38D8A078"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6990E2B3" w14:textId="020807BD"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bankCd</w:t>
            </w:r>
          </w:p>
        </w:tc>
        <w:tc>
          <w:tcPr>
            <w:tcW w:w="1604" w:type="dxa"/>
            <w:vAlign w:val="center"/>
          </w:tcPr>
          <w:p w14:paraId="7655D553" w14:textId="1ABACD4D"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Bank Code</w:t>
            </w:r>
          </w:p>
        </w:tc>
        <w:tc>
          <w:tcPr>
            <w:tcW w:w="2297" w:type="dxa"/>
            <w:vAlign w:val="center"/>
          </w:tcPr>
          <w:p w14:paraId="55E5CB5C" w14:textId="62C24BC7"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[PG Virtual Account Bank Code]</w:t>
            </w:r>
            <w:r w:rsidRPr="0006217B">
              <w:rPr>
                <w:rFonts w:asciiTheme="minorHAnsi" w:eastAsiaTheme="minorHAnsi" w:hAnsiTheme="minorHAnsi" w:hint="eastAsia"/>
              </w:rPr>
              <w:t xml:space="preserve"> </w:t>
            </w:r>
          </w:p>
        </w:tc>
        <w:tc>
          <w:tcPr>
            <w:tcW w:w="1199" w:type="dxa"/>
            <w:vAlign w:val="center"/>
          </w:tcPr>
          <w:p w14:paraId="6BB76C26" w14:textId="2A6BD10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76BCE4F0" w14:textId="053F6EF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A7C432" w14:textId="6D8F9BC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D32E79" w:rsidRPr="0006217B" w14:paraId="5A9BF050" w14:textId="77777777" w:rsidTr="004E4C97">
        <w:tblPrEx>
          <w:jc w:val="left"/>
        </w:tblPrEx>
        <w:tc>
          <w:tcPr>
            <w:tcW w:w="1026" w:type="dxa"/>
            <w:vMerge/>
          </w:tcPr>
          <w:p w14:paraId="52F33CC1"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86EAAFA" w14:textId="395893D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acntType</w:t>
            </w:r>
          </w:p>
        </w:tc>
        <w:tc>
          <w:tcPr>
            <w:tcW w:w="1604" w:type="dxa"/>
            <w:vAlign w:val="center"/>
          </w:tcPr>
          <w:p w14:paraId="28A2241F" w14:textId="2FEC33CE"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Classification</w:t>
            </w:r>
          </w:p>
        </w:tc>
        <w:tc>
          <w:tcPr>
            <w:tcW w:w="2297" w:type="dxa"/>
            <w:vAlign w:val="center"/>
          </w:tcPr>
          <w:p w14:paraId="6F5070EE" w14:textId="704E4033" w:rsidR="00D32E79" w:rsidRPr="0006217B" w:rsidRDefault="00D32E79" w:rsidP="00D32E79">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1 : </w:t>
            </w:r>
            <w:r w:rsidR="00A96D8D" w:rsidRPr="0006217B">
              <w:rPr>
                <w:rStyle w:val="text-danger"/>
                <w:rFonts w:asciiTheme="minorHAnsi" w:eastAsiaTheme="minorHAnsi" w:hAnsiTheme="minorHAnsi" w:hint="eastAsia"/>
                <w:color w:val="E74C3C"/>
                <w:spacing w:val="-6"/>
                <w:sz w:val="21"/>
                <w:szCs w:val="21"/>
              </w:rPr>
              <w:t xml:space="preserve">Default(Dynamic): </w:t>
            </w:r>
            <w:r w:rsidR="00575CD5" w:rsidRPr="0006217B">
              <w:rPr>
                <w:rStyle w:val="text-danger"/>
                <w:rFonts w:asciiTheme="minorHAnsi" w:eastAsiaTheme="minorHAnsi" w:hAnsiTheme="minorHAnsi" w:hint="eastAsia"/>
                <w:color w:val="E74C3C"/>
                <w:spacing w:val="-6"/>
                <w:sz w:val="21"/>
                <w:szCs w:val="21"/>
              </w:rPr>
              <w:t>Bank account issued randomly and used</w:t>
            </w:r>
            <w:r w:rsidRPr="0006217B">
              <w:rPr>
                <w:rFonts w:asciiTheme="minorHAnsi" w:eastAsiaTheme="minorHAnsi" w:hAnsiTheme="minorHAnsi"/>
                <w:color w:val="E74C3C"/>
                <w:spacing w:val="-6"/>
                <w:sz w:val="21"/>
                <w:szCs w:val="21"/>
              </w:rPr>
              <w:br/>
            </w:r>
            <w:r w:rsidRPr="0006217B">
              <w:rPr>
                <w:rStyle w:val="text-danger"/>
                <w:rFonts w:asciiTheme="minorHAnsi" w:eastAsiaTheme="minorHAnsi" w:hAnsiTheme="minorHAnsi"/>
                <w:color w:val="E74C3C"/>
                <w:spacing w:val="-6"/>
                <w:sz w:val="21"/>
                <w:szCs w:val="21"/>
              </w:rPr>
              <w:t xml:space="preserve">2 : </w:t>
            </w:r>
            <w:r w:rsidR="00575CD5" w:rsidRPr="0006217B">
              <w:rPr>
                <w:rStyle w:val="text-danger"/>
                <w:rFonts w:asciiTheme="minorHAnsi" w:eastAsiaTheme="minorHAnsi" w:hAnsiTheme="minorHAnsi" w:hint="eastAsia"/>
                <w:color w:val="E74C3C"/>
                <w:spacing w:val="-6"/>
                <w:sz w:val="21"/>
                <w:szCs w:val="21"/>
              </w:rPr>
              <w:t xml:space="preserve">Static: Account </w:t>
            </w:r>
            <w:r w:rsidR="00575CD5" w:rsidRPr="0006217B">
              <w:rPr>
                <w:rStyle w:val="text-danger"/>
                <w:rFonts w:asciiTheme="minorHAnsi" w:eastAsiaTheme="minorHAnsi" w:hAnsiTheme="minorHAnsi" w:hint="eastAsia"/>
                <w:color w:val="E74C3C"/>
                <w:spacing w:val="-6"/>
                <w:sz w:val="21"/>
                <w:szCs w:val="21"/>
              </w:rPr>
              <w:lastRenderedPageBreak/>
              <w:t>allocated in advance and used (Need to consult</w:t>
            </w:r>
            <w:r w:rsidR="00E11250" w:rsidRPr="0006217B">
              <w:rPr>
                <w:rStyle w:val="text-danger"/>
                <w:rFonts w:asciiTheme="minorHAnsi" w:eastAsiaTheme="minorHAnsi" w:hAnsiTheme="minorHAnsi" w:hint="eastAsia"/>
                <w:color w:val="E74C3C"/>
                <w:spacing w:val="-6"/>
                <w:sz w:val="21"/>
                <w:szCs w:val="21"/>
              </w:rPr>
              <w:t xml:space="preserve"> with Hecto Financial) Method of issu</w:t>
            </w:r>
            <w:r w:rsidR="00662CE0" w:rsidRPr="0006217B">
              <w:rPr>
                <w:rStyle w:val="text-danger"/>
                <w:rFonts w:asciiTheme="minorHAnsi" w:eastAsiaTheme="minorHAnsi" w:hAnsiTheme="minorHAnsi" w:hint="eastAsia"/>
                <w:color w:val="E74C3C"/>
                <w:spacing w:val="-6"/>
                <w:sz w:val="21"/>
                <w:szCs w:val="21"/>
              </w:rPr>
              <w:t>ing for every deposit</w:t>
            </w:r>
            <w:r w:rsidRPr="0006217B">
              <w:rPr>
                <w:rFonts w:asciiTheme="minorHAnsi" w:eastAsiaTheme="minorHAnsi" w:hAnsiTheme="minorHAnsi"/>
                <w:color w:val="E74C3C"/>
                <w:spacing w:val="-6"/>
                <w:sz w:val="21"/>
                <w:szCs w:val="21"/>
              </w:rPr>
              <w:br/>
            </w:r>
            <w:r w:rsidRPr="0006217B">
              <w:rPr>
                <w:rStyle w:val="text-danger"/>
                <w:rFonts w:asciiTheme="minorHAnsi" w:eastAsiaTheme="minorHAnsi" w:hAnsiTheme="minorHAnsi"/>
                <w:color w:val="E74C3C"/>
                <w:spacing w:val="-6"/>
                <w:sz w:val="21"/>
                <w:szCs w:val="21"/>
              </w:rPr>
              <w:t xml:space="preserve">3 : </w:t>
            </w:r>
            <w:r w:rsidR="00662CE0" w:rsidRPr="0006217B">
              <w:rPr>
                <w:rStyle w:val="text-danger"/>
                <w:rFonts w:asciiTheme="minorHAnsi" w:eastAsiaTheme="minorHAnsi" w:hAnsiTheme="minorHAnsi" w:hint="eastAsia"/>
                <w:color w:val="E74C3C"/>
                <w:spacing w:val="-6"/>
                <w:sz w:val="21"/>
                <w:szCs w:val="21"/>
              </w:rPr>
              <w:t>Static Unlimited: Account allocated in advance and used (Need to consult with Hecto Financial)</w:t>
            </w:r>
            <w:r w:rsidRPr="0006217B">
              <w:rPr>
                <w:rStyle w:val="text-danger"/>
                <w:rFonts w:asciiTheme="minorHAnsi" w:eastAsiaTheme="minorHAnsi" w:hAnsiTheme="minorHAnsi"/>
                <w:color w:val="E74C3C"/>
                <w:spacing w:val="-6"/>
                <w:sz w:val="21"/>
                <w:szCs w:val="21"/>
              </w:rPr>
              <w:t xml:space="preserve">. </w:t>
            </w:r>
            <w:r w:rsidR="00662CE0" w:rsidRPr="0006217B">
              <w:rPr>
                <w:rStyle w:val="text-danger"/>
                <w:rFonts w:asciiTheme="minorHAnsi" w:eastAsiaTheme="minorHAnsi" w:hAnsiTheme="minorHAnsi" w:hint="eastAsia"/>
                <w:color w:val="E74C3C"/>
                <w:spacing w:val="-6"/>
                <w:sz w:val="21"/>
                <w:szCs w:val="21"/>
              </w:rPr>
              <w:t>Method of having one-time issuance and then depositing continuousl</w:t>
            </w:r>
            <w:r w:rsidR="00B85E63" w:rsidRPr="0006217B">
              <w:rPr>
                <w:rStyle w:val="text-danger"/>
                <w:rFonts w:asciiTheme="minorHAnsi" w:eastAsiaTheme="minorHAnsi" w:hAnsiTheme="minorHAnsi" w:hint="eastAsia"/>
                <w:color w:val="E74C3C"/>
                <w:spacing w:val="-6"/>
                <w:sz w:val="21"/>
                <w:szCs w:val="21"/>
              </w:rPr>
              <w:t>y</w:t>
            </w:r>
          </w:p>
        </w:tc>
        <w:tc>
          <w:tcPr>
            <w:tcW w:w="1199" w:type="dxa"/>
            <w:vAlign w:val="center"/>
          </w:tcPr>
          <w:p w14:paraId="7C095916" w14:textId="75EA9A6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w:t>
            </w:r>
          </w:p>
        </w:tc>
        <w:tc>
          <w:tcPr>
            <w:tcW w:w="1211" w:type="dxa"/>
            <w:vAlign w:val="center"/>
          </w:tcPr>
          <w:p w14:paraId="0DABA04C" w14:textId="4431DDA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314E77" w14:textId="45B7269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 (</w:t>
            </w:r>
            <w:r w:rsidR="00D73745" w:rsidRPr="0006217B">
              <w:rPr>
                <w:rFonts w:asciiTheme="minorHAnsi" w:eastAsiaTheme="minorHAnsi" w:hAnsiTheme="minorHAnsi" w:hint="eastAsia"/>
                <w:color w:val="767676"/>
                <w:spacing w:val="-6"/>
                <w:sz w:val="21"/>
                <w:szCs w:val="21"/>
              </w:rPr>
              <w:t xml:space="preserve">Set as </w:t>
            </w:r>
            <w:r w:rsidR="00D73745" w:rsidRPr="0006217B">
              <w:rPr>
                <w:rFonts w:asciiTheme="minorHAnsi" w:eastAsiaTheme="minorHAnsi" w:hAnsiTheme="minorHAnsi"/>
                <w:color w:val="767676"/>
                <w:spacing w:val="-6"/>
                <w:sz w:val="21"/>
                <w:szCs w:val="21"/>
              </w:rPr>
              <w:t>“</w:t>
            </w:r>
            <w:r w:rsidR="00D73745" w:rsidRPr="0006217B">
              <w:rPr>
                <w:rFonts w:asciiTheme="minorHAnsi" w:eastAsiaTheme="minorHAnsi" w:hAnsiTheme="minorHAnsi" w:hint="eastAsia"/>
                <w:color w:val="767676"/>
                <w:spacing w:val="-6"/>
                <w:sz w:val="21"/>
                <w:szCs w:val="21"/>
              </w:rPr>
              <w:t>1</w:t>
            </w:r>
            <w:r w:rsidR="00D73745" w:rsidRPr="0006217B">
              <w:rPr>
                <w:rFonts w:asciiTheme="minorHAnsi" w:eastAsiaTheme="minorHAnsi" w:hAnsiTheme="minorHAnsi"/>
                <w:color w:val="767676"/>
                <w:spacing w:val="-6"/>
                <w:sz w:val="21"/>
                <w:szCs w:val="21"/>
              </w:rPr>
              <w:t>”</w:t>
            </w:r>
            <w:r w:rsidR="00D73745" w:rsidRPr="0006217B">
              <w:rPr>
                <w:rFonts w:asciiTheme="minorHAnsi" w:eastAsiaTheme="minorHAnsi" w:hAnsiTheme="minorHAnsi" w:hint="eastAsia"/>
                <w:color w:val="767676"/>
                <w:spacing w:val="-6"/>
                <w:sz w:val="21"/>
                <w:szCs w:val="21"/>
              </w:rPr>
              <w:t xml:space="preserve"> if it is blank</w:t>
            </w:r>
            <w:r w:rsidRPr="0006217B">
              <w:rPr>
                <w:rFonts w:asciiTheme="minorHAnsi" w:eastAsiaTheme="minorHAnsi" w:hAnsiTheme="minorHAnsi"/>
                <w:color w:val="767676"/>
                <w:spacing w:val="-6"/>
                <w:sz w:val="21"/>
                <w:szCs w:val="21"/>
              </w:rPr>
              <w:t>)</w:t>
            </w:r>
          </w:p>
        </w:tc>
      </w:tr>
      <w:tr w:rsidR="00D32E79" w:rsidRPr="0006217B" w14:paraId="2D1BB1D1" w14:textId="77777777" w:rsidTr="004E4C97">
        <w:tblPrEx>
          <w:jc w:val="left"/>
        </w:tblPrEx>
        <w:tc>
          <w:tcPr>
            <w:tcW w:w="1026" w:type="dxa"/>
            <w:vMerge/>
          </w:tcPr>
          <w:p w14:paraId="2B5F1909"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A503E4A" w14:textId="71BDEBFF"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73729CC8" w14:textId="0A56013E" w:rsidR="00D32E79" w:rsidRPr="0006217B" w:rsidRDefault="00B222C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w:t>
            </w:r>
          </w:p>
        </w:tc>
        <w:tc>
          <w:tcPr>
            <w:tcW w:w="2297" w:type="dxa"/>
            <w:vAlign w:val="center"/>
          </w:tcPr>
          <w:p w14:paraId="0EF5A742" w14:textId="1E6564BB" w:rsidR="00D32E79" w:rsidRPr="0006217B" w:rsidRDefault="00D32E79" w:rsidP="00D32E79">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 </w:t>
            </w:r>
            <w:r w:rsidR="00A36788" w:rsidRPr="0006217B">
              <w:rPr>
                <w:rStyle w:val="text-danger"/>
                <w:rFonts w:asciiTheme="minorHAnsi" w:eastAsiaTheme="minorHAnsi" w:hAnsiTheme="minorHAnsi" w:hint="eastAsia"/>
                <w:color w:val="E74C3C"/>
                <w:spacing w:val="-6"/>
                <w:sz w:val="21"/>
                <w:szCs w:val="21"/>
              </w:rPr>
              <w:t xml:space="preserve">Used only for static. </w:t>
            </w:r>
            <w:r w:rsidRPr="0006217B">
              <w:rPr>
                <w:rStyle w:val="text-danger"/>
                <w:rFonts w:asciiTheme="minorHAnsi" w:eastAsiaTheme="minorHAnsi" w:hAnsiTheme="minorHAnsi"/>
                <w:color w:val="E74C3C"/>
                <w:spacing w:val="-6"/>
                <w:sz w:val="21"/>
                <w:szCs w:val="21"/>
              </w:rPr>
              <w:t>( acntType = 2 or 3 )</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011E5989" w14:textId="3E95699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045D85FC" w14:textId="04FFE07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E9C448" w14:textId="50C9A705" w:rsidR="00D32E79" w:rsidRPr="0006217B" w:rsidRDefault="00A36788"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[Static Virtual Account List]</w:t>
            </w:r>
          </w:p>
        </w:tc>
      </w:tr>
      <w:tr w:rsidR="00FF79CB" w:rsidRPr="0006217B" w14:paraId="5080C649" w14:textId="77777777" w:rsidTr="004E4C97">
        <w:tblPrEx>
          <w:jc w:val="left"/>
        </w:tblPrEx>
        <w:tc>
          <w:tcPr>
            <w:tcW w:w="1026" w:type="dxa"/>
            <w:vMerge/>
          </w:tcPr>
          <w:p w14:paraId="1A816737" w14:textId="77777777" w:rsidR="00FF79CB" w:rsidRPr="0006217B" w:rsidRDefault="00FF79CB" w:rsidP="00FF79CB">
            <w:pPr>
              <w:pStyle w:val="cq11"/>
              <w:ind w:leftChars="0" w:left="0"/>
              <w:rPr>
                <w:rFonts w:asciiTheme="minorHAnsi" w:eastAsiaTheme="minorHAnsi" w:hAnsiTheme="minorHAnsi"/>
              </w:rPr>
            </w:pPr>
          </w:p>
        </w:tc>
        <w:tc>
          <w:tcPr>
            <w:tcW w:w="1027" w:type="dxa"/>
            <w:vAlign w:val="center"/>
          </w:tcPr>
          <w:p w14:paraId="71616F30" w14:textId="0B16C0AA" w:rsidR="00FF79CB" w:rsidRPr="0006217B" w:rsidRDefault="00FF79CB" w:rsidP="00FF79C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expireDate</w:t>
            </w:r>
          </w:p>
        </w:tc>
        <w:tc>
          <w:tcPr>
            <w:tcW w:w="1604" w:type="dxa"/>
            <w:vAlign w:val="center"/>
          </w:tcPr>
          <w:p w14:paraId="41F365D8" w14:textId="67EA43C9" w:rsidR="00FF79CB" w:rsidRPr="0006217B" w:rsidRDefault="00FF79CB" w:rsidP="00FF79C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 and Time</w:t>
            </w:r>
          </w:p>
        </w:tc>
        <w:tc>
          <w:tcPr>
            <w:tcW w:w="2297" w:type="dxa"/>
            <w:vAlign w:val="center"/>
          </w:tcPr>
          <w:p w14:paraId="46CAE4B4" w14:textId="77777777" w:rsidR="004E2ECD" w:rsidRPr="0006217B" w:rsidRDefault="00FF79CB" w:rsidP="004E2ECD">
            <w:pPr>
              <w:pStyle w:val="cq11"/>
              <w:ind w:leftChars="0" w:left="0"/>
              <w:jc w:val="both"/>
              <w:rPr>
                <w:rStyle w:val="text-danger"/>
                <w:rFonts w:asciiTheme="minorHAnsi" w:eastAsiaTheme="minorHAnsi" w:hAnsiTheme="minorHAnsi"/>
                <w:color w:val="E74C3C"/>
                <w:spacing w:val="-6"/>
                <w:sz w:val="21"/>
                <w:szCs w:val="21"/>
              </w:rPr>
            </w:pPr>
            <w:r w:rsidRPr="0006217B">
              <w:rPr>
                <w:rFonts w:asciiTheme="minorHAnsi" w:eastAsiaTheme="minorHAnsi" w:hAnsiTheme="minorHAnsi"/>
                <w:color w:val="767676"/>
                <w:spacing w:val="-6"/>
                <w:sz w:val="21"/>
                <w:szCs w:val="21"/>
              </w:rPr>
              <w:t>The deadline for the deposit after applying for virtual account</w:t>
            </w:r>
            <w:r w:rsidRPr="0006217B">
              <w:rPr>
                <w:rFonts w:asciiTheme="minorHAnsi" w:eastAsiaTheme="minorHAnsi" w:hAnsiTheme="minorHAnsi"/>
                <w:color w:val="767676"/>
                <w:spacing w:val="-6"/>
                <w:sz w:val="21"/>
                <w:szCs w:val="21"/>
              </w:rPr>
              <w:br/>
              <w:t>YYYYMMDDhhmmss</w:t>
            </w:r>
            <w:r w:rsidRPr="0006217B">
              <w:rPr>
                <w:rFonts w:asciiTheme="minorHAnsi" w:eastAsiaTheme="minorHAnsi" w:hAnsiTheme="minorHAnsi"/>
                <w:color w:val="767676"/>
                <w:spacing w:val="-6"/>
                <w:sz w:val="21"/>
                <w:szCs w:val="21"/>
              </w:rPr>
              <w:br/>
            </w:r>
            <w:r w:rsidR="004E2ECD" w:rsidRPr="0006217B">
              <w:rPr>
                <w:rStyle w:val="text-danger"/>
                <w:rFonts w:asciiTheme="minorHAnsi" w:eastAsiaTheme="minorHAnsi" w:hAnsiTheme="minorHAnsi" w:hint="eastAsia"/>
                <w:color w:val="E74C3C"/>
                <w:spacing w:val="-6"/>
                <w:sz w:val="21"/>
                <w:szCs w:val="21"/>
              </w:rPr>
              <w:t>※ If the deposit expiry date is not set, it is automatically set to 10 days after the transaction date.</w:t>
            </w:r>
          </w:p>
          <w:p w14:paraId="70B4AC06" w14:textId="77777777" w:rsidR="004E2ECD" w:rsidRPr="0006217B" w:rsidRDefault="004E2ECD" w:rsidP="004E2ECD">
            <w:pPr>
              <w:pStyle w:val="cq11"/>
              <w:ind w:leftChars="0" w:left="0"/>
              <w:jc w:val="both"/>
              <w:rPr>
                <w:rStyle w:val="text-danger"/>
                <w:rFonts w:asciiTheme="minorHAnsi" w:eastAsiaTheme="minorHAnsi" w:hAnsiTheme="minorHAnsi"/>
                <w:color w:val="E74C3C"/>
                <w:spacing w:val="-6"/>
                <w:sz w:val="21"/>
                <w:szCs w:val="21"/>
              </w:rPr>
            </w:pPr>
            <w:r w:rsidRPr="0006217B">
              <w:rPr>
                <w:rStyle w:val="text-danger"/>
                <w:rFonts w:asciiTheme="minorHAnsi" w:eastAsiaTheme="minorHAnsi" w:hAnsiTheme="minorHAnsi" w:hint="eastAsia"/>
                <w:color w:val="E74C3C"/>
                <w:spacing w:val="-6"/>
                <w:sz w:val="21"/>
                <w:szCs w:val="21"/>
              </w:rPr>
              <w:t xml:space="preserve">※ The deposit expiry date cannot go </w:t>
            </w:r>
            <w:proofErr w:type="gramStart"/>
            <w:r w:rsidRPr="0006217B">
              <w:rPr>
                <w:rStyle w:val="text-danger"/>
                <w:rFonts w:asciiTheme="minorHAnsi" w:eastAsiaTheme="minorHAnsi" w:hAnsiTheme="minorHAnsi" w:hint="eastAsia"/>
                <w:color w:val="E74C3C"/>
                <w:spacing w:val="-6"/>
                <w:sz w:val="21"/>
                <w:szCs w:val="21"/>
              </w:rPr>
              <w:t xml:space="preserve">over  </w:t>
            </w:r>
            <w:r w:rsidRPr="0006217B">
              <w:rPr>
                <w:rStyle w:val="text-danger"/>
                <w:rFonts w:asciiTheme="minorHAnsi" w:eastAsiaTheme="minorHAnsi" w:hAnsiTheme="minorHAnsi" w:hint="eastAsia"/>
                <w:color w:val="E74C3C"/>
                <w:spacing w:val="-6"/>
                <w:sz w:val="21"/>
                <w:szCs w:val="21"/>
              </w:rPr>
              <w:lastRenderedPageBreak/>
              <w:t>current</w:t>
            </w:r>
            <w:proofErr w:type="gramEnd"/>
            <w:r w:rsidRPr="0006217B">
              <w:rPr>
                <w:rStyle w:val="text-danger"/>
                <w:rFonts w:asciiTheme="minorHAnsi" w:eastAsiaTheme="minorHAnsi" w:hAnsiTheme="minorHAnsi" w:hint="eastAsia"/>
                <w:color w:val="E74C3C"/>
                <w:spacing w:val="-6"/>
                <w:sz w:val="21"/>
                <w:szCs w:val="21"/>
              </w:rPr>
              <w:t xml:space="preserve"> date + 365 days 23:59:59.</w:t>
            </w:r>
          </w:p>
          <w:p w14:paraId="3196EE67" w14:textId="5E384BD4" w:rsidR="00FF79CB" w:rsidRPr="0006217B" w:rsidRDefault="004E2ECD" w:rsidP="004E2ECD">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Ex) If the application date is January 1, 2022, it cannot go over 20230101235959</w:t>
            </w:r>
          </w:p>
        </w:tc>
        <w:tc>
          <w:tcPr>
            <w:tcW w:w="1199" w:type="dxa"/>
            <w:vAlign w:val="center"/>
          </w:tcPr>
          <w:p w14:paraId="0644C495" w14:textId="75C78B8E" w:rsidR="00FF79CB" w:rsidRPr="0006217B" w:rsidRDefault="00FF79CB" w:rsidP="00FF79C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N(14)</w:t>
            </w:r>
          </w:p>
        </w:tc>
        <w:tc>
          <w:tcPr>
            <w:tcW w:w="1211" w:type="dxa"/>
            <w:vAlign w:val="center"/>
          </w:tcPr>
          <w:p w14:paraId="17362F78" w14:textId="0341CD76" w:rsidR="00FF79CB" w:rsidRPr="0006217B" w:rsidRDefault="00FF79CB" w:rsidP="00FF79C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C7CFEF" w14:textId="0E73D98C" w:rsidR="00FF79CB" w:rsidRPr="0006217B" w:rsidRDefault="00FF79CB" w:rsidP="00FF79C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D32E79" w:rsidRPr="0006217B" w14:paraId="0E06A5B2" w14:textId="77777777" w:rsidTr="004E4C97">
        <w:tblPrEx>
          <w:jc w:val="left"/>
        </w:tblPrEx>
        <w:tc>
          <w:tcPr>
            <w:tcW w:w="1026" w:type="dxa"/>
            <w:vMerge/>
          </w:tcPr>
          <w:p w14:paraId="7743BCC7"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CAE0B76" w14:textId="0D6D93C0"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prdtNm</w:t>
            </w:r>
          </w:p>
        </w:tc>
        <w:tc>
          <w:tcPr>
            <w:tcW w:w="1604" w:type="dxa"/>
            <w:vAlign w:val="center"/>
          </w:tcPr>
          <w:p w14:paraId="3BFAA0BC" w14:textId="16450502" w:rsidR="00D32E79" w:rsidRPr="0006217B" w:rsidRDefault="004E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18F5114F" w14:textId="366849E3" w:rsidR="00D32E79" w:rsidRPr="0006217B" w:rsidRDefault="004E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0CA5C258" w14:textId="0087952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4E1D57C0" w14:textId="6C708DF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BC39EA" w14:textId="4751D09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D32E79" w:rsidRPr="0006217B" w14:paraId="2045846A" w14:textId="77777777" w:rsidTr="004E4C97">
        <w:tblPrEx>
          <w:jc w:val="left"/>
        </w:tblPrEx>
        <w:tc>
          <w:tcPr>
            <w:tcW w:w="1026" w:type="dxa"/>
            <w:vMerge/>
          </w:tcPr>
          <w:p w14:paraId="300F4F6B"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66686B9" w14:textId="574B6549"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sellerNm</w:t>
            </w:r>
          </w:p>
        </w:tc>
        <w:tc>
          <w:tcPr>
            <w:tcW w:w="1604" w:type="dxa"/>
            <w:vAlign w:val="center"/>
          </w:tcPr>
          <w:p w14:paraId="364B52A8" w14:textId="5E9C34CD" w:rsidR="00D32E79" w:rsidRPr="0006217B" w:rsidRDefault="00A25AEC"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02AEBCA5" w14:textId="1326C291" w:rsidR="00D32E79" w:rsidRPr="0006217B" w:rsidRDefault="004E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0487AF9B" w14:textId="6E1C44F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6468807C" w14:textId="4D8DCB3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160834" w14:textId="32380B3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D32E79" w:rsidRPr="0006217B" w14:paraId="6A416A78" w14:textId="77777777" w:rsidTr="004E4C97">
        <w:tblPrEx>
          <w:jc w:val="left"/>
        </w:tblPrEx>
        <w:tc>
          <w:tcPr>
            <w:tcW w:w="1026" w:type="dxa"/>
            <w:vMerge/>
          </w:tcPr>
          <w:p w14:paraId="25F5A1F6"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B5330D5" w14:textId="2A569C7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ordNm</w:t>
            </w:r>
          </w:p>
        </w:tc>
        <w:tc>
          <w:tcPr>
            <w:tcW w:w="1604" w:type="dxa"/>
            <w:vAlign w:val="center"/>
          </w:tcPr>
          <w:p w14:paraId="21854CBF" w14:textId="0BD6E098" w:rsidR="00D32E79" w:rsidRPr="0006217B" w:rsidRDefault="00A25AEC"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2297" w:type="dxa"/>
            <w:vAlign w:val="center"/>
          </w:tcPr>
          <w:p w14:paraId="11DE0E69" w14:textId="6191EF20" w:rsidR="00D32E79" w:rsidRPr="0006217B" w:rsidRDefault="00A25AEC"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1199" w:type="dxa"/>
            <w:vAlign w:val="center"/>
          </w:tcPr>
          <w:p w14:paraId="0EDB8F84" w14:textId="08D6B96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181D655E" w14:textId="30949B5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C67348" w14:textId="0FD78F0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D32E79" w:rsidRPr="0006217B" w14:paraId="5C92EE36" w14:textId="77777777" w:rsidTr="004E4C97">
        <w:tblPrEx>
          <w:jc w:val="left"/>
        </w:tblPrEx>
        <w:tc>
          <w:tcPr>
            <w:tcW w:w="1026" w:type="dxa"/>
            <w:vMerge/>
          </w:tcPr>
          <w:p w14:paraId="6A9E6B36"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A83ECDA" w14:textId="67AB4AA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1222592A" w14:textId="3B1E041E" w:rsidR="00D32E79" w:rsidRPr="0006217B" w:rsidRDefault="00940E71"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4AC35E4C" w14:textId="611F779D" w:rsidR="00D32E79" w:rsidRPr="0006217B" w:rsidRDefault="00940E71"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w:t>
            </w:r>
            <w:r w:rsidR="00DE2257" w:rsidRPr="0006217B">
              <w:rPr>
                <w:rStyle w:val="text-danger"/>
                <w:rFonts w:asciiTheme="minorHAnsi" w:eastAsiaTheme="minorHAnsi" w:hAnsiTheme="minorHAnsi" w:hint="eastAsia"/>
                <w:color w:val="E74C3C"/>
                <w:spacing w:val="-6"/>
                <w:sz w:val="21"/>
                <w:szCs w:val="21"/>
              </w:rPr>
              <w:t xml:space="preserve">If it is static unlimited account, </w:t>
            </w:r>
            <w:r w:rsidR="00B53F09" w:rsidRPr="0006217B">
              <w:rPr>
                <w:rStyle w:val="text-danger"/>
                <w:rFonts w:asciiTheme="minorHAnsi" w:eastAsiaTheme="minorHAnsi" w:hAnsiTheme="minorHAnsi" w:hint="eastAsia"/>
                <w:color w:val="E74C3C"/>
                <w:spacing w:val="-6"/>
                <w:sz w:val="21"/>
                <w:szCs w:val="21"/>
              </w:rPr>
              <w:t xml:space="preserve">set to </w:t>
            </w:r>
            <w:r w:rsidR="00D32E79" w:rsidRPr="0006217B">
              <w:rPr>
                <w:rStyle w:val="text-danger"/>
                <w:rFonts w:asciiTheme="minorHAnsi" w:eastAsiaTheme="minorHAnsi" w:hAnsiTheme="minorHAnsi"/>
                <w:color w:val="E74C3C"/>
                <w:spacing w:val="-6"/>
                <w:sz w:val="21"/>
                <w:szCs w:val="21"/>
              </w:rPr>
              <w:t>(acntType=3) 0</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440572BC" w14:textId="516CC31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00F6A12" w14:textId="5486086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64EADE" w14:textId="34FD1B3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32E79" w:rsidRPr="0006217B" w14:paraId="5CF258B1" w14:textId="77777777" w:rsidTr="004E4C97">
        <w:tblPrEx>
          <w:jc w:val="left"/>
        </w:tblPrEx>
        <w:tc>
          <w:tcPr>
            <w:tcW w:w="1026" w:type="dxa"/>
            <w:vMerge/>
          </w:tcPr>
          <w:p w14:paraId="0BC963DD"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4808CB62" w14:textId="6D0A68A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dpstrNm</w:t>
            </w:r>
          </w:p>
        </w:tc>
        <w:tc>
          <w:tcPr>
            <w:tcW w:w="1604" w:type="dxa"/>
            <w:vAlign w:val="center"/>
          </w:tcPr>
          <w:p w14:paraId="146F4DFD" w14:textId="4F49E6E9" w:rsidR="00D32E79" w:rsidRPr="0006217B" w:rsidRDefault="0002345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0D0F9F28" w14:textId="26A1955A" w:rsidR="00D32E79" w:rsidRPr="0006217B" w:rsidRDefault="00023452"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Remark that will be marked on customer’s bank account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w:t>
            </w:r>
            <w:r w:rsidR="00422772" w:rsidRPr="0006217B">
              <w:rPr>
                <w:rStyle w:val="text-danger"/>
                <w:rFonts w:asciiTheme="minorHAnsi" w:eastAsiaTheme="minorHAnsi" w:hAnsiTheme="minorHAnsi" w:hint="eastAsia"/>
                <w:color w:val="E74C3C"/>
                <w:spacing w:val="-6"/>
                <w:sz w:val="21"/>
                <w:szCs w:val="21"/>
              </w:rPr>
              <w:t xml:space="preserve">If blank, </w:t>
            </w:r>
            <w:r w:rsidR="00D32E79" w:rsidRPr="0006217B">
              <w:rPr>
                <w:rStyle w:val="text-danger"/>
                <w:rFonts w:asciiTheme="minorHAnsi" w:eastAsiaTheme="minorHAnsi" w:hAnsiTheme="minorHAnsi"/>
                <w:color w:val="E74C3C"/>
                <w:spacing w:val="-6"/>
                <w:sz w:val="21"/>
                <w:szCs w:val="21"/>
              </w:rPr>
              <w:t xml:space="preserve"> sellerNm(</w:t>
            </w:r>
            <w:r w:rsidR="00422772" w:rsidRPr="0006217B">
              <w:rPr>
                <w:rStyle w:val="text-danger"/>
                <w:rFonts w:asciiTheme="minorHAnsi" w:eastAsiaTheme="minorHAnsi" w:hAnsiTheme="minorHAnsi" w:hint="eastAsia"/>
                <w:color w:val="E74C3C"/>
                <w:spacing w:val="-6"/>
                <w:sz w:val="21"/>
                <w:szCs w:val="21"/>
              </w:rPr>
              <w:t>seller name</w:t>
            </w:r>
            <w:r w:rsidR="00D32E79" w:rsidRPr="0006217B">
              <w:rPr>
                <w:rStyle w:val="text-danger"/>
                <w:rFonts w:asciiTheme="minorHAnsi" w:eastAsiaTheme="minorHAnsi" w:hAnsiTheme="minorHAnsi"/>
                <w:color w:val="E74C3C"/>
                <w:spacing w:val="-6"/>
                <w:sz w:val="21"/>
                <w:szCs w:val="21"/>
              </w:rPr>
              <w:t>)</w:t>
            </w:r>
            <w:r w:rsidR="00422772" w:rsidRPr="0006217B">
              <w:rPr>
                <w:rStyle w:val="text-danger"/>
                <w:rFonts w:asciiTheme="minorHAnsi" w:eastAsiaTheme="minorHAnsi" w:hAnsiTheme="minorHAnsi" w:hint="eastAsia"/>
                <w:color w:val="E74C3C"/>
                <w:spacing w:val="-6"/>
                <w:sz w:val="21"/>
                <w:szCs w:val="21"/>
              </w:rPr>
              <w:t xml:space="preserve"> </w:t>
            </w:r>
            <w:r w:rsidR="00422772" w:rsidRPr="0006217B">
              <w:rPr>
                <w:rStyle w:val="text-danger"/>
                <w:rFonts w:asciiTheme="minorHAnsi" w:eastAsiaTheme="minorHAnsi" w:hAnsiTheme="minorHAnsi"/>
                <w:color w:val="E74C3C"/>
                <w:spacing w:val="-6"/>
                <w:sz w:val="21"/>
                <w:szCs w:val="21"/>
              </w:rPr>
              <w:t>will be used as the bank account remark</w:t>
            </w:r>
            <w:r w:rsidR="00D32E79" w:rsidRPr="0006217B">
              <w:rPr>
                <w:rStyle w:val="text-danger"/>
                <w:rFonts w:asciiTheme="minorHAnsi" w:eastAsiaTheme="minorHAnsi" w:hAnsiTheme="minorHAnsi"/>
                <w:color w:val="E74C3C"/>
                <w:spacing w:val="-6"/>
                <w:sz w:val="21"/>
                <w:szCs w:val="21"/>
              </w:rPr>
              <w:t xml:space="preserve"> </w:t>
            </w:r>
          </w:p>
        </w:tc>
        <w:tc>
          <w:tcPr>
            <w:tcW w:w="1199" w:type="dxa"/>
            <w:vAlign w:val="center"/>
          </w:tcPr>
          <w:p w14:paraId="2B597682" w14:textId="1E669CF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22241CD0" w14:textId="61A09A8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722B42" w14:textId="4BF4E6C8"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7D008B"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7D008B" w:rsidRPr="0006217B">
              <w:rPr>
                <w:rFonts w:asciiTheme="minorHAnsi" w:eastAsiaTheme="minorHAnsi" w:hAnsiTheme="minorHAnsi" w:hint="eastAsia"/>
                <w:color w:val="767676"/>
                <w:spacing w:val="-6"/>
                <w:sz w:val="21"/>
                <w:szCs w:val="21"/>
              </w:rPr>
              <w:t>HongGilDong</w:t>
            </w:r>
            <w:r w:rsidRPr="0006217B">
              <w:rPr>
                <w:rFonts w:asciiTheme="minorHAnsi" w:eastAsiaTheme="minorHAnsi" w:hAnsiTheme="minorHAnsi"/>
                <w:color w:val="767676"/>
                <w:spacing w:val="-6"/>
                <w:sz w:val="21"/>
                <w:szCs w:val="21"/>
              </w:rPr>
              <w:t>"</w:t>
            </w:r>
          </w:p>
        </w:tc>
      </w:tr>
      <w:tr w:rsidR="008B3C1D" w:rsidRPr="0006217B" w14:paraId="3880DCCD" w14:textId="77777777" w:rsidTr="004E4C97">
        <w:tblPrEx>
          <w:jc w:val="left"/>
        </w:tblPrEx>
        <w:tc>
          <w:tcPr>
            <w:tcW w:w="1026" w:type="dxa"/>
            <w:vMerge/>
          </w:tcPr>
          <w:p w14:paraId="584176B6" w14:textId="77777777" w:rsidR="008B3C1D" w:rsidRPr="0006217B" w:rsidRDefault="008B3C1D" w:rsidP="008B3C1D">
            <w:pPr>
              <w:pStyle w:val="cq11"/>
              <w:ind w:leftChars="0" w:left="0"/>
              <w:rPr>
                <w:rFonts w:asciiTheme="minorHAnsi" w:eastAsiaTheme="minorHAnsi" w:hAnsiTheme="minorHAnsi"/>
              </w:rPr>
            </w:pPr>
          </w:p>
        </w:tc>
        <w:tc>
          <w:tcPr>
            <w:tcW w:w="1027" w:type="dxa"/>
            <w:vAlign w:val="center"/>
          </w:tcPr>
          <w:p w14:paraId="6273F9FC" w14:textId="5A88D5C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64A1888" w14:textId="40CEFEC9"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0D90D45"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39BE708" w14:textId="71DEC5A3"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EFAFEA3" w14:textId="21859A07"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7E07A028" w14:textId="1D72BA6A"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9822EF" w14:textId="55662D01"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6B11CD" w:rsidRPr="0006217B" w14:paraId="67EB9EC3" w14:textId="77777777" w:rsidTr="00DD02A1">
        <w:tblPrEx>
          <w:jc w:val="left"/>
        </w:tblPrEx>
        <w:tc>
          <w:tcPr>
            <w:tcW w:w="1026" w:type="dxa"/>
            <w:vMerge/>
          </w:tcPr>
          <w:p w14:paraId="42A3843B"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1614AA85"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31DE770D"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3E89F32E" w14:textId="77777777" w:rsidR="006B11CD" w:rsidRPr="0006217B" w:rsidRDefault="006B11CD" w:rsidP="006B11CD">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4D431429"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21694AAE"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5F62AA42" w14:textId="77777777" w:rsidR="006B11CD" w:rsidRPr="0006217B" w:rsidRDefault="006B11CD" w:rsidP="006B11CD">
            <w:pPr>
              <w:pStyle w:val="cq11"/>
              <w:ind w:leftChars="0" w:left="0"/>
              <w:jc w:val="center"/>
              <w:rPr>
                <w:rFonts w:asciiTheme="minorHAnsi" w:eastAsiaTheme="minorHAnsi" w:hAnsiTheme="minorHAnsi"/>
              </w:rPr>
            </w:pPr>
          </w:p>
        </w:tc>
        <w:tc>
          <w:tcPr>
            <w:tcW w:w="2268" w:type="dxa"/>
            <w:vAlign w:val="center"/>
          </w:tcPr>
          <w:p w14:paraId="672A96E4"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w:t>
            </w:r>
          </w:p>
        </w:tc>
      </w:tr>
      <w:tr w:rsidR="006B11CD" w:rsidRPr="0006217B" w14:paraId="79443073" w14:textId="77777777" w:rsidTr="00DD02A1">
        <w:tblPrEx>
          <w:jc w:val="left"/>
        </w:tblPrEx>
        <w:tc>
          <w:tcPr>
            <w:tcW w:w="1026" w:type="dxa"/>
            <w:vMerge/>
          </w:tcPr>
          <w:p w14:paraId="55369B4B"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2AF08123"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6796DCF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21A844AE"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4F5F833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E3A34DE"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3A0AF899"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EFD827"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6B11CD" w:rsidRPr="0006217B" w14:paraId="2AC4B88A" w14:textId="77777777" w:rsidTr="00DD02A1">
        <w:tblPrEx>
          <w:jc w:val="left"/>
        </w:tblPrEx>
        <w:tc>
          <w:tcPr>
            <w:tcW w:w="1026" w:type="dxa"/>
            <w:vMerge/>
          </w:tcPr>
          <w:p w14:paraId="48039547"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4C82950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489C8F14"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929C211" w14:textId="77777777" w:rsidR="006B11CD" w:rsidRPr="0006217B" w:rsidRDefault="006B11CD" w:rsidP="006B11CD">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1206CAD0"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99F4FBA"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5FC254F5"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D42124C"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“91”</w:t>
            </w:r>
          </w:p>
        </w:tc>
      </w:tr>
      <w:tr w:rsidR="006B11CD" w:rsidRPr="0006217B" w14:paraId="0C91291B" w14:textId="77777777" w:rsidTr="00DD02A1">
        <w:tblPrEx>
          <w:jc w:val="left"/>
        </w:tblPrEx>
        <w:tc>
          <w:tcPr>
            <w:tcW w:w="1026" w:type="dxa"/>
            <w:vMerge/>
          </w:tcPr>
          <w:p w14:paraId="57E8522F"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06A5BCEE"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1F4DA07F"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012FE29"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3AD0C16"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0B593BD"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60F1A8ED"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1EA8230"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“0”</w:t>
            </w:r>
          </w:p>
        </w:tc>
      </w:tr>
      <w:tr w:rsidR="00D32E79" w:rsidRPr="0006217B" w14:paraId="4E1B99F7" w14:textId="77777777" w:rsidTr="00DD02A1">
        <w:tblPrEx>
          <w:jc w:val="left"/>
        </w:tblPrEx>
        <w:tc>
          <w:tcPr>
            <w:tcW w:w="1026" w:type="dxa"/>
            <w:vMerge/>
          </w:tcPr>
          <w:p w14:paraId="37E2B718"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0F96D5BC" w14:textId="43473405"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escrAgrYn</w:t>
            </w:r>
          </w:p>
        </w:tc>
        <w:tc>
          <w:tcPr>
            <w:tcW w:w="1604" w:type="dxa"/>
            <w:vAlign w:val="center"/>
          </w:tcPr>
          <w:p w14:paraId="289241C0" w14:textId="0449D76C" w:rsidR="00D32E79" w:rsidRPr="0006217B" w:rsidRDefault="00B53F09"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 Status</w:t>
            </w:r>
          </w:p>
        </w:tc>
        <w:tc>
          <w:tcPr>
            <w:tcW w:w="2297" w:type="dxa"/>
            <w:vAlign w:val="center"/>
          </w:tcPr>
          <w:p w14:paraId="7B739BA8" w14:textId="77777777" w:rsidR="007A402B" w:rsidRPr="0006217B" w:rsidRDefault="007A402B" w:rsidP="00D32E7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Escrow use status</w:t>
            </w:r>
          </w:p>
          <w:p w14:paraId="0DF11BEC" w14:textId="3F3F8E62" w:rsidR="00D32E79" w:rsidRPr="0006217B" w:rsidRDefault="007A402B"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Y: </w:t>
            </w:r>
            <w:r w:rsidR="00983E39" w:rsidRPr="0006217B">
              <w:rPr>
                <w:rFonts w:asciiTheme="minorHAnsi" w:eastAsiaTheme="minorHAnsi" w:hAnsiTheme="minorHAnsi" w:hint="eastAsia"/>
                <w:color w:val="767676"/>
                <w:spacing w:val="-6"/>
                <w:sz w:val="21"/>
                <w:szCs w:val="21"/>
              </w:rPr>
              <w:t>Agree</w:t>
            </w:r>
            <w:r w:rsidRPr="0006217B">
              <w:rPr>
                <w:rFonts w:asciiTheme="minorHAnsi" w:eastAsiaTheme="minorHAnsi" w:hAnsiTheme="minorHAnsi" w:hint="eastAsia"/>
                <w:color w:val="767676"/>
                <w:spacing w:val="-6"/>
                <w:sz w:val="21"/>
                <w:szCs w:val="21"/>
              </w:rPr>
              <w:t xml:space="preserve">, N: </w:t>
            </w:r>
            <w:r w:rsidR="00983E39" w:rsidRPr="0006217B">
              <w:rPr>
                <w:rFonts w:asciiTheme="minorHAnsi" w:eastAsiaTheme="minorHAnsi" w:hAnsiTheme="minorHAnsi" w:hint="eastAsia"/>
                <w:color w:val="767676"/>
                <w:spacing w:val="-6"/>
                <w:sz w:val="21"/>
                <w:szCs w:val="21"/>
              </w:rPr>
              <w:t>Disagree</w:t>
            </w:r>
          </w:p>
        </w:tc>
        <w:tc>
          <w:tcPr>
            <w:tcW w:w="1199" w:type="dxa"/>
            <w:vAlign w:val="center"/>
          </w:tcPr>
          <w:p w14:paraId="75C8F6E9" w14:textId="0CBA3A5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9B5421B" w14:textId="5F5C44E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B5CA37" w14:textId="71CC98C6"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32E79" w:rsidRPr="0006217B" w14:paraId="57CAA8C3" w14:textId="77777777" w:rsidTr="004E4C97">
        <w:tblPrEx>
          <w:jc w:val="left"/>
        </w:tblPrEx>
        <w:tc>
          <w:tcPr>
            <w:tcW w:w="1026" w:type="dxa"/>
            <w:vMerge/>
          </w:tcPr>
          <w:p w14:paraId="13EE677C"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3C04AFDA" w14:textId="510DE6FB"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escrPwd</w:t>
            </w:r>
          </w:p>
        </w:tc>
        <w:tc>
          <w:tcPr>
            <w:tcW w:w="1604" w:type="dxa"/>
            <w:vAlign w:val="center"/>
          </w:tcPr>
          <w:p w14:paraId="1ADB13B1" w14:textId="7BF479C3" w:rsidR="00D32E79" w:rsidRPr="0006217B" w:rsidRDefault="00B53F09"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Password</w:t>
            </w:r>
          </w:p>
        </w:tc>
        <w:tc>
          <w:tcPr>
            <w:tcW w:w="2297" w:type="dxa"/>
            <w:vAlign w:val="center"/>
          </w:tcPr>
          <w:p w14:paraId="618F2A71" w14:textId="64E14F51" w:rsidR="00D32E79" w:rsidRPr="0006217B" w:rsidRDefault="00983E39"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Escrow password (required when using Escrow)</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4C5C1348" w14:textId="514D91D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035C9005" w14:textId="27E184C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0DC1A6" w14:textId="11AEC62B"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w:t>
            </w:r>
          </w:p>
        </w:tc>
      </w:tr>
      <w:tr w:rsidR="00D32E79" w:rsidRPr="0006217B" w14:paraId="2860A5D7" w14:textId="77777777" w:rsidTr="004E4C97">
        <w:tblPrEx>
          <w:jc w:val="left"/>
        </w:tblPrEx>
        <w:tc>
          <w:tcPr>
            <w:tcW w:w="1026" w:type="dxa"/>
            <w:vMerge/>
          </w:tcPr>
          <w:p w14:paraId="14B9282B"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E46BF9B" w14:textId="78F5223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rfdDpstrNm</w:t>
            </w:r>
          </w:p>
        </w:tc>
        <w:tc>
          <w:tcPr>
            <w:tcW w:w="1604" w:type="dxa"/>
            <w:vAlign w:val="center"/>
          </w:tcPr>
          <w:p w14:paraId="1B3169D0" w14:textId="105F141C"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w:t>
            </w:r>
          </w:p>
        </w:tc>
        <w:tc>
          <w:tcPr>
            <w:tcW w:w="2297" w:type="dxa"/>
            <w:vAlign w:val="center"/>
          </w:tcPr>
          <w:p w14:paraId="51B5157F" w14:textId="494BBB17" w:rsidR="00D32E79" w:rsidRPr="0006217B" w:rsidRDefault="00407FB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for escrow refund (</w:t>
            </w:r>
            <w:r w:rsidR="002D0125" w:rsidRPr="0006217B">
              <w:rPr>
                <w:rFonts w:asciiTheme="minorHAnsi" w:eastAsiaTheme="minorHAnsi" w:hAnsiTheme="minorHAnsi" w:hint="eastAsia"/>
                <w:color w:val="767676"/>
                <w:spacing w:val="-6"/>
                <w:sz w:val="21"/>
                <w:szCs w:val="21"/>
              </w:rPr>
              <w:t xml:space="preserve">required when using </w:t>
            </w:r>
            <w:r w:rsidR="002D0125" w:rsidRPr="0006217B">
              <w:rPr>
                <w:rFonts w:asciiTheme="minorHAnsi" w:eastAsiaTheme="minorHAnsi" w:hAnsiTheme="minorHAnsi" w:hint="eastAsia"/>
                <w:color w:val="767676"/>
                <w:spacing w:val="-6"/>
                <w:sz w:val="21"/>
                <w:szCs w:val="21"/>
              </w:rPr>
              <w:lastRenderedPageBreak/>
              <w:t>Escrow)</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2B06872C" w14:textId="2DB46C2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AHN(50)</w:t>
            </w:r>
          </w:p>
        </w:tc>
        <w:tc>
          <w:tcPr>
            <w:tcW w:w="1211" w:type="dxa"/>
            <w:vAlign w:val="center"/>
          </w:tcPr>
          <w:p w14:paraId="347C7B40" w14:textId="7DA4C59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911F0B" w14:textId="5A9FD22C"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w:t>
            </w:r>
            <w:r w:rsidR="0055695B" w:rsidRPr="0006217B">
              <w:rPr>
                <w:rFonts w:asciiTheme="minorHAnsi" w:eastAsiaTheme="minorHAnsi" w:hAnsiTheme="minorHAnsi"/>
                <w:color w:val="767676"/>
                <w:spacing w:val="-6"/>
                <w:sz w:val="21"/>
                <w:szCs w:val="21"/>
              </w:rPr>
              <w:t>i</w:t>
            </w:r>
            <w:r w:rsidR="0055695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D32E79" w:rsidRPr="0006217B" w14:paraId="49407953" w14:textId="77777777" w:rsidTr="004E4C97">
        <w:tblPrEx>
          <w:jc w:val="left"/>
        </w:tblPrEx>
        <w:tc>
          <w:tcPr>
            <w:tcW w:w="1026" w:type="dxa"/>
            <w:vMerge/>
          </w:tcPr>
          <w:p w14:paraId="1EC6EF77"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0DD7136" w14:textId="03358F22"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csrcIssReqYn</w:t>
            </w:r>
          </w:p>
        </w:tc>
        <w:tc>
          <w:tcPr>
            <w:tcW w:w="1604" w:type="dxa"/>
            <w:vAlign w:val="center"/>
          </w:tcPr>
          <w:p w14:paraId="5A4CFB4F" w14:textId="339240BC"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Issuance Status</w:t>
            </w:r>
          </w:p>
        </w:tc>
        <w:tc>
          <w:tcPr>
            <w:tcW w:w="2297" w:type="dxa"/>
            <w:vAlign w:val="center"/>
          </w:tcPr>
          <w:p w14:paraId="5651E59B" w14:textId="57F3EFAF" w:rsidR="00D32E79" w:rsidRPr="0006217B" w:rsidRDefault="008A7048"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status</w:t>
            </w:r>
            <w:r w:rsidR="00D32E79" w:rsidRPr="0006217B">
              <w:rPr>
                <w:rFonts w:asciiTheme="minorHAnsi" w:eastAsiaTheme="minorHAnsi" w:hAnsiTheme="minorHAnsi"/>
                <w:color w:val="767676"/>
                <w:spacing w:val="-6"/>
                <w:sz w:val="21"/>
                <w:szCs w:val="21"/>
              </w:rPr>
              <w:br/>
              <w:t>Y:</w:t>
            </w:r>
            <w:r w:rsidRPr="0006217B">
              <w:rPr>
                <w:rFonts w:asciiTheme="minorHAnsi" w:eastAsiaTheme="minorHAnsi" w:hAnsiTheme="minorHAnsi" w:hint="eastAsia"/>
                <w:color w:val="767676"/>
                <w:spacing w:val="-6"/>
                <w:sz w:val="21"/>
                <w:szCs w:val="21"/>
              </w:rPr>
              <w:t>Issue</w:t>
            </w:r>
            <w:r w:rsidR="00A6288F" w:rsidRPr="0006217B">
              <w:rPr>
                <w:rFonts w:asciiTheme="minorHAnsi" w:eastAsiaTheme="minorHAnsi" w:hAnsiTheme="minorHAnsi" w:hint="eastAsia"/>
                <w:color w:val="767676"/>
                <w:spacing w:val="-6"/>
                <w:sz w:val="21"/>
                <w:szCs w:val="21"/>
              </w:rPr>
              <w:t>d</w:t>
            </w:r>
            <w:r w:rsidR="00D32E79" w:rsidRPr="0006217B">
              <w:rPr>
                <w:rFonts w:asciiTheme="minorHAnsi" w:eastAsiaTheme="minorHAnsi" w:hAnsiTheme="minorHAnsi"/>
                <w:color w:val="767676"/>
                <w:spacing w:val="-6"/>
                <w:sz w:val="21"/>
                <w:szCs w:val="21"/>
              </w:rPr>
              <w:t>, N:</w:t>
            </w:r>
            <w:r w:rsidR="00A6288F" w:rsidRPr="0006217B">
              <w:rPr>
                <w:rFonts w:asciiTheme="minorHAnsi" w:eastAsiaTheme="minorHAnsi" w:hAnsiTheme="minorHAnsi" w:hint="eastAsia"/>
                <w:color w:val="767676"/>
                <w:spacing w:val="-6"/>
                <w:sz w:val="21"/>
                <w:szCs w:val="21"/>
              </w:rPr>
              <w:t>Unissued</w:t>
            </w:r>
          </w:p>
        </w:tc>
        <w:tc>
          <w:tcPr>
            <w:tcW w:w="1199" w:type="dxa"/>
            <w:vAlign w:val="center"/>
          </w:tcPr>
          <w:p w14:paraId="1EE25855" w14:textId="0C75926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6C63735E" w14:textId="157DAA7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4DC9B8" w14:textId="1100A00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32E79" w:rsidRPr="0006217B" w14:paraId="4B587ADC" w14:textId="77777777" w:rsidTr="004E4C97">
        <w:tblPrEx>
          <w:jc w:val="left"/>
        </w:tblPrEx>
        <w:tc>
          <w:tcPr>
            <w:tcW w:w="1026" w:type="dxa"/>
            <w:vMerge/>
          </w:tcPr>
          <w:p w14:paraId="497B4B0E"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9FB3320" w14:textId="6007BA0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cashRcptPrposDivCd</w:t>
            </w:r>
          </w:p>
        </w:tc>
        <w:tc>
          <w:tcPr>
            <w:tcW w:w="1604" w:type="dxa"/>
            <w:vAlign w:val="center"/>
          </w:tcPr>
          <w:p w14:paraId="54E520B3" w14:textId="11AE0687"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Use Classification</w:t>
            </w:r>
          </w:p>
        </w:tc>
        <w:tc>
          <w:tcPr>
            <w:tcW w:w="2297" w:type="dxa"/>
            <w:vAlign w:val="center"/>
          </w:tcPr>
          <w:p w14:paraId="75245734" w14:textId="4427E28C" w:rsidR="00D32E79" w:rsidRPr="0006217B" w:rsidRDefault="00061D0A"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use classification (required when using cash receipt)</w:t>
            </w:r>
            <w:r w:rsidR="00D32E79" w:rsidRPr="0006217B">
              <w:rPr>
                <w:rFonts w:asciiTheme="minorHAnsi" w:eastAsiaTheme="minorHAnsi" w:hAnsiTheme="minorHAnsi"/>
                <w:color w:val="767676"/>
                <w:spacing w:val="-6"/>
                <w:sz w:val="21"/>
                <w:szCs w:val="21"/>
              </w:rPr>
              <w:br/>
              <w:t>0:</w:t>
            </w:r>
            <w:r w:rsidRPr="0006217B">
              <w:rPr>
                <w:rFonts w:asciiTheme="minorHAnsi" w:eastAsiaTheme="minorHAnsi" w:hAnsiTheme="minorHAnsi" w:hint="eastAsia"/>
                <w:color w:val="767676"/>
                <w:spacing w:val="-6"/>
                <w:sz w:val="21"/>
                <w:szCs w:val="21"/>
              </w:rPr>
              <w:t xml:space="preserve"> Income proof</w:t>
            </w:r>
            <w:r w:rsidR="00D32E79" w:rsidRPr="0006217B">
              <w:rPr>
                <w:rFonts w:asciiTheme="minorHAnsi" w:eastAsiaTheme="minorHAnsi" w:hAnsiTheme="minorHAnsi"/>
                <w:color w:val="767676"/>
                <w:spacing w:val="-6"/>
                <w:sz w:val="21"/>
                <w:szCs w:val="21"/>
              </w:rPr>
              <w:t>, 1</w:t>
            </w:r>
            <w:r w:rsidRPr="0006217B">
              <w:rPr>
                <w:rFonts w:asciiTheme="minorHAnsi" w:eastAsiaTheme="minorHAnsi" w:hAnsiTheme="minorHAnsi" w:hint="eastAsia"/>
                <w:color w:val="767676"/>
                <w:spacing w:val="-6"/>
                <w:sz w:val="21"/>
                <w:szCs w:val="21"/>
              </w:rPr>
              <w:t>: Payment proof</w:t>
            </w:r>
          </w:p>
        </w:tc>
        <w:tc>
          <w:tcPr>
            <w:tcW w:w="1199" w:type="dxa"/>
            <w:vAlign w:val="center"/>
          </w:tcPr>
          <w:p w14:paraId="0E32607A" w14:textId="3554ACE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w:t>
            </w:r>
          </w:p>
        </w:tc>
        <w:tc>
          <w:tcPr>
            <w:tcW w:w="1211" w:type="dxa"/>
            <w:vAlign w:val="center"/>
          </w:tcPr>
          <w:p w14:paraId="3DABE217" w14:textId="0C79ADB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0D67EC" w14:textId="33098412"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D32E79" w:rsidRPr="0006217B" w14:paraId="7BBC4A05" w14:textId="77777777" w:rsidTr="004E4C97">
        <w:tblPrEx>
          <w:jc w:val="left"/>
        </w:tblPrEx>
        <w:tc>
          <w:tcPr>
            <w:tcW w:w="1026" w:type="dxa"/>
            <w:vMerge/>
          </w:tcPr>
          <w:p w14:paraId="1C6E379F"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4B587F3D" w14:textId="0F1C6A6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csrcRegNoDivCd</w:t>
            </w:r>
          </w:p>
        </w:tc>
        <w:tc>
          <w:tcPr>
            <w:tcW w:w="1604" w:type="dxa"/>
            <w:vAlign w:val="center"/>
          </w:tcPr>
          <w:p w14:paraId="1D163502" w14:textId="269E18B3"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Registration Number </w:t>
            </w:r>
            <w:r w:rsidR="007A402B" w:rsidRPr="0006217B">
              <w:rPr>
                <w:rFonts w:asciiTheme="minorHAnsi" w:eastAsiaTheme="minorHAnsi" w:hAnsiTheme="minorHAnsi" w:hint="eastAsia"/>
                <w:color w:val="767676"/>
                <w:spacing w:val="-6"/>
                <w:sz w:val="21"/>
                <w:szCs w:val="21"/>
              </w:rPr>
              <w:t xml:space="preserve">Classification </w:t>
            </w:r>
            <w:r w:rsidRPr="0006217B">
              <w:rPr>
                <w:rFonts w:asciiTheme="minorHAnsi" w:eastAsiaTheme="minorHAnsi" w:hAnsiTheme="minorHAnsi" w:hint="eastAsia"/>
                <w:color w:val="767676"/>
                <w:spacing w:val="-6"/>
                <w:sz w:val="21"/>
                <w:szCs w:val="21"/>
              </w:rPr>
              <w:t>Code</w:t>
            </w:r>
          </w:p>
        </w:tc>
        <w:tc>
          <w:tcPr>
            <w:tcW w:w="2297" w:type="dxa"/>
            <w:vAlign w:val="center"/>
          </w:tcPr>
          <w:p w14:paraId="77FC4C24" w14:textId="0770AE4F" w:rsidR="00D32E79" w:rsidRPr="0006217B" w:rsidRDefault="00061D0A" w:rsidP="00D32E79">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Cash receipt </w:t>
            </w:r>
            <w:r w:rsidR="007D43E7" w:rsidRPr="0006217B">
              <w:rPr>
                <w:rFonts w:asciiTheme="minorHAnsi" w:eastAsiaTheme="minorHAnsi" w:hAnsiTheme="minorHAnsi" w:hint="eastAsia"/>
                <w:color w:val="767676"/>
                <w:spacing w:val="-6"/>
                <w:sz w:val="21"/>
                <w:szCs w:val="21"/>
              </w:rPr>
              <w:t>registration number classification code (required when using cash receipt)</w:t>
            </w:r>
            <w:r w:rsidR="00D32E79" w:rsidRPr="0006217B">
              <w:rPr>
                <w:rFonts w:asciiTheme="minorHAnsi" w:eastAsiaTheme="minorHAnsi" w:hAnsiTheme="minorHAnsi"/>
                <w:color w:val="767676"/>
                <w:spacing w:val="-6"/>
                <w:sz w:val="21"/>
                <w:szCs w:val="21"/>
              </w:rPr>
              <w:br/>
              <w:t>1:</w:t>
            </w:r>
            <w:r w:rsidR="007D43E7" w:rsidRPr="0006217B">
              <w:rPr>
                <w:rFonts w:asciiTheme="minorHAnsi" w:eastAsiaTheme="minorHAnsi" w:hAnsiTheme="minorHAnsi" w:hint="eastAsia"/>
                <w:color w:val="767676"/>
                <w:spacing w:val="-6"/>
                <w:sz w:val="21"/>
                <w:szCs w:val="21"/>
              </w:rPr>
              <w:t>Card</w:t>
            </w:r>
            <w:r w:rsidR="00D32E79" w:rsidRPr="0006217B">
              <w:rPr>
                <w:rFonts w:asciiTheme="minorHAnsi" w:eastAsiaTheme="minorHAnsi" w:hAnsiTheme="minorHAnsi"/>
                <w:color w:val="767676"/>
                <w:spacing w:val="-6"/>
                <w:sz w:val="21"/>
                <w:szCs w:val="21"/>
              </w:rPr>
              <w:t>, 2:</w:t>
            </w:r>
            <w:r w:rsidR="007D43E7" w:rsidRPr="0006217B">
              <w:rPr>
                <w:rFonts w:asciiTheme="minorHAnsi" w:eastAsiaTheme="minorHAnsi" w:hAnsiTheme="minorHAnsi" w:hint="eastAsia"/>
                <w:color w:val="767676"/>
                <w:spacing w:val="-6"/>
                <w:sz w:val="21"/>
                <w:szCs w:val="21"/>
              </w:rPr>
              <w:t>Resident Registration Number</w:t>
            </w:r>
            <w:r w:rsidR="00D32E79" w:rsidRPr="0006217B">
              <w:rPr>
                <w:rFonts w:asciiTheme="minorHAnsi" w:eastAsiaTheme="minorHAnsi" w:hAnsiTheme="minorHAnsi"/>
                <w:color w:val="767676"/>
                <w:spacing w:val="-6"/>
                <w:sz w:val="21"/>
                <w:szCs w:val="21"/>
              </w:rPr>
              <w:t>, 3:</w:t>
            </w:r>
            <w:r w:rsidR="007D43E7" w:rsidRPr="0006217B">
              <w:rPr>
                <w:rFonts w:asciiTheme="minorHAnsi" w:eastAsiaTheme="minorHAnsi" w:hAnsiTheme="minorHAnsi" w:hint="eastAsia"/>
                <w:color w:val="767676"/>
                <w:spacing w:val="-6"/>
                <w:sz w:val="21"/>
                <w:szCs w:val="21"/>
              </w:rPr>
              <w:t>Business Registration Number</w:t>
            </w:r>
            <w:r w:rsidR="00D32E79" w:rsidRPr="0006217B">
              <w:rPr>
                <w:rFonts w:asciiTheme="minorHAnsi" w:eastAsiaTheme="minorHAnsi" w:hAnsiTheme="minorHAnsi"/>
                <w:color w:val="767676"/>
                <w:spacing w:val="-6"/>
                <w:sz w:val="21"/>
                <w:szCs w:val="21"/>
              </w:rPr>
              <w:t>, 4:</w:t>
            </w:r>
            <w:r w:rsidR="007D43E7" w:rsidRPr="0006217B">
              <w:rPr>
                <w:rFonts w:asciiTheme="minorHAnsi" w:eastAsiaTheme="minorHAnsi" w:hAnsiTheme="minorHAnsi" w:hint="eastAsia"/>
                <w:color w:val="767676"/>
                <w:spacing w:val="-6"/>
                <w:sz w:val="21"/>
                <w:szCs w:val="21"/>
              </w:rPr>
              <w:t>Mobile Number</w:t>
            </w:r>
          </w:p>
        </w:tc>
        <w:tc>
          <w:tcPr>
            <w:tcW w:w="1199" w:type="dxa"/>
            <w:vAlign w:val="center"/>
          </w:tcPr>
          <w:p w14:paraId="2501E6AF" w14:textId="7BA2BA1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w:t>
            </w:r>
          </w:p>
        </w:tc>
        <w:tc>
          <w:tcPr>
            <w:tcW w:w="1211" w:type="dxa"/>
            <w:vAlign w:val="center"/>
          </w:tcPr>
          <w:p w14:paraId="54FB86BD" w14:textId="2CC9A5C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6CDF38" w14:textId="4EE9775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"4"</w:t>
            </w:r>
          </w:p>
        </w:tc>
      </w:tr>
      <w:tr w:rsidR="00D32E79" w:rsidRPr="0006217B" w14:paraId="21B90E96" w14:textId="77777777" w:rsidTr="004E4C97">
        <w:tblPrEx>
          <w:jc w:val="left"/>
        </w:tblPrEx>
        <w:tc>
          <w:tcPr>
            <w:tcW w:w="1026" w:type="dxa"/>
            <w:vMerge/>
          </w:tcPr>
          <w:p w14:paraId="0170AA7D"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A493CE0" w14:textId="6D953434"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csrcRegNo</w:t>
            </w:r>
          </w:p>
        </w:tc>
        <w:tc>
          <w:tcPr>
            <w:tcW w:w="1604" w:type="dxa"/>
            <w:vAlign w:val="center"/>
          </w:tcPr>
          <w:p w14:paraId="46B13172" w14:textId="22E9DA88" w:rsidR="00D32E79" w:rsidRPr="0006217B" w:rsidRDefault="007A402B"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Identification Information</w:t>
            </w:r>
          </w:p>
        </w:tc>
        <w:tc>
          <w:tcPr>
            <w:tcW w:w="2297" w:type="dxa"/>
            <w:vAlign w:val="center"/>
          </w:tcPr>
          <w:p w14:paraId="16C2C014" w14:textId="36219514" w:rsidR="00D32E79" w:rsidRPr="0006217B" w:rsidRDefault="007D43E7"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Cash receipt unique identification </w:t>
            </w:r>
            <w:r w:rsidR="00457E65" w:rsidRPr="0006217B">
              <w:rPr>
                <w:rFonts w:asciiTheme="minorHAnsi" w:eastAsiaTheme="minorHAnsi" w:hAnsiTheme="minorHAnsi" w:hint="eastAsia"/>
                <w:color w:val="767676"/>
                <w:spacing w:val="-6"/>
                <w:sz w:val="21"/>
                <w:szCs w:val="21"/>
              </w:rPr>
              <w:t>information (required when using cash receipt)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484F74B0" w14:textId="63E1235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2B3C7156" w14:textId="4F16168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D4AB36" w14:textId="1D6B1150"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D32E79" w:rsidRPr="0006217B" w14:paraId="4BEB650F" w14:textId="77777777" w:rsidTr="004E4C97">
        <w:tblPrEx>
          <w:jc w:val="left"/>
        </w:tblPrEx>
        <w:tc>
          <w:tcPr>
            <w:tcW w:w="1026" w:type="dxa"/>
            <w:vMerge/>
          </w:tcPr>
          <w:p w14:paraId="53714D68"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3CB38279" w14:textId="2F83DC7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4DA120D1" w14:textId="73043ADA" w:rsidR="00D32E79" w:rsidRPr="0006217B" w:rsidRDefault="00715ACA"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3974C8FE" w14:textId="4160E017" w:rsidR="00D32E79" w:rsidRPr="0006217B" w:rsidRDefault="00715ACA"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User email (Required if Escrow is used</w:t>
            </w:r>
            <w:r w:rsidR="00D32E79" w:rsidRPr="0006217B">
              <w:rPr>
                <w:rFonts w:asciiTheme="minorHAnsi" w:eastAsiaTheme="minorHAnsi" w:hAnsiTheme="minorHAnsi"/>
                <w:color w:val="767676"/>
                <w:spacing w:val="-6"/>
                <w:sz w:val="21"/>
                <w:szCs w:val="21"/>
              </w:rPr>
              <w:t>)</w:t>
            </w:r>
          </w:p>
        </w:tc>
        <w:tc>
          <w:tcPr>
            <w:tcW w:w="1199" w:type="dxa"/>
            <w:vAlign w:val="center"/>
          </w:tcPr>
          <w:p w14:paraId="504F94A9" w14:textId="2B65FC8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1806EFD0" w14:textId="0295CB2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2ABEED" w14:textId="479F06D5"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FC5429" w:rsidRPr="0006217B" w14:paraId="0BE96CB4" w14:textId="77777777" w:rsidTr="004E4C97">
        <w:tblPrEx>
          <w:jc w:val="left"/>
        </w:tblPrEx>
        <w:tc>
          <w:tcPr>
            <w:tcW w:w="1026" w:type="dxa"/>
            <w:vMerge/>
          </w:tcPr>
          <w:p w14:paraId="2090DDEC" w14:textId="77777777" w:rsidR="00FC5429" w:rsidRPr="0006217B" w:rsidRDefault="00FC5429" w:rsidP="00FC5429">
            <w:pPr>
              <w:pStyle w:val="cq11"/>
              <w:ind w:leftChars="0" w:left="0"/>
              <w:rPr>
                <w:rFonts w:asciiTheme="minorHAnsi" w:eastAsiaTheme="minorHAnsi" w:hAnsiTheme="minorHAnsi"/>
              </w:rPr>
            </w:pPr>
          </w:p>
        </w:tc>
        <w:tc>
          <w:tcPr>
            <w:tcW w:w="1027" w:type="dxa"/>
            <w:vAlign w:val="center"/>
          </w:tcPr>
          <w:p w14:paraId="709E68AB" w14:textId="3AD602A8"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notiUrl</w:t>
            </w:r>
          </w:p>
        </w:tc>
        <w:tc>
          <w:tcPr>
            <w:tcW w:w="1604" w:type="dxa"/>
            <w:vAlign w:val="center"/>
          </w:tcPr>
          <w:p w14:paraId="08226255" w14:textId="5F3A240E"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2A23143F" w14:textId="36D28C1B"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1ECC85A9" w14:textId="1F6041E6" w:rsidR="00FC5429" w:rsidRPr="0006217B" w:rsidRDefault="00FC5429" w:rsidP="00FC542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AN(250)</w:t>
            </w:r>
          </w:p>
        </w:tc>
        <w:tc>
          <w:tcPr>
            <w:tcW w:w="1211" w:type="dxa"/>
            <w:vAlign w:val="center"/>
          </w:tcPr>
          <w:p w14:paraId="273076E4" w14:textId="4ACCE3AE" w:rsidR="00FC5429" w:rsidRPr="0006217B" w:rsidRDefault="00FC5429" w:rsidP="00FC542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4DE225" w14:textId="31475CDC"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"https://example.com/notiUrl"</w:t>
            </w:r>
          </w:p>
        </w:tc>
      </w:tr>
      <w:tr w:rsidR="00A5051C" w:rsidRPr="0006217B" w14:paraId="4D51F2D8" w14:textId="77777777" w:rsidTr="004E4C97">
        <w:tblPrEx>
          <w:jc w:val="left"/>
        </w:tblPrEx>
        <w:tc>
          <w:tcPr>
            <w:tcW w:w="1026" w:type="dxa"/>
            <w:vMerge/>
          </w:tcPr>
          <w:p w14:paraId="14FBDEE7"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1DA30F86" w14:textId="19C224D0"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139745B9" w14:textId="4C2DCED3"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2D5A8CF8" w14:textId="695A4FF7"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05DED9DE" w14:textId="58AD74E3"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5158CFF9" w14:textId="116A0A06"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2F5162" w14:textId="2C0F4EB0"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BB14AF" w:rsidRPr="0006217B" w14:paraId="01640333" w14:textId="77777777" w:rsidTr="004E4C97">
        <w:tblPrEx>
          <w:jc w:val="left"/>
        </w:tblPrEx>
        <w:tc>
          <w:tcPr>
            <w:tcW w:w="1026" w:type="dxa"/>
            <w:vMerge/>
          </w:tcPr>
          <w:p w14:paraId="5BDE24EE" w14:textId="77777777" w:rsidR="00BB14AF" w:rsidRPr="0006217B" w:rsidRDefault="00BB14AF" w:rsidP="00BB14AF">
            <w:pPr>
              <w:pStyle w:val="cq11"/>
              <w:ind w:leftChars="0" w:left="0"/>
              <w:rPr>
                <w:rFonts w:asciiTheme="minorHAnsi" w:eastAsiaTheme="minorHAnsi" w:hAnsiTheme="minorHAnsi"/>
              </w:rPr>
            </w:pPr>
          </w:p>
        </w:tc>
        <w:tc>
          <w:tcPr>
            <w:tcW w:w="1027" w:type="dxa"/>
            <w:vAlign w:val="center"/>
          </w:tcPr>
          <w:p w14:paraId="743B9DD7" w14:textId="624A8CDA" w:rsidR="00BB14AF" w:rsidRPr="0006217B" w:rsidRDefault="00BB14AF" w:rsidP="00BB14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2E234A13" w14:textId="025702C8" w:rsidR="00BB14AF" w:rsidRPr="0006217B" w:rsidRDefault="00BB14AF" w:rsidP="00BB14AF">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1ADD963E" w14:textId="6249FAB4" w:rsidR="00BB14AF" w:rsidRPr="0006217B" w:rsidRDefault="00BB14AF" w:rsidP="00BB14AF">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tc>
        <w:tc>
          <w:tcPr>
            <w:tcW w:w="1199" w:type="dxa"/>
            <w:vAlign w:val="center"/>
          </w:tcPr>
          <w:p w14:paraId="41D98C1C" w14:textId="565A4A94" w:rsidR="00BB14AF" w:rsidRPr="0006217B" w:rsidRDefault="00BB14AF" w:rsidP="00BB14A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51E0E1DE" w14:textId="60EBF1C5" w:rsidR="00BB14AF" w:rsidRPr="0006217B" w:rsidRDefault="00BB14AF" w:rsidP="00BB14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45D75E" w14:textId="56A702E2" w:rsidR="00BB14AF" w:rsidRPr="0006217B" w:rsidRDefault="00BB14AF" w:rsidP="00BB14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bl>
    <w:p w14:paraId="74DB6B07" w14:textId="77777777" w:rsidR="00786187" w:rsidRPr="0006217B" w:rsidRDefault="00786187" w:rsidP="00786187">
      <w:pPr>
        <w:pStyle w:val="cq11"/>
        <w:ind w:left="440"/>
        <w:rPr>
          <w:rFonts w:asciiTheme="minorHAnsi" w:eastAsiaTheme="minorHAnsi" w:hAnsiTheme="minorHAnsi"/>
        </w:rPr>
      </w:pPr>
    </w:p>
    <w:p w14:paraId="20A5F1E5" w14:textId="77777777" w:rsidR="00060E4E" w:rsidRPr="0006217B" w:rsidRDefault="00060E4E" w:rsidP="00060E4E">
      <w:pPr>
        <w:pStyle w:val="2"/>
        <w:rPr>
          <w:rFonts w:asciiTheme="minorHAnsi" w:eastAsiaTheme="minorHAnsi" w:hAnsiTheme="minorHAnsi"/>
        </w:rPr>
      </w:pPr>
      <w:bookmarkStart w:id="79" w:name="_Toc17204348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79"/>
    </w:p>
    <w:tbl>
      <w:tblPr>
        <w:tblStyle w:val="a7"/>
        <w:tblW w:w="0" w:type="auto"/>
        <w:tblInd w:w="440" w:type="dxa"/>
        <w:tblLook w:val="04A0" w:firstRow="1" w:lastRow="0" w:firstColumn="1" w:lastColumn="0" w:noHBand="0" w:noVBand="1"/>
      </w:tblPr>
      <w:tblGrid>
        <w:gridCol w:w="1965"/>
        <w:gridCol w:w="7655"/>
      </w:tblGrid>
      <w:tr w:rsidR="00C90252" w:rsidRPr="0006217B" w14:paraId="2F18DC03" w14:textId="77777777" w:rsidTr="001A1637">
        <w:tc>
          <w:tcPr>
            <w:tcW w:w="1965" w:type="dxa"/>
            <w:shd w:val="clear" w:color="auto" w:fill="D9D9D9" w:themeFill="background1" w:themeFillShade="D9"/>
          </w:tcPr>
          <w:p w14:paraId="193D9112"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9F31FD3"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1C5D4D10" w14:textId="77777777" w:rsidTr="001A1637">
        <w:tc>
          <w:tcPr>
            <w:tcW w:w="1965" w:type="dxa"/>
            <w:vAlign w:val="center"/>
          </w:tcPr>
          <w:p w14:paraId="67BD2A51"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5F0D4D5A"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26230B6" w14:textId="77777777" w:rsidR="00C90252" w:rsidRPr="0006217B" w:rsidRDefault="00C90252" w:rsidP="00C90252">
      <w:pPr>
        <w:pStyle w:val="cq11"/>
        <w:ind w:left="440"/>
        <w:rPr>
          <w:rFonts w:asciiTheme="minorHAnsi" w:eastAsiaTheme="minorHAnsi" w:hAnsiTheme="minorHAnsi"/>
        </w:rPr>
      </w:pPr>
    </w:p>
    <w:p w14:paraId="4BF37E0C" w14:textId="77777777" w:rsidR="00060E4E" w:rsidRPr="0006217B" w:rsidRDefault="00060E4E" w:rsidP="00060E4E">
      <w:pPr>
        <w:pStyle w:val="2"/>
        <w:rPr>
          <w:rFonts w:asciiTheme="minorHAnsi" w:eastAsiaTheme="minorHAnsi" w:hAnsiTheme="minorHAnsi"/>
        </w:rPr>
      </w:pPr>
      <w:bookmarkStart w:id="80" w:name="_Toc17204348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80"/>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2C218754" w14:textId="77777777" w:rsidTr="00786187">
        <w:trPr>
          <w:jc w:val="center"/>
        </w:trPr>
        <w:tc>
          <w:tcPr>
            <w:tcW w:w="2053" w:type="dxa"/>
            <w:gridSpan w:val="2"/>
            <w:shd w:val="clear" w:color="auto" w:fill="D9D9D9" w:themeFill="background1" w:themeFillShade="D9"/>
            <w:vAlign w:val="center"/>
          </w:tcPr>
          <w:p w14:paraId="57377A9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666995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91692E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20F578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19DB03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97CC24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23526E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151B1DCB" w14:textId="77777777" w:rsidTr="00786187">
        <w:trPr>
          <w:jc w:val="center"/>
        </w:trPr>
        <w:tc>
          <w:tcPr>
            <w:tcW w:w="1026" w:type="dxa"/>
            <w:vMerge w:val="restart"/>
            <w:vAlign w:val="center"/>
          </w:tcPr>
          <w:p w14:paraId="1D516DCC" w14:textId="055FFA12"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rPr>
              <w:t>P</w:t>
            </w:r>
            <w:r w:rsidRPr="0006217B">
              <w:rPr>
                <w:rFonts w:asciiTheme="minorHAnsi" w:eastAsiaTheme="minorHAnsi" w:hAnsiTheme="minorHAnsi" w:hint="eastAsia"/>
              </w:rPr>
              <w:t>arams</w:t>
            </w:r>
          </w:p>
        </w:tc>
        <w:tc>
          <w:tcPr>
            <w:tcW w:w="1027" w:type="dxa"/>
            <w:vAlign w:val="center"/>
          </w:tcPr>
          <w:p w14:paraId="57EDDB23" w14:textId="661CC49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5AFCB81D" w14:textId="04705BE0" w:rsidR="00D32E79" w:rsidRPr="0006217B" w:rsidRDefault="004F662B"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C3007AE" w14:textId="540B6118" w:rsidR="00D32E79" w:rsidRPr="0006217B" w:rsidRDefault="0073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9A35B34" w14:textId="1A9D781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1AEEAE30" w14:textId="261490C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9D282D" w14:textId="7E03D3C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0C55C916" w14:textId="77777777" w:rsidTr="00786187">
        <w:trPr>
          <w:jc w:val="center"/>
        </w:trPr>
        <w:tc>
          <w:tcPr>
            <w:tcW w:w="1026" w:type="dxa"/>
            <w:vMerge/>
            <w:vAlign w:val="center"/>
          </w:tcPr>
          <w:p w14:paraId="4C52A73F"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9E70610" w14:textId="73E041D2"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EE0560C" w14:textId="0954AB3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F51FA15" w14:textId="6D15AA7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6F3A46F" w14:textId="7DADEC5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BF827FD" w14:textId="1451CEF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2303CE" w14:textId="1FE989C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3A020DAB" w14:textId="77777777" w:rsidTr="00786187">
        <w:trPr>
          <w:jc w:val="center"/>
        </w:trPr>
        <w:tc>
          <w:tcPr>
            <w:tcW w:w="1026" w:type="dxa"/>
            <w:vMerge/>
            <w:vAlign w:val="center"/>
          </w:tcPr>
          <w:p w14:paraId="520FFCE6"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4A65EE54" w14:textId="032A4A3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374E023" w14:textId="00DE2CD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5C76D76" w14:textId="10D223E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EBF4465" w14:textId="6A09CD4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AAFD2B4" w14:textId="15148E2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32E82F" w14:textId="022B2E0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9F6F944" w14:textId="77777777" w:rsidTr="00786187">
        <w:trPr>
          <w:jc w:val="center"/>
        </w:trPr>
        <w:tc>
          <w:tcPr>
            <w:tcW w:w="1026" w:type="dxa"/>
            <w:vMerge/>
            <w:vAlign w:val="center"/>
          </w:tcPr>
          <w:p w14:paraId="7BD3349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0961631" w14:textId="0ED1307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48DE479E" w14:textId="7119821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26E4EF2" w14:textId="5DE6706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CD74586" w14:textId="4E26ED67"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992F494" w14:textId="466E66C1"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BDB5DE" w14:textId="65CA518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32E79" w:rsidRPr="0006217B" w14:paraId="5C38416A" w14:textId="77777777" w:rsidTr="004E4C97">
        <w:tblPrEx>
          <w:jc w:val="left"/>
        </w:tblPrEx>
        <w:tc>
          <w:tcPr>
            <w:tcW w:w="1026" w:type="dxa"/>
            <w:vMerge/>
          </w:tcPr>
          <w:p w14:paraId="62C563AB"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498D7947" w14:textId="163BB66F"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537270AF" w14:textId="2EA6CED6"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859C5E2" w14:textId="081A9D8D"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70966E9" w14:textId="176B58C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EBDE37F" w14:textId="0C39863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CD335C" w14:textId="2F93FB1F"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1EDD260D" w14:textId="77777777" w:rsidTr="004E4C97">
        <w:tblPrEx>
          <w:jc w:val="left"/>
        </w:tblPrEx>
        <w:tc>
          <w:tcPr>
            <w:tcW w:w="1026" w:type="dxa"/>
            <w:vMerge/>
          </w:tcPr>
          <w:p w14:paraId="7532560C"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271C02B2" w14:textId="3CE27B32"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8A035B6" w14:textId="05938818" w:rsidR="00D32E79" w:rsidRPr="0006217B" w:rsidRDefault="003C2EA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5397929" w14:textId="3D4675D6" w:rsidR="00D32E79" w:rsidRPr="0006217B" w:rsidRDefault="0094788E"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 when requesting issuance</w:t>
            </w:r>
          </w:p>
        </w:tc>
        <w:tc>
          <w:tcPr>
            <w:tcW w:w="1199" w:type="dxa"/>
            <w:vAlign w:val="center"/>
          </w:tcPr>
          <w:p w14:paraId="78E9DF0D" w14:textId="5CFB98C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F1EE8AA" w14:textId="3B2231F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D08DD0" w14:textId="29E29DE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32E79" w:rsidRPr="0006217B" w14:paraId="47560647" w14:textId="77777777" w:rsidTr="004E4C97">
        <w:tblPrEx>
          <w:jc w:val="left"/>
        </w:tblPrEx>
        <w:tc>
          <w:tcPr>
            <w:tcW w:w="1026" w:type="dxa"/>
            <w:vMerge/>
          </w:tcPr>
          <w:p w14:paraId="2509911F"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B112847" w14:textId="75CF8478"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5C4319B6" w14:textId="28C9D875" w:rsidR="00D32E79" w:rsidRPr="0006217B" w:rsidRDefault="00092AB5"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153E46F1" w14:textId="2E2AB4F2" w:rsidR="00D32E79" w:rsidRPr="0006217B" w:rsidRDefault="0058491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11344DA4" w14:textId="5F0D548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E934800" w14:textId="1D71499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3DDD0D" w14:textId="1E1FF6D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721DD" w:rsidRPr="0006217B" w14:paraId="7268B53A" w14:textId="77777777" w:rsidTr="004E4C97">
        <w:tblPrEx>
          <w:jc w:val="left"/>
        </w:tblPrEx>
        <w:tc>
          <w:tcPr>
            <w:tcW w:w="1026" w:type="dxa"/>
            <w:vMerge/>
          </w:tcPr>
          <w:p w14:paraId="4A3BA15E"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6CAA693D" w14:textId="4B4CCA81"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0943E0C" w14:textId="0440F97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21D39FD" w14:textId="7BA44BF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6465A68" w14:textId="7867BB9E"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740703CC" w14:textId="3E958287"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2995E8" w14:textId="08BD3EB4"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5C3721EA" w14:textId="77777777" w:rsidTr="004E4C97">
        <w:tblPrEx>
          <w:jc w:val="left"/>
        </w:tblPrEx>
        <w:tc>
          <w:tcPr>
            <w:tcW w:w="1026" w:type="dxa"/>
            <w:vMerge/>
          </w:tcPr>
          <w:p w14:paraId="35FD6B01"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55FEE5CC" w14:textId="5F1B21B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EC2942F" w14:textId="1CA2C9F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9BB9714" w14:textId="4C00D1A8"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C9FC976" w14:textId="5328EB8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09007CA0" w14:textId="63DF807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B9C7E9" w14:textId="104F3AF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0A1EC4" w:rsidRPr="0006217B" w14:paraId="7C2CA098" w14:textId="77777777" w:rsidTr="004E4C97">
        <w:tblPrEx>
          <w:jc w:val="left"/>
        </w:tblPrEx>
        <w:tc>
          <w:tcPr>
            <w:tcW w:w="1026" w:type="dxa"/>
            <w:vMerge/>
          </w:tcPr>
          <w:p w14:paraId="4A1CF9FB" w14:textId="77777777" w:rsidR="000A1EC4" w:rsidRPr="0006217B" w:rsidRDefault="000A1EC4" w:rsidP="000A1EC4">
            <w:pPr>
              <w:pStyle w:val="cq11"/>
              <w:ind w:leftChars="0" w:left="0"/>
              <w:rPr>
                <w:rFonts w:asciiTheme="minorHAnsi" w:eastAsiaTheme="minorHAnsi" w:hAnsiTheme="minorHAnsi"/>
              </w:rPr>
            </w:pPr>
          </w:p>
        </w:tc>
        <w:tc>
          <w:tcPr>
            <w:tcW w:w="1027" w:type="dxa"/>
            <w:vAlign w:val="center"/>
          </w:tcPr>
          <w:p w14:paraId="54AEE235" w14:textId="4A957C8E"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5428E4CB" w14:textId="46AEB86F"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C5128C0" w14:textId="77777777"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7094FD67" w14:textId="671F0EA6"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rPr>
              <w:t xml:space="preserve">0021: </w:t>
            </w:r>
            <w:r w:rsidRPr="0006217B">
              <w:rPr>
                <w:rFonts w:asciiTheme="minorHAnsi" w:eastAsiaTheme="minorHAnsi" w:hAnsiTheme="minorHAnsi" w:hint="eastAsia"/>
              </w:rPr>
              <w:t>Issuance s</w:t>
            </w:r>
            <w:r w:rsidRPr="0006217B">
              <w:rPr>
                <w:rFonts w:asciiTheme="minorHAnsi" w:eastAsiaTheme="minorHAnsi" w:hAnsiTheme="minorHAnsi"/>
              </w:rPr>
              <w:t>uccess</w:t>
            </w:r>
          </w:p>
          <w:p w14:paraId="3FDE1BE9" w14:textId="1ECA4657"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6E17D28" w14:textId="75061234" w:rsidR="000A1EC4" w:rsidRPr="0006217B" w:rsidRDefault="000A1EC4" w:rsidP="000A1EC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38B3442" w14:textId="04F54390" w:rsidR="000A1EC4" w:rsidRPr="0006217B" w:rsidRDefault="000A1EC4" w:rsidP="000A1EC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60A1D1" w14:textId="502DA9BA"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14BE03AA" w14:textId="77777777" w:rsidTr="004E4C97">
        <w:tblPrEx>
          <w:jc w:val="left"/>
        </w:tblPrEx>
        <w:tc>
          <w:tcPr>
            <w:tcW w:w="1026" w:type="dxa"/>
            <w:vMerge/>
          </w:tcPr>
          <w:p w14:paraId="5719E6F8"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17BEACC3" w14:textId="02D52A2D"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8F66133" w14:textId="6336C98F"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CB43180"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EFBA962" w14:textId="07DBF02B"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rPr>
              <w:lastRenderedPageBreak/>
              <w:t>Refer to [Reject Code Table]</w:t>
            </w:r>
          </w:p>
        </w:tc>
        <w:tc>
          <w:tcPr>
            <w:tcW w:w="1199" w:type="dxa"/>
            <w:vAlign w:val="center"/>
          </w:tcPr>
          <w:p w14:paraId="479DF5DC" w14:textId="6671227C"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11EDCA13" w14:textId="1D44EEA7"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6DE383" w14:textId="78843CF4"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32E79" w:rsidRPr="0006217B" w14:paraId="49032FD8" w14:textId="77777777" w:rsidTr="004E4C97">
        <w:tblPrEx>
          <w:jc w:val="left"/>
        </w:tblPrEx>
        <w:tc>
          <w:tcPr>
            <w:tcW w:w="1026" w:type="dxa"/>
            <w:vMerge/>
          </w:tcPr>
          <w:p w14:paraId="589F59E3"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4483E17" w14:textId="0423570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1282F663" w14:textId="433CF6C0"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532FB85" w14:textId="37992915"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D32E79" w:rsidRPr="0006217B">
              <w:rPr>
                <w:rFonts w:asciiTheme="minorHAnsi" w:eastAsiaTheme="minorHAnsi" w:hAnsiTheme="minorHAnsi"/>
                <w:color w:val="767676"/>
                <w:spacing w:val="-6"/>
                <w:sz w:val="21"/>
                <w:szCs w:val="21"/>
              </w:rPr>
              <w:br/>
              <w:t>URL Encoding, UTF-8</w:t>
            </w:r>
          </w:p>
        </w:tc>
        <w:tc>
          <w:tcPr>
            <w:tcW w:w="1199" w:type="dxa"/>
            <w:vAlign w:val="center"/>
          </w:tcPr>
          <w:p w14:paraId="4FE80910" w14:textId="1E74C5E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3B08C4C" w14:textId="00D8B47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02FF25" w14:textId="0EAA394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1A450C" w:rsidRPr="0006217B" w14:paraId="12451321" w14:textId="77777777" w:rsidTr="004E4C97">
        <w:tblPrEx>
          <w:jc w:val="left"/>
        </w:tblPrEx>
        <w:tc>
          <w:tcPr>
            <w:tcW w:w="1026" w:type="dxa"/>
            <w:vMerge w:val="restart"/>
          </w:tcPr>
          <w:p w14:paraId="1A4F3F9F" w14:textId="67F2EACF" w:rsidR="001A450C" w:rsidRPr="0006217B" w:rsidRDefault="001A450C" w:rsidP="001A450C">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6D487B8B" w14:textId="2D261CAE"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0B879F6" w14:textId="2E2CF386" w:rsidR="001A450C" w:rsidRPr="0006217B" w:rsidRDefault="002100E8"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02B8C97" w14:textId="0DC0DC71"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71BD3580" w14:textId="3BB2CFE9"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02BA55A2" w14:textId="55DEF6BC"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73CB25" w14:textId="77777777" w:rsidR="001A450C" w:rsidRPr="0006217B" w:rsidRDefault="001A450C" w:rsidP="001A450C">
            <w:pPr>
              <w:pStyle w:val="cq11"/>
              <w:ind w:leftChars="0" w:left="0"/>
              <w:jc w:val="both"/>
              <w:rPr>
                <w:rFonts w:asciiTheme="minorHAnsi" w:eastAsiaTheme="minorHAnsi" w:hAnsiTheme="minorHAnsi"/>
              </w:rPr>
            </w:pPr>
          </w:p>
        </w:tc>
      </w:tr>
      <w:tr w:rsidR="001A450C" w:rsidRPr="0006217B" w14:paraId="1844684E" w14:textId="77777777" w:rsidTr="004E4C97">
        <w:tblPrEx>
          <w:jc w:val="left"/>
        </w:tblPrEx>
        <w:tc>
          <w:tcPr>
            <w:tcW w:w="1026" w:type="dxa"/>
            <w:vMerge/>
          </w:tcPr>
          <w:p w14:paraId="7EFB8471"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1214F0BE" w14:textId="65AC6303"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bankCd</w:t>
            </w:r>
          </w:p>
        </w:tc>
        <w:tc>
          <w:tcPr>
            <w:tcW w:w="1604" w:type="dxa"/>
            <w:vAlign w:val="center"/>
          </w:tcPr>
          <w:p w14:paraId="48646F15" w14:textId="6A1B3AF1" w:rsidR="001A450C" w:rsidRPr="0006217B" w:rsidRDefault="003E1133"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Bank Code</w:t>
            </w:r>
          </w:p>
        </w:tc>
        <w:tc>
          <w:tcPr>
            <w:tcW w:w="2297" w:type="dxa"/>
            <w:vAlign w:val="center"/>
          </w:tcPr>
          <w:p w14:paraId="50064C19" w14:textId="4288B827" w:rsidR="001A450C" w:rsidRPr="0006217B" w:rsidRDefault="0094788E"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Refer to </w:t>
            </w:r>
            <w:r w:rsidR="001A450C" w:rsidRPr="0006217B">
              <w:rPr>
                <w:rFonts w:asciiTheme="minorHAnsi" w:eastAsiaTheme="minorHAnsi" w:hAnsiTheme="minorHAnsi"/>
                <w:color w:val="767676"/>
                <w:spacing w:val="-6"/>
                <w:sz w:val="21"/>
                <w:szCs w:val="21"/>
              </w:rPr>
              <w:t>[</w:t>
            </w:r>
            <w:r w:rsidR="00BA3E4A" w:rsidRPr="0006217B">
              <w:rPr>
                <w:rFonts w:asciiTheme="minorHAnsi" w:eastAsiaTheme="minorHAnsi" w:hAnsiTheme="minorHAnsi" w:hint="eastAsia"/>
              </w:rPr>
              <w:t>PG Virtual Account Bank Code</w:t>
            </w:r>
            <w:r w:rsidR="001A450C" w:rsidRPr="0006217B">
              <w:rPr>
                <w:rFonts w:asciiTheme="minorHAnsi" w:eastAsiaTheme="minorHAnsi" w:hAnsiTheme="minorHAnsi"/>
                <w:color w:val="767676"/>
                <w:spacing w:val="-6"/>
                <w:sz w:val="21"/>
                <w:szCs w:val="21"/>
              </w:rPr>
              <w:t>]</w:t>
            </w:r>
          </w:p>
        </w:tc>
        <w:tc>
          <w:tcPr>
            <w:tcW w:w="1199" w:type="dxa"/>
            <w:vAlign w:val="center"/>
          </w:tcPr>
          <w:p w14:paraId="1CA24243" w14:textId="7C26D53D"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17D4BC64" w14:textId="78CF85BC"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4BF6B5" w14:textId="4C4A71CF"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1A450C" w:rsidRPr="0006217B" w14:paraId="6FB247EE" w14:textId="77777777" w:rsidTr="004E4C97">
        <w:tblPrEx>
          <w:jc w:val="left"/>
        </w:tblPrEx>
        <w:tc>
          <w:tcPr>
            <w:tcW w:w="1026" w:type="dxa"/>
            <w:vMerge/>
          </w:tcPr>
          <w:p w14:paraId="1362370E"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39E6C8D6" w14:textId="5EFCFD6C"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65B38EC9" w14:textId="20B0F128" w:rsidR="001A450C" w:rsidRPr="0006217B" w:rsidRDefault="009F07F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34799514" w14:textId="7CF5A555" w:rsidR="001A450C" w:rsidRPr="0006217B" w:rsidRDefault="00BA3E4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1A450C" w:rsidRPr="0006217B">
              <w:rPr>
                <w:rFonts w:asciiTheme="minorHAnsi" w:eastAsiaTheme="minorHAnsi" w:hAnsiTheme="minorHAnsi"/>
                <w:color w:val="767676"/>
                <w:spacing w:val="-6"/>
                <w:sz w:val="21"/>
                <w:szCs w:val="21"/>
              </w:rPr>
              <w:br/>
            </w:r>
            <w:r w:rsidR="001A450C"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758F4DC" w14:textId="4AEC56D6"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6AB67888" w14:textId="67CC367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3AE6B9" w14:textId="2052748F"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1A450C" w:rsidRPr="0006217B" w14:paraId="6CEE36A7" w14:textId="77777777" w:rsidTr="004E4C97">
        <w:tblPrEx>
          <w:jc w:val="left"/>
        </w:tblPrEx>
        <w:tc>
          <w:tcPr>
            <w:tcW w:w="1026" w:type="dxa"/>
            <w:vMerge/>
          </w:tcPr>
          <w:p w14:paraId="257E7810"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7FD0C85D" w14:textId="164E590F" w:rsidR="001A450C" w:rsidRPr="0006217B" w:rsidRDefault="001A450C" w:rsidP="001A45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expireDate</w:t>
            </w:r>
          </w:p>
        </w:tc>
        <w:tc>
          <w:tcPr>
            <w:tcW w:w="1604" w:type="dxa"/>
            <w:vAlign w:val="center"/>
          </w:tcPr>
          <w:p w14:paraId="07A38DBA" w14:textId="2C7597F2" w:rsidR="001A450C" w:rsidRPr="0006217B" w:rsidRDefault="009F07F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w:t>
            </w:r>
            <w:r w:rsidR="00BA3E4A" w:rsidRPr="0006217B">
              <w:rPr>
                <w:rFonts w:asciiTheme="minorHAnsi" w:eastAsiaTheme="minorHAnsi" w:hAnsiTheme="minorHAnsi" w:hint="eastAsia"/>
                <w:color w:val="767676"/>
                <w:spacing w:val="-6"/>
                <w:sz w:val="21"/>
                <w:szCs w:val="21"/>
              </w:rPr>
              <w:t xml:space="preserve"> and Time</w:t>
            </w:r>
          </w:p>
        </w:tc>
        <w:tc>
          <w:tcPr>
            <w:tcW w:w="2297" w:type="dxa"/>
            <w:vAlign w:val="center"/>
          </w:tcPr>
          <w:p w14:paraId="2880C874" w14:textId="3CDA68FE" w:rsidR="001A450C" w:rsidRPr="0006217B" w:rsidRDefault="00BA3E4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 and time</w:t>
            </w:r>
            <w:r w:rsidR="001A450C" w:rsidRPr="0006217B">
              <w:rPr>
                <w:rFonts w:asciiTheme="minorHAnsi" w:eastAsiaTheme="minorHAnsi" w:hAnsiTheme="minorHAnsi"/>
                <w:color w:val="767676"/>
                <w:spacing w:val="-6"/>
                <w:sz w:val="21"/>
                <w:szCs w:val="21"/>
              </w:rPr>
              <w:t xml:space="preserve"> YYYYMMDDhhmmss</w:t>
            </w:r>
          </w:p>
        </w:tc>
        <w:tc>
          <w:tcPr>
            <w:tcW w:w="1199" w:type="dxa"/>
            <w:vAlign w:val="center"/>
          </w:tcPr>
          <w:p w14:paraId="6F96C03C" w14:textId="20E2D3DB"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0559C38C" w14:textId="38E64283"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AF8E2D" w14:textId="74928024"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1A450C" w:rsidRPr="0006217B" w14:paraId="01948013" w14:textId="77777777" w:rsidTr="004E4C97">
        <w:tblPrEx>
          <w:jc w:val="left"/>
        </w:tblPrEx>
        <w:tc>
          <w:tcPr>
            <w:tcW w:w="1026" w:type="dxa"/>
            <w:vMerge/>
          </w:tcPr>
          <w:p w14:paraId="09B38A80"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47D4FE48" w14:textId="334ADC24"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512BE952" w14:textId="5C076CB6"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CA2CE7A" w14:textId="3E30B4B4"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CD7D013" w14:textId="1004272A"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E5633C1" w14:textId="0A5F23AB"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0C5E8F" w14:textId="7EE80D71"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A450C" w:rsidRPr="0006217B" w14:paraId="12F8F0E5" w14:textId="77777777" w:rsidTr="004E4C97">
        <w:tblPrEx>
          <w:jc w:val="left"/>
        </w:tblPrEx>
        <w:tc>
          <w:tcPr>
            <w:tcW w:w="1026" w:type="dxa"/>
            <w:vMerge/>
          </w:tcPr>
          <w:p w14:paraId="39021093"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1F42AFAC" w14:textId="27589C57"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acntType</w:t>
            </w:r>
          </w:p>
        </w:tc>
        <w:tc>
          <w:tcPr>
            <w:tcW w:w="1604" w:type="dxa"/>
            <w:vAlign w:val="center"/>
          </w:tcPr>
          <w:p w14:paraId="5C5A1760" w14:textId="2B80B965" w:rsidR="001A450C" w:rsidRPr="0006217B" w:rsidRDefault="00194B59"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Account </w:t>
            </w:r>
            <w:r w:rsidR="00F47D21" w:rsidRPr="0006217B">
              <w:rPr>
                <w:rFonts w:asciiTheme="minorHAnsi" w:eastAsiaTheme="minorHAnsi" w:hAnsiTheme="minorHAnsi" w:hint="eastAsia"/>
                <w:color w:val="767676"/>
                <w:spacing w:val="-6"/>
                <w:sz w:val="21"/>
                <w:szCs w:val="21"/>
              </w:rPr>
              <w:t>Classification</w:t>
            </w:r>
          </w:p>
        </w:tc>
        <w:tc>
          <w:tcPr>
            <w:tcW w:w="2297" w:type="dxa"/>
            <w:vAlign w:val="center"/>
          </w:tcPr>
          <w:p w14:paraId="073F9911" w14:textId="45DF6162" w:rsidR="001A450C" w:rsidRPr="0006217B" w:rsidRDefault="005A0C7D" w:rsidP="001A450C">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Value in request delivered as is</w:t>
            </w:r>
          </w:p>
        </w:tc>
        <w:tc>
          <w:tcPr>
            <w:tcW w:w="1199" w:type="dxa"/>
            <w:vAlign w:val="center"/>
          </w:tcPr>
          <w:p w14:paraId="2DDFD6D3" w14:textId="0B887CA2"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w:t>
            </w:r>
          </w:p>
        </w:tc>
        <w:tc>
          <w:tcPr>
            <w:tcW w:w="1211" w:type="dxa"/>
            <w:vAlign w:val="center"/>
          </w:tcPr>
          <w:p w14:paraId="7F413896" w14:textId="0E220F2C"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24CDD4" w14:textId="4BACC6ED"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w:t>
            </w:r>
          </w:p>
        </w:tc>
      </w:tr>
    </w:tbl>
    <w:p w14:paraId="733E417A" w14:textId="77777777" w:rsidR="00786187" w:rsidRPr="0006217B" w:rsidRDefault="00786187" w:rsidP="00786187">
      <w:pPr>
        <w:pStyle w:val="cq11"/>
        <w:ind w:left="440"/>
        <w:rPr>
          <w:rFonts w:asciiTheme="minorHAnsi" w:eastAsiaTheme="minorHAnsi" w:hAnsiTheme="minorHAnsi"/>
        </w:rPr>
      </w:pPr>
    </w:p>
    <w:p w14:paraId="3662DFAE" w14:textId="77777777" w:rsidR="00060E4E" w:rsidRPr="0006217B" w:rsidRDefault="00060E4E" w:rsidP="00060E4E">
      <w:pPr>
        <w:pStyle w:val="2"/>
        <w:rPr>
          <w:rFonts w:asciiTheme="minorHAnsi" w:eastAsiaTheme="minorHAnsi" w:hAnsiTheme="minorHAnsi"/>
        </w:rPr>
      </w:pPr>
      <w:bookmarkStart w:id="81" w:name="_Toc172043488"/>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81"/>
    </w:p>
    <w:tbl>
      <w:tblPr>
        <w:tblStyle w:val="a7"/>
        <w:tblW w:w="0" w:type="auto"/>
        <w:tblInd w:w="440" w:type="dxa"/>
        <w:tblLook w:val="04A0" w:firstRow="1" w:lastRow="0" w:firstColumn="1" w:lastColumn="0" w:noHBand="0" w:noVBand="1"/>
      </w:tblPr>
      <w:tblGrid>
        <w:gridCol w:w="1682"/>
        <w:gridCol w:w="7938"/>
      </w:tblGrid>
      <w:tr w:rsidR="00C90252" w:rsidRPr="0006217B" w14:paraId="0BE4614C" w14:textId="77777777" w:rsidTr="00C90252">
        <w:tc>
          <w:tcPr>
            <w:tcW w:w="1682" w:type="dxa"/>
            <w:shd w:val="clear" w:color="auto" w:fill="D9D9D9" w:themeFill="background1" w:themeFillShade="D9"/>
          </w:tcPr>
          <w:p w14:paraId="0A2BE184"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938" w:type="dxa"/>
            <w:shd w:val="clear" w:color="auto" w:fill="D9D9D9" w:themeFill="background1" w:themeFillShade="D9"/>
          </w:tcPr>
          <w:p w14:paraId="50774D7C"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24AA0931" w14:textId="77777777" w:rsidTr="00C90252">
        <w:tc>
          <w:tcPr>
            <w:tcW w:w="1682" w:type="dxa"/>
            <w:vAlign w:val="center"/>
          </w:tcPr>
          <w:p w14:paraId="53754C84"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938" w:type="dxa"/>
          </w:tcPr>
          <w:p w14:paraId="56054EBA"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A2F6B8D" w14:textId="77777777" w:rsidR="00C90252" w:rsidRPr="0006217B" w:rsidRDefault="00C90252" w:rsidP="00C90252">
      <w:pPr>
        <w:pStyle w:val="cq11"/>
        <w:ind w:left="440"/>
        <w:rPr>
          <w:rFonts w:asciiTheme="minorHAnsi" w:eastAsiaTheme="minorHAnsi" w:hAnsiTheme="minorHAnsi"/>
        </w:rPr>
      </w:pPr>
    </w:p>
    <w:p w14:paraId="783DD663" w14:textId="77777777" w:rsidR="00C44C2E" w:rsidRPr="0006217B" w:rsidRDefault="0048095E">
      <w:pPr>
        <w:pStyle w:val="2"/>
        <w:rPr>
          <w:rFonts w:asciiTheme="minorHAnsi" w:eastAsiaTheme="minorHAnsi" w:hAnsiTheme="minorHAnsi"/>
        </w:rPr>
      </w:pPr>
      <w:bookmarkStart w:id="82" w:name="_Toc172043489"/>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Environment)</w:t>
      </w:r>
      <w:r w:rsidR="007A2CDB" w:rsidRPr="0006217B">
        <w:rPr>
          <w:rFonts w:asciiTheme="minorHAnsi" w:eastAsiaTheme="minorHAnsi" w:hAnsiTheme="minorHAnsi"/>
        </w:rPr>
        <w:t xml:space="preserve"> </w:t>
      </w:r>
      <w:r w:rsidRPr="0006217B">
        <w:rPr>
          <w:rFonts w:asciiTheme="minorHAnsi" w:eastAsiaTheme="minorHAnsi" w:hAnsiTheme="minorHAnsi"/>
        </w:rPr>
        <w:t>Deposit</w:t>
      </w:r>
      <w:r w:rsidR="007A2CDB" w:rsidRPr="0006217B">
        <w:rPr>
          <w:rFonts w:asciiTheme="minorHAnsi" w:eastAsiaTheme="minorHAnsi" w:hAnsiTheme="minorHAnsi"/>
        </w:rPr>
        <w:t xml:space="preserve"> </w:t>
      </w:r>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API</w:t>
      </w:r>
      <w:bookmarkEnd w:id="82"/>
    </w:p>
    <w:p w14:paraId="4E101119" w14:textId="51EFED76" w:rsidR="00D32E79" w:rsidRPr="0006217B" w:rsidRDefault="00D32E79" w:rsidP="00D32E79">
      <w:pPr>
        <w:rPr>
          <w:rFonts w:asciiTheme="minorHAnsi" w:eastAsiaTheme="minorHAnsi" w:hAnsiTheme="minorHAnsi"/>
          <w:sz w:val="20"/>
        </w:rPr>
      </w:pPr>
      <w:r w:rsidRPr="0006217B">
        <w:rPr>
          <w:rFonts w:asciiTheme="minorHAnsi" w:eastAsiaTheme="minorHAnsi" w:hAnsiTheme="minorHAnsi" w:hint="eastAsia"/>
          <w:sz w:val="20"/>
        </w:rPr>
        <w:lastRenderedPageBreak/>
        <w:t xml:space="preserve">※ </w:t>
      </w:r>
      <w:r w:rsidR="00D21805" w:rsidRPr="0006217B">
        <w:rPr>
          <w:rFonts w:asciiTheme="minorHAnsi" w:eastAsiaTheme="minorHAnsi" w:hAnsiTheme="minorHAnsi" w:hint="eastAsia"/>
          <w:sz w:val="20"/>
        </w:rPr>
        <w:t xml:space="preserve">Refer to </w:t>
      </w:r>
      <w:r w:rsidRPr="0006217B">
        <w:rPr>
          <w:rFonts w:asciiTheme="minorHAnsi" w:eastAsiaTheme="minorHAnsi" w:hAnsiTheme="minorHAnsi" w:hint="eastAsia"/>
          <w:sz w:val="20"/>
        </w:rPr>
        <w:t xml:space="preserve">[14.4 </w:t>
      </w:r>
      <w:r w:rsidR="00D21805" w:rsidRPr="0006217B">
        <w:rPr>
          <w:rFonts w:asciiTheme="minorHAnsi" w:eastAsiaTheme="minorHAnsi" w:hAnsiTheme="minorHAnsi" w:hint="eastAsia"/>
          <w:sz w:val="20"/>
        </w:rPr>
        <w:t xml:space="preserve">Deposit Test </w:t>
      </w:r>
      <w:r w:rsidRPr="0006217B">
        <w:rPr>
          <w:rFonts w:asciiTheme="minorHAnsi" w:eastAsiaTheme="minorHAnsi" w:hAnsiTheme="minorHAnsi" w:hint="eastAsia"/>
          <w:sz w:val="20"/>
        </w:rPr>
        <w:t>API]</w:t>
      </w:r>
    </w:p>
    <w:p w14:paraId="77568FD1" w14:textId="77777777" w:rsidR="0048095E" w:rsidRPr="0006217B" w:rsidRDefault="0048095E" w:rsidP="0048095E">
      <w:pPr>
        <w:pStyle w:val="2"/>
        <w:rPr>
          <w:rFonts w:asciiTheme="minorHAnsi" w:eastAsiaTheme="minorHAnsi" w:hAnsiTheme="minorHAnsi"/>
        </w:rPr>
      </w:pPr>
      <w:bookmarkStart w:id="83" w:name="_Toc172043490"/>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83"/>
    </w:p>
    <w:p w14:paraId="21F8FC98" w14:textId="6B9C2464" w:rsidR="00D32E79" w:rsidRPr="0006217B" w:rsidRDefault="00D32E79" w:rsidP="00D32E79">
      <w:pPr>
        <w:rPr>
          <w:rFonts w:asciiTheme="minorHAnsi" w:eastAsiaTheme="minorHAnsi" w:hAnsiTheme="minorHAnsi"/>
          <w:sz w:val="20"/>
        </w:rPr>
      </w:pPr>
      <w:r w:rsidRPr="0006217B">
        <w:rPr>
          <w:rFonts w:asciiTheme="minorHAnsi" w:eastAsiaTheme="minorHAnsi" w:hAnsiTheme="minorHAnsi" w:hint="eastAsia"/>
          <w:sz w:val="20"/>
        </w:rPr>
        <w:t xml:space="preserve">※ </w:t>
      </w:r>
      <w:r w:rsidR="00D21805" w:rsidRPr="0006217B">
        <w:rPr>
          <w:rFonts w:asciiTheme="minorHAnsi" w:eastAsiaTheme="minorHAnsi" w:hAnsiTheme="minorHAnsi" w:hint="eastAsia"/>
          <w:sz w:val="20"/>
        </w:rPr>
        <w:t xml:space="preserve">Refer to </w:t>
      </w:r>
      <w:r w:rsidRPr="0006217B">
        <w:rPr>
          <w:rFonts w:asciiTheme="minorHAnsi" w:eastAsiaTheme="minorHAnsi" w:hAnsiTheme="minorHAnsi" w:hint="eastAsia"/>
          <w:sz w:val="20"/>
        </w:rPr>
        <w:t xml:space="preserve">[14.5 </w:t>
      </w:r>
      <w:r w:rsidR="00D21805" w:rsidRPr="0006217B">
        <w:rPr>
          <w:rFonts w:asciiTheme="minorHAnsi" w:eastAsiaTheme="minorHAnsi" w:hAnsiTheme="minorHAnsi" w:hint="eastAsia"/>
          <w:sz w:val="20"/>
        </w:rPr>
        <w:t>Notification Parameter</w:t>
      </w:r>
      <w:r w:rsidRPr="0006217B">
        <w:rPr>
          <w:rFonts w:asciiTheme="minorHAnsi" w:eastAsiaTheme="minorHAnsi" w:hAnsiTheme="minorHAnsi" w:hint="eastAsia"/>
          <w:sz w:val="20"/>
        </w:rPr>
        <w:t>]</w:t>
      </w:r>
    </w:p>
    <w:p w14:paraId="4ED84EDE" w14:textId="77777777" w:rsidR="00C44C2E" w:rsidRPr="0006217B" w:rsidRDefault="0048095E">
      <w:pPr>
        <w:pStyle w:val="2"/>
        <w:rPr>
          <w:rFonts w:asciiTheme="minorHAnsi" w:eastAsiaTheme="minorHAnsi" w:hAnsiTheme="minorHAnsi"/>
        </w:rPr>
      </w:pPr>
      <w:bookmarkStart w:id="84" w:name="_Toc172043491"/>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Environment)</w:t>
      </w:r>
      <w:r w:rsidR="007A2CDB" w:rsidRPr="0006217B">
        <w:rPr>
          <w:rFonts w:asciiTheme="minorHAnsi" w:eastAsiaTheme="minorHAnsi" w:hAnsiTheme="minorHAnsi"/>
        </w:rPr>
        <w:t xml:space="preserve"> </w:t>
      </w:r>
      <w:r w:rsidRPr="0006217B">
        <w:rPr>
          <w:rFonts w:asciiTheme="minorHAnsi" w:eastAsiaTheme="minorHAnsi" w:hAnsiTheme="minorHAnsi"/>
        </w:rPr>
        <w:t>Static</w:t>
      </w:r>
      <w:r w:rsidR="007A2CDB" w:rsidRPr="0006217B">
        <w:rPr>
          <w:rFonts w:asciiTheme="minorHAnsi" w:eastAsiaTheme="minorHAnsi" w:hAnsiTheme="minorHAnsi"/>
        </w:rPr>
        <w:t xml:space="preserve"> </w:t>
      </w:r>
      <w:r w:rsidRPr="0006217B">
        <w:rPr>
          <w:rFonts w:asciiTheme="minorHAnsi" w:eastAsiaTheme="minorHAnsi" w:hAnsiTheme="minorHAnsi"/>
        </w:rPr>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List</w:t>
      </w:r>
      <w:bookmarkEnd w:id="84"/>
    </w:p>
    <w:p w14:paraId="5B5683EC" w14:textId="77777777" w:rsidR="002D6EE4" w:rsidRPr="0006217B" w:rsidRDefault="002D6EE4" w:rsidP="002D6EE4">
      <w:pPr>
        <w:pStyle w:val="cq11"/>
        <w:ind w:left="440"/>
        <w:rPr>
          <w:rFonts w:asciiTheme="minorHAnsi" w:eastAsiaTheme="minorHAnsi" w:hAnsiTheme="minorHAnsi"/>
        </w:rPr>
      </w:pPr>
      <w:r w:rsidRPr="0006217B">
        <w:rPr>
          <w:rFonts w:asciiTheme="minorHAnsi" w:eastAsiaTheme="minorHAnsi" w:hAnsiTheme="minorHAnsi" w:hint="eastAsia"/>
        </w:rPr>
        <w:t>The following virtual account</w:t>
      </w:r>
      <w:r w:rsidRPr="0006217B">
        <w:rPr>
          <w:rFonts w:asciiTheme="minorHAnsi" w:eastAsiaTheme="minorHAnsi" w:hAnsiTheme="minorHAnsi"/>
        </w:rPr>
        <w:t xml:space="preserve"> number</w:t>
      </w:r>
      <w:r w:rsidRPr="0006217B">
        <w:rPr>
          <w:rFonts w:asciiTheme="minorHAnsi" w:eastAsiaTheme="minorHAnsi" w:hAnsiTheme="minorHAnsi" w:hint="eastAsia"/>
        </w:rPr>
        <w:t>s can only be used on test environment</w:t>
      </w:r>
      <w:r w:rsidRPr="0006217B">
        <w:rPr>
          <w:rFonts w:asciiTheme="minorHAnsi" w:eastAsiaTheme="minorHAnsi" w:hAnsiTheme="minorHAnsi"/>
        </w:rPr>
        <w:t xml:space="preserve"> (tbgw.settlebank.co.kr).</w:t>
      </w:r>
    </w:p>
    <w:tbl>
      <w:tblPr>
        <w:tblStyle w:val="a7"/>
        <w:tblW w:w="0" w:type="auto"/>
        <w:jc w:val="center"/>
        <w:tblLayout w:type="fixed"/>
        <w:tblLook w:val="04A0" w:firstRow="1" w:lastRow="0" w:firstColumn="1" w:lastColumn="0" w:noHBand="0" w:noVBand="1"/>
      </w:tblPr>
      <w:tblGrid>
        <w:gridCol w:w="1980"/>
        <w:gridCol w:w="2693"/>
        <w:gridCol w:w="5343"/>
      </w:tblGrid>
      <w:tr w:rsidR="002D6EE4" w:rsidRPr="0006217B" w14:paraId="565501E9" w14:textId="77777777" w:rsidTr="002D6EE4">
        <w:trPr>
          <w:jc w:val="center"/>
        </w:trPr>
        <w:tc>
          <w:tcPr>
            <w:tcW w:w="1980" w:type="dxa"/>
            <w:shd w:val="clear" w:color="auto" w:fill="D9D9D9" w:themeFill="background1" w:themeFillShade="D9"/>
            <w:vAlign w:val="center"/>
          </w:tcPr>
          <w:p w14:paraId="210FD671"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M</w:t>
            </w:r>
            <w:r w:rsidRPr="0006217B">
              <w:rPr>
                <w:rFonts w:asciiTheme="minorHAnsi" w:eastAsiaTheme="minorHAnsi" w:hAnsiTheme="minorHAnsi"/>
                <w:b/>
              </w:rPr>
              <w:t xml:space="preserve">erchant ID </w:t>
            </w:r>
            <w:r w:rsidRPr="0006217B">
              <w:rPr>
                <w:rFonts w:asciiTheme="minorHAnsi" w:eastAsiaTheme="minorHAnsi" w:hAnsiTheme="minorHAnsi" w:hint="eastAsia"/>
                <w:b/>
              </w:rPr>
              <w:t>(mchtId)</w:t>
            </w:r>
          </w:p>
        </w:tc>
        <w:tc>
          <w:tcPr>
            <w:tcW w:w="2693" w:type="dxa"/>
            <w:shd w:val="clear" w:color="auto" w:fill="D9D9D9" w:themeFill="background1" w:themeFillShade="D9"/>
            <w:vAlign w:val="center"/>
          </w:tcPr>
          <w:p w14:paraId="77A2817E"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Bank Code (bankCd)</w:t>
            </w:r>
          </w:p>
        </w:tc>
        <w:tc>
          <w:tcPr>
            <w:tcW w:w="5343" w:type="dxa"/>
            <w:shd w:val="clear" w:color="auto" w:fill="D9D9D9" w:themeFill="background1" w:themeFillShade="D9"/>
            <w:vAlign w:val="center"/>
          </w:tcPr>
          <w:p w14:paraId="304EB3D0"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V</w:t>
            </w:r>
            <w:r w:rsidRPr="0006217B">
              <w:rPr>
                <w:rFonts w:asciiTheme="minorHAnsi" w:eastAsiaTheme="minorHAnsi" w:hAnsiTheme="minorHAnsi"/>
                <w:b/>
              </w:rPr>
              <w:t xml:space="preserve">irtual Account Number </w:t>
            </w:r>
            <w:r w:rsidRPr="0006217B">
              <w:rPr>
                <w:rFonts w:asciiTheme="minorHAnsi" w:eastAsiaTheme="minorHAnsi" w:hAnsiTheme="minorHAnsi" w:hint="eastAsia"/>
                <w:b/>
              </w:rPr>
              <w:t>(vAcntNo)</w:t>
            </w:r>
          </w:p>
        </w:tc>
      </w:tr>
      <w:tr w:rsidR="002D6EE4" w:rsidRPr="0006217B" w14:paraId="1C2B1821" w14:textId="77777777" w:rsidTr="002D6EE4">
        <w:trPr>
          <w:jc w:val="center"/>
        </w:trPr>
        <w:tc>
          <w:tcPr>
            <w:tcW w:w="1980" w:type="dxa"/>
            <w:vMerge w:val="restart"/>
            <w:vAlign w:val="center"/>
          </w:tcPr>
          <w:p w14:paraId="16372F33"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nxva_fix</w:t>
            </w:r>
            <w:r w:rsidRPr="0006217B">
              <w:rPr>
                <w:rFonts w:asciiTheme="minorHAnsi" w:eastAsiaTheme="minorHAnsi" w:hAnsiTheme="minorHAnsi"/>
              </w:rPr>
              <w:tab/>
            </w:r>
          </w:p>
        </w:tc>
        <w:tc>
          <w:tcPr>
            <w:tcW w:w="2693" w:type="dxa"/>
            <w:vAlign w:val="center"/>
          </w:tcPr>
          <w:p w14:paraId="5E1A6C0D"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004</w:t>
            </w:r>
          </w:p>
        </w:tc>
        <w:tc>
          <w:tcPr>
            <w:tcW w:w="5343" w:type="dxa"/>
            <w:vAlign w:val="center"/>
          </w:tcPr>
          <w:p w14:paraId="36B0153A"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2022004000001~2022004000050</w:t>
            </w:r>
          </w:p>
        </w:tc>
      </w:tr>
      <w:tr w:rsidR="002D6EE4" w:rsidRPr="0006217B" w14:paraId="71FFCD81" w14:textId="77777777" w:rsidTr="002D6EE4">
        <w:trPr>
          <w:jc w:val="center"/>
        </w:trPr>
        <w:tc>
          <w:tcPr>
            <w:tcW w:w="1980" w:type="dxa"/>
            <w:vMerge/>
            <w:vAlign w:val="center"/>
          </w:tcPr>
          <w:p w14:paraId="3C497D75" w14:textId="77777777" w:rsidR="002D6EE4" w:rsidRPr="0006217B" w:rsidRDefault="002D6EE4" w:rsidP="002D6EE4">
            <w:pPr>
              <w:pStyle w:val="cq11"/>
              <w:ind w:leftChars="0" w:left="0"/>
              <w:jc w:val="center"/>
              <w:rPr>
                <w:rFonts w:asciiTheme="minorHAnsi" w:eastAsiaTheme="minorHAnsi" w:hAnsiTheme="minorHAnsi"/>
              </w:rPr>
            </w:pPr>
          </w:p>
        </w:tc>
        <w:tc>
          <w:tcPr>
            <w:tcW w:w="2693" w:type="dxa"/>
            <w:vAlign w:val="center"/>
          </w:tcPr>
          <w:p w14:paraId="6A5ED8AE"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011</w:t>
            </w:r>
          </w:p>
        </w:tc>
        <w:tc>
          <w:tcPr>
            <w:tcW w:w="5343" w:type="dxa"/>
            <w:vAlign w:val="center"/>
          </w:tcPr>
          <w:p w14:paraId="53AB699F"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2022011000001~2022011000050</w:t>
            </w:r>
          </w:p>
        </w:tc>
      </w:tr>
      <w:tr w:rsidR="002D6EE4" w:rsidRPr="0006217B" w14:paraId="4A01B2FC" w14:textId="77777777" w:rsidTr="002D6EE4">
        <w:trPr>
          <w:jc w:val="center"/>
        </w:trPr>
        <w:tc>
          <w:tcPr>
            <w:tcW w:w="1980" w:type="dxa"/>
            <w:vMerge w:val="restart"/>
            <w:vAlign w:val="center"/>
          </w:tcPr>
          <w:p w14:paraId="7D7BB868"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nxva_fix2</w:t>
            </w:r>
          </w:p>
        </w:tc>
        <w:tc>
          <w:tcPr>
            <w:tcW w:w="2693" w:type="dxa"/>
            <w:vAlign w:val="center"/>
          </w:tcPr>
          <w:p w14:paraId="0E5E7960"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004</w:t>
            </w:r>
          </w:p>
        </w:tc>
        <w:tc>
          <w:tcPr>
            <w:tcW w:w="5343" w:type="dxa"/>
            <w:vAlign w:val="center"/>
          </w:tcPr>
          <w:p w14:paraId="59631AA3"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2022004000056~2022004000100</w:t>
            </w:r>
          </w:p>
        </w:tc>
      </w:tr>
      <w:tr w:rsidR="002D6EE4" w:rsidRPr="0006217B" w14:paraId="1D0CE03E" w14:textId="77777777" w:rsidTr="002D6EE4">
        <w:trPr>
          <w:jc w:val="center"/>
        </w:trPr>
        <w:tc>
          <w:tcPr>
            <w:tcW w:w="1980" w:type="dxa"/>
            <w:vMerge/>
            <w:vAlign w:val="center"/>
          </w:tcPr>
          <w:p w14:paraId="3E3C4A3C" w14:textId="77777777" w:rsidR="002D6EE4" w:rsidRPr="0006217B" w:rsidRDefault="002D6EE4" w:rsidP="002D6EE4">
            <w:pPr>
              <w:pStyle w:val="cq11"/>
              <w:ind w:leftChars="0" w:left="0"/>
              <w:rPr>
                <w:rFonts w:asciiTheme="minorHAnsi" w:eastAsiaTheme="minorHAnsi" w:hAnsiTheme="minorHAnsi"/>
              </w:rPr>
            </w:pPr>
          </w:p>
        </w:tc>
        <w:tc>
          <w:tcPr>
            <w:tcW w:w="2693" w:type="dxa"/>
            <w:vAlign w:val="center"/>
          </w:tcPr>
          <w:p w14:paraId="29F8ADB9"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011</w:t>
            </w:r>
          </w:p>
        </w:tc>
        <w:tc>
          <w:tcPr>
            <w:tcW w:w="5343" w:type="dxa"/>
            <w:vAlign w:val="center"/>
          </w:tcPr>
          <w:p w14:paraId="442D6873"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2022011000056~2022011000100</w:t>
            </w:r>
          </w:p>
        </w:tc>
      </w:tr>
    </w:tbl>
    <w:p w14:paraId="1203638C" w14:textId="77777777" w:rsidR="002D6EE4" w:rsidRPr="0006217B" w:rsidRDefault="002D6EE4" w:rsidP="002D6EE4">
      <w:pPr>
        <w:pStyle w:val="cq11"/>
        <w:ind w:left="440"/>
        <w:rPr>
          <w:rFonts w:asciiTheme="minorHAnsi" w:eastAsiaTheme="minorHAnsi" w:hAnsiTheme="minorHAnsi"/>
        </w:rPr>
      </w:pPr>
    </w:p>
    <w:p w14:paraId="270EAE1B" w14:textId="77777777" w:rsidR="00C44C2E" w:rsidRPr="0006217B" w:rsidRDefault="0048095E">
      <w:pPr>
        <w:pStyle w:val="2"/>
        <w:rPr>
          <w:rFonts w:asciiTheme="minorHAnsi" w:eastAsiaTheme="minorHAnsi" w:hAnsiTheme="minorHAnsi"/>
        </w:rPr>
      </w:pPr>
      <w:bookmarkStart w:id="85" w:name="_Toc172043492"/>
      <w:r w:rsidRPr="0006217B">
        <w:rPr>
          <w:rFonts w:asciiTheme="minorHAnsi" w:eastAsiaTheme="minorHAnsi" w:hAnsiTheme="minorHAnsi"/>
        </w:rPr>
        <w:t>PG</w:t>
      </w:r>
      <w:r w:rsidR="007A2CDB" w:rsidRPr="0006217B">
        <w:rPr>
          <w:rFonts w:asciiTheme="minorHAnsi" w:eastAsiaTheme="minorHAnsi" w:hAnsiTheme="minorHAnsi"/>
        </w:rPr>
        <w:t xml:space="preserve"> </w:t>
      </w:r>
      <w:r w:rsidRPr="0006217B">
        <w:rPr>
          <w:rFonts w:asciiTheme="minorHAnsi" w:eastAsiaTheme="minorHAnsi" w:hAnsiTheme="minorHAnsi"/>
        </w:rPr>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Bank</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85"/>
    </w:p>
    <w:p w14:paraId="7939F6C8" w14:textId="77777777" w:rsidR="002D6EE4" w:rsidRPr="0006217B" w:rsidRDefault="002D6EE4" w:rsidP="002D6EE4">
      <w:pPr>
        <w:pStyle w:val="cq11"/>
        <w:ind w:left="440"/>
        <w:rPr>
          <w:rFonts w:asciiTheme="minorHAnsi" w:eastAsiaTheme="minorHAnsi" w:hAnsiTheme="minorHAnsi"/>
        </w:rPr>
      </w:pPr>
      <w:r w:rsidRPr="0006217B">
        <w:rPr>
          <w:rFonts w:asciiTheme="minorHAnsi" w:eastAsiaTheme="minorHAnsi" w:hAnsiTheme="minorHAnsi"/>
        </w:rPr>
        <w:t>The bank codes available for PG virtual account number issuance (virtual account issuance) are as follows.</w:t>
      </w:r>
    </w:p>
    <w:tbl>
      <w:tblPr>
        <w:tblStyle w:val="a7"/>
        <w:tblW w:w="0" w:type="auto"/>
        <w:tblInd w:w="1129" w:type="dxa"/>
        <w:tblLook w:val="04A0" w:firstRow="1" w:lastRow="0" w:firstColumn="1" w:lastColumn="0" w:noHBand="0" w:noVBand="1"/>
      </w:tblPr>
      <w:tblGrid>
        <w:gridCol w:w="1843"/>
        <w:gridCol w:w="6521"/>
      </w:tblGrid>
      <w:tr w:rsidR="002D6EE4" w:rsidRPr="0006217B" w14:paraId="551711D2" w14:textId="77777777" w:rsidTr="00013103">
        <w:tc>
          <w:tcPr>
            <w:tcW w:w="1843" w:type="dxa"/>
            <w:shd w:val="clear" w:color="auto" w:fill="D9D9D9" w:themeFill="background1" w:themeFillShade="D9"/>
          </w:tcPr>
          <w:p w14:paraId="3FBD409B"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Bank Code</w:t>
            </w:r>
          </w:p>
        </w:tc>
        <w:tc>
          <w:tcPr>
            <w:tcW w:w="6521" w:type="dxa"/>
            <w:shd w:val="clear" w:color="auto" w:fill="D9D9D9" w:themeFill="background1" w:themeFillShade="D9"/>
          </w:tcPr>
          <w:p w14:paraId="5A644E27"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Bank Name</w:t>
            </w:r>
          </w:p>
        </w:tc>
      </w:tr>
      <w:tr w:rsidR="002D6EE4" w:rsidRPr="0006217B" w14:paraId="5F94FE33" w14:textId="77777777" w:rsidTr="00013103">
        <w:tc>
          <w:tcPr>
            <w:tcW w:w="1843" w:type="dxa"/>
          </w:tcPr>
          <w:p w14:paraId="71139574"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003</w:t>
            </w:r>
          </w:p>
        </w:tc>
        <w:tc>
          <w:tcPr>
            <w:tcW w:w="6521" w:type="dxa"/>
          </w:tcPr>
          <w:p w14:paraId="17598020"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IBK</w:t>
            </w:r>
          </w:p>
        </w:tc>
      </w:tr>
      <w:tr w:rsidR="002D6EE4" w:rsidRPr="0006217B" w14:paraId="6E3CC4BF" w14:textId="77777777" w:rsidTr="00013103">
        <w:tc>
          <w:tcPr>
            <w:tcW w:w="1843" w:type="dxa"/>
          </w:tcPr>
          <w:p w14:paraId="71E8DBA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004</w:t>
            </w:r>
          </w:p>
        </w:tc>
        <w:tc>
          <w:tcPr>
            <w:tcW w:w="6521" w:type="dxa"/>
          </w:tcPr>
          <w:p w14:paraId="0D40139A"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Kookmin Bank</w:t>
            </w:r>
          </w:p>
        </w:tc>
      </w:tr>
      <w:tr w:rsidR="002D6EE4" w:rsidRPr="0006217B" w14:paraId="0F7A6023" w14:textId="77777777" w:rsidTr="00013103">
        <w:tc>
          <w:tcPr>
            <w:tcW w:w="1843" w:type="dxa"/>
          </w:tcPr>
          <w:p w14:paraId="2C54D05E"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007</w:t>
            </w:r>
          </w:p>
        </w:tc>
        <w:tc>
          <w:tcPr>
            <w:tcW w:w="6521" w:type="dxa"/>
          </w:tcPr>
          <w:p w14:paraId="4CCA7F16"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Suhyup </w:t>
            </w:r>
          </w:p>
        </w:tc>
      </w:tr>
      <w:tr w:rsidR="002D6EE4" w:rsidRPr="0006217B" w14:paraId="31BB7ED2" w14:textId="77777777" w:rsidTr="00013103">
        <w:tc>
          <w:tcPr>
            <w:tcW w:w="1843" w:type="dxa"/>
          </w:tcPr>
          <w:p w14:paraId="64C6DCD4"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011</w:t>
            </w:r>
          </w:p>
        </w:tc>
        <w:tc>
          <w:tcPr>
            <w:tcW w:w="6521" w:type="dxa"/>
          </w:tcPr>
          <w:p w14:paraId="3C12A11C"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Nonghyup Bank</w:t>
            </w:r>
          </w:p>
        </w:tc>
      </w:tr>
      <w:tr w:rsidR="002D6EE4" w:rsidRPr="0006217B" w14:paraId="22CFA516" w14:textId="77777777" w:rsidTr="00013103">
        <w:tc>
          <w:tcPr>
            <w:tcW w:w="1843" w:type="dxa"/>
          </w:tcPr>
          <w:p w14:paraId="00FD1B5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020</w:t>
            </w:r>
          </w:p>
        </w:tc>
        <w:tc>
          <w:tcPr>
            <w:tcW w:w="6521" w:type="dxa"/>
          </w:tcPr>
          <w:p w14:paraId="090F161A"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 Bank</w:t>
            </w:r>
          </w:p>
        </w:tc>
      </w:tr>
      <w:tr w:rsidR="002D6EE4" w:rsidRPr="0006217B" w14:paraId="353742C0" w14:textId="77777777" w:rsidTr="00013103">
        <w:tc>
          <w:tcPr>
            <w:tcW w:w="1843" w:type="dxa"/>
          </w:tcPr>
          <w:p w14:paraId="12FD007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023</w:t>
            </w:r>
          </w:p>
        </w:tc>
        <w:tc>
          <w:tcPr>
            <w:tcW w:w="6521" w:type="dxa"/>
          </w:tcPr>
          <w:p w14:paraId="0F07B1A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SC Bank</w:t>
            </w:r>
          </w:p>
        </w:tc>
      </w:tr>
      <w:tr w:rsidR="002D6EE4" w:rsidRPr="0006217B" w14:paraId="7CF7809F" w14:textId="77777777" w:rsidTr="00013103">
        <w:tc>
          <w:tcPr>
            <w:tcW w:w="1843" w:type="dxa"/>
          </w:tcPr>
          <w:p w14:paraId="2408913D"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031</w:t>
            </w:r>
          </w:p>
        </w:tc>
        <w:tc>
          <w:tcPr>
            <w:tcW w:w="6521" w:type="dxa"/>
          </w:tcPr>
          <w:p w14:paraId="77B885F2"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Daegu Bank</w:t>
            </w:r>
          </w:p>
        </w:tc>
      </w:tr>
      <w:tr w:rsidR="002D6EE4" w:rsidRPr="0006217B" w14:paraId="745AFA8B" w14:textId="77777777" w:rsidTr="00013103">
        <w:tc>
          <w:tcPr>
            <w:tcW w:w="1843" w:type="dxa"/>
          </w:tcPr>
          <w:p w14:paraId="3E0E44F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032</w:t>
            </w:r>
          </w:p>
        </w:tc>
        <w:tc>
          <w:tcPr>
            <w:tcW w:w="6521" w:type="dxa"/>
          </w:tcPr>
          <w:p w14:paraId="4479165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Busan Bank</w:t>
            </w:r>
          </w:p>
        </w:tc>
      </w:tr>
      <w:tr w:rsidR="002D6EE4" w:rsidRPr="0006217B" w14:paraId="15EA86A1" w14:textId="77777777" w:rsidTr="00013103">
        <w:tc>
          <w:tcPr>
            <w:tcW w:w="1843" w:type="dxa"/>
          </w:tcPr>
          <w:p w14:paraId="614A98C3"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034</w:t>
            </w:r>
          </w:p>
        </w:tc>
        <w:tc>
          <w:tcPr>
            <w:tcW w:w="6521" w:type="dxa"/>
          </w:tcPr>
          <w:p w14:paraId="05D34AD5"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Kwangju Bank</w:t>
            </w:r>
          </w:p>
        </w:tc>
      </w:tr>
      <w:tr w:rsidR="002D6EE4" w:rsidRPr="0006217B" w14:paraId="6EE1F77D" w14:textId="77777777" w:rsidTr="00013103">
        <w:tc>
          <w:tcPr>
            <w:tcW w:w="1843" w:type="dxa"/>
          </w:tcPr>
          <w:p w14:paraId="613B7945"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039</w:t>
            </w:r>
          </w:p>
        </w:tc>
        <w:tc>
          <w:tcPr>
            <w:tcW w:w="6521" w:type="dxa"/>
          </w:tcPr>
          <w:p w14:paraId="41A8416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Kyongnam Bank</w:t>
            </w:r>
          </w:p>
        </w:tc>
      </w:tr>
      <w:tr w:rsidR="002D6EE4" w:rsidRPr="0006217B" w14:paraId="53705999" w14:textId="77777777" w:rsidTr="00013103">
        <w:tc>
          <w:tcPr>
            <w:tcW w:w="1843" w:type="dxa"/>
          </w:tcPr>
          <w:p w14:paraId="6DE065E7"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045</w:t>
            </w:r>
          </w:p>
        </w:tc>
        <w:tc>
          <w:tcPr>
            <w:tcW w:w="6521" w:type="dxa"/>
          </w:tcPr>
          <w:p w14:paraId="54B2338C"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rPr>
              <w:t>Korea Federation of Community Credit Cooperatives (KFCC)</w:t>
            </w:r>
          </w:p>
        </w:tc>
      </w:tr>
      <w:tr w:rsidR="002D6EE4" w:rsidRPr="0006217B" w14:paraId="5B33186B" w14:textId="77777777" w:rsidTr="00013103">
        <w:tc>
          <w:tcPr>
            <w:tcW w:w="1843" w:type="dxa"/>
          </w:tcPr>
          <w:p w14:paraId="182A3753"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071</w:t>
            </w:r>
          </w:p>
        </w:tc>
        <w:tc>
          <w:tcPr>
            <w:tcW w:w="6521" w:type="dxa"/>
          </w:tcPr>
          <w:p w14:paraId="26991E7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Korea Post</w:t>
            </w:r>
          </w:p>
        </w:tc>
      </w:tr>
      <w:tr w:rsidR="002D6EE4" w:rsidRPr="0006217B" w14:paraId="6E076866" w14:textId="77777777" w:rsidTr="00013103">
        <w:tc>
          <w:tcPr>
            <w:tcW w:w="1843" w:type="dxa"/>
          </w:tcPr>
          <w:p w14:paraId="523CA280"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081</w:t>
            </w:r>
          </w:p>
        </w:tc>
        <w:tc>
          <w:tcPr>
            <w:tcW w:w="6521" w:type="dxa"/>
          </w:tcPr>
          <w:p w14:paraId="7B32FC56"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Bank (KEB Hana Bank)</w:t>
            </w:r>
          </w:p>
        </w:tc>
      </w:tr>
      <w:tr w:rsidR="002D6EE4" w:rsidRPr="0006217B" w14:paraId="369D4F87" w14:textId="77777777" w:rsidTr="00013103">
        <w:tc>
          <w:tcPr>
            <w:tcW w:w="1843" w:type="dxa"/>
          </w:tcPr>
          <w:p w14:paraId="2D3D0652"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088</w:t>
            </w:r>
          </w:p>
        </w:tc>
        <w:tc>
          <w:tcPr>
            <w:tcW w:w="6521" w:type="dxa"/>
          </w:tcPr>
          <w:p w14:paraId="1928359C"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Shinhan Bank</w:t>
            </w:r>
          </w:p>
        </w:tc>
      </w:tr>
      <w:tr w:rsidR="002D6EE4" w:rsidRPr="0006217B" w14:paraId="50BC1622" w14:textId="77777777" w:rsidTr="00013103">
        <w:tc>
          <w:tcPr>
            <w:tcW w:w="1843" w:type="dxa"/>
          </w:tcPr>
          <w:p w14:paraId="4C00CE2D"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089</w:t>
            </w:r>
          </w:p>
        </w:tc>
        <w:tc>
          <w:tcPr>
            <w:tcW w:w="6521" w:type="dxa"/>
          </w:tcPr>
          <w:p w14:paraId="55F26FE9"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Kbank</w:t>
            </w:r>
          </w:p>
        </w:tc>
      </w:tr>
    </w:tbl>
    <w:p w14:paraId="5AAA040C" w14:textId="77777777" w:rsidR="002D6EE4" w:rsidRPr="0006217B" w:rsidRDefault="002D6EE4" w:rsidP="002D6EE4">
      <w:pPr>
        <w:pStyle w:val="cq11"/>
        <w:ind w:left="440"/>
        <w:rPr>
          <w:rFonts w:asciiTheme="minorHAnsi" w:eastAsiaTheme="minorHAnsi" w:hAnsiTheme="minorHAnsi"/>
        </w:rPr>
      </w:pPr>
    </w:p>
    <w:p w14:paraId="476A1733" w14:textId="77777777" w:rsidR="00E61C75" w:rsidRPr="0006217B" w:rsidRDefault="00993C50">
      <w:pPr>
        <w:pStyle w:val="1"/>
        <w:rPr>
          <w:rFonts w:asciiTheme="minorHAnsi" w:eastAsiaTheme="minorHAnsi" w:hAnsiTheme="minorHAnsi"/>
        </w:rPr>
      </w:pPr>
      <w:bookmarkStart w:id="86" w:name="_Toc172043493"/>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Issuance</w:t>
      </w:r>
      <w:r w:rsidR="007A2CDB" w:rsidRPr="0006217B">
        <w:rPr>
          <w:rFonts w:asciiTheme="minorHAnsi" w:eastAsiaTheme="minorHAnsi" w:hAnsiTheme="minorHAnsi"/>
        </w:rPr>
        <w:t xml:space="preserve"> </w:t>
      </w:r>
      <w:r w:rsidRPr="0006217B">
        <w:rPr>
          <w:rFonts w:asciiTheme="minorHAnsi" w:eastAsiaTheme="minorHAnsi" w:hAnsiTheme="minorHAnsi"/>
        </w:rPr>
        <w:t>Information</w:t>
      </w:r>
      <w:r w:rsidR="007A2CDB" w:rsidRPr="0006217B">
        <w:rPr>
          <w:rFonts w:asciiTheme="minorHAnsi" w:eastAsiaTheme="minorHAnsi" w:hAnsiTheme="minorHAnsi"/>
        </w:rPr>
        <w:t xml:space="preserve"> </w:t>
      </w:r>
      <w:r w:rsidRPr="0006217B">
        <w:rPr>
          <w:rFonts w:asciiTheme="minorHAnsi" w:eastAsiaTheme="minorHAnsi" w:hAnsiTheme="minorHAnsi"/>
        </w:rPr>
        <w:t>Change</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86"/>
    </w:p>
    <w:p w14:paraId="4C08ED5F" w14:textId="77777777" w:rsidR="00C44C2E" w:rsidRPr="0006217B" w:rsidRDefault="00993C50" w:rsidP="00C44C2E">
      <w:pPr>
        <w:pStyle w:val="2"/>
        <w:rPr>
          <w:rFonts w:asciiTheme="minorHAnsi" w:eastAsiaTheme="minorHAnsi" w:hAnsiTheme="minorHAnsi"/>
        </w:rPr>
      </w:pPr>
      <w:bookmarkStart w:id="87" w:name="_Toc172043494"/>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87"/>
    </w:p>
    <w:p w14:paraId="0D873A4B" w14:textId="77777777" w:rsidR="00013103" w:rsidRPr="0006217B" w:rsidRDefault="00013103" w:rsidP="00013103">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013103" w:rsidRPr="0006217B" w14:paraId="578335F6" w14:textId="77777777" w:rsidTr="003D230E">
        <w:trPr>
          <w:jc w:val="center"/>
        </w:trPr>
        <w:tc>
          <w:tcPr>
            <w:tcW w:w="1965" w:type="dxa"/>
            <w:shd w:val="clear" w:color="auto" w:fill="D9D9D9" w:themeFill="background1" w:themeFillShade="D9"/>
            <w:vAlign w:val="center"/>
          </w:tcPr>
          <w:p w14:paraId="17D40E7D" w14:textId="77777777" w:rsidR="00013103" w:rsidRPr="0006217B" w:rsidRDefault="00074BA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3D3C9093" w14:textId="77777777" w:rsidR="00013103" w:rsidRPr="0006217B" w:rsidRDefault="0001310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013103" w:rsidRPr="0006217B" w14:paraId="58175E96" w14:textId="77777777" w:rsidTr="003D230E">
        <w:trPr>
          <w:jc w:val="center"/>
        </w:trPr>
        <w:tc>
          <w:tcPr>
            <w:tcW w:w="1965" w:type="dxa"/>
            <w:vAlign w:val="center"/>
          </w:tcPr>
          <w:p w14:paraId="5FBA010C" w14:textId="77777777" w:rsidR="00013103" w:rsidRPr="0006217B" w:rsidRDefault="00013103"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7DC70BA9" w14:textId="77777777" w:rsidR="00013103" w:rsidRPr="0006217B" w:rsidRDefault="00013103"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https://tbgw.settlebank.co.kr/spay/APIVBank.do</w:t>
            </w:r>
          </w:p>
        </w:tc>
      </w:tr>
      <w:tr w:rsidR="00013103" w:rsidRPr="0006217B" w14:paraId="053CEAED" w14:textId="77777777" w:rsidTr="003D230E">
        <w:trPr>
          <w:jc w:val="center"/>
        </w:trPr>
        <w:tc>
          <w:tcPr>
            <w:tcW w:w="1965" w:type="dxa"/>
            <w:vAlign w:val="center"/>
          </w:tcPr>
          <w:p w14:paraId="139474A4" w14:textId="77777777" w:rsidR="00013103" w:rsidRPr="0006217B" w:rsidRDefault="00013103"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414B6A61" w14:textId="77777777" w:rsidR="00013103" w:rsidRPr="0006217B" w:rsidRDefault="00013103"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https://gw.settlebank.co.kr/spay/APIVBank.do</w:t>
            </w:r>
          </w:p>
        </w:tc>
      </w:tr>
    </w:tbl>
    <w:p w14:paraId="0D0D37DA" w14:textId="77777777" w:rsidR="00013103" w:rsidRPr="0006217B" w:rsidRDefault="00013103" w:rsidP="00013103">
      <w:pPr>
        <w:pStyle w:val="cq11"/>
        <w:ind w:leftChars="0" w:left="0"/>
        <w:rPr>
          <w:rFonts w:asciiTheme="minorHAnsi" w:eastAsiaTheme="minorHAnsi" w:hAnsiTheme="minorHAnsi"/>
        </w:rPr>
      </w:pPr>
    </w:p>
    <w:p w14:paraId="05F11A74" w14:textId="3679A20A" w:rsidR="00D93393" w:rsidRPr="0006217B" w:rsidRDefault="00D93393" w:rsidP="00013103">
      <w:pPr>
        <w:pStyle w:val="cq11"/>
        <w:ind w:leftChars="0" w:left="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6CB25C85" w14:textId="77777777" w:rsidTr="00786187">
        <w:trPr>
          <w:jc w:val="center"/>
        </w:trPr>
        <w:tc>
          <w:tcPr>
            <w:tcW w:w="2053" w:type="dxa"/>
            <w:gridSpan w:val="2"/>
            <w:shd w:val="clear" w:color="auto" w:fill="D9D9D9" w:themeFill="background1" w:themeFillShade="D9"/>
            <w:vAlign w:val="center"/>
          </w:tcPr>
          <w:p w14:paraId="4F24710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411C4C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8B7FEC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5B71B3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C9C334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F66D40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6E1BA3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1D9F6579" w14:textId="77777777" w:rsidTr="00786187">
        <w:trPr>
          <w:jc w:val="center"/>
        </w:trPr>
        <w:tc>
          <w:tcPr>
            <w:tcW w:w="1026" w:type="dxa"/>
            <w:vMerge w:val="restart"/>
            <w:vAlign w:val="center"/>
          </w:tcPr>
          <w:p w14:paraId="11945A86" w14:textId="4438BF64"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03617211" w14:textId="4DBD3B3D"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C61B02B" w14:textId="212CB219" w:rsidR="00D32E79" w:rsidRPr="0006217B" w:rsidRDefault="0073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AB05216" w14:textId="25E1181C" w:rsidR="00D32E79" w:rsidRPr="0006217B" w:rsidRDefault="0073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94A087C" w14:textId="7F39A44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68344580" w14:textId="6160539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5B3224" w14:textId="4772D3C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1DD3BD85" w14:textId="77777777" w:rsidTr="00786187">
        <w:trPr>
          <w:jc w:val="center"/>
        </w:trPr>
        <w:tc>
          <w:tcPr>
            <w:tcW w:w="1026" w:type="dxa"/>
            <w:vMerge/>
            <w:vAlign w:val="center"/>
          </w:tcPr>
          <w:p w14:paraId="070496FF"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621656A" w14:textId="1B33DEBA"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5A3C76DD" w14:textId="5AC7E49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CA8D094" w14:textId="3404D67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356A4DE" w14:textId="1482150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DFFB017" w14:textId="5D6D2BE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133B39" w14:textId="67F3421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FBD06E8" w14:textId="77777777" w:rsidTr="00786187">
        <w:trPr>
          <w:jc w:val="center"/>
        </w:trPr>
        <w:tc>
          <w:tcPr>
            <w:tcW w:w="1026" w:type="dxa"/>
            <w:vMerge/>
            <w:vAlign w:val="center"/>
          </w:tcPr>
          <w:p w14:paraId="5F1A598D"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0EA65F2" w14:textId="040E265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B55A1BA" w14:textId="123933E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F2A0182" w14:textId="3156E72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988C71F" w14:textId="620D25F7"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F4BC382" w14:textId="2D76643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982480" w14:textId="2EC1314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F5944F5" w14:textId="77777777" w:rsidTr="00786187">
        <w:trPr>
          <w:jc w:val="center"/>
        </w:trPr>
        <w:tc>
          <w:tcPr>
            <w:tcW w:w="1026" w:type="dxa"/>
            <w:vMerge/>
            <w:vAlign w:val="center"/>
          </w:tcPr>
          <w:p w14:paraId="41BEEC44"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47ABB74" w14:textId="562591E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3762750" w14:textId="20F1993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6CED731" w14:textId="2131D34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822564F" w14:textId="0A43722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855D091" w14:textId="587E412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2F298A" w14:textId="3B44A3F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32E79" w:rsidRPr="0006217B" w14:paraId="31920BEC" w14:textId="77777777" w:rsidTr="004E4C97">
        <w:tblPrEx>
          <w:jc w:val="left"/>
        </w:tblPrEx>
        <w:tc>
          <w:tcPr>
            <w:tcW w:w="1026" w:type="dxa"/>
            <w:vMerge/>
          </w:tcPr>
          <w:p w14:paraId="4EB76330"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6C650FC3" w14:textId="575EC9D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7C1A982F" w14:textId="198A7AAC"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34D3617" w14:textId="226FE56D"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6420E34D" w14:textId="1824F12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CBCDDBC" w14:textId="5C43E14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934A31" w14:textId="411EAE6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3E1F0964" w14:textId="77777777" w:rsidTr="004E4C97">
        <w:tblPrEx>
          <w:jc w:val="left"/>
        </w:tblPrEx>
        <w:tc>
          <w:tcPr>
            <w:tcW w:w="1026" w:type="dxa"/>
            <w:vMerge/>
          </w:tcPr>
          <w:p w14:paraId="4AE03992"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70D71E7" w14:textId="54550A39"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9D778EA" w14:textId="1FC4F0FE" w:rsidR="00D32E79" w:rsidRPr="0006217B" w:rsidRDefault="003C2EA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5A46AC95" w14:textId="7DB9A74C" w:rsidR="00D32E79" w:rsidRPr="0006217B" w:rsidRDefault="005317C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request is made</w:t>
            </w:r>
          </w:p>
        </w:tc>
        <w:tc>
          <w:tcPr>
            <w:tcW w:w="1199" w:type="dxa"/>
            <w:vAlign w:val="center"/>
          </w:tcPr>
          <w:p w14:paraId="6457A878" w14:textId="7072CDE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1E6E35B" w14:textId="7F51CE3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ACD2C7" w14:textId="0060EFEC"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76E5C" w:rsidRPr="0006217B" w14:paraId="779D2F8A" w14:textId="77777777" w:rsidTr="004E4C97">
        <w:tblPrEx>
          <w:jc w:val="left"/>
        </w:tblPrEx>
        <w:tc>
          <w:tcPr>
            <w:tcW w:w="1026" w:type="dxa"/>
            <w:vMerge/>
          </w:tcPr>
          <w:p w14:paraId="47B806C9"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79E93577" w14:textId="21E0DF6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02B51E61" w14:textId="6EEA4509"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95B245C" w14:textId="5E19057C"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88ED54F" w14:textId="0171BADA"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A9A1A3B" w14:textId="0319EC2E"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ED1DCD" w14:textId="14864FE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24F07DE4" w14:textId="77777777" w:rsidTr="004E4C97">
        <w:tblPrEx>
          <w:jc w:val="left"/>
        </w:tblPrEx>
        <w:tc>
          <w:tcPr>
            <w:tcW w:w="1026" w:type="dxa"/>
            <w:vMerge/>
          </w:tcPr>
          <w:p w14:paraId="6435BAD1"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7C4CBD29" w14:textId="7FB4B9FA"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701DAE9" w14:textId="111D09B1"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D37F0CB" w14:textId="39A4C6B3"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61D4E8C" w14:textId="0DE3D05A"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D5B308C" w14:textId="77BCD380"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621C9C" w14:textId="220AC84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0E09A985" w14:textId="77777777" w:rsidTr="004E4C97">
        <w:tblPrEx>
          <w:jc w:val="left"/>
        </w:tblPrEx>
        <w:tc>
          <w:tcPr>
            <w:tcW w:w="1026" w:type="dxa"/>
            <w:vMerge/>
          </w:tcPr>
          <w:p w14:paraId="391A58EA"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42D1CE9E" w14:textId="12B2A33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05F0536D" w14:textId="17BCA1E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6FBD2FC5" w14:textId="37559578"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47DE9B17" w14:textId="15319B9B"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41F0AB61" w14:textId="2B2B3465"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EB82E7" w14:textId="3385CB2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42A9619E" w14:textId="77777777" w:rsidTr="004E4C97">
        <w:tblPrEx>
          <w:jc w:val="left"/>
        </w:tblPrEx>
        <w:tc>
          <w:tcPr>
            <w:tcW w:w="1026" w:type="dxa"/>
            <w:vMerge/>
          </w:tcPr>
          <w:p w14:paraId="23B8FF60"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0B29D83A" w14:textId="2ED057F0"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F58CE15" w14:textId="0ADC49E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05D82D25"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6CE6F17D" w14:textId="5148A94D"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72CB3DE5" w14:textId="41E79191"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A127333" w14:textId="6BC83693"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DA52DB" w14:textId="7AE2898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8C0B198" w14:textId="77777777" w:rsidTr="004E4C97">
        <w:tblPrEx>
          <w:jc w:val="left"/>
        </w:tblPrEx>
        <w:tc>
          <w:tcPr>
            <w:tcW w:w="1026" w:type="dxa"/>
            <w:vMerge w:val="restart"/>
          </w:tcPr>
          <w:p w14:paraId="7712BDDE" w14:textId="0DD8E075"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250AD4D4" w14:textId="47EABE3A"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B938123" w14:textId="7409CAF2"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590011B6"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4CDF76D" w14:textId="72B45D5D"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C99F705" w14:textId="3F6A4D29"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39A686A2" w14:textId="6C1F0658"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87CC98" w14:textId="7D433FBF"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EC57D2" w:rsidRPr="0006217B" w14:paraId="2A77FBCB" w14:textId="77777777" w:rsidTr="004E4C97">
        <w:tblPrEx>
          <w:jc w:val="left"/>
        </w:tblPrEx>
        <w:tc>
          <w:tcPr>
            <w:tcW w:w="1026" w:type="dxa"/>
            <w:vMerge/>
          </w:tcPr>
          <w:p w14:paraId="0369EDE9"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1D8C762" w14:textId="17F1843D"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bankCd</w:t>
            </w:r>
          </w:p>
        </w:tc>
        <w:tc>
          <w:tcPr>
            <w:tcW w:w="1604" w:type="dxa"/>
            <w:vAlign w:val="center"/>
          </w:tcPr>
          <w:p w14:paraId="4465B5DF" w14:textId="713524EB"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0CFEF97E" w14:textId="25A07804"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Refer to </w:t>
            </w:r>
            <w:r w:rsidR="00EC25B5" w:rsidRPr="0006217B">
              <w:rPr>
                <w:rFonts w:asciiTheme="minorHAnsi" w:eastAsiaTheme="minorHAnsi" w:hAnsiTheme="minorHAnsi" w:hint="eastAsia"/>
                <w:color w:val="767676"/>
                <w:spacing w:val="-6"/>
                <w:sz w:val="21"/>
                <w:szCs w:val="21"/>
              </w:rPr>
              <w:t>[PG Virtual Account Bank Code]</w:t>
            </w:r>
          </w:p>
        </w:tc>
        <w:tc>
          <w:tcPr>
            <w:tcW w:w="1199" w:type="dxa"/>
            <w:vAlign w:val="center"/>
          </w:tcPr>
          <w:p w14:paraId="2CB60335" w14:textId="69350EE6"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5DA5D714" w14:textId="33897F4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38F767" w14:textId="3CE5561C"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EC57D2" w:rsidRPr="0006217B" w14:paraId="227FFD12" w14:textId="77777777" w:rsidTr="004E4C97">
        <w:tblPrEx>
          <w:jc w:val="left"/>
        </w:tblPrEx>
        <w:tc>
          <w:tcPr>
            <w:tcW w:w="1026" w:type="dxa"/>
            <w:vMerge/>
          </w:tcPr>
          <w:p w14:paraId="58035843"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35DE10D" w14:textId="45253F4C"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138F79FB" w14:textId="7F4F5CCA"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024745E3" w14:textId="526FD59A"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EC57D2" w:rsidRPr="0006217B">
              <w:rPr>
                <w:rFonts w:asciiTheme="minorHAnsi" w:eastAsiaTheme="minorHAnsi" w:hAnsiTheme="minorHAnsi"/>
                <w:color w:val="767676"/>
                <w:spacing w:val="-6"/>
                <w:sz w:val="21"/>
                <w:szCs w:val="21"/>
              </w:rPr>
              <w:br/>
            </w:r>
            <w:r w:rsidR="00EC57D2"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0350D5AF" w14:textId="1E9238AA"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4F22413D" w14:textId="6A94A261"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2DA781" w14:textId="63264E29"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EC57D2" w:rsidRPr="0006217B" w14:paraId="320DEC20" w14:textId="77777777" w:rsidTr="004E4C97">
        <w:tblPrEx>
          <w:jc w:val="left"/>
        </w:tblPrEx>
        <w:tc>
          <w:tcPr>
            <w:tcW w:w="1026" w:type="dxa"/>
            <w:vMerge/>
          </w:tcPr>
          <w:p w14:paraId="231C6319"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3127B78" w14:textId="4F915C73"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expireDate</w:t>
            </w:r>
          </w:p>
        </w:tc>
        <w:tc>
          <w:tcPr>
            <w:tcW w:w="1604" w:type="dxa"/>
            <w:vAlign w:val="center"/>
          </w:tcPr>
          <w:p w14:paraId="471765B6" w14:textId="61EB589F"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 and Time</w:t>
            </w:r>
          </w:p>
        </w:tc>
        <w:tc>
          <w:tcPr>
            <w:tcW w:w="2297" w:type="dxa"/>
            <w:vAlign w:val="center"/>
          </w:tcPr>
          <w:p w14:paraId="67A5DD04" w14:textId="64D59329" w:rsidR="00EC57D2" w:rsidRPr="0006217B" w:rsidRDefault="00092D21"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Changed deposit expiry date</w:t>
            </w:r>
            <w:r w:rsidR="00EC57D2"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w:t>
            </w:r>
            <w:r w:rsidR="00EC57D2" w:rsidRPr="0006217B">
              <w:rPr>
                <w:rFonts w:asciiTheme="minorHAnsi" w:eastAsiaTheme="minorHAnsi" w:hAnsiTheme="minorHAnsi"/>
                <w:color w:val="767676"/>
                <w:spacing w:val="-6"/>
                <w:sz w:val="21"/>
                <w:szCs w:val="21"/>
              </w:rPr>
              <w:t>yyyyMMddHHmmss</w:t>
            </w:r>
          </w:p>
        </w:tc>
        <w:tc>
          <w:tcPr>
            <w:tcW w:w="1199" w:type="dxa"/>
            <w:vAlign w:val="center"/>
          </w:tcPr>
          <w:p w14:paraId="611CE3DA" w14:textId="68DF0828"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2C5E16A3" w14:textId="4F48C730"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972908" w14:textId="360E626A"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"20221231235959"</w:t>
            </w:r>
          </w:p>
        </w:tc>
      </w:tr>
      <w:tr w:rsidR="00D06705" w:rsidRPr="0006217B" w14:paraId="35F8A2B6" w14:textId="77777777" w:rsidTr="004E4C97">
        <w:tblPrEx>
          <w:jc w:val="left"/>
        </w:tblPrEx>
        <w:tc>
          <w:tcPr>
            <w:tcW w:w="1026" w:type="dxa"/>
            <w:vMerge/>
          </w:tcPr>
          <w:p w14:paraId="5B2867C2" w14:textId="77777777" w:rsidR="00D06705" w:rsidRPr="0006217B" w:rsidRDefault="00D06705" w:rsidP="00D06705">
            <w:pPr>
              <w:pStyle w:val="cq11"/>
              <w:ind w:leftChars="0" w:left="0"/>
              <w:rPr>
                <w:rFonts w:asciiTheme="minorHAnsi" w:eastAsiaTheme="minorHAnsi" w:hAnsiTheme="minorHAnsi"/>
              </w:rPr>
            </w:pPr>
          </w:p>
        </w:tc>
        <w:tc>
          <w:tcPr>
            <w:tcW w:w="1027" w:type="dxa"/>
            <w:vAlign w:val="center"/>
          </w:tcPr>
          <w:p w14:paraId="3821590A" w14:textId="60E25E83"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7261AD1F" w14:textId="75211C4F"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283B6BF5" w14:textId="6EC3F3C0"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AA96CD9" w14:textId="4CE79971"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0C18851" w14:textId="6BF64F93"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9749D7" w14:textId="6357BE33"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EC57D2" w:rsidRPr="0006217B" w14:paraId="57D8D0E1" w14:textId="77777777" w:rsidTr="004E4C97">
        <w:tblPrEx>
          <w:jc w:val="left"/>
        </w:tblPrEx>
        <w:tc>
          <w:tcPr>
            <w:tcW w:w="1026" w:type="dxa"/>
            <w:vMerge/>
          </w:tcPr>
          <w:p w14:paraId="1E86DF49"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730ABB7" w14:textId="382897D9"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acntType</w:t>
            </w:r>
          </w:p>
        </w:tc>
        <w:tc>
          <w:tcPr>
            <w:tcW w:w="1604" w:type="dxa"/>
            <w:vAlign w:val="center"/>
          </w:tcPr>
          <w:p w14:paraId="61386E29" w14:textId="30E4707B" w:rsidR="00EC57D2" w:rsidRPr="0006217B" w:rsidRDefault="00092D21"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Classification</w:t>
            </w:r>
          </w:p>
        </w:tc>
        <w:tc>
          <w:tcPr>
            <w:tcW w:w="2297" w:type="dxa"/>
            <w:vAlign w:val="center"/>
          </w:tcPr>
          <w:p w14:paraId="4CE6FD33" w14:textId="65B4A492" w:rsidR="00EC57D2" w:rsidRPr="0006217B" w:rsidRDefault="00092D21"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Virtual account </w:t>
            </w:r>
            <w:r w:rsidRPr="0006217B">
              <w:rPr>
                <w:rFonts w:asciiTheme="minorHAnsi" w:eastAsiaTheme="minorHAnsi" w:hAnsiTheme="minorHAnsi"/>
                <w:color w:val="767676"/>
                <w:spacing w:val="-6"/>
                <w:sz w:val="21"/>
                <w:szCs w:val="21"/>
              </w:rPr>
              <w:t>classification</w:t>
            </w:r>
            <w:r w:rsidRPr="0006217B">
              <w:rPr>
                <w:rFonts w:asciiTheme="minorHAnsi" w:eastAsiaTheme="minorHAnsi" w:hAnsiTheme="minorHAnsi" w:hint="eastAsia"/>
                <w:color w:val="767676"/>
                <w:spacing w:val="-6"/>
                <w:sz w:val="21"/>
                <w:szCs w:val="21"/>
              </w:rPr>
              <w:t xml:space="preserve"> </w:t>
            </w:r>
            <w:r w:rsidR="00EC57D2" w:rsidRPr="0006217B">
              <w:rPr>
                <w:rFonts w:asciiTheme="minorHAnsi" w:eastAsiaTheme="minorHAnsi" w:hAnsiTheme="minorHAnsi"/>
                <w:color w:val="767676"/>
                <w:spacing w:val="-6"/>
                <w:sz w:val="21"/>
                <w:szCs w:val="21"/>
              </w:rPr>
              <w:br/>
              <w:t>1:</w:t>
            </w:r>
            <w:r w:rsidR="00C42BFA" w:rsidRPr="0006217B">
              <w:rPr>
                <w:rFonts w:asciiTheme="minorHAnsi" w:eastAsiaTheme="minorHAnsi" w:hAnsiTheme="minorHAnsi" w:hint="eastAsia"/>
                <w:color w:val="767676"/>
                <w:spacing w:val="-6"/>
                <w:sz w:val="21"/>
                <w:szCs w:val="21"/>
              </w:rPr>
              <w:t xml:space="preserve"> Dynamic</w:t>
            </w:r>
            <w:r w:rsidR="00EC57D2" w:rsidRPr="0006217B">
              <w:rPr>
                <w:rFonts w:asciiTheme="minorHAnsi" w:eastAsiaTheme="minorHAnsi" w:hAnsiTheme="minorHAnsi"/>
                <w:color w:val="767676"/>
                <w:spacing w:val="-6"/>
                <w:sz w:val="21"/>
                <w:szCs w:val="21"/>
              </w:rPr>
              <w:br/>
              <w:t>2:</w:t>
            </w:r>
            <w:r w:rsidR="00C42BFA" w:rsidRPr="0006217B">
              <w:rPr>
                <w:rFonts w:asciiTheme="minorHAnsi" w:eastAsiaTheme="minorHAnsi" w:hAnsiTheme="minorHAnsi" w:hint="eastAsia"/>
                <w:color w:val="767676"/>
                <w:spacing w:val="-6"/>
                <w:sz w:val="21"/>
                <w:szCs w:val="21"/>
              </w:rPr>
              <w:t xml:space="preserve"> Static</w:t>
            </w:r>
            <w:r w:rsidR="00EC57D2" w:rsidRPr="0006217B">
              <w:rPr>
                <w:rFonts w:asciiTheme="minorHAnsi" w:eastAsiaTheme="minorHAnsi" w:hAnsiTheme="minorHAnsi"/>
                <w:color w:val="767676"/>
                <w:spacing w:val="-6"/>
                <w:sz w:val="21"/>
                <w:szCs w:val="21"/>
              </w:rPr>
              <w:br/>
              <w:t>3:</w:t>
            </w:r>
            <w:r w:rsidR="00C42BFA" w:rsidRPr="0006217B">
              <w:rPr>
                <w:rFonts w:asciiTheme="minorHAnsi" w:eastAsiaTheme="minorHAnsi" w:hAnsiTheme="minorHAnsi" w:hint="eastAsia"/>
                <w:color w:val="767676"/>
                <w:spacing w:val="-6"/>
                <w:sz w:val="21"/>
                <w:szCs w:val="21"/>
              </w:rPr>
              <w:t xml:space="preserve"> Static Unlimited</w:t>
            </w:r>
          </w:p>
        </w:tc>
        <w:tc>
          <w:tcPr>
            <w:tcW w:w="1199" w:type="dxa"/>
            <w:vAlign w:val="center"/>
          </w:tcPr>
          <w:p w14:paraId="548C735B" w14:textId="715CB627"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w:t>
            </w:r>
          </w:p>
        </w:tc>
        <w:tc>
          <w:tcPr>
            <w:tcW w:w="1211" w:type="dxa"/>
            <w:vAlign w:val="center"/>
          </w:tcPr>
          <w:p w14:paraId="2B323E21" w14:textId="0CC4ED62"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864A2F" w14:textId="79D37BC6"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w:t>
            </w:r>
          </w:p>
        </w:tc>
      </w:tr>
    </w:tbl>
    <w:p w14:paraId="33D21F7B" w14:textId="77777777" w:rsidR="00786187" w:rsidRPr="0006217B" w:rsidRDefault="00786187" w:rsidP="00786187">
      <w:pPr>
        <w:pStyle w:val="cq11"/>
        <w:ind w:left="440"/>
        <w:rPr>
          <w:rFonts w:asciiTheme="minorHAnsi" w:eastAsiaTheme="minorHAnsi" w:hAnsiTheme="minorHAnsi"/>
        </w:rPr>
      </w:pPr>
    </w:p>
    <w:p w14:paraId="1F0E8010" w14:textId="77777777" w:rsidR="00C44C2E" w:rsidRPr="0006217B" w:rsidRDefault="00993C50">
      <w:pPr>
        <w:pStyle w:val="2"/>
        <w:rPr>
          <w:rFonts w:asciiTheme="minorHAnsi" w:eastAsiaTheme="minorHAnsi" w:hAnsiTheme="minorHAnsi"/>
        </w:rPr>
      </w:pPr>
      <w:bookmarkStart w:id="88" w:name="_Toc17204349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88"/>
    </w:p>
    <w:tbl>
      <w:tblPr>
        <w:tblStyle w:val="a7"/>
        <w:tblW w:w="0" w:type="auto"/>
        <w:tblInd w:w="440" w:type="dxa"/>
        <w:tblLook w:val="04A0" w:firstRow="1" w:lastRow="0" w:firstColumn="1" w:lastColumn="0" w:noHBand="0" w:noVBand="1"/>
      </w:tblPr>
      <w:tblGrid>
        <w:gridCol w:w="1965"/>
        <w:gridCol w:w="7655"/>
      </w:tblGrid>
      <w:tr w:rsidR="00C90252" w:rsidRPr="0006217B" w14:paraId="1D4CB632" w14:textId="77777777" w:rsidTr="001A1637">
        <w:tc>
          <w:tcPr>
            <w:tcW w:w="1965" w:type="dxa"/>
            <w:shd w:val="clear" w:color="auto" w:fill="D9D9D9" w:themeFill="background1" w:themeFillShade="D9"/>
          </w:tcPr>
          <w:p w14:paraId="0A539924"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426BDD0"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3AD2B0B3" w14:textId="77777777" w:rsidTr="001A1637">
        <w:tc>
          <w:tcPr>
            <w:tcW w:w="1965" w:type="dxa"/>
            <w:vAlign w:val="center"/>
          </w:tcPr>
          <w:p w14:paraId="22F669A4"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623F8B5F"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3FD1A02A" w14:textId="77777777" w:rsidR="00C90252" w:rsidRPr="0006217B" w:rsidRDefault="00C90252" w:rsidP="00C90252">
      <w:pPr>
        <w:pStyle w:val="cq11"/>
        <w:ind w:left="440"/>
        <w:rPr>
          <w:rFonts w:asciiTheme="minorHAnsi" w:eastAsiaTheme="minorHAnsi" w:hAnsiTheme="minorHAnsi"/>
        </w:rPr>
      </w:pPr>
    </w:p>
    <w:p w14:paraId="67FA3CA1" w14:textId="77777777" w:rsidR="00C44C2E" w:rsidRPr="0006217B" w:rsidRDefault="00993C50">
      <w:pPr>
        <w:pStyle w:val="2"/>
        <w:rPr>
          <w:rFonts w:asciiTheme="minorHAnsi" w:eastAsiaTheme="minorHAnsi" w:hAnsiTheme="minorHAnsi"/>
        </w:rPr>
      </w:pPr>
      <w:bookmarkStart w:id="89" w:name="_Toc17204349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89"/>
    </w:p>
    <w:p w14:paraId="0DEE257D" w14:textId="15040246" w:rsidR="00EC57D2" w:rsidRPr="0006217B" w:rsidRDefault="00E37DD3" w:rsidP="00EC57D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86CE1FE" w14:textId="77777777" w:rsidTr="00786187">
        <w:trPr>
          <w:jc w:val="center"/>
        </w:trPr>
        <w:tc>
          <w:tcPr>
            <w:tcW w:w="2053" w:type="dxa"/>
            <w:gridSpan w:val="2"/>
            <w:shd w:val="clear" w:color="auto" w:fill="D9D9D9" w:themeFill="background1" w:themeFillShade="D9"/>
            <w:vAlign w:val="center"/>
          </w:tcPr>
          <w:p w14:paraId="05F4D05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BEA84D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EF7B62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014B66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5A6C0B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93C463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85F3B2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32ECD" w:rsidRPr="0006217B" w14:paraId="43A1EB1D" w14:textId="77777777" w:rsidTr="00786187">
        <w:trPr>
          <w:jc w:val="center"/>
        </w:trPr>
        <w:tc>
          <w:tcPr>
            <w:tcW w:w="1026" w:type="dxa"/>
            <w:vMerge w:val="restart"/>
            <w:vAlign w:val="center"/>
          </w:tcPr>
          <w:p w14:paraId="1426A82A" w14:textId="68CBBD25" w:rsidR="00732ECD"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2A0E1366" w14:textId="6B2429DA"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90AF61C" w14:textId="36909FFD"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4908A02" w14:textId="445C7B56"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280B2FB1" w14:textId="7C1ACD5D"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50315F48" w14:textId="2B455B0D"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214006" w14:textId="1EC2DBB7"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3D106558" w14:textId="77777777" w:rsidTr="00786187">
        <w:trPr>
          <w:jc w:val="center"/>
        </w:trPr>
        <w:tc>
          <w:tcPr>
            <w:tcW w:w="1026" w:type="dxa"/>
            <w:vMerge/>
            <w:vAlign w:val="center"/>
          </w:tcPr>
          <w:p w14:paraId="35C5959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807DA4D" w14:textId="3473B4BA"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604EBB20" w14:textId="62E0727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76D9DE8" w14:textId="0491FB3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34F9A9B" w14:textId="6B022DF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FEB1788" w14:textId="4DAB7F21"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F29379" w14:textId="3F66E82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71FA6BB7" w14:textId="77777777" w:rsidTr="00786187">
        <w:trPr>
          <w:jc w:val="center"/>
        </w:trPr>
        <w:tc>
          <w:tcPr>
            <w:tcW w:w="1026" w:type="dxa"/>
            <w:vMerge/>
            <w:vAlign w:val="center"/>
          </w:tcPr>
          <w:p w14:paraId="390CB96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830CB54" w14:textId="6FCCFA1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2F5307B" w14:textId="0FB1A7A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351A5CA" w14:textId="2865E8D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E521EAE" w14:textId="0CE29AC9"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2F6FF36C" w14:textId="6C58CBB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DA3399" w14:textId="26A4AF8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D444B4C" w14:textId="77777777" w:rsidTr="00786187">
        <w:trPr>
          <w:jc w:val="center"/>
        </w:trPr>
        <w:tc>
          <w:tcPr>
            <w:tcW w:w="1026" w:type="dxa"/>
            <w:vMerge/>
            <w:vAlign w:val="center"/>
          </w:tcPr>
          <w:p w14:paraId="2F03447E"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B6756BD" w14:textId="60C14D3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67756A5" w14:textId="5FEA57B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B43C472" w14:textId="3437095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1D40E5A" w14:textId="561ADA1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F374A5F" w14:textId="5F2D061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2CD06A" w14:textId="08A3E05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C57D2" w:rsidRPr="0006217B" w14:paraId="0F1F0A6F" w14:textId="77777777" w:rsidTr="004E4C97">
        <w:tblPrEx>
          <w:jc w:val="left"/>
        </w:tblPrEx>
        <w:tc>
          <w:tcPr>
            <w:tcW w:w="1026" w:type="dxa"/>
            <w:vMerge/>
            <w:vAlign w:val="center"/>
          </w:tcPr>
          <w:p w14:paraId="700985D0"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85F6949" w14:textId="451C7D66"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F56DE93" w14:textId="15203FC1" w:rsidR="00EC57D2" w:rsidRPr="0006217B" w:rsidRDefault="002E3818"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w:t>
            </w:r>
            <w:r w:rsidR="00EC57D2"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Classific</w:t>
            </w:r>
            <w:r w:rsidR="0023053F" w:rsidRPr="0006217B">
              <w:rPr>
                <w:rFonts w:asciiTheme="minorHAnsi" w:eastAsiaTheme="minorHAnsi" w:hAnsiTheme="minorHAnsi" w:hint="eastAsia"/>
                <w:color w:val="767676"/>
                <w:spacing w:val="-6"/>
                <w:sz w:val="21"/>
                <w:szCs w:val="21"/>
              </w:rPr>
              <w:t>ation</w:t>
            </w:r>
          </w:p>
        </w:tc>
        <w:tc>
          <w:tcPr>
            <w:tcW w:w="2297" w:type="dxa"/>
            <w:vAlign w:val="center"/>
          </w:tcPr>
          <w:p w14:paraId="02A58B11" w14:textId="48907B22"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3D4C09A" w14:textId="02CD8E46"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33ED9AFB" w14:textId="22D7C38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5F6128" w14:textId="269FED0D"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C57D2" w:rsidRPr="0006217B" w14:paraId="34AB4EB0" w14:textId="77777777" w:rsidTr="004E4C97">
        <w:tblPrEx>
          <w:jc w:val="left"/>
        </w:tblPrEx>
        <w:tc>
          <w:tcPr>
            <w:tcW w:w="1026" w:type="dxa"/>
            <w:vMerge/>
            <w:vAlign w:val="center"/>
          </w:tcPr>
          <w:p w14:paraId="34E00211"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0BC136E" w14:textId="0BD07AF5"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A4220DB" w14:textId="6FF4B509" w:rsidR="00EC57D2" w:rsidRPr="0006217B" w:rsidRDefault="003C2EA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5F32661" w14:textId="77000EA8" w:rsidR="00EC57D2" w:rsidRPr="0006217B" w:rsidRDefault="005317C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C14599E" w14:textId="696BE53E"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3BEB7FA" w14:textId="6B46743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A4A06D" w14:textId="08E5ED2E"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C57D2" w:rsidRPr="0006217B" w14:paraId="531D3FE2" w14:textId="77777777" w:rsidTr="004E4C97">
        <w:tblPrEx>
          <w:jc w:val="left"/>
        </w:tblPrEx>
        <w:tc>
          <w:tcPr>
            <w:tcW w:w="1026" w:type="dxa"/>
            <w:vMerge/>
            <w:vAlign w:val="center"/>
          </w:tcPr>
          <w:p w14:paraId="2AF68EA7"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4FCB78E7" w14:textId="77C8A6FE"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4BEA26C2" w14:textId="27B6D544" w:rsidR="00EC57D2" w:rsidRPr="0006217B" w:rsidRDefault="00092AB5"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70DDCF71" w14:textId="5930831E" w:rsidR="00EC57D2" w:rsidRPr="0006217B" w:rsidRDefault="00584919"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086C22A2" w14:textId="019155B5"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77948A4" w14:textId="3F91B07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E4805D" w14:textId="532C5392"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"STBK_0123456789"</w:t>
            </w:r>
          </w:p>
        </w:tc>
      </w:tr>
      <w:tr w:rsidR="00776E5C" w:rsidRPr="0006217B" w14:paraId="03086056" w14:textId="77777777" w:rsidTr="004E4C97">
        <w:tblPrEx>
          <w:jc w:val="left"/>
        </w:tblPrEx>
        <w:tc>
          <w:tcPr>
            <w:tcW w:w="1026" w:type="dxa"/>
            <w:vMerge/>
            <w:vAlign w:val="center"/>
          </w:tcPr>
          <w:p w14:paraId="2428A19C"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45CCB5B6" w14:textId="668EFB20"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5963F15D" w14:textId="44F80715"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6A2F6C5A" w14:textId="221A8DA4"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85CA44B" w14:textId="07580155"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517A4CA" w14:textId="5637C1D1"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19C788" w14:textId="341341A6"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06383825" w14:textId="77777777" w:rsidTr="004E4C97">
        <w:tblPrEx>
          <w:jc w:val="left"/>
        </w:tblPrEx>
        <w:tc>
          <w:tcPr>
            <w:tcW w:w="1026" w:type="dxa"/>
            <w:vMerge/>
            <w:vAlign w:val="center"/>
          </w:tcPr>
          <w:p w14:paraId="736471FF"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6F762AAA" w14:textId="61CA4529"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34FA33C" w14:textId="2037A4C8"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413608CB" w14:textId="16B04CC2"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0FC1EF9" w14:textId="4B29A6A9"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33D1E61" w14:textId="17EB6E59"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C36CF9" w14:textId="3DF514B7"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"120000"</w:t>
            </w:r>
          </w:p>
        </w:tc>
      </w:tr>
      <w:tr w:rsidR="000A1EC4" w:rsidRPr="0006217B" w14:paraId="19750F43" w14:textId="77777777" w:rsidTr="004E4C97">
        <w:tblPrEx>
          <w:jc w:val="left"/>
        </w:tblPrEx>
        <w:tc>
          <w:tcPr>
            <w:tcW w:w="1026" w:type="dxa"/>
            <w:vMerge/>
            <w:vAlign w:val="center"/>
          </w:tcPr>
          <w:p w14:paraId="35CE92F2" w14:textId="77777777" w:rsidR="000A1EC4" w:rsidRPr="0006217B" w:rsidRDefault="000A1EC4" w:rsidP="000A1EC4">
            <w:pPr>
              <w:pStyle w:val="cq11"/>
              <w:ind w:leftChars="0" w:left="0"/>
              <w:rPr>
                <w:rFonts w:asciiTheme="minorHAnsi" w:eastAsiaTheme="minorHAnsi" w:hAnsiTheme="minorHAnsi"/>
              </w:rPr>
            </w:pPr>
          </w:p>
        </w:tc>
        <w:tc>
          <w:tcPr>
            <w:tcW w:w="1027" w:type="dxa"/>
            <w:vAlign w:val="center"/>
          </w:tcPr>
          <w:p w14:paraId="50E82DE6" w14:textId="7E2875C9"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6359E2D" w14:textId="2C8A8066"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589E34CA" w14:textId="77777777"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485BFDE7" w14:textId="77777777"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2022B73" w14:textId="0C285C91"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28497B13" w14:textId="4AF027B8" w:rsidR="000A1EC4" w:rsidRPr="0006217B" w:rsidRDefault="000A1EC4" w:rsidP="000A1EC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6034666" w14:textId="7A309668" w:rsidR="000A1EC4" w:rsidRPr="0006217B" w:rsidRDefault="000A1EC4" w:rsidP="000A1EC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B06DE6" w14:textId="35070872"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244A5AC1" w14:textId="77777777" w:rsidTr="004E4C97">
        <w:tblPrEx>
          <w:jc w:val="left"/>
        </w:tblPrEx>
        <w:tc>
          <w:tcPr>
            <w:tcW w:w="1026" w:type="dxa"/>
            <w:vMerge/>
            <w:vAlign w:val="center"/>
          </w:tcPr>
          <w:p w14:paraId="3AD736BC"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6D5BA961" w14:textId="69DBD035"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707DDB55" w14:textId="56D7A83A"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221CE97"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275437B4" w14:textId="45FF71D0"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64E9B68D" w14:textId="6830C4CF"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50D27F8" w14:textId="31FB1D14"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C352C0" w14:textId="099766F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C57D2" w:rsidRPr="0006217B" w14:paraId="3093D86C" w14:textId="77777777" w:rsidTr="004E4C97">
        <w:tblPrEx>
          <w:jc w:val="left"/>
        </w:tblPrEx>
        <w:tc>
          <w:tcPr>
            <w:tcW w:w="1026" w:type="dxa"/>
            <w:vMerge/>
            <w:vAlign w:val="center"/>
          </w:tcPr>
          <w:p w14:paraId="53887122"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4690915" w14:textId="10564F14"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3C8E3B67" w14:textId="7E852DF2"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3789B0EA" w14:textId="1ED35DD9"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C57D2" w:rsidRPr="0006217B">
              <w:rPr>
                <w:rFonts w:asciiTheme="minorHAnsi" w:eastAsiaTheme="minorHAnsi" w:hAnsiTheme="minorHAnsi"/>
                <w:color w:val="767676"/>
                <w:spacing w:val="-6"/>
                <w:sz w:val="21"/>
                <w:szCs w:val="21"/>
              </w:rPr>
              <w:br/>
              <w:t>URL Encoding, UTF-8</w:t>
            </w:r>
          </w:p>
        </w:tc>
        <w:tc>
          <w:tcPr>
            <w:tcW w:w="1199" w:type="dxa"/>
            <w:vAlign w:val="center"/>
          </w:tcPr>
          <w:p w14:paraId="3854DA53" w14:textId="651AF2B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2A486969" w14:textId="55DE98E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00B105" w14:textId="1D8E4364"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47D21" w:rsidRPr="0006217B" w14:paraId="392206A5" w14:textId="77777777" w:rsidTr="004E4C97">
        <w:tblPrEx>
          <w:jc w:val="left"/>
        </w:tblPrEx>
        <w:tc>
          <w:tcPr>
            <w:tcW w:w="1026" w:type="dxa"/>
            <w:vMerge w:val="restart"/>
            <w:vAlign w:val="center"/>
          </w:tcPr>
          <w:p w14:paraId="32E26547" w14:textId="4A1C769F" w:rsidR="00F47D21" w:rsidRPr="0006217B" w:rsidRDefault="00F47D21" w:rsidP="00F47D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3254178E" w14:textId="40FF984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5F18765B" w14:textId="4796A2A0" w:rsidR="00F47D21" w:rsidRPr="0006217B" w:rsidRDefault="003E2D80"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8815DBF" w14:textId="29CA830C"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25F63650" w14:textId="358A37E0"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718E714D" w14:textId="128E6ADD"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9D99CD" w14:textId="7CA655A1"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F47D21" w:rsidRPr="0006217B" w14:paraId="20514D09" w14:textId="77777777" w:rsidTr="004E4C97">
        <w:tblPrEx>
          <w:jc w:val="left"/>
        </w:tblPrEx>
        <w:tc>
          <w:tcPr>
            <w:tcW w:w="1026" w:type="dxa"/>
            <w:vMerge/>
            <w:vAlign w:val="center"/>
          </w:tcPr>
          <w:p w14:paraId="6965B21F"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7D6F2DD1" w14:textId="14300E48"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bankCd</w:t>
            </w:r>
          </w:p>
        </w:tc>
        <w:tc>
          <w:tcPr>
            <w:tcW w:w="1604" w:type="dxa"/>
            <w:vAlign w:val="center"/>
          </w:tcPr>
          <w:p w14:paraId="2D3DB3F9" w14:textId="28AD9984" w:rsidR="00F47D21" w:rsidRPr="0006217B" w:rsidRDefault="003E2D80"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332E137A" w14:textId="3D53270A"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09ADF5C2" w14:textId="05AD9804"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71B9BD0F" w14:textId="6FAD8D65"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96E161" w14:textId="7016418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F47D21" w:rsidRPr="0006217B" w14:paraId="2BE4D45E" w14:textId="77777777" w:rsidTr="004E4C97">
        <w:tblPrEx>
          <w:jc w:val="left"/>
        </w:tblPrEx>
        <w:tc>
          <w:tcPr>
            <w:tcW w:w="1026" w:type="dxa"/>
            <w:vMerge/>
            <w:vAlign w:val="center"/>
          </w:tcPr>
          <w:p w14:paraId="6A05236A"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622C8ED8" w14:textId="20DC5F77"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6270DF8A" w14:textId="720357D2" w:rsidR="00F47D21" w:rsidRPr="0006217B" w:rsidRDefault="003E2D80"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1F3CA0A1" w14:textId="1280A11E"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3EAFEC0" w14:textId="5D190FDC"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193C09C8" w14:textId="25825C84"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500537" w14:textId="1523F585"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F47D21" w:rsidRPr="0006217B" w14:paraId="05EA5FD0" w14:textId="77777777" w:rsidTr="004E4C97">
        <w:tblPrEx>
          <w:jc w:val="left"/>
        </w:tblPrEx>
        <w:tc>
          <w:tcPr>
            <w:tcW w:w="1026" w:type="dxa"/>
            <w:vMerge/>
            <w:vAlign w:val="center"/>
          </w:tcPr>
          <w:p w14:paraId="04B3D545"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0209779C" w14:textId="1F8EA052" w:rsidR="00F47D21" w:rsidRPr="0006217B" w:rsidRDefault="00F47D21" w:rsidP="00F47D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expireDate</w:t>
            </w:r>
          </w:p>
        </w:tc>
        <w:tc>
          <w:tcPr>
            <w:tcW w:w="1604" w:type="dxa"/>
            <w:vAlign w:val="center"/>
          </w:tcPr>
          <w:p w14:paraId="403E5059" w14:textId="2131FADE" w:rsidR="00F47D21" w:rsidRPr="0006217B" w:rsidRDefault="00EF4527"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Deposit Expiry Date </w:t>
            </w:r>
            <w:r w:rsidR="00160C01" w:rsidRPr="0006217B">
              <w:rPr>
                <w:rFonts w:asciiTheme="minorHAnsi" w:eastAsiaTheme="minorHAnsi" w:hAnsiTheme="minorHAnsi" w:hint="eastAsia"/>
                <w:color w:val="767676"/>
                <w:spacing w:val="-6"/>
                <w:sz w:val="21"/>
                <w:szCs w:val="21"/>
              </w:rPr>
              <w:t>and Time</w:t>
            </w:r>
          </w:p>
        </w:tc>
        <w:tc>
          <w:tcPr>
            <w:tcW w:w="2297" w:type="dxa"/>
            <w:vAlign w:val="center"/>
          </w:tcPr>
          <w:p w14:paraId="319D3469" w14:textId="27A64E4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76F074F6" w14:textId="279FAAE0"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01C3F2E3" w14:textId="336B2041"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49A922" w14:textId="2FC11F07"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"20221231235959"</w:t>
            </w:r>
          </w:p>
        </w:tc>
      </w:tr>
      <w:tr w:rsidR="00F47D21" w:rsidRPr="0006217B" w14:paraId="17D9DC97" w14:textId="77777777" w:rsidTr="004E4C97">
        <w:tblPrEx>
          <w:jc w:val="left"/>
        </w:tblPrEx>
        <w:tc>
          <w:tcPr>
            <w:tcW w:w="1026" w:type="dxa"/>
            <w:vMerge/>
            <w:vAlign w:val="center"/>
          </w:tcPr>
          <w:p w14:paraId="0B6A6C9B"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0CD53913" w14:textId="1ED018FA"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6AFB3B4E" w14:textId="140834F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431F2263" w14:textId="1D98400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C76FDF8" w14:textId="720FFE1B"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BF9C9F2" w14:textId="6A9447E5"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C4FAE4" w14:textId="55970038"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7D21" w:rsidRPr="0006217B" w14:paraId="0E7C8976" w14:textId="77777777" w:rsidTr="004E4C97">
        <w:tblPrEx>
          <w:jc w:val="left"/>
        </w:tblPrEx>
        <w:tc>
          <w:tcPr>
            <w:tcW w:w="1026" w:type="dxa"/>
            <w:vMerge/>
            <w:vAlign w:val="center"/>
          </w:tcPr>
          <w:p w14:paraId="1BF04594"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6BAA057F" w14:textId="1CF050FE"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acntType</w:t>
            </w:r>
          </w:p>
        </w:tc>
        <w:tc>
          <w:tcPr>
            <w:tcW w:w="1604" w:type="dxa"/>
            <w:vAlign w:val="center"/>
          </w:tcPr>
          <w:p w14:paraId="74A1C4F5" w14:textId="32F52872"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Account </w:t>
            </w:r>
            <w:r w:rsidR="003E2D80" w:rsidRPr="0006217B">
              <w:rPr>
                <w:rFonts w:asciiTheme="minorHAnsi" w:eastAsiaTheme="minorHAnsi" w:hAnsiTheme="minorHAnsi" w:hint="eastAsia"/>
                <w:color w:val="767676"/>
                <w:spacing w:val="-6"/>
                <w:sz w:val="21"/>
                <w:szCs w:val="21"/>
              </w:rPr>
              <w:t>Classification</w:t>
            </w:r>
          </w:p>
        </w:tc>
        <w:tc>
          <w:tcPr>
            <w:tcW w:w="2297" w:type="dxa"/>
            <w:vAlign w:val="center"/>
          </w:tcPr>
          <w:p w14:paraId="7D0DD387" w14:textId="3589F3CF"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1678CADF" w14:textId="4802CD6A"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w:t>
            </w:r>
          </w:p>
        </w:tc>
        <w:tc>
          <w:tcPr>
            <w:tcW w:w="1211" w:type="dxa"/>
            <w:vAlign w:val="center"/>
          </w:tcPr>
          <w:p w14:paraId="330B84FC" w14:textId="2E8F25B0"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F98552" w14:textId="44A5A408"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w:t>
            </w:r>
          </w:p>
        </w:tc>
      </w:tr>
    </w:tbl>
    <w:p w14:paraId="5AB23235" w14:textId="77777777" w:rsidR="00786187" w:rsidRPr="0006217B" w:rsidRDefault="00786187" w:rsidP="00786187">
      <w:pPr>
        <w:pStyle w:val="cq11"/>
        <w:ind w:left="440"/>
        <w:rPr>
          <w:rFonts w:asciiTheme="minorHAnsi" w:eastAsiaTheme="minorHAnsi" w:hAnsiTheme="minorHAnsi"/>
        </w:rPr>
      </w:pPr>
    </w:p>
    <w:p w14:paraId="013CF9E4" w14:textId="77777777" w:rsidR="00E61C75" w:rsidRPr="0006217B" w:rsidRDefault="00993C50">
      <w:pPr>
        <w:pStyle w:val="1"/>
        <w:rPr>
          <w:rFonts w:asciiTheme="minorHAnsi" w:eastAsiaTheme="minorHAnsi" w:hAnsiTheme="minorHAnsi"/>
        </w:rPr>
      </w:pPr>
      <w:bookmarkStart w:id="90" w:name="_Toc172043497"/>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Issuance</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90"/>
    </w:p>
    <w:p w14:paraId="1B4B631E" w14:textId="77777777" w:rsidR="00993C50" w:rsidRPr="0006217B" w:rsidRDefault="00993C50" w:rsidP="00993C50">
      <w:pPr>
        <w:pStyle w:val="2"/>
        <w:rPr>
          <w:rFonts w:asciiTheme="minorHAnsi" w:eastAsiaTheme="minorHAnsi" w:hAnsiTheme="minorHAnsi"/>
        </w:rPr>
      </w:pPr>
      <w:bookmarkStart w:id="91" w:name="_Toc172043498"/>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91"/>
    </w:p>
    <w:p w14:paraId="74782DF4" w14:textId="6A8CF6A7" w:rsidR="00EC57D2" w:rsidRPr="0006217B" w:rsidRDefault="00EC57D2" w:rsidP="00EC57D2">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176EBA" w:rsidRPr="0006217B" w14:paraId="42A42305" w14:textId="77777777" w:rsidTr="003D230E">
        <w:trPr>
          <w:jc w:val="center"/>
        </w:trPr>
        <w:tc>
          <w:tcPr>
            <w:tcW w:w="1965" w:type="dxa"/>
            <w:shd w:val="clear" w:color="auto" w:fill="D9D9D9" w:themeFill="background1" w:themeFillShade="D9"/>
            <w:vAlign w:val="center"/>
          </w:tcPr>
          <w:p w14:paraId="36262DB9" w14:textId="77777777" w:rsidR="00176EBA" w:rsidRPr="0006217B" w:rsidRDefault="00074BA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71B4DD8B" w14:textId="77777777" w:rsidR="00176EBA" w:rsidRPr="0006217B" w:rsidRDefault="00176EBA"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176EBA" w:rsidRPr="0006217B" w14:paraId="7FD5BA45" w14:textId="77777777" w:rsidTr="003D230E">
        <w:trPr>
          <w:jc w:val="center"/>
        </w:trPr>
        <w:tc>
          <w:tcPr>
            <w:tcW w:w="1965" w:type="dxa"/>
            <w:vAlign w:val="center"/>
          </w:tcPr>
          <w:p w14:paraId="2DE044AB"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0FB72366"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https://tbgw.settlebank.co.kr/spay/APIVBank.do</w:t>
            </w:r>
          </w:p>
        </w:tc>
      </w:tr>
      <w:tr w:rsidR="00176EBA" w:rsidRPr="0006217B" w14:paraId="4B882F81" w14:textId="77777777" w:rsidTr="003D230E">
        <w:trPr>
          <w:jc w:val="center"/>
        </w:trPr>
        <w:tc>
          <w:tcPr>
            <w:tcW w:w="1965" w:type="dxa"/>
            <w:vAlign w:val="center"/>
          </w:tcPr>
          <w:p w14:paraId="4557EE70"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596324D0"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https://gw.settlebank.co.kr/spay/APIVBank.do</w:t>
            </w:r>
          </w:p>
        </w:tc>
      </w:tr>
    </w:tbl>
    <w:p w14:paraId="42934FF0" w14:textId="734A2FCC" w:rsidR="00176EBA" w:rsidRPr="0006217B" w:rsidRDefault="00176EBA" w:rsidP="00EC57D2">
      <w:pPr>
        <w:pStyle w:val="af"/>
        <w:shd w:val="clear" w:color="auto" w:fill="FFFFFF"/>
        <w:spacing w:before="0" w:beforeAutospacing="0"/>
        <w:rPr>
          <w:rFonts w:asciiTheme="minorHAnsi" w:eastAsiaTheme="minorHAnsi" w:hAnsiTheme="minorHAnsi"/>
          <w:color w:val="767676"/>
          <w:spacing w:val="-6"/>
          <w:sz w:val="21"/>
          <w:szCs w:val="21"/>
        </w:rPr>
      </w:pPr>
    </w:p>
    <w:p w14:paraId="4BE4074F" w14:textId="3F78B6F7" w:rsidR="00D93393" w:rsidRPr="0006217B" w:rsidRDefault="00D93393" w:rsidP="00EC57D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49D8437" w14:textId="77777777" w:rsidTr="00786187">
        <w:trPr>
          <w:jc w:val="center"/>
        </w:trPr>
        <w:tc>
          <w:tcPr>
            <w:tcW w:w="2053" w:type="dxa"/>
            <w:gridSpan w:val="2"/>
            <w:shd w:val="clear" w:color="auto" w:fill="D9D9D9" w:themeFill="background1" w:themeFillShade="D9"/>
            <w:vAlign w:val="center"/>
          </w:tcPr>
          <w:p w14:paraId="286E8F7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4839E6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861AAA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5DC36C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C2DA0D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D81502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4ED749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32ECD" w:rsidRPr="0006217B" w14:paraId="5D84A0B4" w14:textId="77777777" w:rsidTr="00786187">
        <w:trPr>
          <w:jc w:val="center"/>
        </w:trPr>
        <w:tc>
          <w:tcPr>
            <w:tcW w:w="1026" w:type="dxa"/>
            <w:vMerge w:val="restart"/>
            <w:vAlign w:val="center"/>
          </w:tcPr>
          <w:p w14:paraId="69E60BE4" w14:textId="314C61FB" w:rsidR="00732ECD"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396328D5" w14:textId="5A57BB0C"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C2248A6" w14:textId="3B3FFFE7"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A49D6E8" w14:textId="096F7A5D"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DC64A83" w14:textId="783E6932"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B256152" w14:textId="0D56A47E"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138FE8" w14:textId="4FF13D08"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1C6A3713" w14:textId="77777777" w:rsidTr="00786187">
        <w:trPr>
          <w:jc w:val="center"/>
        </w:trPr>
        <w:tc>
          <w:tcPr>
            <w:tcW w:w="1026" w:type="dxa"/>
            <w:vMerge/>
            <w:vAlign w:val="center"/>
          </w:tcPr>
          <w:p w14:paraId="44160909"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C656A79" w14:textId="74BF2BC7"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79B27361" w14:textId="18F27E5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E013EC2" w14:textId="7D17F77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0D16F52" w14:textId="09B0B53D"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DA86446" w14:textId="5B258E7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1B8FD8" w14:textId="557ACED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64EC59D" w14:textId="77777777" w:rsidTr="00786187">
        <w:trPr>
          <w:jc w:val="center"/>
        </w:trPr>
        <w:tc>
          <w:tcPr>
            <w:tcW w:w="1026" w:type="dxa"/>
            <w:vMerge/>
            <w:vAlign w:val="center"/>
          </w:tcPr>
          <w:p w14:paraId="31CF9311"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349D1BD" w14:textId="233E7AB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1FFFBFA" w14:textId="4313A84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14728822" w14:textId="4BE19F9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8DD3076" w14:textId="06B86CA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2898C382" w14:textId="6C2C4B2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912540" w14:textId="381BDFD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95FDCC9" w14:textId="77777777" w:rsidTr="00786187">
        <w:trPr>
          <w:jc w:val="center"/>
        </w:trPr>
        <w:tc>
          <w:tcPr>
            <w:tcW w:w="1026" w:type="dxa"/>
            <w:vMerge/>
            <w:vAlign w:val="center"/>
          </w:tcPr>
          <w:p w14:paraId="77000F2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852DD7B" w14:textId="55CA366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E079112" w14:textId="335C96B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3555422" w14:textId="01DD9F1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B8941BD" w14:textId="489B02A7"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BABE200" w14:textId="7DC1919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0A11F5" w14:textId="0CC653B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"A2"</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C57D2" w:rsidRPr="0006217B" w14:paraId="6806FB4A" w14:textId="77777777" w:rsidTr="004E4C97">
        <w:tblPrEx>
          <w:jc w:val="left"/>
        </w:tblPrEx>
        <w:tc>
          <w:tcPr>
            <w:tcW w:w="1026" w:type="dxa"/>
            <w:vMerge/>
            <w:vAlign w:val="center"/>
          </w:tcPr>
          <w:p w14:paraId="4DA603BA"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74E9E84F" w14:textId="102B9E09"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C821490" w14:textId="45848376"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55BA783" w14:textId="04BBDB5B"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8362635" w14:textId="592EADC4"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0647C05" w14:textId="6ECD23C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F6B191" w14:textId="705FA36F"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C57D2" w:rsidRPr="0006217B" w14:paraId="10C505CD" w14:textId="77777777" w:rsidTr="004E4C97">
        <w:tblPrEx>
          <w:jc w:val="left"/>
        </w:tblPrEx>
        <w:tc>
          <w:tcPr>
            <w:tcW w:w="1026" w:type="dxa"/>
            <w:vMerge/>
            <w:vAlign w:val="center"/>
          </w:tcPr>
          <w:p w14:paraId="6EE32A22"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BD45BE8" w14:textId="7F8EDEAB"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CD68901" w14:textId="2A153F50" w:rsidR="00EC57D2" w:rsidRPr="0006217B" w:rsidRDefault="003C2EA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D52CE46" w14:textId="53F8E45B" w:rsidR="00EC57D2" w:rsidRPr="0006217B" w:rsidRDefault="005317C2"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issuance is canc</w:t>
            </w:r>
            <w:r w:rsidR="00161A87" w:rsidRPr="0006217B">
              <w:rPr>
                <w:rFonts w:asciiTheme="minorHAnsi" w:eastAsiaTheme="minorHAnsi" w:hAnsiTheme="minorHAnsi" w:hint="eastAsia"/>
                <w:color w:val="767676"/>
                <w:spacing w:val="-6"/>
                <w:sz w:val="21"/>
                <w:szCs w:val="21"/>
              </w:rPr>
              <w:t>e</w:t>
            </w:r>
            <w:r w:rsidRPr="0006217B">
              <w:rPr>
                <w:rFonts w:asciiTheme="minorHAnsi" w:eastAsiaTheme="minorHAnsi" w:hAnsiTheme="minorHAnsi" w:hint="eastAsia"/>
                <w:color w:val="767676"/>
                <w:spacing w:val="-6"/>
                <w:sz w:val="21"/>
                <w:szCs w:val="21"/>
              </w:rPr>
              <w:t>led</w:t>
            </w:r>
          </w:p>
        </w:tc>
        <w:tc>
          <w:tcPr>
            <w:tcW w:w="1199" w:type="dxa"/>
            <w:vAlign w:val="center"/>
          </w:tcPr>
          <w:p w14:paraId="3CBFFDEA" w14:textId="22EDBDF6"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C7CD379" w14:textId="159D4B3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C99E26" w14:textId="4E5BC723"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76E5C" w:rsidRPr="0006217B" w14:paraId="4D90F29F" w14:textId="77777777" w:rsidTr="004E4C97">
        <w:tblPrEx>
          <w:jc w:val="left"/>
        </w:tblPrEx>
        <w:tc>
          <w:tcPr>
            <w:tcW w:w="1026" w:type="dxa"/>
            <w:vMerge/>
            <w:vAlign w:val="center"/>
          </w:tcPr>
          <w:p w14:paraId="717C55D2"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49F55D03" w14:textId="31F3661A"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4FE2284" w14:textId="3ECBFB38"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47F0769" w14:textId="288630F9"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84BF860" w14:textId="1BE1C445"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5843B50" w14:textId="3F335253"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E44DFF" w14:textId="2EEA0A07"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20FCE1D1" w14:textId="77777777" w:rsidTr="004E4C97">
        <w:tblPrEx>
          <w:jc w:val="left"/>
        </w:tblPrEx>
        <w:tc>
          <w:tcPr>
            <w:tcW w:w="1026" w:type="dxa"/>
            <w:vMerge/>
            <w:vAlign w:val="center"/>
          </w:tcPr>
          <w:p w14:paraId="4CB8A670"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62D5E702" w14:textId="638F7A25"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430C2D24" w14:textId="722AE03D"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52C89C1" w14:textId="202E34BC"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8AD9C7C" w14:textId="78A9EEFC"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759260E" w14:textId="2A423C99"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594DE" w14:textId="4A1B8795"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1B4CC06E" w14:textId="77777777" w:rsidTr="004E4C97">
        <w:tblPrEx>
          <w:jc w:val="left"/>
        </w:tblPrEx>
        <w:tc>
          <w:tcPr>
            <w:tcW w:w="1026" w:type="dxa"/>
            <w:vMerge/>
            <w:vAlign w:val="center"/>
          </w:tcPr>
          <w:p w14:paraId="206FC840"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7B61F100" w14:textId="1D2D3C58"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77677E37" w14:textId="55421F20"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5861EF80" w14:textId="739EDA3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402DF484" w14:textId="656331B7"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E0A3ED3" w14:textId="29773484"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18FA72" w14:textId="5D26692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5EFA4687" w14:textId="77777777" w:rsidTr="004E4C97">
        <w:tblPrEx>
          <w:jc w:val="left"/>
        </w:tblPrEx>
        <w:tc>
          <w:tcPr>
            <w:tcW w:w="1026" w:type="dxa"/>
            <w:vMerge/>
            <w:vAlign w:val="center"/>
          </w:tcPr>
          <w:p w14:paraId="6A7F0DB5"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273DB91D" w14:textId="259D7FD3"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05F357A5" w14:textId="0753EB6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E0C4663"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6375FAB4" w14:textId="27F51723"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401FBA36" w14:textId="6F7AD778"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C3775E6" w14:textId="56A90FAD"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B2A896" w14:textId="2ECB4E1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0FB2E16" w14:textId="77777777" w:rsidTr="004E4C97">
        <w:tblPrEx>
          <w:jc w:val="left"/>
        </w:tblPrEx>
        <w:tc>
          <w:tcPr>
            <w:tcW w:w="1026" w:type="dxa"/>
            <w:vMerge w:val="restart"/>
            <w:vAlign w:val="center"/>
          </w:tcPr>
          <w:p w14:paraId="4270802F" w14:textId="487EC36F"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70F26E6D" w14:textId="421C4A52"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F834642" w14:textId="149D874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3A63C560"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0A2B12CB" w14:textId="2097B5BD"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17CADCB" w14:textId="4024B37F"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724197E" w14:textId="5B06D472"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F2BAF5" w14:textId="3010F3EE"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EC57D2" w:rsidRPr="0006217B" w14:paraId="2F2E5F19" w14:textId="77777777" w:rsidTr="004E4C97">
        <w:tblPrEx>
          <w:jc w:val="left"/>
        </w:tblPrEx>
        <w:tc>
          <w:tcPr>
            <w:tcW w:w="1026" w:type="dxa"/>
            <w:vMerge/>
            <w:vAlign w:val="center"/>
          </w:tcPr>
          <w:p w14:paraId="5F23B6BD"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78266C10" w14:textId="156AB520"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50CA83B" w14:textId="2453C50C" w:rsidR="00EC57D2" w:rsidRPr="0006217B" w:rsidRDefault="00DE5F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19EDA8B" w14:textId="3BD4FAF1" w:rsidR="00DE5F87" w:rsidRPr="0006217B" w:rsidRDefault="0058233D" w:rsidP="00EC57D2">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rPr>
              <w:t xml:space="preserve">Transaction number issued by Hecto Financial </w:t>
            </w:r>
            <w:r w:rsidR="00B02192" w:rsidRPr="0006217B">
              <w:rPr>
                <w:rFonts w:asciiTheme="minorHAnsi" w:eastAsiaTheme="minorHAnsi" w:hAnsiTheme="minorHAnsi" w:hint="eastAsia"/>
              </w:rPr>
              <w:t>during issuance</w:t>
            </w:r>
          </w:p>
        </w:tc>
        <w:tc>
          <w:tcPr>
            <w:tcW w:w="1199" w:type="dxa"/>
            <w:vAlign w:val="center"/>
          </w:tcPr>
          <w:p w14:paraId="4632CAC1" w14:textId="0C51A017"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5993A2A" w14:textId="32773E57"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59195B" w14:textId="239F5AFC"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EC57D2" w:rsidRPr="0006217B" w14:paraId="0C3E6A91" w14:textId="77777777" w:rsidTr="004E4C97">
        <w:tblPrEx>
          <w:jc w:val="left"/>
        </w:tblPrEx>
        <w:tc>
          <w:tcPr>
            <w:tcW w:w="1026" w:type="dxa"/>
            <w:vMerge/>
            <w:vAlign w:val="center"/>
          </w:tcPr>
          <w:p w14:paraId="21030DEA"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0D398D99" w14:textId="3372450C"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73F9D3E9" w14:textId="65A7BF0F" w:rsidR="00EC57D2" w:rsidRPr="0006217B" w:rsidRDefault="00DE5F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52438DBA" w14:textId="31A878FD" w:rsidR="00EC57D2" w:rsidRPr="0006217B" w:rsidRDefault="00DE5F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EC57D2" w:rsidRPr="0006217B">
              <w:rPr>
                <w:rFonts w:asciiTheme="minorHAnsi" w:eastAsiaTheme="minorHAnsi" w:hAnsiTheme="minorHAnsi"/>
                <w:color w:val="767676"/>
                <w:spacing w:val="-6"/>
                <w:sz w:val="21"/>
                <w:szCs w:val="21"/>
              </w:rPr>
              <w:br/>
            </w:r>
            <w:r w:rsidR="00EC57D2"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4A0EA9F" w14:textId="70E3E48D"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2C558545" w14:textId="71C3DA9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E661AF" w14:textId="01A616A6"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bl>
    <w:p w14:paraId="518AF70B" w14:textId="77777777" w:rsidR="00786187" w:rsidRPr="0006217B" w:rsidRDefault="00786187" w:rsidP="00786187">
      <w:pPr>
        <w:pStyle w:val="cq11"/>
        <w:ind w:left="440"/>
        <w:rPr>
          <w:rFonts w:asciiTheme="minorHAnsi" w:eastAsiaTheme="minorHAnsi" w:hAnsiTheme="minorHAnsi"/>
        </w:rPr>
      </w:pPr>
    </w:p>
    <w:p w14:paraId="5B344DF1" w14:textId="77777777" w:rsidR="00993C50" w:rsidRPr="0006217B" w:rsidRDefault="00993C50" w:rsidP="00993C50">
      <w:pPr>
        <w:pStyle w:val="2"/>
        <w:rPr>
          <w:rFonts w:asciiTheme="minorHAnsi" w:eastAsiaTheme="minorHAnsi" w:hAnsiTheme="minorHAnsi"/>
        </w:rPr>
      </w:pPr>
      <w:bookmarkStart w:id="92" w:name="_Toc17204349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92"/>
    </w:p>
    <w:tbl>
      <w:tblPr>
        <w:tblStyle w:val="a7"/>
        <w:tblW w:w="0" w:type="auto"/>
        <w:tblInd w:w="440" w:type="dxa"/>
        <w:tblLook w:val="04A0" w:firstRow="1" w:lastRow="0" w:firstColumn="1" w:lastColumn="0" w:noHBand="0" w:noVBand="1"/>
      </w:tblPr>
      <w:tblGrid>
        <w:gridCol w:w="1965"/>
        <w:gridCol w:w="7655"/>
      </w:tblGrid>
      <w:tr w:rsidR="005C5B71" w:rsidRPr="0006217B" w14:paraId="3B8F757D" w14:textId="77777777" w:rsidTr="001A1637">
        <w:tc>
          <w:tcPr>
            <w:tcW w:w="1965" w:type="dxa"/>
            <w:shd w:val="clear" w:color="auto" w:fill="D9D9D9" w:themeFill="background1" w:themeFillShade="D9"/>
          </w:tcPr>
          <w:p w14:paraId="009EF471"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6D143704"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5C5B71" w:rsidRPr="0006217B" w14:paraId="7B362B94" w14:textId="77777777" w:rsidTr="001A1637">
        <w:tc>
          <w:tcPr>
            <w:tcW w:w="1965" w:type="dxa"/>
            <w:vAlign w:val="center"/>
          </w:tcPr>
          <w:p w14:paraId="099B041F" w14:textId="77777777" w:rsidR="005C5B71" w:rsidRPr="0006217B" w:rsidRDefault="005C5B71"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AF9C639" w14:textId="77777777" w:rsidR="005C5B71" w:rsidRPr="0006217B" w:rsidRDefault="005C5B71"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6832D9C7" w14:textId="77777777" w:rsidR="005C5B71" w:rsidRPr="0006217B" w:rsidRDefault="005C5B71" w:rsidP="005C5B71">
      <w:pPr>
        <w:pStyle w:val="cq11"/>
        <w:ind w:left="440"/>
        <w:rPr>
          <w:rFonts w:asciiTheme="minorHAnsi" w:eastAsiaTheme="minorHAnsi" w:hAnsiTheme="minorHAnsi"/>
        </w:rPr>
      </w:pPr>
    </w:p>
    <w:p w14:paraId="01D9A1CE" w14:textId="77777777" w:rsidR="00993C50" w:rsidRPr="0006217B" w:rsidRDefault="00993C50" w:rsidP="00993C50">
      <w:pPr>
        <w:pStyle w:val="2"/>
        <w:rPr>
          <w:rFonts w:asciiTheme="minorHAnsi" w:eastAsiaTheme="minorHAnsi" w:hAnsiTheme="minorHAnsi"/>
        </w:rPr>
      </w:pPr>
      <w:bookmarkStart w:id="93" w:name="_Toc172043500"/>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3"/>
    </w:p>
    <w:p w14:paraId="2D215495" w14:textId="0FA09C43" w:rsidR="00EC57D2" w:rsidRPr="0006217B" w:rsidRDefault="00E65FE6" w:rsidP="00EC57D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70DE757" w14:textId="77777777" w:rsidTr="00786187">
        <w:trPr>
          <w:jc w:val="center"/>
        </w:trPr>
        <w:tc>
          <w:tcPr>
            <w:tcW w:w="2053" w:type="dxa"/>
            <w:gridSpan w:val="2"/>
            <w:shd w:val="clear" w:color="auto" w:fill="D9D9D9" w:themeFill="background1" w:themeFillShade="D9"/>
            <w:vAlign w:val="center"/>
          </w:tcPr>
          <w:p w14:paraId="15210EA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03B62E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14E00A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87CAEA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24469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58775E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8C2DFB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32ECD" w:rsidRPr="0006217B" w14:paraId="6E29D814" w14:textId="77777777" w:rsidTr="00786187">
        <w:trPr>
          <w:jc w:val="center"/>
        </w:trPr>
        <w:tc>
          <w:tcPr>
            <w:tcW w:w="1026" w:type="dxa"/>
            <w:vMerge w:val="restart"/>
            <w:vAlign w:val="center"/>
          </w:tcPr>
          <w:p w14:paraId="6B70EFB6" w14:textId="0EA84DAE" w:rsidR="00732ECD"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66A903BD" w14:textId="69B8B3FF"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D0155C7" w14:textId="00D98729"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744B79E" w14:textId="39C441D3"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244F9D8" w14:textId="78199A7A"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B31BE52" w14:textId="09483FC5"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5F0404" w14:textId="33C32F60"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390CE9A9" w14:textId="77777777" w:rsidTr="00786187">
        <w:trPr>
          <w:jc w:val="center"/>
        </w:trPr>
        <w:tc>
          <w:tcPr>
            <w:tcW w:w="1026" w:type="dxa"/>
            <w:vMerge/>
            <w:vAlign w:val="center"/>
          </w:tcPr>
          <w:p w14:paraId="5653742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A9C8E08" w14:textId="61FD424D"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3019EC6" w14:textId="4EF9B12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034F1EA" w14:textId="16DBCA8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A316BA1" w14:textId="1FDFADE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4FB0695" w14:textId="631E6D0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386F26" w14:textId="4EA3DEA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AB2F67A" w14:textId="77777777" w:rsidTr="00786187">
        <w:trPr>
          <w:jc w:val="center"/>
        </w:trPr>
        <w:tc>
          <w:tcPr>
            <w:tcW w:w="1026" w:type="dxa"/>
            <w:vMerge/>
            <w:vAlign w:val="center"/>
          </w:tcPr>
          <w:p w14:paraId="3F6CBE9A"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49D8FB5A" w14:textId="3CE5257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42F8AA2" w14:textId="5EF811C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EE621A6" w14:textId="463006E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DA5AB01" w14:textId="508FEFE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79E2D11" w14:textId="3CF475C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33A7A3" w14:textId="2416E1F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9610F11" w14:textId="77777777" w:rsidTr="00786187">
        <w:trPr>
          <w:jc w:val="center"/>
        </w:trPr>
        <w:tc>
          <w:tcPr>
            <w:tcW w:w="1026" w:type="dxa"/>
            <w:vMerge/>
            <w:vAlign w:val="center"/>
          </w:tcPr>
          <w:p w14:paraId="0EA66D2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1B5576B" w14:textId="0B864AD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44E761D6" w14:textId="2B026BF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BA130E5" w14:textId="3B36FA5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1DDBF71" w14:textId="3997B23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630654CD" w14:textId="0B9C9DA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F014F8" w14:textId="26E977F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"A2"</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C57D2" w:rsidRPr="0006217B" w14:paraId="3160DEFF" w14:textId="77777777" w:rsidTr="004E4C97">
        <w:tblPrEx>
          <w:jc w:val="left"/>
        </w:tblPrEx>
        <w:tc>
          <w:tcPr>
            <w:tcW w:w="1026" w:type="dxa"/>
            <w:vMerge/>
            <w:vAlign w:val="center"/>
          </w:tcPr>
          <w:p w14:paraId="6B8BAFA7"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68DE8783" w14:textId="55D4FB91"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C019185" w14:textId="2214CCBE"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338687F" w14:textId="28349AFF"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60D870F" w14:textId="319D609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00329C3" w14:textId="7D900B3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65D31D" w14:textId="2B8CF4FE"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C57D2" w:rsidRPr="0006217B" w14:paraId="0F94A402" w14:textId="77777777" w:rsidTr="004E4C97">
        <w:tblPrEx>
          <w:jc w:val="left"/>
        </w:tblPrEx>
        <w:tc>
          <w:tcPr>
            <w:tcW w:w="1026" w:type="dxa"/>
            <w:vMerge/>
            <w:vAlign w:val="center"/>
          </w:tcPr>
          <w:p w14:paraId="6C579FD8"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789C1F0C" w14:textId="462CB32F"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85FF9AF" w14:textId="5AF1A9B4" w:rsidR="00EC57D2" w:rsidRPr="0006217B" w:rsidRDefault="003C2EA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4FA7ED3" w14:textId="0EF1E0D9" w:rsidR="00EC57D2" w:rsidRPr="0006217B" w:rsidRDefault="00161A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issuance is canceled</w:t>
            </w:r>
          </w:p>
        </w:tc>
        <w:tc>
          <w:tcPr>
            <w:tcW w:w="1199" w:type="dxa"/>
            <w:vAlign w:val="center"/>
          </w:tcPr>
          <w:p w14:paraId="08E02CBD" w14:textId="0C6203C7"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B20F819" w14:textId="27379E45"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DA9BB7" w14:textId="1BBF80A7"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C57D2" w:rsidRPr="0006217B" w14:paraId="171BCD5F" w14:textId="77777777" w:rsidTr="004E4C97">
        <w:tblPrEx>
          <w:jc w:val="left"/>
        </w:tblPrEx>
        <w:tc>
          <w:tcPr>
            <w:tcW w:w="1026" w:type="dxa"/>
            <w:vMerge/>
            <w:vAlign w:val="center"/>
          </w:tcPr>
          <w:p w14:paraId="5464A31D"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3D266D4" w14:textId="1CB75A5E"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29BF9DF2" w14:textId="7251CA99" w:rsidR="00EC57D2" w:rsidRPr="0006217B" w:rsidRDefault="00092AB5"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71B18F8" w14:textId="1C05ACC9" w:rsidR="00EC57D2" w:rsidRPr="0006217B" w:rsidRDefault="00584919"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2599A395" w14:textId="3DDBFD83"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2255B88" w14:textId="3B996AB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352010" w14:textId="07A016C6"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"STBK_0123456789"</w:t>
            </w:r>
          </w:p>
        </w:tc>
      </w:tr>
      <w:tr w:rsidR="00776E5C" w:rsidRPr="0006217B" w14:paraId="3CCB4DC8" w14:textId="77777777" w:rsidTr="004E4C97">
        <w:tblPrEx>
          <w:jc w:val="left"/>
        </w:tblPrEx>
        <w:tc>
          <w:tcPr>
            <w:tcW w:w="1026" w:type="dxa"/>
            <w:vMerge/>
            <w:vAlign w:val="center"/>
          </w:tcPr>
          <w:p w14:paraId="20A27AE6"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145184AD" w14:textId="23965C0F"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165BA064" w14:textId="7B3B2D3E"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5424D100" w14:textId="7632B2D9"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372E171" w14:textId="2270AAFC"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093F69DF" w14:textId="575C43F6"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CD3DDE" w14:textId="09A819F9"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2A24990F" w14:textId="77777777" w:rsidTr="004E4C97">
        <w:tblPrEx>
          <w:jc w:val="left"/>
        </w:tblPrEx>
        <w:tc>
          <w:tcPr>
            <w:tcW w:w="1026" w:type="dxa"/>
            <w:vMerge/>
            <w:vAlign w:val="center"/>
          </w:tcPr>
          <w:p w14:paraId="5E73CD38"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1B94B5D6" w14:textId="10F924A0"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3109A13" w14:textId="18213EED"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1EF3A1BF" w14:textId="42B03EE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390E3DF" w14:textId="0A034FE7"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6882A06D" w14:textId="3C1D1062"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515B33" w14:textId="420A53AC"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"120000"</w:t>
            </w:r>
          </w:p>
        </w:tc>
      </w:tr>
      <w:tr w:rsidR="004F406D" w:rsidRPr="0006217B" w14:paraId="7849894B" w14:textId="77777777" w:rsidTr="004E4C97">
        <w:tblPrEx>
          <w:jc w:val="left"/>
        </w:tblPrEx>
        <w:tc>
          <w:tcPr>
            <w:tcW w:w="1026" w:type="dxa"/>
            <w:vMerge/>
            <w:vAlign w:val="center"/>
          </w:tcPr>
          <w:p w14:paraId="59108CB8" w14:textId="77777777" w:rsidR="004F406D" w:rsidRPr="0006217B" w:rsidRDefault="004F406D" w:rsidP="004F406D">
            <w:pPr>
              <w:pStyle w:val="cq11"/>
              <w:ind w:leftChars="0" w:left="0"/>
              <w:rPr>
                <w:rFonts w:asciiTheme="minorHAnsi" w:eastAsiaTheme="minorHAnsi" w:hAnsiTheme="minorHAnsi"/>
              </w:rPr>
            </w:pPr>
          </w:p>
        </w:tc>
        <w:tc>
          <w:tcPr>
            <w:tcW w:w="1027" w:type="dxa"/>
            <w:vAlign w:val="center"/>
          </w:tcPr>
          <w:p w14:paraId="6AF3587E" w14:textId="2138BFAF"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496B7F6" w14:textId="001814C1"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B8DD4C7"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B28CA95"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51C1847" w14:textId="26F08C60"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51DC59AC" w14:textId="3503038A" w:rsidR="004F406D" w:rsidRPr="0006217B" w:rsidRDefault="004F406D" w:rsidP="004F406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D68FB52" w14:textId="4FAB9ED2" w:rsidR="004F406D" w:rsidRPr="0006217B" w:rsidRDefault="004F406D" w:rsidP="004F406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7E387B" w14:textId="05F8C864"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4923321C" w14:textId="77777777" w:rsidTr="004E4C97">
        <w:tblPrEx>
          <w:jc w:val="left"/>
        </w:tblPrEx>
        <w:tc>
          <w:tcPr>
            <w:tcW w:w="1026" w:type="dxa"/>
            <w:vMerge/>
            <w:vAlign w:val="center"/>
          </w:tcPr>
          <w:p w14:paraId="3824EE71"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7BDC49FA" w14:textId="342C5F99"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4D0EEF5C" w14:textId="30BC115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A5ED168"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10179DB" w14:textId="12943E34"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0ACB3CE" w14:textId="5D6E77B6"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C7AB93B" w14:textId="71F35E40"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20ECA4" w14:textId="2073B4FD"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C57D2" w:rsidRPr="0006217B" w14:paraId="7D653943" w14:textId="77777777" w:rsidTr="004E4C97">
        <w:tblPrEx>
          <w:jc w:val="left"/>
        </w:tblPrEx>
        <w:tc>
          <w:tcPr>
            <w:tcW w:w="1026" w:type="dxa"/>
            <w:vMerge/>
            <w:vAlign w:val="center"/>
          </w:tcPr>
          <w:p w14:paraId="6646308A"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2DC10C34" w14:textId="11F30B94"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61FDFA36" w14:textId="062C0CFE"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774C2DB" w14:textId="57A33522"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C57D2" w:rsidRPr="0006217B">
              <w:rPr>
                <w:rFonts w:asciiTheme="minorHAnsi" w:eastAsiaTheme="minorHAnsi" w:hAnsiTheme="minorHAnsi"/>
                <w:color w:val="767676"/>
                <w:spacing w:val="-6"/>
                <w:sz w:val="21"/>
                <w:szCs w:val="21"/>
              </w:rPr>
              <w:br/>
              <w:t>URL Encoding, UTF-8</w:t>
            </w:r>
          </w:p>
        </w:tc>
        <w:tc>
          <w:tcPr>
            <w:tcW w:w="1199" w:type="dxa"/>
            <w:vAlign w:val="center"/>
          </w:tcPr>
          <w:p w14:paraId="05643237" w14:textId="1225361D"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6FE7159C" w14:textId="3899AFB5"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34F344" w14:textId="4BF020E4"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EC57D2" w:rsidRPr="0006217B" w14:paraId="19C64EDC" w14:textId="77777777" w:rsidTr="004E4C97">
        <w:tblPrEx>
          <w:jc w:val="left"/>
        </w:tblPrEx>
        <w:tc>
          <w:tcPr>
            <w:tcW w:w="1026" w:type="dxa"/>
            <w:vMerge w:val="restart"/>
            <w:vAlign w:val="center"/>
          </w:tcPr>
          <w:p w14:paraId="2F52BD12" w14:textId="5D23AFEB"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42C2D97" w14:textId="3D20B525"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7DDDA95B" w14:textId="36DEDE0A"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BB70E68" w14:textId="478F0540"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78B0797B" w14:textId="51FB6E7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25314B63" w14:textId="35CA3A2D"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25D76C" w14:textId="77777777" w:rsidR="00EC57D2" w:rsidRPr="0006217B" w:rsidRDefault="00EC57D2" w:rsidP="00EC57D2">
            <w:pPr>
              <w:pStyle w:val="cq11"/>
              <w:ind w:leftChars="0" w:left="0"/>
              <w:jc w:val="both"/>
              <w:rPr>
                <w:rFonts w:asciiTheme="minorHAnsi" w:eastAsiaTheme="minorHAnsi" w:hAnsiTheme="minorHAnsi"/>
              </w:rPr>
            </w:pPr>
          </w:p>
        </w:tc>
      </w:tr>
      <w:tr w:rsidR="00EC57D2" w:rsidRPr="0006217B" w14:paraId="170664C8" w14:textId="77777777" w:rsidTr="004E4C97">
        <w:tblPrEx>
          <w:jc w:val="left"/>
        </w:tblPrEx>
        <w:tc>
          <w:tcPr>
            <w:tcW w:w="1026" w:type="dxa"/>
            <w:vMerge/>
            <w:vAlign w:val="center"/>
          </w:tcPr>
          <w:p w14:paraId="67CC14E0"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B49D61B" w14:textId="2A26B3DB"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AA77F87" w14:textId="7DE48083"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6D46751" w14:textId="217E1610" w:rsidR="00EC57D2" w:rsidRPr="0006217B" w:rsidRDefault="00ED242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number issued by Hecto Financial during issuance</w:t>
            </w:r>
          </w:p>
        </w:tc>
        <w:tc>
          <w:tcPr>
            <w:tcW w:w="1199" w:type="dxa"/>
            <w:vAlign w:val="center"/>
          </w:tcPr>
          <w:p w14:paraId="1D8C38EA" w14:textId="0CE878B3"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7701C1C" w14:textId="4D6B168F"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F3335E" w14:textId="204D5A3F"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EC57D2" w:rsidRPr="0006217B" w14:paraId="4F14767A" w14:textId="77777777" w:rsidTr="004E4C97">
        <w:tblPrEx>
          <w:jc w:val="left"/>
        </w:tblPrEx>
        <w:tc>
          <w:tcPr>
            <w:tcW w:w="1026" w:type="dxa"/>
            <w:vMerge/>
            <w:vAlign w:val="center"/>
          </w:tcPr>
          <w:p w14:paraId="6B551902"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AAD3F16" w14:textId="528BE4BF"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acntType</w:t>
            </w:r>
          </w:p>
        </w:tc>
        <w:tc>
          <w:tcPr>
            <w:tcW w:w="1604" w:type="dxa"/>
            <w:vAlign w:val="center"/>
          </w:tcPr>
          <w:p w14:paraId="235A156C" w14:textId="48E638F5"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Classification</w:t>
            </w:r>
          </w:p>
        </w:tc>
        <w:tc>
          <w:tcPr>
            <w:tcW w:w="2297" w:type="dxa"/>
            <w:vAlign w:val="center"/>
          </w:tcPr>
          <w:p w14:paraId="51F48F53" w14:textId="691E81E4" w:rsidR="00EC57D2" w:rsidRPr="0006217B" w:rsidRDefault="00773F2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classification</w:t>
            </w:r>
            <w:r w:rsidR="00EC57D2" w:rsidRPr="0006217B">
              <w:rPr>
                <w:rFonts w:asciiTheme="minorHAnsi" w:eastAsiaTheme="minorHAnsi" w:hAnsiTheme="minorHAnsi"/>
                <w:color w:val="767676"/>
                <w:spacing w:val="-6"/>
                <w:sz w:val="21"/>
                <w:szCs w:val="21"/>
              </w:rPr>
              <w:br/>
            </w:r>
            <w:r w:rsidR="00EC57D2" w:rsidRPr="0006217B">
              <w:rPr>
                <w:rFonts w:asciiTheme="minorHAnsi" w:eastAsiaTheme="minorHAnsi" w:hAnsiTheme="minorHAnsi"/>
                <w:color w:val="767676"/>
                <w:spacing w:val="-6"/>
                <w:sz w:val="21"/>
                <w:szCs w:val="21"/>
              </w:rPr>
              <w:lastRenderedPageBreak/>
              <w:t>4:010</w:t>
            </w:r>
            <w:r w:rsidRPr="0006217B">
              <w:rPr>
                <w:rFonts w:asciiTheme="minorHAnsi" w:eastAsiaTheme="minorHAnsi" w:hAnsiTheme="minorHAnsi" w:hint="eastAsia"/>
                <w:color w:val="767676"/>
                <w:spacing w:val="-6"/>
                <w:sz w:val="21"/>
                <w:szCs w:val="21"/>
              </w:rPr>
              <w:t xml:space="preserve"> Virtual Account</w:t>
            </w:r>
            <w:r w:rsidR="00EC57D2" w:rsidRPr="0006217B">
              <w:rPr>
                <w:rFonts w:asciiTheme="minorHAnsi" w:eastAsiaTheme="minorHAnsi" w:hAnsiTheme="minorHAnsi"/>
                <w:color w:val="767676"/>
                <w:spacing w:val="-6"/>
                <w:sz w:val="21"/>
                <w:szCs w:val="21"/>
              </w:rPr>
              <w:br/>
              <w:t>null:</w:t>
            </w:r>
            <w:r w:rsidRPr="0006217B">
              <w:rPr>
                <w:rFonts w:asciiTheme="minorHAnsi" w:eastAsiaTheme="minorHAnsi" w:hAnsiTheme="minorHAnsi" w:hint="eastAsia"/>
                <w:color w:val="767676"/>
                <w:spacing w:val="-6"/>
                <w:sz w:val="21"/>
                <w:szCs w:val="21"/>
              </w:rPr>
              <w:t xml:space="preserve"> Others</w:t>
            </w:r>
          </w:p>
        </w:tc>
        <w:tc>
          <w:tcPr>
            <w:tcW w:w="1199" w:type="dxa"/>
            <w:vAlign w:val="center"/>
          </w:tcPr>
          <w:p w14:paraId="2E2B3ABF" w14:textId="36443A5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w:t>
            </w:r>
          </w:p>
        </w:tc>
        <w:tc>
          <w:tcPr>
            <w:tcW w:w="1211" w:type="dxa"/>
            <w:vAlign w:val="center"/>
          </w:tcPr>
          <w:p w14:paraId="4B7971D3" w14:textId="727F4278"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108D96" w14:textId="1725E324"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"4"</w:t>
            </w:r>
          </w:p>
        </w:tc>
      </w:tr>
      <w:tr w:rsidR="00EC57D2" w:rsidRPr="0006217B" w14:paraId="6EAF36F2" w14:textId="77777777" w:rsidTr="004E4C97">
        <w:tblPrEx>
          <w:jc w:val="left"/>
        </w:tblPrEx>
        <w:tc>
          <w:tcPr>
            <w:tcW w:w="1026" w:type="dxa"/>
            <w:vMerge/>
            <w:vAlign w:val="center"/>
          </w:tcPr>
          <w:p w14:paraId="5F120EFE"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52D61CF6" w14:textId="2387A523"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vAcntNo</w:t>
            </w:r>
          </w:p>
        </w:tc>
        <w:tc>
          <w:tcPr>
            <w:tcW w:w="1604" w:type="dxa"/>
            <w:vAlign w:val="center"/>
          </w:tcPr>
          <w:p w14:paraId="7B21D86A" w14:textId="7BDE8961" w:rsidR="00EC57D2" w:rsidRPr="0006217B" w:rsidRDefault="000C776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5C784C8C" w14:textId="0966E304" w:rsidR="00EC57D2" w:rsidRPr="0006217B" w:rsidRDefault="00773F2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EC57D2" w:rsidRPr="0006217B">
              <w:rPr>
                <w:rFonts w:asciiTheme="minorHAnsi" w:eastAsiaTheme="minorHAnsi" w:hAnsiTheme="minorHAnsi"/>
                <w:color w:val="767676"/>
                <w:spacing w:val="-6"/>
                <w:sz w:val="21"/>
                <w:szCs w:val="21"/>
              </w:rPr>
              <w:br/>
            </w:r>
            <w:r w:rsidR="00EC57D2"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E1D8263" w14:textId="1FDE33C6"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1D1FB62E" w14:textId="2A74EDE6"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9CCE9D" w14:textId="62D76885"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bl>
    <w:p w14:paraId="52DBE0EB" w14:textId="77777777" w:rsidR="00786187" w:rsidRPr="0006217B" w:rsidRDefault="00786187" w:rsidP="00786187">
      <w:pPr>
        <w:pStyle w:val="cq11"/>
        <w:ind w:left="440"/>
        <w:rPr>
          <w:rFonts w:asciiTheme="minorHAnsi" w:eastAsiaTheme="minorHAnsi" w:hAnsiTheme="minorHAnsi"/>
        </w:rPr>
      </w:pPr>
    </w:p>
    <w:p w14:paraId="58506CB7" w14:textId="77777777" w:rsidR="00993C50" w:rsidRPr="0006217B" w:rsidRDefault="00993C50" w:rsidP="00993C50">
      <w:pPr>
        <w:pStyle w:val="2"/>
        <w:rPr>
          <w:rFonts w:asciiTheme="minorHAnsi" w:eastAsiaTheme="minorHAnsi" w:hAnsiTheme="minorHAnsi"/>
        </w:rPr>
      </w:pPr>
      <w:bookmarkStart w:id="94" w:name="_Toc172043501"/>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4"/>
    </w:p>
    <w:p w14:paraId="0267DD29" w14:textId="3215F8D2" w:rsidR="00EC57D2" w:rsidRPr="0006217B" w:rsidRDefault="00EC57D2" w:rsidP="00EC57D2">
      <w:pPr>
        <w:rPr>
          <w:rFonts w:asciiTheme="minorHAnsi" w:eastAsiaTheme="minorHAnsi" w:hAnsiTheme="minorHAnsi"/>
          <w:sz w:val="20"/>
        </w:rPr>
      </w:pPr>
      <w:r w:rsidRPr="0006217B">
        <w:rPr>
          <w:rFonts w:asciiTheme="minorHAnsi" w:eastAsiaTheme="minorHAnsi" w:hAnsiTheme="minorHAnsi" w:hint="eastAsia"/>
          <w:sz w:val="20"/>
        </w:rPr>
        <w:t>※ Refer to [14.5 Notification Parameter]</w:t>
      </w:r>
    </w:p>
    <w:p w14:paraId="2D69C4DE" w14:textId="4E6A680B" w:rsidR="00EC57D2" w:rsidRPr="0006217B" w:rsidRDefault="00EC57D2" w:rsidP="00EC57D2">
      <w:pPr>
        <w:pStyle w:val="cq11"/>
        <w:ind w:left="440"/>
        <w:rPr>
          <w:rFonts w:asciiTheme="minorHAnsi" w:eastAsiaTheme="minorHAnsi" w:hAnsiTheme="minorHAnsi"/>
        </w:rPr>
      </w:pPr>
    </w:p>
    <w:p w14:paraId="20677E0D" w14:textId="77777777" w:rsidR="00E61C75" w:rsidRPr="0006217B" w:rsidRDefault="00993C50">
      <w:pPr>
        <w:pStyle w:val="1"/>
        <w:rPr>
          <w:rFonts w:asciiTheme="minorHAnsi" w:eastAsiaTheme="minorHAnsi" w:hAnsiTheme="minorHAnsi"/>
        </w:rPr>
      </w:pPr>
      <w:bookmarkStart w:id="95" w:name="_Toc172043502"/>
      <w:r w:rsidRPr="0006217B">
        <w:rPr>
          <w:rFonts w:asciiTheme="minorHAnsi" w:eastAsiaTheme="minorHAnsi" w:hAnsiTheme="minorHAnsi"/>
        </w:rPr>
        <w:lastRenderedPageBreak/>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Refund</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95"/>
    </w:p>
    <w:tbl>
      <w:tblPr>
        <w:tblStyle w:val="a7"/>
        <w:tblW w:w="0" w:type="auto"/>
        <w:tblInd w:w="440" w:type="dxa"/>
        <w:tblLook w:val="04A0" w:firstRow="1" w:lastRow="0" w:firstColumn="1" w:lastColumn="0" w:noHBand="0" w:noVBand="1"/>
      </w:tblPr>
      <w:tblGrid>
        <w:gridCol w:w="10026"/>
      </w:tblGrid>
      <w:tr w:rsidR="00176EBA" w:rsidRPr="0006217B" w14:paraId="79D0D57C" w14:textId="77777777" w:rsidTr="00176EBA">
        <w:tc>
          <w:tcPr>
            <w:tcW w:w="10456" w:type="dxa"/>
            <w:tcBorders>
              <w:top w:val="nil"/>
              <w:left w:val="nil"/>
              <w:bottom w:val="nil"/>
              <w:right w:val="nil"/>
            </w:tcBorders>
            <w:shd w:val="clear" w:color="auto" w:fill="DEEAF6" w:themeFill="accent1" w:themeFillTint="33"/>
          </w:tcPr>
          <w:p w14:paraId="3D5B7CD5" w14:textId="77777777" w:rsidR="00176EBA" w:rsidRPr="0006217B" w:rsidRDefault="00176EBA" w:rsidP="00176EBA">
            <w:pPr>
              <w:pStyle w:val="cq11"/>
              <w:ind w:leftChars="0" w:left="0"/>
              <w:rPr>
                <w:rFonts w:asciiTheme="minorHAnsi" w:eastAsiaTheme="minorHAnsi" w:hAnsiTheme="minorHAnsi"/>
              </w:rPr>
            </w:pPr>
          </w:p>
        </w:tc>
      </w:tr>
      <w:tr w:rsidR="00176EBA" w:rsidRPr="0006217B" w14:paraId="7B8C96E3" w14:textId="77777777" w:rsidTr="00176EBA">
        <w:tc>
          <w:tcPr>
            <w:tcW w:w="10456" w:type="dxa"/>
            <w:tcBorders>
              <w:top w:val="nil"/>
              <w:left w:val="nil"/>
              <w:bottom w:val="nil"/>
              <w:right w:val="nil"/>
            </w:tcBorders>
            <w:shd w:val="clear" w:color="auto" w:fill="DEEAF6" w:themeFill="accent1" w:themeFillTint="33"/>
          </w:tcPr>
          <w:p w14:paraId="5B9AFBA5" w14:textId="77777777" w:rsidR="00176EBA" w:rsidRPr="0006217B" w:rsidRDefault="00176EBA" w:rsidP="00176EBA">
            <w:pPr>
              <w:pStyle w:val="cq11"/>
              <w:ind w:leftChars="0" w:left="0"/>
              <w:rPr>
                <w:rFonts w:asciiTheme="minorHAnsi" w:eastAsiaTheme="minorHAnsi" w:hAnsiTheme="minorHAnsi"/>
                <w:b/>
                <w:color w:val="0070C0"/>
              </w:rPr>
            </w:pPr>
            <w:r w:rsidRPr="0006217B">
              <w:rPr>
                <w:rFonts w:asciiTheme="minorHAnsi" w:eastAsiaTheme="minorHAnsi" w:hAnsiTheme="minorHAnsi" w:hint="eastAsia"/>
                <w:b/>
                <w:color w:val="0070C0"/>
              </w:rPr>
              <w:t xml:space="preserve">   Cautions for Virtual Account Refund</w:t>
            </w:r>
          </w:p>
          <w:p w14:paraId="63B4BDAF" w14:textId="77777777" w:rsidR="00176EBA" w:rsidRPr="0006217B" w:rsidRDefault="00176EBA" w:rsidP="00927EB0">
            <w:pPr>
              <w:pStyle w:val="cq11"/>
              <w:numPr>
                <w:ilvl w:val="0"/>
                <w:numId w:val="20"/>
              </w:numPr>
              <w:ind w:leftChars="0"/>
              <w:rPr>
                <w:rFonts w:asciiTheme="minorHAnsi" w:eastAsiaTheme="minorHAnsi" w:hAnsiTheme="minorHAnsi"/>
              </w:rPr>
            </w:pPr>
            <w:r w:rsidRPr="0006217B">
              <w:rPr>
                <w:rFonts w:asciiTheme="minorHAnsi" w:eastAsiaTheme="minorHAnsi" w:hAnsiTheme="minorHAnsi" w:hint="eastAsia"/>
              </w:rPr>
              <w:t>Refund function is only allowed for Merchants registered to Refund service.</w:t>
            </w:r>
          </w:p>
          <w:p w14:paraId="1F50C0F3" w14:textId="0C0E7F93" w:rsidR="00EC57D2" w:rsidRPr="0006217B" w:rsidRDefault="00EC57D2" w:rsidP="00927EB0">
            <w:pPr>
              <w:pStyle w:val="cq11"/>
              <w:numPr>
                <w:ilvl w:val="0"/>
                <w:numId w:val="20"/>
              </w:numPr>
              <w:ind w:leftChars="0"/>
              <w:rPr>
                <w:rFonts w:asciiTheme="minorHAnsi" w:eastAsiaTheme="minorHAnsi" w:hAnsiTheme="minorHAnsi"/>
              </w:rPr>
            </w:pPr>
            <w:r w:rsidRPr="0006217B">
              <w:rPr>
                <w:rFonts w:asciiTheme="minorHAnsi" w:eastAsiaTheme="minorHAnsi" w:hAnsiTheme="minorHAnsi" w:hint="eastAsia"/>
              </w:rPr>
              <w:t xml:space="preserve">Refund API is a </w:t>
            </w:r>
            <w:r w:rsidRPr="0006217B">
              <w:rPr>
                <w:rFonts w:asciiTheme="minorHAnsi" w:eastAsiaTheme="minorHAnsi" w:hAnsiTheme="minorHAnsi"/>
              </w:rPr>
              <w:t>function</w:t>
            </w:r>
            <w:r w:rsidRPr="0006217B">
              <w:rPr>
                <w:rFonts w:asciiTheme="minorHAnsi" w:eastAsiaTheme="minorHAnsi" w:hAnsiTheme="minorHAnsi" w:hint="eastAsia"/>
              </w:rPr>
              <w:t xml:space="preserve"> for receiving refund requests. The remittance to the actual customer</w:t>
            </w:r>
            <w:r w:rsidRPr="0006217B">
              <w:rPr>
                <w:rFonts w:asciiTheme="minorHAnsi" w:eastAsiaTheme="minorHAnsi" w:hAnsiTheme="minorHAnsi"/>
              </w:rPr>
              <w:t>’</w:t>
            </w:r>
            <w:r w:rsidRPr="0006217B">
              <w:rPr>
                <w:rFonts w:asciiTheme="minorHAnsi" w:eastAsiaTheme="minorHAnsi" w:hAnsiTheme="minorHAnsi" w:hint="eastAsia"/>
              </w:rPr>
              <w:t>s bank account can take 3 to 5 days.</w:t>
            </w:r>
          </w:p>
          <w:p w14:paraId="6C307E75" w14:textId="41EBD680" w:rsidR="00176EBA" w:rsidRPr="0006217B" w:rsidRDefault="00EC57D2" w:rsidP="00EC57D2">
            <w:pPr>
              <w:pStyle w:val="cq11"/>
              <w:numPr>
                <w:ilvl w:val="0"/>
                <w:numId w:val="20"/>
              </w:numPr>
              <w:ind w:leftChars="0"/>
              <w:rPr>
                <w:rFonts w:asciiTheme="minorHAnsi" w:eastAsiaTheme="minorHAnsi" w:hAnsiTheme="minorHAnsi"/>
              </w:rPr>
            </w:pPr>
            <w:r w:rsidRPr="0006217B">
              <w:rPr>
                <w:rFonts w:asciiTheme="minorHAnsi" w:eastAsiaTheme="minorHAnsi" w:hAnsiTheme="minorHAnsi" w:hint="eastAsia"/>
              </w:rPr>
              <w:t>Refund can fail when requested during bank maintenance time (23:30~00:35). Please refrain from requesting the refund during the maintenance time.</w:t>
            </w:r>
          </w:p>
          <w:p w14:paraId="0B73FBB9" w14:textId="5112CB5D" w:rsidR="00EC57D2" w:rsidRPr="0006217B" w:rsidRDefault="00EC57D2" w:rsidP="00370747">
            <w:pPr>
              <w:pStyle w:val="cq11"/>
              <w:ind w:leftChars="0" w:left="1185"/>
              <w:rPr>
                <w:rFonts w:asciiTheme="minorHAnsi" w:eastAsiaTheme="minorHAnsi" w:hAnsiTheme="minorHAnsi"/>
              </w:rPr>
            </w:pPr>
          </w:p>
        </w:tc>
      </w:tr>
    </w:tbl>
    <w:p w14:paraId="5B857984" w14:textId="77777777" w:rsidR="00176EBA" w:rsidRPr="0006217B" w:rsidRDefault="00176EBA" w:rsidP="00176EBA">
      <w:pPr>
        <w:pStyle w:val="cq11"/>
        <w:ind w:left="440"/>
        <w:rPr>
          <w:rFonts w:asciiTheme="minorHAnsi" w:eastAsiaTheme="minorHAnsi" w:hAnsiTheme="minorHAnsi"/>
        </w:rPr>
      </w:pPr>
    </w:p>
    <w:p w14:paraId="2A939FA3" w14:textId="77777777" w:rsidR="003136A3" w:rsidRPr="0006217B" w:rsidRDefault="003136A3" w:rsidP="003136A3">
      <w:pPr>
        <w:pStyle w:val="2"/>
        <w:rPr>
          <w:rFonts w:asciiTheme="minorHAnsi" w:eastAsiaTheme="minorHAnsi" w:hAnsiTheme="minorHAnsi"/>
        </w:rPr>
      </w:pPr>
      <w:bookmarkStart w:id="96" w:name="_Toc172043503"/>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96"/>
    </w:p>
    <w:p w14:paraId="7C5FEC27" w14:textId="77777777" w:rsidR="00176EBA" w:rsidRPr="0006217B" w:rsidRDefault="00176EBA" w:rsidP="00176EBA">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176EBA" w:rsidRPr="0006217B" w14:paraId="19843CD8" w14:textId="77777777" w:rsidTr="003D230E">
        <w:trPr>
          <w:jc w:val="center"/>
        </w:trPr>
        <w:tc>
          <w:tcPr>
            <w:tcW w:w="1965" w:type="dxa"/>
            <w:shd w:val="clear" w:color="auto" w:fill="D9D9D9" w:themeFill="background1" w:themeFillShade="D9"/>
            <w:vAlign w:val="center"/>
          </w:tcPr>
          <w:p w14:paraId="06F3A05D" w14:textId="77777777" w:rsidR="00176EBA" w:rsidRPr="0006217B" w:rsidRDefault="00074BA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4B5BBD91" w14:textId="77777777" w:rsidR="00176EBA" w:rsidRPr="0006217B" w:rsidRDefault="00176EBA"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176EBA" w:rsidRPr="0006217B" w14:paraId="6BEEBD5A" w14:textId="77777777" w:rsidTr="003D230E">
        <w:trPr>
          <w:jc w:val="center"/>
        </w:trPr>
        <w:tc>
          <w:tcPr>
            <w:tcW w:w="1965" w:type="dxa"/>
            <w:vAlign w:val="center"/>
          </w:tcPr>
          <w:p w14:paraId="011EE3CB"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19159480"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https://tbgw.settlebank.co.kr/spay/APIRefund.do</w:t>
            </w:r>
          </w:p>
        </w:tc>
      </w:tr>
      <w:tr w:rsidR="00176EBA" w:rsidRPr="0006217B" w14:paraId="0CCB76E7" w14:textId="77777777" w:rsidTr="003D230E">
        <w:trPr>
          <w:jc w:val="center"/>
        </w:trPr>
        <w:tc>
          <w:tcPr>
            <w:tcW w:w="1965" w:type="dxa"/>
            <w:vAlign w:val="center"/>
          </w:tcPr>
          <w:p w14:paraId="40E31CA5"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63CEBA3C"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https://gw.settlebank.co.kr/spay/APIRefund.do</w:t>
            </w:r>
          </w:p>
        </w:tc>
      </w:tr>
    </w:tbl>
    <w:p w14:paraId="198BF721" w14:textId="77777777" w:rsidR="00037FCE" w:rsidRPr="0006217B" w:rsidRDefault="00037FCE" w:rsidP="00037FCE">
      <w:pPr>
        <w:rPr>
          <w:rFonts w:asciiTheme="minorHAnsi" w:eastAsiaTheme="minorHAnsi" w:hAnsiTheme="minorHAnsi"/>
          <w:sz w:val="20"/>
        </w:rPr>
      </w:pPr>
    </w:p>
    <w:p w14:paraId="749D2CFE" w14:textId="49297224" w:rsidR="00176EBA" w:rsidRPr="0006217B" w:rsidRDefault="00D93393" w:rsidP="00037FCE">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11CE4077" w14:textId="77777777" w:rsidTr="00786187">
        <w:trPr>
          <w:jc w:val="center"/>
        </w:trPr>
        <w:tc>
          <w:tcPr>
            <w:tcW w:w="2053" w:type="dxa"/>
            <w:gridSpan w:val="2"/>
            <w:shd w:val="clear" w:color="auto" w:fill="D9D9D9" w:themeFill="background1" w:themeFillShade="D9"/>
            <w:vAlign w:val="center"/>
          </w:tcPr>
          <w:p w14:paraId="4CD40B8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DCA17D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D00C9D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24B8B4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72B04A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85E36A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164C46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2F289D1C" w14:textId="77777777" w:rsidTr="00786187">
        <w:trPr>
          <w:jc w:val="center"/>
        </w:trPr>
        <w:tc>
          <w:tcPr>
            <w:tcW w:w="1026" w:type="dxa"/>
            <w:vMerge w:val="restart"/>
            <w:vAlign w:val="center"/>
          </w:tcPr>
          <w:p w14:paraId="308BC171" w14:textId="0EE65028" w:rsidR="0025508D" w:rsidRPr="0006217B" w:rsidRDefault="0025508D" w:rsidP="0025508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7C88D178" w14:textId="349DD33E"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7D8E0BE" w14:textId="243FAEA6"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632A9B9" w14:textId="5A7FC824"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20A5E9BD" w14:textId="1309A447"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1804AEBC" w14:textId="73EFFF59"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B0292F" w14:textId="5923E514"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037FCE" w:rsidRPr="0006217B" w14:paraId="20687C7E" w14:textId="77777777" w:rsidTr="00786187">
        <w:trPr>
          <w:jc w:val="center"/>
        </w:trPr>
        <w:tc>
          <w:tcPr>
            <w:tcW w:w="1026" w:type="dxa"/>
            <w:vMerge/>
            <w:vAlign w:val="center"/>
          </w:tcPr>
          <w:p w14:paraId="441FF504"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19077CFD" w14:textId="511811E5"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F52A3EA" w14:textId="1D95FE98" w:rsidR="00037FCE" w:rsidRPr="0006217B" w:rsidRDefault="00370747"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0673614" w14:textId="1CDAFF5B" w:rsidR="00037FCE" w:rsidRPr="0006217B" w:rsidRDefault="007041A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2927097" w14:textId="22CC1B38"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6F603BB" w14:textId="0B3CEA1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FA0396" w14:textId="587507B5"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50EC8C95" w14:textId="77777777" w:rsidTr="00786187">
        <w:trPr>
          <w:jc w:val="center"/>
        </w:trPr>
        <w:tc>
          <w:tcPr>
            <w:tcW w:w="1026" w:type="dxa"/>
            <w:vMerge/>
            <w:vAlign w:val="center"/>
          </w:tcPr>
          <w:p w14:paraId="637CAFEF"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41764C93" w14:textId="63D704F2"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647AB1" w14:textId="393C6353" w:rsidR="00037FCE" w:rsidRPr="0006217B" w:rsidRDefault="007041A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13C3C998" w14:textId="0E25386F" w:rsidR="00037FCE" w:rsidRPr="0006217B" w:rsidRDefault="007041A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9199845" w14:textId="248F5D4E"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5F376EB" w14:textId="2AFB398D"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25E5C5" w14:textId="7BEE7E67"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5E4F8E24" w14:textId="77777777" w:rsidTr="00786187">
        <w:trPr>
          <w:jc w:val="center"/>
        </w:trPr>
        <w:tc>
          <w:tcPr>
            <w:tcW w:w="1026" w:type="dxa"/>
            <w:vMerge/>
            <w:vAlign w:val="center"/>
          </w:tcPr>
          <w:p w14:paraId="1DDA1E0D"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3BF9E1B" w14:textId="3F129D99"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921534A" w14:textId="0305734A" w:rsidR="00037FCE" w:rsidRPr="0006217B" w:rsidRDefault="00235E8B"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E8523CA" w14:textId="25BBE7FA" w:rsidR="00037FCE" w:rsidRPr="0006217B" w:rsidRDefault="00235E8B"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4BAB10F" w14:textId="798817F5"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9275A87" w14:textId="750BFF3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C8AADB" w14:textId="0FFAA95B"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3B56E739" w14:textId="77777777" w:rsidTr="004E4C97">
        <w:tblPrEx>
          <w:jc w:val="left"/>
        </w:tblPrEx>
        <w:tc>
          <w:tcPr>
            <w:tcW w:w="1026" w:type="dxa"/>
            <w:vMerge/>
            <w:vAlign w:val="center"/>
          </w:tcPr>
          <w:p w14:paraId="2D0CDB36"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6142822E" w14:textId="48BA12F7"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F88F733" w14:textId="679B5C03"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54804D39" w14:textId="5C89A552"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91F5A8C" w14:textId="6F6B9BAE"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2E19AB5" w14:textId="0E405587"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F8D02B" w14:textId="111B0523"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0FD547E6" w14:textId="77777777" w:rsidTr="004E4C97">
        <w:tblPrEx>
          <w:jc w:val="left"/>
        </w:tblPrEx>
        <w:tc>
          <w:tcPr>
            <w:tcW w:w="1026" w:type="dxa"/>
            <w:vMerge/>
            <w:vAlign w:val="center"/>
          </w:tcPr>
          <w:p w14:paraId="0FF15B3D"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3945EB5B" w14:textId="76D3CEC6"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A62E4BD" w14:textId="27AD25BA" w:rsidR="00037FCE" w:rsidRPr="0006217B" w:rsidRDefault="00235E8B"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4EEE08F7" w14:textId="6233C73E" w:rsidR="00037FCE" w:rsidRPr="0006217B" w:rsidRDefault="00161A87"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99" w:type="dxa"/>
            <w:vAlign w:val="center"/>
          </w:tcPr>
          <w:p w14:paraId="1CDAD18F" w14:textId="0737AC79"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1A62F06" w14:textId="7DE056D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66A504" w14:textId="226FD7B0"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w:t>
            </w:r>
          </w:p>
        </w:tc>
      </w:tr>
      <w:tr w:rsidR="00BE56D8" w:rsidRPr="0006217B" w14:paraId="5168EA37" w14:textId="77777777" w:rsidTr="004E4C97">
        <w:tblPrEx>
          <w:jc w:val="left"/>
        </w:tblPrEx>
        <w:tc>
          <w:tcPr>
            <w:tcW w:w="1026" w:type="dxa"/>
            <w:vMerge/>
            <w:vAlign w:val="center"/>
          </w:tcPr>
          <w:p w14:paraId="0433F3F0"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5821E633" w14:textId="37B2384E"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7890C38" w14:textId="35B009A1"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4FA68414" w14:textId="3BEB3445"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225D4E6" w14:textId="0DA24E70"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0654908" w14:textId="26A7E5F2"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AF8AB5" w14:textId="122D44C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1921D240" w14:textId="77777777" w:rsidTr="004E4C97">
        <w:tblPrEx>
          <w:jc w:val="left"/>
        </w:tblPrEx>
        <w:tc>
          <w:tcPr>
            <w:tcW w:w="1026" w:type="dxa"/>
            <w:vMerge/>
            <w:vAlign w:val="center"/>
          </w:tcPr>
          <w:p w14:paraId="40EE1D1E"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09DFD946" w14:textId="6DB4C4FC"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6B9F0FF2" w14:textId="40C6CF4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5033959F" w14:textId="5D6AA0E1"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5FFE560" w14:textId="11115D31"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250F944E" w14:textId="6230D71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B9348C" w14:textId="06B9B48E"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124DB7" w:rsidRPr="0006217B" w14:paraId="07100E10" w14:textId="77777777" w:rsidTr="004E4C97">
        <w:tblPrEx>
          <w:jc w:val="left"/>
        </w:tblPrEx>
        <w:tc>
          <w:tcPr>
            <w:tcW w:w="1026" w:type="dxa"/>
            <w:vMerge/>
            <w:vAlign w:val="center"/>
          </w:tcPr>
          <w:p w14:paraId="418BB099" w14:textId="77777777" w:rsidR="00124DB7" w:rsidRPr="0006217B" w:rsidRDefault="00124DB7" w:rsidP="00124DB7">
            <w:pPr>
              <w:pStyle w:val="cq11"/>
              <w:ind w:leftChars="0" w:left="0"/>
              <w:rPr>
                <w:rFonts w:asciiTheme="minorHAnsi" w:eastAsiaTheme="minorHAnsi" w:hAnsiTheme="minorHAnsi"/>
              </w:rPr>
            </w:pPr>
          </w:p>
        </w:tc>
        <w:tc>
          <w:tcPr>
            <w:tcW w:w="1027" w:type="dxa"/>
            <w:vAlign w:val="center"/>
          </w:tcPr>
          <w:p w14:paraId="2702C523" w14:textId="1D505B78"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3051843E" w14:textId="45B88C25"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424AFEAA" w14:textId="1F845C1F"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521885D1" w14:textId="2EE48D2E" w:rsidR="00124DB7" w:rsidRPr="0006217B" w:rsidRDefault="00124DB7" w:rsidP="00124D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1D27666" w14:textId="1108F90D" w:rsidR="00124DB7" w:rsidRPr="0006217B" w:rsidRDefault="00124DB7" w:rsidP="00124D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4E7DE" w14:textId="20472B4F"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24B9F5B5" w14:textId="77777777" w:rsidTr="004E4C97">
        <w:tblPrEx>
          <w:jc w:val="left"/>
        </w:tblPrEx>
        <w:tc>
          <w:tcPr>
            <w:tcW w:w="1026" w:type="dxa"/>
            <w:vMerge/>
            <w:vAlign w:val="center"/>
          </w:tcPr>
          <w:p w14:paraId="0DF82A32"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0477845A" w14:textId="65554964"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781D2F68" w14:textId="582B32B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3C51DA4D"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2B0AA43" w14:textId="2B30A074"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1E807B06" w14:textId="6F47E8A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41FC4EE0" w14:textId="34B5C81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6ABBF9" w14:textId="3CCA818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577A6B40" w14:textId="77777777" w:rsidTr="004E4C97">
        <w:tblPrEx>
          <w:jc w:val="left"/>
        </w:tblPrEx>
        <w:tc>
          <w:tcPr>
            <w:tcW w:w="1026" w:type="dxa"/>
            <w:vMerge w:val="restart"/>
          </w:tcPr>
          <w:p w14:paraId="0D13E7B7" w14:textId="77777777" w:rsidR="008B3C1D" w:rsidRPr="0006217B" w:rsidRDefault="008B3C1D" w:rsidP="008B3C1D">
            <w:pPr>
              <w:pStyle w:val="cq11"/>
              <w:ind w:leftChars="0" w:left="0"/>
              <w:rPr>
                <w:rFonts w:asciiTheme="minorHAnsi" w:eastAsiaTheme="minorHAnsi" w:hAnsiTheme="minorHAnsi"/>
              </w:rPr>
            </w:pPr>
          </w:p>
        </w:tc>
        <w:tc>
          <w:tcPr>
            <w:tcW w:w="1027" w:type="dxa"/>
            <w:vAlign w:val="center"/>
          </w:tcPr>
          <w:p w14:paraId="4FAD0B7B" w14:textId="5BFB83E8"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C9E49C5" w14:textId="1525ACC3"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383BF38"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F80ED79" w14:textId="204BCE38"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0230BCE" w14:textId="640D7448"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4B88B74D" w14:textId="7332EB6F"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ECDA2A" w14:textId="037EF624"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37FCE" w:rsidRPr="0006217B" w14:paraId="17399310" w14:textId="77777777" w:rsidTr="004E4C97">
        <w:tblPrEx>
          <w:jc w:val="left"/>
        </w:tblPrEx>
        <w:tc>
          <w:tcPr>
            <w:tcW w:w="1026" w:type="dxa"/>
            <w:vMerge/>
          </w:tcPr>
          <w:p w14:paraId="0E7168F8"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2FD4A918" w14:textId="38B57D73"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C67BDA3" w14:textId="43224E04"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2E2C75F" w14:textId="16803E15" w:rsidR="00037FCE" w:rsidRPr="0006217B" w:rsidRDefault="00C25D99"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number issued by Hecto Financial during issuance request</w:t>
            </w:r>
          </w:p>
        </w:tc>
        <w:tc>
          <w:tcPr>
            <w:tcW w:w="1199" w:type="dxa"/>
            <w:vAlign w:val="center"/>
          </w:tcPr>
          <w:p w14:paraId="510740FB" w14:textId="44CE4F07"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E54C33E" w14:textId="39BAA09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D2D4C7" w14:textId="47AF09DC"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037FCE" w:rsidRPr="0006217B" w14:paraId="22F4F040" w14:textId="77777777" w:rsidTr="004E4C97">
        <w:tblPrEx>
          <w:jc w:val="left"/>
        </w:tblPrEx>
        <w:tc>
          <w:tcPr>
            <w:tcW w:w="1026" w:type="dxa"/>
            <w:vMerge/>
          </w:tcPr>
          <w:p w14:paraId="16CB8C34"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19CE73FF" w14:textId="211A0A53"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2044AD98" w14:textId="14D0B917"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05C45D4A" w14:textId="0708A579" w:rsidR="00037FCE" w:rsidRPr="0006217B" w:rsidRDefault="00C25D99"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593B94C8" w14:textId="20B503D4"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5DC79FA3" w14:textId="5B60918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440808" w14:textId="3A3B74A2"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589F" w:rsidRPr="0006217B" w14:paraId="1A3DDC8D" w14:textId="77777777" w:rsidTr="004E4C97">
        <w:tblPrEx>
          <w:jc w:val="left"/>
        </w:tblPrEx>
        <w:tc>
          <w:tcPr>
            <w:tcW w:w="1026" w:type="dxa"/>
            <w:vMerge/>
          </w:tcPr>
          <w:p w14:paraId="29B19CD2" w14:textId="77777777" w:rsidR="0083589F" w:rsidRPr="0006217B" w:rsidRDefault="0083589F" w:rsidP="0083589F">
            <w:pPr>
              <w:pStyle w:val="cq11"/>
              <w:ind w:leftChars="0" w:left="0"/>
              <w:rPr>
                <w:rFonts w:asciiTheme="minorHAnsi" w:eastAsiaTheme="minorHAnsi" w:hAnsiTheme="minorHAnsi"/>
              </w:rPr>
            </w:pPr>
          </w:p>
        </w:tc>
        <w:tc>
          <w:tcPr>
            <w:tcW w:w="1027" w:type="dxa"/>
            <w:vAlign w:val="center"/>
          </w:tcPr>
          <w:p w14:paraId="1DD9E867" w14:textId="050467DB" w:rsidR="0083589F" w:rsidRPr="0006217B" w:rsidRDefault="0083589F" w:rsidP="0083589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4BB56F2A" w14:textId="7B51EEBB"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0A767D7F" w14:textId="016752AD"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7EB91F70" w14:textId="078E6321"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1EF815A2" w14:textId="7C7DAFB8"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62AAC4" w14:textId="7CCB11AA"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6B11CD" w:rsidRPr="0006217B" w14:paraId="14D8D242" w14:textId="77777777" w:rsidTr="00DD02A1">
        <w:tblPrEx>
          <w:jc w:val="left"/>
        </w:tblPrEx>
        <w:tc>
          <w:tcPr>
            <w:tcW w:w="1026" w:type="dxa"/>
            <w:vMerge/>
          </w:tcPr>
          <w:p w14:paraId="5242BB4E"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65186E02"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75413849"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6219487F" w14:textId="77777777" w:rsidR="006B11CD" w:rsidRPr="0006217B" w:rsidRDefault="006B11CD" w:rsidP="006B11CD">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Y:T</w:t>
            </w:r>
            <w:r w:rsidRPr="0006217B">
              <w:rPr>
                <w:rFonts w:asciiTheme="minorHAnsi" w:eastAsiaTheme="minorHAnsi" w:hAnsiTheme="minorHAnsi"/>
              </w:rPr>
              <w:t>ax</w:t>
            </w:r>
            <w:proofErr w:type="gramEnd"/>
            <w:r w:rsidRPr="0006217B">
              <w:rPr>
                <w:rFonts w:asciiTheme="minorHAnsi" w:eastAsiaTheme="minorHAnsi" w:hAnsiTheme="minorHAnsi"/>
              </w:rPr>
              <w:t>-exempt</w:t>
            </w:r>
            <w:r w:rsidRPr="0006217B">
              <w:rPr>
                <w:rFonts w:asciiTheme="minorHAnsi" w:eastAsiaTheme="minorHAnsi" w:hAnsiTheme="minorHAnsi" w:hint="eastAsia"/>
              </w:rPr>
              <w:t>,</w:t>
            </w:r>
            <w:r w:rsidR="00FC7F2E" w:rsidRPr="0006217B">
              <w:rPr>
                <w:rFonts w:asciiTheme="minorHAnsi" w:eastAsiaTheme="minorHAnsi" w:hAnsiTheme="minorHAnsi"/>
              </w:rPr>
              <w:t xml:space="preserve"> </w:t>
            </w:r>
            <w:r w:rsidR="00FC7F2E" w:rsidRPr="0006217B">
              <w:rPr>
                <w:rFonts w:asciiTheme="minorHAnsi" w:eastAsiaTheme="minorHAnsi" w:hAnsiTheme="minorHAnsi" w:hint="eastAsia"/>
              </w:rPr>
              <w:t>N:Taxable</w:t>
            </w:r>
            <w:r w:rsidRPr="0006217B">
              <w:rPr>
                <w:rFonts w:asciiTheme="minorHAnsi" w:eastAsiaTheme="minorHAnsi" w:hAnsiTheme="minorHAnsi" w:hint="eastAsia"/>
              </w:rPr>
              <w:t xml:space="preserve"> G:Compound tax</w:t>
            </w:r>
          </w:p>
          <w:p w14:paraId="7EFF1343"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p w14:paraId="1A92FD75" w14:textId="77777777" w:rsidR="00FC7F2E" w:rsidRPr="0006217B" w:rsidRDefault="00FC7F2E"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Required if it is a compound tax</w:t>
            </w:r>
          </w:p>
        </w:tc>
        <w:tc>
          <w:tcPr>
            <w:tcW w:w="1199" w:type="dxa"/>
            <w:vAlign w:val="center"/>
          </w:tcPr>
          <w:p w14:paraId="14123EC2"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1AFE565F"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442F56"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w:t>
            </w:r>
          </w:p>
        </w:tc>
      </w:tr>
      <w:tr w:rsidR="00037FCE" w:rsidRPr="0006217B" w14:paraId="28B78958" w14:textId="77777777" w:rsidTr="00DD02A1">
        <w:tblPrEx>
          <w:jc w:val="left"/>
        </w:tblPrEx>
        <w:tc>
          <w:tcPr>
            <w:tcW w:w="1026" w:type="dxa"/>
            <w:vMerge/>
          </w:tcPr>
          <w:p w14:paraId="5D06E38D"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6C546D30" w14:textId="212BEFF5"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7DEDC9E3" w14:textId="04AC97B1" w:rsidR="00037FCE" w:rsidRPr="0006217B" w:rsidRDefault="00AC4E99"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297" w:type="dxa"/>
            <w:vAlign w:val="center"/>
          </w:tcPr>
          <w:p w14:paraId="2667089F" w14:textId="040BA8D5" w:rsidR="00037FCE" w:rsidRPr="0006217B" w:rsidRDefault="00AC4E99"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9C278AD" w14:textId="5B1F7A45"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49C788A" w14:textId="61A282AE"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C90AFE" w14:textId="327C3058"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6B11CD" w:rsidRPr="0006217B" w14:paraId="22D6160C" w14:textId="77777777" w:rsidTr="00DD02A1">
        <w:tblPrEx>
          <w:jc w:val="left"/>
        </w:tblPrEx>
        <w:tc>
          <w:tcPr>
            <w:tcW w:w="1026" w:type="dxa"/>
            <w:vMerge/>
          </w:tcPr>
          <w:p w14:paraId="241CAAFE"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7AD8AAB0"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651908A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0C6E3CCD"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00FC7F2E" w:rsidRPr="0006217B">
              <w:rPr>
                <w:rFonts w:asciiTheme="minorHAnsi" w:eastAsiaTheme="minorHAnsi" w:hAnsiTheme="minorHAnsi"/>
              </w:rPr>
              <w:t xml:space="preserve">among refund amount </w:t>
            </w:r>
            <w:r w:rsidRPr="0006217B">
              <w:rPr>
                <w:rFonts w:asciiTheme="minorHAnsi" w:eastAsiaTheme="minorHAnsi" w:hAnsiTheme="minorHAnsi" w:hint="eastAsia"/>
              </w:rPr>
              <w:t>(Required if it is a compound tax)</w:t>
            </w:r>
          </w:p>
          <w:p w14:paraId="7C1F2C2E"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2EEEB41"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32C3F0E9"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FDDB62"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6B11CD" w:rsidRPr="0006217B" w14:paraId="5E4CCCA3" w14:textId="77777777" w:rsidTr="00DD02A1">
        <w:tblPrEx>
          <w:jc w:val="left"/>
        </w:tblPrEx>
        <w:tc>
          <w:tcPr>
            <w:tcW w:w="1026" w:type="dxa"/>
            <w:vMerge/>
          </w:tcPr>
          <w:p w14:paraId="0A187CDD"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687AEE18"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4F0CF751"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F78CE25" w14:textId="77777777" w:rsidR="006B11CD" w:rsidRPr="0006217B" w:rsidRDefault="006B11CD" w:rsidP="006B11CD">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00FC7F2E" w:rsidRPr="0006217B">
              <w:rPr>
                <w:rFonts w:asciiTheme="minorHAnsi" w:eastAsiaTheme="minorHAnsi" w:hAnsiTheme="minorHAnsi"/>
              </w:rPr>
              <w:t xml:space="preserve">among refund amount </w:t>
            </w:r>
            <w:r w:rsidRPr="0006217B">
              <w:rPr>
                <w:rFonts w:asciiTheme="minorHAnsi" w:eastAsiaTheme="minorHAnsi" w:hAnsiTheme="minorHAnsi" w:hint="eastAsia"/>
              </w:rPr>
              <w:t>(Required if it is a compound tax)</w:t>
            </w:r>
          </w:p>
          <w:p w14:paraId="1889349D"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99" w:type="dxa"/>
            <w:vAlign w:val="center"/>
          </w:tcPr>
          <w:p w14:paraId="62B43656"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N(12)</w:t>
            </w:r>
          </w:p>
        </w:tc>
        <w:tc>
          <w:tcPr>
            <w:tcW w:w="1211" w:type="dxa"/>
            <w:vAlign w:val="center"/>
          </w:tcPr>
          <w:p w14:paraId="36957023"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DFBC1F6"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“91”</w:t>
            </w:r>
          </w:p>
        </w:tc>
      </w:tr>
      <w:tr w:rsidR="006B11CD" w:rsidRPr="0006217B" w14:paraId="4BC7FDE1" w14:textId="77777777" w:rsidTr="00DD02A1">
        <w:tblPrEx>
          <w:jc w:val="left"/>
        </w:tblPrEx>
        <w:tc>
          <w:tcPr>
            <w:tcW w:w="1026" w:type="dxa"/>
            <w:vMerge/>
          </w:tcPr>
          <w:p w14:paraId="435373FD"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73958487"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4A0A2428"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219E8C7"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Tax-exempt amount</w:t>
            </w:r>
            <w:r w:rsidR="00FC7F2E" w:rsidRPr="0006217B">
              <w:rPr>
                <w:rFonts w:asciiTheme="minorHAnsi" w:eastAsiaTheme="minorHAnsi" w:hAnsiTheme="minorHAnsi"/>
              </w:rPr>
              <w:t xml:space="preserve"> among refund amount</w:t>
            </w:r>
            <w:r w:rsidRPr="0006217B">
              <w:rPr>
                <w:rFonts w:asciiTheme="minorHAnsi" w:eastAsiaTheme="minorHAnsi" w:hAnsiTheme="minorHAnsi"/>
              </w:rPr>
              <w:t xml:space="preserve">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703D064"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85E6BB7"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49571EBA"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E4297D8"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“0”</w:t>
            </w:r>
          </w:p>
        </w:tc>
      </w:tr>
      <w:tr w:rsidR="00037FCE" w:rsidRPr="0006217B" w14:paraId="76D7D6ED" w14:textId="77777777" w:rsidTr="00DD02A1">
        <w:tblPrEx>
          <w:jc w:val="left"/>
        </w:tblPrEx>
        <w:tc>
          <w:tcPr>
            <w:tcW w:w="1026" w:type="dxa"/>
            <w:vMerge/>
          </w:tcPr>
          <w:p w14:paraId="5263745C"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4C73BC2C" w14:textId="0CC01432"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refundBankCd</w:t>
            </w:r>
          </w:p>
        </w:tc>
        <w:tc>
          <w:tcPr>
            <w:tcW w:w="1604" w:type="dxa"/>
            <w:vAlign w:val="center"/>
          </w:tcPr>
          <w:p w14:paraId="0F06BA28" w14:textId="13B315F1" w:rsidR="00037FCE" w:rsidRPr="0006217B" w:rsidRDefault="006121A3"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Bank Code</w:t>
            </w:r>
          </w:p>
        </w:tc>
        <w:tc>
          <w:tcPr>
            <w:tcW w:w="2297" w:type="dxa"/>
            <w:vAlign w:val="center"/>
          </w:tcPr>
          <w:p w14:paraId="10203FAA" w14:textId="725C911A" w:rsidR="00037FCE" w:rsidRPr="0006217B" w:rsidRDefault="006121A3"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Code of </w:t>
            </w:r>
            <w:r w:rsidR="0036516A" w:rsidRPr="0006217B">
              <w:rPr>
                <w:rFonts w:asciiTheme="minorHAnsi" w:eastAsiaTheme="minorHAnsi" w:hAnsiTheme="minorHAnsi" w:hint="eastAsia"/>
                <w:color w:val="767676"/>
                <w:spacing w:val="-6"/>
                <w:sz w:val="21"/>
                <w:szCs w:val="21"/>
              </w:rPr>
              <w:t>the bank the refund will be made to</w:t>
            </w:r>
            <w:r w:rsidR="00037FCE" w:rsidRPr="0006217B">
              <w:rPr>
                <w:rFonts w:asciiTheme="minorHAnsi" w:eastAsiaTheme="minorHAnsi" w:hAnsiTheme="minorHAnsi"/>
                <w:color w:val="767676"/>
                <w:spacing w:val="-6"/>
                <w:sz w:val="21"/>
                <w:szCs w:val="21"/>
              </w:rPr>
              <w:br/>
            </w:r>
            <w:r w:rsidR="0036516A" w:rsidRPr="0006217B">
              <w:rPr>
                <w:rFonts w:asciiTheme="minorHAnsi" w:eastAsiaTheme="minorHAnsi" w:hAnsiTheme="minorHAnsi" w:hint="eastAsia"/>
                <w:color w:val="767676"/>
                <w:spacing w:val="-6"/>
                <w:sz w:val="21"/>
                <w:szCs w:val="21"/>
              </w:rPr>
              <w:t xml:space="preserve">Refer to </w:t>
            </w:r>
            <w:r w:rsidR="00037FCE" w:rsidRPr="0006217B">
              <w:rPr>
                <w:rFonts w:asciiTheme="minorHAnsi" w:eastAsiaTheme="minorHAnsi" w:hAnsiTheme="minorHAnsi"/>
                <w:color w:val="767676"/>
                <w:spacing w:val="-6"/>
                <w:sz w:val="21"/>
                <w:szCs w:val="21"/>
              </w:rPr>
              <w:t>[</w:t>
            </w:r>
            <w:r w:rsidR="0036516A" w:rsidRPr="0006217B">
              <w:rPr>
                <w:rFonts w:asciiTheme="minorHAnsi" w:eastAsiaTheme="minorHAnsi" w:hAnsiTheme="minorHAnsi" w:hint="eastAsia"/>
                <w:color w:val="767676"/>
                <w:spacing w:val="-6"/>
                <w:sz w:val="21"/>
                <w:szCs w:val="21"/>
              </w:rPr>
              <w:t>Financial Institution Identifier</w:t>
            </w:r>
            <w:r w:rsidR="00037FCE" w:rsidRPr="0006217B">
              <w:rPr>
                <w:rFonts w:asciiTheme="minorHAnsi" w:eastAsiaTheme="minorHAnsi" w:hAnsiTheme="minorHAnsi"/>
                <w:color w:val="767676"/>
                <w:spacing w:val="-6"/>
                <w:sz w:val="21"/>
                <w:szCs w:val="21"/>
              </w:rPr>
              <w:t>]</w:t>
            </w:r>
          </w:p>
        </w:tc>
        <w:tc>
          <w:tcPr>
            <w:tcW w:w="1199" w:type="dxa"/>
            <w:vAlign w:val="center"/>
          </w:tcPr>
          <w:p w14:paraId="403719E6" w14:textId="7C646ADE"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1CE96ECA" w14:textId="3364CC3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4BF3E1" w14:textId="3CFC61A2"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037FCE" w:rsidRPr="0006217B" w14:paraId="6939691E" w14:textId="77777777" w:rsidTr="004E4C97">
        <w:tblPrEx>
          <w:jc w:val="left"/>
        </w:tblPrEx>
        <w:tc>
          <w:tcPr>
            <w:tcW w:w="1026" w:type="dxa"/>
            <w:vMerge/>
          </w:tcPr>
          <w:p w14:paraId="515D3A48"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0091C37D" w14:textId="393A4809"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refundAcntNo</w:t>
            </w:r>
          </w:p>
        </w:tc>
        <w:tc>
          <w:tcPr>
            <w:tcW w:w="1604" w:type="dxa"/>
            <w:vAlign w:val="center"/>
          </w:tcPr>
          <w:p w14:paraId="73053207" w14:textId="2D468C3F" w:rsidR="00037FCE" w:rsidRPr="0006217B" w:rsidRDefault="0036516A"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Account Number</w:t>
            </w:r>
          </w:p>
        </w:tc>
        <w:tc>
          <w:tcPr>
            <w:tcW w:w="2297" w:type="dxa"/>
            <w:vAlign w:val="center"/>
          </w:tcPr>
          <w:p w14:paraId="295D2969" w14:textId="4940A57F" w:rsidR="00037FCE" w:rsidRPr="0006217B" w:rsidRDefault="0036516A"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number for the refund</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60A71B1" w14:textId="593FCD75"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211" w:type="dxa"/>
            <w:vAlign w:val="center"/>
          </w:tcPr>
          <w:p w14:paraId="09B87742" w14:textId="7FB9E18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C3DE72" w14:textId="190F25E9"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037FCE" w:rsidRPr="0006217B" w14:paraId="660CC361" w14:textId="77777777" w:rsidTr="004E4C97">
        <w:tblPrEx>
          <w:jc w:val="left"/>
        </w:tblPrEx>
        <w:tc>
          <w:tcPr>
            <w:tcW w:w="1026" w:type="dxa"/>
            <w:vMerge/>
          </w:tcPr>
          <w:p w14:paraId="5A829C75"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FB9184F" w14:textId="752E11F7"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refundDpstrNm</w:t>
            </w:r>
          </w:p>
        </w:tc>
        <w:tc>
          <w:tcPr>
            <w:tcW w:w="1604" w:type="dxa"/>
            <w:vAlign w:val="center"/>
          </w:tcPr>
          <w:p w14:paraId="5AE66670" w14:textId="5F60BA10" w:rsidR="00037FCE" w:rsidRPr="0006217B" w:rsidRDefault="00D31F7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w:t>
            </w:r>
            <w:r w:rsidR="00557128" w:rsidRPr="0006217B">
              <w:rPr>
                <w:rFonts w:asciiTheme="minorHAnsi" w:eastAsiaTheme="minorHAnsi" w:hAnsiTheme="minorHAnsi" w:hint="eastAsia"/>
                <w:color w:val="767676"/>
                <w:spacing w:val="-6"/>
                <w:sz w:val="21"/>
                <w:szCs w:val="21"/>
              </w:rPr>
              <w:t xml:space="preserve"> of the Refund Account</w:t>
            </w:r>
          </w:p>
        </w:tc>
        <w:tc>
          <w:tcPr>
            <w:tcW w:w="2297" w:type="dxa"/>
            <w:vAlign w:val="center"/>
          </w:tcPr>
          <w:p w14:paraId="53F4CB6D" w14:textId="69CA3F79" w:rsidR="00037FCE" w:rsidRPr="0006217B" w:rsidRDefault="0055712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of Refund Account</w:t>
            </w:r>
          </w:p>
        </w:tc>
        <w:tc>
          <w:tcPr>
            <w:tcW w:w="1199" w:type="dxa"/>
            <w:vAlign w:val="center"/>
          </w:tcPr>
          <w:p w14:paraId="712CEE49" w14:textId="03C4A6EA"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63BE509E" w14:textId="2A441808"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279F08" w14:textId="1DC92A6C"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w:t>
            </w:r>
            <w:r w:rsidR="0055695B" w:rsidRPr="0006217B">
              <w:rPr>
                <w:rFonts w:asciiTheme="minorHAnsi" w:eastAsiaTheme="minorHAnsi" w:hAnsiTheme="minorHAnsi"/>
                <w:color w:val="767676"/>
                <w:spacing w:val="-6"/>
                <w:sz w:val="21"/>
                <w:szCs w:val="21"/>
              </w:rPr>
              <w:t>i</w:t>
            </w:r>
            <w:r w:rsidR="0055695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037FCE" w:rsidRPr="0006217B" w14:paraId="11E976E8" w14:textId="77777777" w:rsidTr="004E4C97">
        <w:tblPrEx>
          <w:jc w:val="left"/>
        </w:tblPrEx>
        <w:tc>
          <w:tcPr>
            <w:tcW w:w="1026" w:type="dxa"/>
            <w:vMerge/>
          </w:tcPr>
          <w:p w14:paraId="12B05967"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12626CE2" w14:textId="5DCB3824"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64F7D0DF" w14:textId="1B852D1C" w:rsidR="00037FCE" w:rsidRPr="0006217B" w:rsidRDefault="0055712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Refund</w:t>
            </w:r>
          </w:p>
        </w:tc>
        <w:tc>
          <w:tcPr>
            <w:tcW w:w="2297" w:type="dxa"/>
            <w:vAlign w:val="center"/>
          </w:tcPr>
          <w:p w14:paraId="1214F2C0" w14:textId="5417BB58" w:rsidR="00037FCE" w:rsidRPr="0006217B" w:rsidRDefault="0055712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refund reason as the message</w:t>
            </w:r>
          </w:p>
        </w:tc>
        <w:tc>
          <w:tcPr>
            <w:tcW w:w="1199" w:type="dxa"/>
            <w:vAlign w:val="center"/>
          </w:tcPr>
          <w:p w14:paraId="48B16D44" w14:textId="75CB78E0"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59B9A869" w14:textId="19E921CA"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7EB4C3" w14:textId="0D9F146F"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F1CBD" w:rsidRPr="0006217B">
              <w:rPr>
                <w:rFonts w:asciiTheme="minorHAnsi" w:eastAsiaTheme="minorHAnsi" w:hAnsiTheme="minorHAnsi"/>
                <w:color w:val="767676"/>
                <w:spacing w:val="-6"/>
                <w:sz w:val="21"/>
                <w:szCs w:val="21"/>
              </w:rPr>
              <w:t>Don</w:t>
            </w:r>
            <w:r w:rsidR="004F1CBD" w:rsidRPr="0006217B">
              <w:rPr>
                <w:rFonts w:asciiTheme="minorHAnsi" w:eastAsiaTheme="minorHAnsi" w:hAnsiTheme="minorHAnsi" w:hint="eastAsia"/>
                <w:color w:val="767676"/>
                <w:spacing w:val="-6"/>
                <w:sz w:val="21"/>
                <w:szCs w:val="21"/>
              </w:rPr>
              <w:t>’</w:t>
            </w:r>
            <w:r w:rsidR="004F1CBD" w:rsidRPr="0006217B">
              <w:rPr>
                <w:rFonts w:asciiTheme="minorHAnsi" w:eastAsiaTheme="minorHAnsi" w:hAnsiTheme="minorHAnsi"/>
                <w:color w:val="767676"/>
                <w:spacing w:val="-6"/>
                <w:sz w:val="21"/>
                <w:szCs w:val="21"/>
              </w:rPr>
              <w:t>t like the product</w:t>
            </w:r>
            <w:r w:rsidRPr="0006217B">
              <w:rPr>
                <w:rFonts w:asciiTheme="minorHAnsi" w:eastAsiaTheme="minorHAnsi" w:hAnsiTheme="minorHAnsi"/>
                <w:color w:val="767676"/>
                <w:spacing w:val="-6"/>
                <w:sz w:val="21"/>
                <w:szCs w:val="21"/>
              </w:rPr>
              <w:t>"</w:t>
            </w:r>
          </w:p>
        </w:tc>
      </w:tr>
    </w:tbl>
    <w:p w14:paraId="4483627F" w14:textId="77777777" w:rsidR="00786187" w:rsidRPr="0006217B" w:rsidRDefault="00786187" w:rsidP="00786187">
      <w:pPr>
        <w:pStyle w:val="cq11"/>
        <w:ind w:left="440"/>
        <w:rPr>
          <w:rFonts w:asciiTheme="minorHAnsi" w:eastAsiaTheme="minorHAnsi" w:hAnsiTheme="minorHAnsi"/>
        </w:rPr>
      </w:pPr>
    </w:p>
    <w:p w14:paraId="7F666F29" w14:textId="77777777" w:rsidR="003136A3" w:rsidRPr="0006217B" w:rsidRDefault="003136A3" w:rsidP="003136A3">
      <w:pPr>
        <w:pStyle w:val="2"/>
        <w:rPr>
          <w:rFonts w:asciiTheme="minorHAnsi" w:eastAsiaTheme="minorHAnsi" w:hAnsiTheme="minorHAnsi"/>
        </w:rPr>
      </w:pPr>
      <w:bookmarkStart w:id="97" w:name="_Toc17204350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97"/>
    </w:p>
    <w:tbl>
      <w:tblPr>
        <w:tblStyle w:val="a7"/>
        <w:tblW w:w="0" w:type="auto"/>
        <w:tblInd w:w="440" w:type="dxa"/>
        <w:tblLook w:val="04A0" w:firstRow="1" w:lastRow="0" w:firstColumn="1" w:lastColumn="0" w:noHBand="0" w:noVBand="1"/>
      </w:tblPr>
      <w:tblGrid>
        <w:gridCol w:w="1965"/>
        <w:gridCol w:w="7655"/>
      </w:tblGrid>
      <w:tr w:rsidR="005C5B71" w:rsidRPr="0006217B" w14:paraId="172044AF" w14:textId="77777777" w:rsidTr="001A1637">
        <w:tc>
          <w:tcPr>
            <w:tcW w:w="1965" w:type="dxa"/>
            <w:shd w:val="clear" w:color="auto" w:fill="D9D9D9" w:themeFill="background1" w:themeFillShade="D9"/>
          </w:tcPr>
          <w:p w14:paraId="17C36D9C"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F50BAEF"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5C5B71" w:rsidRPr="0006217B" w14:paraId="5236C09E" w14:textId="77777777" w:rsidTr="001A1637">
        <w:tc>
          <w:tcPr>
            <w:tcW w:w="1965" w:type="dxa"/>
            <w:vAlign w:val="center"/>
          </w:tcPr>
          <w:p w14:paraId="4BF7A997" w14:textId="77777777" w:rsidR="005C5B71" w:rsidRPr="0006217B" w:rsidRDefault="005C5B71"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7731F2A6" w14:textId="77777777" w:rsidR="005C5B71" w:rsidRPr="0006217B" w:rsidRDefault="005C5B71"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1988400C" w14:textId="77777777" w:rsidR="005C5B71" w:rsidRPr="0006217B" w:rsidRDefault="005C5B71" w:rsidP="005C5B71">
      <w:pPr>
        <w:pStyle w:val="cq11"/>
        <w:ind w:left="440"/>
        <w:rPr>
          <w:rFonts w:asciiTheme="minorHAnsi" w:eastAsiaTheme="minorHAnsi" w:hAnsiTheme="minorHAnsi"/>
        </w:rPr>
      </w:pPr>
    </w:p>
    <w:p w14:paraId="1B0DCD40" w14:textId="77777777" w:rsidR="003136A3" w:rsidRPr="0006217B" w:rsidRDefault="003136A3" w:rsidP="003136A3">
      <w:pPr>
        <w:pStyle w:val="2"/>
        <w:rPr>
          <w:rFonts w:asciiTheme="minorHAnsi" w:eastAsiaTheme="minorHAnsi" w:hAnsiTheme="minorHAnsi"/>
        </w:rPr>
      </w:pPr>
      <w:bookmarkStart w:id="98" w:name="_Toc172043505"/>
      <w:r w:rsidRPr="0006217B">
        <w:rPr>
          <w:rFonts w:asciiTheme="minorHAnsi" w:eastAsiaTheme="minorHAnsi" w:hAnsiTheme="minorHAnsi" w:hint="eastAsia"/>
        </w:rPr>
        <w:lastRenderedPageBreak/>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8"/>
    </w:p>
    <w:p w14:paraId="366B26E7" w14:textId="2A2DF1E7" w:rsidR="00037FCE" w:rsidRPr="0006217B" w:rsidRDefault="006B4085" w:rsidP="00037FCE">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2FE7A7D3" w14:textId="77777777" w:rsidTr="00786187">
        <w:trPr>
          <w:jc w:val="center"/>
        </w:trPr>
        <w:tc>
          <w:tcPr>
            <w:tcW w:w="2053" w:type="dxa"/>
            <w:gridSpan w:val="2"/>
            <w:shd w:val="clear" w:color="auto" w:fill="D9D9D9" w:themeFill="background1" w:themeFillShade="D9"/>
            <w:vAlign w:val="center"/>
          </w:tcPr>
          <w:p w14:paraId="7B87CF4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427345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F0F3F1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6F39D7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AEC7E6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DB8FFC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D39DD3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560DE780" w14:textId="77777777" w:rsidTr="00786187">
        <w:trPr>
          <w:jc w:val="center"/>
        </w:trPr>
        <w:tc>
          <w:tcPr>
            <w:tcW w:w="1026" w:type="dxa"/>
            <w:vMerge w:val="restart"/>
            <w:vAlign w:val="center"/>
          </w:tcPr>
          <w:p w14:paraId="651E096A" w14:textId="0AE6CAD8" w:rsidR="0025508D" w:rsidRPr="0006217B" w:rsidRDefault="0025508D" w:rsidP="0025508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4C5C1773" w14:textId="530065B5"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3FC7EDB" w14:textId="3EAA19EC"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89B5681" w14:textId="0F9A7A32"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A523627" w14:textId="459708CD"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4EF46536" w14:textId="4E397D29"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DBA9CD" w14:textId="0E835BD3"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4F662B" w:rsidRPr="0006217B" w14:paraId="7C89EC34" w14:textId="77777777" w:rsidTr="00786187">
        <w:trPr>
          <w:jc w:val="center"/>
        </w:trPr>
        <w:tc>
          <w:tcPr>
            <w:tcW w:w="1026" w:type="dxa"/>
            <w:vMerge/>
            <w:vAlign w:val="center"/>
          </w:tcPr>
          <w:p w14:paraId="6E77050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70883C1" w14:textId="60665D88" w:rsidR="004F662B" w:rsidRPr="0006217B" w:rsidRDefault="004F662B" w:rsidP="004F662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CB37587" w14:textId="176ACA7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BB0A3E5" w14:textId="6CBD7B2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28C5896" w14:textId="2FF2DF8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D2F6EE0" w14:textId="13757FE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BD4EEE" w14:textId="2140884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285308F" w14:textId="77777777" w:rsidTr="00786187">
        <w:trPr>
          <w:jc w:val="center"/>
        </w:trPr>
        <w:tc>
          <w:tcPr>
            <w:tcW w:w="1026" w:type="dxa"/>
            <w:vMerge/>
            <w:vAlign w:val="center"/>
          </w:tcPr>
          <w:p w14:paraId="52378EB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86BA846" w14:textId="72FE4D0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5236770" w14:textId="715A2CC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A43FDA5" w14:textId="418086A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D666121" w14:textId="2EBC02F9"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BA9260E" w14:textId="7DCAC41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258C53" w14:textId="41413EA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283812F" w14:textId="77777777" w:rsidTr="00786187">
        <w:trPr>
          <w:jc w:val="center"/>
        </w:trPr>
        <w:tc>
          <w:tcPr>
            <w:tcW w:w="1026" w:type="dxa"/>
            <w:vMerge/>
            <w:vAlign w:val="center"/>
          </w:tcPr>
          <w:p w14:paraId="4AA4A0B6"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8B639E4" w14:textId="7B1C0B8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1D7AD27" w14:textId="4207F2D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A1A9C63" w14:textId="6139232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9EE7F78" w14:textId="2DC27D6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7D9D0205" w14:textId="195204E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637B72" w14:textId="3E9E4C5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FCE" w:rsidRPr="0006217B" w14:paraId="118FD885" w14:textId="77777777" w:rsidTr="004E4C97">
        <w:tblPrEx>
          <w:jc w:val="left"/>
        </w:tblPrEx>
        <w:tc>
          <w:tcPr>
            <w:tcW w:w="1026" w:type="dxa"/>
            <w:vMerge/>
            <w:vAlign w:val="center"/>
          </w:tcPr>
          <w:p w14:paraId="09FFA778"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2FC84D56" w14:textId="72347A18"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24BA331" w14:textId="1D53192A"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AC059EB" w14:textId="128F9CD1"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604656A9" w14:textId="285F99C8"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05778221" w14:textId="769B64F2"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C7D6FF" w14:textId="217060A3"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2C0166AC" w14:textId="77777777" w:rsidTr="004E4C97">
        <w:tblPrEx>
          <w:jc w:val="left"/>
        </w:tblPrEx>
        <w:tc>
          <w:tcPr>
            <w:tcW w:w="1026" w:type="dxa"/>
            <w:vMerge/>
            <w:vAlign w:val="center"/>
          </w:tcPr>
          <w:p w14:paraId="56721EA9"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730F2A02" w14:textId="3EA8824E"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7CB8F28" w14:textId="4F166AEB" w:rsidR="00037FCE" w:rsidRPr="0006217B" w:rsidRDefault="003C2EA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73FB1E5" w14:textId="18D86522" w:rsidR="00037FCE" w:rsidRPr="0006217B" w:rsidRDefault="00161A87"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99" w:type="dxa"/>
            <w:vAlign w:val="center"/>
          </w:tcPr>
          <w:p w14:paraId="71987927" w14:textId="44F926C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16CBAA4" w14:textId="2550CE66"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40E797" w14:textId="280AE471"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37FCE" w:rsidRPr="0006217B" w14:paraId="4AB1EDFA" w14:textId="77777777" w:rsidTr="004E4C97">
        <w:tblPrEx>
          <w:jc w:val="left"/>
        </w:tblPrEx>
        <w:tc>
          <w:tcPr>
            <w:tcW w:w="1026" w:type="dxa"/>
            <w:vMerge/>
            <w:vAlign w:val="center"/>
          </w:tcPr>
          <w:p w14:paraId="4CCC991E"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601AFC6C" w14:textId="44EA7E2B"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0652A3FD" w14:textId="23DFC4E0" w:rsidR="00037FCE" w:rsidRPr="0006217B" w:rsidRDefault="00092AB5"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2B69D1D7" w14:textId="5D01A500" w:rsidR="00037FCE" w:rsidRPr="0006217B" w:rsidRDefault="00584919"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15A3F009" w14:textId="3107F8F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D3C5552" w14:textId="19E8136C"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A212A4" w14:textId="773DE654"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BE56D8" w:rsidRPr="0006217B" w14:paraId="0C338C32" w14:textId="77777777" w:rsidTr="004E4C97">
        <w:tblPrEx>
          <w:jc w:val="left"/>
        </w:tblPrEx>
        <w:tc>
          <w:tcPr>
            <w:tcW w:w="1026" w:type="dxa"/>
            <w:vMerge/>
            <w:vAlign w:val="center"/>
          </w:tcPr>
          <w:p w14:paraId="270365D7"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4866B0A9" w14:textId="1CBA2B64"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6942F25" w14:textId="7FFD0F78"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1DE15990" w14:textId="199D25B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6935A8D9" w14:textId="5BAF953D"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A9B8E3C" w14:textId="79FD30C1"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AC61DF" w14:textId="01445607"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3CDD3EA0" w14:textId="77777777" w:rsidTr="004E4C97">
        <w:tblPrEx>
          <w:jc w:val="left"/>
        </w:tblPrEx>
        <w:tc>
          <w:tcPr>
            <w:tcW w:w="1026" w:type="dxa"/>
            <w:vMerge/>
            <w:vAlign w:val="center"/>
          </w:tcPr>
          <w:p w14:paraId="30960805"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06BE87F4" w14:textId="35A4EC0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67250D7" w14:textId="3F7DD7A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A942098" w14:textId="39205FBE"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FB354EB" w14:textId="4D25B53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3DCD6BDA" w14:textId="3AA7147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AF51AE" w14:textId="36CA0C9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4F406D" w:rsidRPr="0006217B" w14:paraId="05EFD499" w14:textId="77777777" w:rsidTr="004E4C97">
        <w:tblPrEx>
          <w:jc w:val="left"/>
        </w:tblPrEx>
        <w:tc>
          <w:tcPr>
            <w:tcW w:w="1026" w:type="dxa"/>
            <w:vMerge/>
            <w:vAlign w:val="center"/>
          </w:tcPr>
          <w:p w14:paraId="0EB865BB" w14:textId="77777777" w:rsidR="004F406D" w:rsidRPr="0006217B" w:rsidRDefault="004F406D" w:rsidP="004F406D">
            <w:pPr>
              <w:pStyle w:val="cq11"/>
              <w:ind w:leftChars="0" w:left="0"/>
              <w:rPr>
                <w:rFonts w:asciiTheme="minorHAnsi" w:eastAsiaTheme="minorHAnsi" w:hAnsiTheme="minorHAnsi"/>
              </w:rPr>
            </w:pPr>
          </w:p>
        </w:tc>
        <w:tc>
          <w:tcPr>
            <w:tcW w:w="1027" w:type="dxa"/>
            <w:vAlign w:val="center"/>
          </w:tcPr>
          <w:p w14:paraId="53237619" w14:textId="00514556"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2767BA5" w14:textId="5B27F719"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5971E7B"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517932F1"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66722542" w14:textId="31A434B9"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40C3748" w14:textId="15E7C219" w:rsidR="004F406D" w:rsidRPr="0006217B" w:rsidRDefault="004F406D" w:rsidP="004F406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3B1AAFC" w14:textId="770E0355" w:rsidR="004F406D" w:rsidRPr="0006217B" w:rsidRDefault="004F406D" w:rsidP="004F406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F9599D" w14:textId="6FA2D44E"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15F8DC56" w14:textId="77777777" w:rsidTr="004E4C97">
        <w:tblPrEx>
          <w:jc w:val="left"/>
        </w:tblPrEx>
        <w:tc>
          <w:tcPr>
            <w:tcW w:w="1026" w:type="dxa"/>
            <w:vMerge/>
            <w:vAlign w:val="center"/>
          </w:tcPr>
          <w:p w14:paraId="5CBBAF19"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273930CB" w14:textId="54B79B10"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5811A600" w14:textId="1EB40DFE"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5AE1371"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81A2811" w14:textId="422CB523"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E7FD463" w14:textId="5579773F"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903CD5A" w14:textId="2FE0801C"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E9EB68" w14:textId="529F6BF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37FCE" w:rsidRPr="0006217B" w14:paraId="1CD36D30" w14:textId="77777777" w:rsidTr="004E4C97">
        <w:tblPrEx>
          <w:jc w:val="left"/>
        </w:tblPrEx>
        <w:tc>
          <w:tcPr>
            <w:tcW w:w="1026" w:type="dxa"/>
            <w:vMerge/>
            <w:vAlign w:val="center"/>
          </w:tcPr>
          <w:p w14:paraId="072983C5"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EB0DCB4" w14:textId="48FCD81D"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420FD1D0" w14:textId="590BE2C1" w:rsidR="00037FCE" w:rsidRPr="0006217B" w:rsidRDefault="00235BA4"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3F0EC08" w14:textId="7254D5C6" w:rsidR="00037FCE" w:rsidRPr="0006217B" w:rsidRDefault="00235BA4"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37FCE" w:rsidRPr="0006217B">
              <w:rPr>
                <w:rFonts w:asciiTheme="minorHAnsi" w:eastAsiaTheme="minorHAnsi" w:hAnsiTheme="minorHAnsi"/>
                <w:color w:val="767676"/>
                <w:spacing w:val="-6"/>
                <w:sz w:val="21"/>
                <w:szCs w:val="21"/>
              </w:rPr>
              <w:br/>
              <w:t>URL Encoding, UTF-8</w:t>
            </w:r>
          </w:p>
        </w:tc>
        <w:tc>
          <w:tcPr>
            <w:tcW w:w="1199" w:type="dxa"/>
            <w:vAlign w:val="center"/>
          </w:tcPr>
          <w:p w14:paraId="7C9BD614" w14:textId="7AE2C037"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0170C21E" w14:textId="67F4EBD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D3AE52" w14:textId="3F3AEBEE"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37FCE" w:rsidRPr="0006217B" w14:paraId="0CAAB76D" w14:textId="77777777" w:rsidTr="004E4C97">
        <w:tblPrEx>
          <w:jc w:val="left"/>
        </w:tblPrEx>
        <w:tc>
          <w:tcPr>
            <w:tcW w:w="1026" w:type="dxa"/>
            <w:vMerge w:val="restart"/>
            <w:vAlign w:val="center"/>
          </w:tcPr>
          <w:p w14:paraId="761090DE" w14:textId="5B8C3B4E"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74928AF5" w14:textId="2DCBFCA0"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4E9D204" w14:textId="7FC59D96"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92AA46B" w14:textId="455142B6"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43F262DB" w14:textId="29A1AAC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44C7380F" w14:textId="3A228A8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BE82C0" w14:textId="77777777" w:rsidR="00037FCE" w:rsidRPr="0006217B" w:rsidRDefault="00037FCE" w:rsidP="00037FCE">
            <w:pPr>
              <w:pStyle w:val="cq11"/>
              <w:ind w:leftChars="0" w:left="0"/>
              <w:jc w:val="both"/>
              <w:rPr>
                <w:rFonts w:asciiTheme="minorHAnsi" w:eastAsiaTheme="minorHAnsi" w:hAnsiTheme="minorHAnsi"/>
              </w:rPr>
            </w:pPr>
          </w:p>
        </w:tc>
      </w:tr>
      <w:tr w:rsidR="00037FCE" w:rsidRPr="0006217B" w14:paraId="161AB095" w14:textId="77777777" w:rsidTr="004E4C97">
        <w:tblPrEx>
          <w:jc w:val="left"/>
        </w:tblPrEx>
        <w:tc>
          <w:tcPr>
            <w:tcW w:w="1026" w:type="dxa"/>
            <w:vMerge/>
            <w:vAlign w:val="center"/>
          </w:tcPr>
          <w:p w14:paraId="0C4B8281"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47DA414A" w14:textId="5A2A751A"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1B079717" w14:textId="1E6E510D" w:rsidR="00037FCE" w:rsidRPr="0006217B" w:rsidRDefault="005B66F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D3C13B7" w14:textId="17919B1E" w:rsidR="00037FCE" w:rsidRPr="0006217B" w:rsidRDefault="00841391"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number issued by Hecto Financial during issuance request</w:t>
            </w:r>
          </w:p>
        </w:tc>
        <w:tc>
          <w:tcPr>
            <w:tcW w:w="1199" w:type="dxa"/>
            <w:vAlign w:val="center"/>
          </w:tcPr>
          <w:p w14:paraId="54CD1C76" w14:textId="57286B29"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BC9B18F" w14:textId="44A3FB55"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AD9ADB" w14:textId="61EDB3E2"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037FCE" w:rsidRPr="0006217B" w14:paraId="157E719A" w14:textId="77777777" w:rsidTr="004E4C97">
        <w:tblPrEx>
          <w:jc w:val="left"/>
        </w:tblPrEx>
        <w:tc>
          <w:tcPr>
            <w:tcW w:w="1026" w:type="dxa"/>
            <w:vMerge/>
            <w:vAlign w:val="center"/>
          </w:tcPr>
          <w:p w14:paraId="18F5029F"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0A7253F9" w14:textId="771AD44B"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5F0C3280" w14:textId="1064D10E" w:rsidR="00037FCE" w:rsidRPr="0006217B" w:rsidRDefault="005B66F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297" w:type="dxa"/>
            <w:vAlign w:val="center"/>
          </w:tcPr>
          <w:p w14:paraId="71FA376E" w14:textId="4899AB8F" w:rsidR="00037FCE" w:rsidRPr="0006217B" w:rsidRDefault="00841391"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272D7C7C" w14:textId="677A67F7"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70D6EE6" w14:textId="5DF35681"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643CD3" w14:textId="5B4A82A8"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37FCE" w:rsidRPr="0006217B" w14:paraId="2A28D74A" w14:textId="77777777" w:rsidTr="004E4C97">
        <w:tblPrEx>
          <w:jc w:val="left"/>
        </w:tblPrEx>
        <w:tc>
          <w:tcPr>
            <w:tcW w:w="1026" w:type="dxa"/>
            <w:vMerge/>
            <w:vAlign w:val="center"/>
          </w:tcPr>
          <w:p w14:paraId="2ED8D9AB"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0233BDA" w14:textId="5483412B"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72BC0604" w14:textId="0650CBF0" w:rsidR="00037FCE" w:rsidRPr="0006217B" w:rsidRDefault="005B66F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Refundable Balance</w:t>
            </w:r>
          </w:p>
        </w:tc>
        <w:tc>
          <w:tcPr>
            <w:tcW w:w="2297" w:type="dxa"/>
            <w:vAlign w:val="center"/>
          </w:tcPr>
          <w:p w14:paraId="323FAFE8" w14:textId="758EBC78" w:rsidR="00037FCE" w:rsidRPr="0006217B" w:rsidRDefault="0031100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When refund is successful, remaining refundable balance according to transaction number is returned</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04C12D9" w14:textId="0069F8C5"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17BF82F" w14:textId="7C795B3B"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ECE562" w14:textId="56ADD314"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7BD800EE" w14:textId="77777777" w:rsidR="00786187" w:rsidRPr="0006217B" w:rsidRDefault="00786187" w:rsidP="00786187">
      <w:pPr>
        <w:pStyle w:val="cq11"/>
        <w:ind w:left="440"/>
        <w:rPr>
          <w:rFonts w:asciiTheme="minorHAnsi" w:eastAsiaTheme="minorHAnsi" w:hAnsiTheme="minorHAnsi"/>
        </w:rPr>
      </w:pPr>
    </w:p>
    <w:p w14:paraId="28A89C81" w14:textId="77777777" w:rsidR="003136A3" w:rsidRPr="0006217B" w:rsidRDefault="003136A3" w:rsidP="003136A3">
      <w:pPr>
        <w:pStyle w:val="2"/>
        <w:rPr>
          <w:rFonts w:asciiTheme="minorHAnsi" w:eastAsiaTheme="minorHAnsi" w:hAnsiTheme="minorHAnsi"/>
        </w:rPr>
      </w:pPr>
      <w:bookmarkStart w:id="99" w:name="_Toc172043506"/>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9"/>
    </w:p>
    <w:p w14:paraId="1907EC2E" w14:textId="2ED5B69A" w:rsidR="00037FCE" w:rsidRPr="0006217B" w:rsidRDefault="00037FCE" w:rsidP="00037FCE">
      <w:pPr>
        <w:rPr>
          <w:rFonts w:asciiTheme="minorHAnsi" w:eastAsiaTheme="minorHAnsi" w:hAnsiTheme="minorHAnsi"/>
          <w:sz w:val="20"/>
        </w:rPr>
      </w:pPr>
      <w:r w:rsidRPr="0006217B">
        <w:rPr>
          <w:rFonts w:asciiTheme="minorHAnsi" w:eastAsiaTheme="minorHAnsi" w:hAnsiTheme="minorHAnsi" w:hint="eastAsia"/>
          <w:sz w:val="20"/>
        </w:rPr>
        <w:t>※ Refer to [14.5 Notification Parameter]</w:t>
      </w:r>
    </w:p>
    <w:p w14:paraId="6788C605" w14:textId="77777777" w:rsidR="00E61C75" w:rsidRPr="0006217B" w:rsidRDefault="003136A3">
      <w:pPr>
        <w:pStyle w:val="1"/>
        <w:rPr>
          <w:rFonts w:asciiTheme="minorHAnsi" w:eastAsiaTheme="minorHAnsi" w:hAnsiTheme="minorHAnsi"/>
        </w:rPr>
      </w:pPr>
      <w:bookmarkStart w:id="100" w:name="_Toc172043507"/>
      <w:r w:rsidRPr="0006217B">
        <w:rPr>
          <w:rFonts w:asciiTheme="minorHAnsi" w:eastAsiaTheme="minorHAnsi" w:hAnsiTheme="minorHAnsi"/>
        </w:rPr>
        <w:lastRenderedPageBreak/>
        <w:t>010</w:t>
      </w:r>
      <w:r w:rsidR="007A2CDB" w:rsidRPr="0006217B">
        <w:rPr>
          <w:rFonts w:asciiTheme="minorHAnsi" w:eastAsiaTheme="minorHAnsi" w:hAnsiTheme="minorHAnsi"/>
        </w:rPr>
        <w:t xml:space="preserve"> </w:t>
      </w:r>
      <w:r w:rsidRPr="0006217B">
        <w:rPr>
          <w:rFonts w:asciiTheme="minorHAnsi" w:eastAsiaTheme="minorHAnsi" w:hAnsiTheme="minorHAnsi"/>
        </w:rPr>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100"/>
    </w:p>
    <w:tbl>
      <w:tblPr>
        <w:tblStyle w:val="a7"/>
        <w:tblW w:w="0" w:type="auto"/>
        <w:tblInd w:w="440" w:type="dxa"/>
        <w:tblLook w:val="04A0" w:firstRow="1" w:lastRow="0" w:firstColumn="1" w:lastColumn="0" w:noHBand="0" w:noVBand="1"/>
      </w:tblPr>
      <w:tblGrid>
        <w:gridCol w:w="10026"/>
      </w:tblGrid>
      <w:tr w:rsidR="00176EBA" w:rsidRPr="0006217B" w14:paraId="222515CF" w14:textId="77777777" w:rsidTr="00176EBA">
        <w:tc>
          <w:tcPr>
            <w:tcW w:w="10456" w:type="dxa"/>
            <w:tcBorders>
              <w:top w:val="nil"/>
              <w:left w:val="nil"/>
              <w:bottom w:val="nil"/>
              <w:right w:val="nil"/>
            </w:tcBorders>
            <w:shd w:val="clear" w:color="auto" w:fill="FFF2CC" w:themeFill="accent4" w:themeFillTint="33"/>
          </w:tcPr>
          <w:p w14:paraId="0521A0C3" w14:textId="77777777" w:rsidR="00176EBA" w:rsidRPr="0006217B" w:rsidRDefault="00176EBA" w:rsidP="00176EBA">
            <w:pPr>
              <w:pStyle w:val="cq11"/>
              <w:tabs>
                <w:tab w:val="left" w:pos="2609"/>
              </w:tabs>
              <w:ind w:leftChars="0" w:left="0"/>
              <w:rPr>
                <w:rFonts w:asciiTheme="minorHAnsi" w:eastAsiaTheme="minorHAnsi" w:hAnsiTheme="minorHAnsi"/>
              </w:rPr>
            </w:pPr>
            <w:r w:rsidRPr="0006217B">
              <w:rPr>
                <w:rFonts w:asciiTheme="minorHAnsi" w:eastAsiaTheme="minorHAnsi" w:hAnsiTheme="minorHAnsi"/>
              </w:rPr>
              <w:t xml:space="preserve"> </w:t>
            </w:r>
          </w:p>
          <w:p w14:paraId="7620FE60" w14:textId="77777777" w:rsidR="00176EBA" w:rsidRPr="0006217B" w:rsidRDefault="00176EBA" w:rsidP="00176EBA">
            <w:pPr>
              <w:pStyle w:val="cq11"/>
              <w:tabs>
                <w:tab w:val="left" w:pos="2609"/>
              </w:tabs>
              <w:ind w:leftChars="0" w:left="0"/>
              <w:rPr>
                <w:rFonts w:asciiTheme="minorHAnsi" w:eastAsiaTheme="minorHAnsi" w:hAnsiTheme="minorHAnsi"/>
                <w:color w:val="ED7D31" w:themeColor="accent2"/>
              </w:rPr>
            </w:pPr>
            <w:r w:rsidRPr="0006217B">
              <w:rPr>
                <w:rFonts w:asciiTheme="minorHAnsi" w:eastAsiaTheme="minorHAnsi" w:hAnsiTheme="minorHAnsi"/>
              </w:rPr>
              <w:t xml:space="preserve">   For detailed specifications and API integration for 010 Virtual Account, </w:t>
            </w:r>
            <w:hyperlink r:id="rId20" w:history="1">
              <w:r w:rsidRPr="0006217B">
                <w:rPr>
                  <w:rStyle w:val="ab"/>
                  <w:rFonts w:asciiTheme="minorHAnsi" w:eastAsiaTheme="minorHAnsi" w:hAnsiTheme="minorHAnsi"/>
                  <w:color w:val="ED7D31" w:themeColor="accent2"/>
                </w:rPr>
                <w:t>click here.</w:t>
              </w:r>
            </w:hyperlink>
          </w:p>
          <w:p w14:paraId="6ACBA926" w14:textId="77777777" w:rsidR="00176EBA" w:rsidRPr="0006217B" w:rsidRDefault="00176EBA" w:rsidP="00176EBA">
            <w:pPr>
              <w:pStyle w:val="cq11"/>
              <w:tabs>
                <w:tab w:val="left" w:pos="2609"/>
              </w:tabs>
              <w:ind w:leftChars="0" w:left="0"/>
              <w:rPr>
                <w:rFonts w:asciiTheme="minorHAnsi" w:eastAsiaTheme="minorHAnsi" w:hAnsiTheme="minorHAnsi"/>
              </w:rPr>
            </w:pPr>
          </w:p>
        </w:tc>
      </w:tr>
    </w:tbl>
    <w:p w14:paraId="03C27B8C" w14:textId="77777777" w:rsidR="00176EBA" w:rsidRPr="0006217B" w:rsidRDefault="00176EBA" w:rsidP="00176EBA">
      <w:pPr>
        <w:pStyle w:val="cq11"/>
        <w:ind w:left="440"/>
        <w:rPr>
          <w:rFonts w:asciiTheme="minorHAnsi" w:eastAsiaTheme="minorHAnsi" w:hAnsiTheme="minorHAnsi"/>
        </w:rPr>
      </w:pPr>
    </w:p>
    <w:p w14:paraId="570A5910" w14:textId="77777777" w:rsidR="00C44C2E" w:rsidRPr="0006217B" w:rsidRDefault="003136A3" w:rsidP="00C44C2E">
      <w:pPr>
        <w:pStyle w:val="2"/>
        <w:rPr>
          <w:rFonts w:asciiTheme="minorHAnsi" w:eastAsiaTheme="minorHAnsi" w:hAnsiTheme="minorHAnsi"/>
        </w:rPr>
      </w:pPr>
      <w:bookmarkStart w:id="101" w:name="_Toc172043508"/>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01"/>
    </w:p>
    <w:p w14:paraId="40566DD2" w14:textId="507AB814" w:rsidR="00037FCE" w:rsidRPr="0006217B" w:rsidRDefault="00D93393" w:rsidP="00037FCE">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A86DD08" w14:textId="77777777" w:rsidTr="00CA6EEC">
        <w:trPr>
          <w:jc w:val="center"/>
        </w:trPr>
        <w:tc>
          <w:tcPr>
            <w:tcW w:w="2053" w:type="dxa"/>
            <w:shd w:val="clear" w:color="auto" w:fill="D9D9D9" w:themeFill="background1" w:themeFillShade="D9"/>
            <w:vAlign w:val="center"/>
          </w:tcPr>
          <w:p w14:paraId="4307A54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75CBFA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C3062B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74827E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62E9FF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5BB3CD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B19DED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22BDFDC1" w14:textId="77777777" w:rsidTr="00CA6EEC">
        <w:trPr>
          <w:jc w:val="center"/>
        </w:trPr>
        <w:tc>
          <w:tcPr>
            <w:tcW w:w="2053" w:type="dxa"/>
            <w:vAlign w:val="center"/>
          </w:tcPr>
          <w:p w14:paraId="02DA70B9" w14:textId="325D1DA3"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11232381" w14:textId="50E0FF2B"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C15CB7C" w14:textId="2C1137D5"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B2C0055" w14:textId="7D25177F"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22157DC5" w14:textId="13036F08"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86AD95" w14:textId="05C73E2E"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"nxva_sb_il"</w:t>
            </w:r>
          </w:p>
        </w:tc>
      </w:tr>
      <w:tr w:rsidR="00344C79" w:rsidRPr="0006217B" w14:paraId="74715A70" w14:textId="77777777" w:rsidTr="00CA6EEC">
        <w:trPr>
          <w:jc w:val="center"/>
        </w:trPr>
        <w:tc>
          <w:tcPr>
            <w:tcW w:w="2053" w:type="dxa"/>
            <w:vAlign w:val="center"/>
          </w:tcPr>
          <w:p w14:paraId="6DBC99AC"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77603D0A"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421295A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E040C98"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rPr>
              <w:t>AN(20)</w:t>
            </w:r>
          </w:p>
        </w:tc>
        <w:tc>
          <w:tcPr>
            <w:tcW w:w="1211" w:type="dxa"/>
            <w:vAlign w:val="center"/>
          </w:tcPr>
          <w:p w14:paraId="5C6416C2"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6C9EDC4" w14:textId="77777777" w:rsidR="00820CF2" w:rsidRPr="0006217B" w:rsidRDefault="00820CF2"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r w:rsidRPr="0006217B">
              <w:rPr>
                <w:rFonts w:asciiTheme="minorHAnsi" w:eastAsiaTheme="minorHAnsi" w:hAnsiTheme="minorHAnsi"/>
              </w:rPr>
              <w:t>vbank010”</w:t>
            </w:r>
          </w:p>
          <w:p w14:paraId="0BB3312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344C79" w:rsidRPr="0006217B" w14:paraId="3B5C19E9" w14:textId="77777777" w:rsidTr="00CA6EEC">
        <w:trPr>
          <w:jc w:val="center"/>
        </w:trPr>
        <w:tc>
          <w:tcPr>
            <w:tcW w:w="2053" w:type="dxa"/>
            <w:vAlign w:val="center"/>
          </w:tcPr>
          <w:p w14:paraId="3BA7808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trdDt</w:t>
            </w:r>
          </w:p>
        </w:tc>
        <w:tc>
          <w:tcPr>
            <w:tcW w:w="1604" w:type="dxa"/>
            <w:vAlign w:val="center"/>
          </w:tcPr>
          <w:p w14:paraId="23F9E4F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44D1236E"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yyyyMMdd</w:t>
            </w:r>
            <w:r w:rsidRPr="0006217B">
              <w:rPr>
                <w:rFonts w:asciiTheme="minorHAnsi" w:eastAsiaTheme="minorHAnsi" w:hAnsiTheme="minorHAnsi"/>
              </w:rPr>
              <w:tab/>
            </w:r>
          </w:p>
        </w:tc>
        <w:tc>
          <w:tcPr>
            <w:tcW w:w="1199" w:type="dxa"/>
            <w:vAlign w:val="center"/>
          </w:tcPr>
          <w:p w14:paraId="2649150B"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11" w:type="dxa"/>
            <w:vAlign w:val="center"/>
          </w:tcPr>
          <w:p w14:paraId="5CB917EB"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3D772CE"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344C79" w:rsidRPr="0006217B" w14:paraId="64886098" w14:textId="77777777" w:rsidTr="00CA6EEC">
        <w:trPr>
          <w:jc w:val="center"/>
        </w:trPr>
        <w:tc>
          <w:tcPr>
            <w:tcW w:w="2053" w:type="dxa"/>
            <w:vAlign w:val="center"/>
          </w:tcPr>
          <w:p w14:paraId="575AC7A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trdTm</w:t>
            </w:r>
          </w:p>
        </w:tc>
        <w:tc>
          <w:tcPr>
            <w:tcW w:w="1604" w:type="dxa"/>
            <w:vAlign w:val="center"/>
          </w:tcPr>
          <w:p w14:paraId="50AA1A7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28C76942"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051DCAC4"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211" w:type="dxa"/>
            <w:vAlign w:val="center"/>
          </w:tcPr>
          <w:p w14:paraId="62F8871C"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64291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344C79" w:rsidRPr="0006217B" w14:paraId="74F0B7B5" w14:textId="77777777" w:rsidTr="00CA6EEC">
        <w:trPr>
          <w:jc w:val="center"/>
        </w:trPr>
        <w:tc>
          <w:tcPr>
            <w:tcW w:w="2053" w:type="dxa"/>
            <w:vAlign w:val="center"/>
          </w:tcPr>
          <w:p w14:paraId="5EEE84F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mchtTrdNo</w:t>
            </w:r>
          </w:p>
        </w:tc>
        <w:tc>
          <w:tcPr>
            <w:tcW w:w="1604" w:type="dxa"/>
            <w:vAlign w:val="center"/>
          </w:tcPr>
          <w:p w14:paraId="7F6F676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6FDE76F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4486C38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01075415"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113154CA"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C8E94D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344C79" w:rsidRPr="0006217B" w14:paraId="7B0D3099" w14:textId="77777777" w:rsidTr="00CA6EEC">
        <w:trPr>
          <w:jc w:val="center"/>
        </w:trPr>
        <w:tc>
          <w:tcPr>
            <w:tcW w:w="2053" w:type="dxa"/>
            <w:vAlign w:val="center"/>
          </w:tcPr>
          <w:p w14:paraId="51C49AC5"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mchtName</w:t>
            </w:r>
          </w:p>
        </w:tc>
        <w:tc>
          <w:tcPr>
            <w:tcW w:w="1604" w:type="dxa"/>
            <w:vAlign w:val="center"/>
          </w:tcPr>
          <w:p w14:paraId="7E724B1C"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01B85F5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192D80DE"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AHN(100)</w:t>
            </w:r>
          </w:p>
        </w:tc>
        <w:tc>
          <w:tcPr>
            <w:tcW w:w="1211" w:type="dxa"/>
            <w:vAlign w:val="center"/>
          </w:tcPr>
          <w:p w14:paraId="01B58159"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B2FDC65"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6626D6D9" w14:textId="77777777" w:rsidR="00820CF2" w:rsidRPr="0006217B" w:rsidRDefault="00820CF2" w:rsidP="00344C7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344C79" w:rsidRPr="0006217B" w14:paraId="64BEE977" w14:textId="77777777" w:rsidTr="00CA6EEC">
        <w:trPr>
          <w:jc w:val="center"/>
        </w:trPr>
        <w:tc>
          <w:tcPr>
            <w:tcW w:w="2053" w:type="dxa"/>
            <w:vAlign w:val="center"/>
          </w:tcPr>
          <w:p w14:paraId="440E61C1"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lastRenderedPageBreak/>
              <w:t>mchtEName</w:t>
            </w:r>
          </w:p>
        </w:tc>
        <w:tc>
          <w:tcPr>
            <w:tcW w:w="1604" w:type="dxa"/>
            <w:vAlign w:val="center"/>
          </w:tcPr>
          <w:p w14:paraId="76C912D6"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1AE480E6"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4B31B36C"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4CBD1518"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CDF11EA"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344C79" w:rsidRPr="0006217B" w14:paraId="1D6FA115" w14:textId="77777777" w:rsidTr="00CA6EEC">
        <w:trPr>
          <w:jc w:val="center"/>
        </w:trPr>
        <w:tc>
          <w:tcPr>
            <w:tcW w:w="2053" w:type="dxa"/>
            <w:vAlign w:val="center"/>
          </w:tcPr>
          <w:p w14:paraId="0B0F618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pmtPrdtNm</w:t>
            </w:r>
          </w:p>
        </w:tc>
        <w:tc>
          <w:tcPr>
            <w:tcW w:w="1604" w:type="dxa"/>
            <w:vAlign w:val="center"/>
          </w:tcPr>
          <w:p w14:paraId="681E70EE"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72DF4D53" w14:textId="444247A5"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7BA65472"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11" w:type="dxa"/>
            <w:vAlign w:val="center"/>
          </w:tcPr>
          <w:p w14:paraId="37029DD0"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94D9AD" w14:textId="0369F42B"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w:t>
            </w:r>
            <w:r w:rsidRPr="0006217B">
              <w:rPr>
                <w:rFonts w:asciiTheme="minorHAnsi" w:eastAsiaTheme="minorHAnsi" w:hAnsiTheme="minorHAnsi"/>
              </w:rPr>
              <w:t>est product</w:t>
            </w:r>
            <w:r w:rsidR="00E01611" w:rsidRPr="0006217B">
              <w:rPr>
                <w:rFonts w:asciiTheme="minorHAnsi" w:eastAsiaTheme="minorHAnsi" w:hAnsiTheme="minorHAnsi"/>
              </w:rPr>
              <w:t>”</w:t>
            </w:r>
          </w:p>
        </w:tc>
      </w:tr>
      <w:tr w:rsidR="00344C79" w:rsidRPr="0006217B" w14:paraId="66EBAF80" w14:textId="77777777" w:rsidTr="00CA6EEC">
        <w:trPr>
          <w:jc w:val="center"/>
        </w:trPr>
        <w:tc>
          <w:tcPr>
            <w:tcW w:w="2053" w:type="dxa"/>
            <w:vAlign w:val="center"/>
          </w:tcPr>
          <w:p w14:paraId="5E83774C"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604" w:type="dxa"/>
            <w:vAlign w:val="center"/>
          </w:tcPr>
          <w:p w14:paraId="74848230"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1A8354A4"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3B52CBF4"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2672834"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rPr>
              <w:t>N(12)</w:t>
            </w:r>
          </w:p>
        </w:tc>
        <w:tc>
          <w:tcPr>
            <w:tcW w:w="1211" w:type="dxa"/>
            <w:vAlign w:val="center"/>
          </w:tcPr>
          <w:p w14:paraId="7A7E478D"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98BE561"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777C94" w:rsidRPr="0006217B" w14:paraId="12FF9046" w14:textId="77777777" w:rsidTr="00CA6EEC">
        <w:trPr>
          <w:jc w:val="center"/>
        </w:trPr>
        <w:tc>
          <w:tcPr>
            <w:tcW w:w="2053" w:type="dxa"/>
            <w:vAlign w:val="center"/>
          </w:tcPr>
          <w:p w14:paraId="7AB8A59A" w14:textId="227B9951"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18B5F890" w14:textId="30F127B5"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73A87C17" w14:textId="77777777"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180D6A48" w14:textId="21AD8621"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5B307F3" w14:textId="0120F6A2" w:rsidR="00777C94" w:rsidRPr="0006217B" w:rsidRDefault="00777C94" w:rsidP="00777C9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5044CD2B" w14:textId="68A26896" w:rsidR="00777C94" w:rsidRPr="0006217B" w:rsidRDefault="00777C94" w:rsidP="00777C9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7FC6EE" w14:textId="573DC156"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55695B" w:rsidRPr="0006217B">
              <w:rPr>
                <w:rFonts w:asciiTheme="minorHAnsi" w:eastAsiaTheme="minorHAnsi" w:hAnsiTheme="minorHAnsi" w:hint="eastAsia"/>
                <w:color w:val="767676"/>
                <w:spacing w:val="-6"/>
                <w:sz w:val="21"/>
                <w:szCs w:val="21"/>
              </w:rPr>
              <w:t>HongGilDong</w:t>
            </w:r>
            <w:r w:rsidRPr="0006217B">
              <w:rPr>
                <w:rFonts w:asciiTheme="minorHAnsi" w:eastAsiaTheme="minorHAnsi" w:hAnsiTheme="minorHAnsi"/>
                <w:color w:val="767676"/>
                <w:spacing w:val="-6"/>
                <w:sz w:val="21"/>
                <w:szCs w:val="21"/>
              </w:rPr>
              <w:t>"</w:t>
            </w:r>
          </w:p>
        </w:tc>
      </w:tr>
      <w:tr w:rsidR="008F7798" w:rsidRPr="0006217B" w14:paraId="0CD100CE" w14:textId="77777777" w:rsidTr="00CA6EEC">
        <w:trPr>
          <w:jc w:val="center"/>
        </w:trPr>
        <w:tc>
          <w:tcPr>
            <w:tcW w:w="2053" w:type="dxa"/>
            <w:vAlign w:val="center"/>
          </w:tcPr>
          <w:p w14:paraId="714E91FD" w14:textId="5CDDB890"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expireDt</w:t>
            </w:r>
          </w:p>
        </w:tc>
        <w:tc>
          <w:tcPr>
            <w:tcW w:w="1604" w:type="dxa"/>
            <w:vAlign w:val="center"/>
          </w:tcPr>
          <w:p w14:paraId="6E437877" w14:textId="7B8787E3" w:rsidR="008F7798" w:rsidRPr="0006217B" w:rsidRDefault="000F438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w:t>
            </w:r>
          </w:p>
        </w:tc>
        <w:tc>
          <w:tcPr>
            <w:tcW w:w="2297" w:type="dxa"/>
            <w:vAlign w:val="center"/>
          </w:tcPr>
          <w:p w14:paraId="2E290DE1" w14:textId="77777777" w:rsidR="000F4387" w:rsidRPr="0006217B" w:rsidRDefault="000F4387" w:rsidP="000F4387">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The deadline for the deposit after applying for virtual account</w:t>
            </w:r>
          </w:p>
          <w:p w14:paraId="2D715A41" w14:textId="279F0A39" w:rsidR="008F7798" w:rsidRPr="0006217B" w:rsidRDefault="000F4387" w:rsidP="008F7798">
            <w:pPr>
              <w:pStyle w:val="cq11"/>
              <w:ind w:leftChars="0" w:left="0"/>
              <w:rPr>
                <w:rFonts w:asciiTheme="minorHAnsi" w:eastAsiaTheme="minorHAnsi" w:hAnsiTheme="minorHAnsi"/>
                <w:color w:val="E74C3C"/>
                <w:spacing w:val="-6"/>
                <w:sz w:val="21"/>
                <w:szCs w:val="21"/>
              </w:rPr>
            </w:pPr>
            <w:r w:rsidRPr="0006217B">
              <w:rPr>
                <w:rFonts w:asciiTheme="minorHAnsi" w:eastAsiaTheme="minorHAnsi" w:hAnsiTheme="minorHAnsi" w:hint="eastAsia"/>
                <w:color w:val="767676"/>
                <w:spacing w:val="-6"/>
                <w:sz w:val="21"/>
                <w:szCs w:val="21"/>
              </w:rPr>
              <w:t xml:space="preserve">Ex) If the application date is December 30, and the deposit date goes over </w:t>
            </w:r>
            <w:r w:rsidRPr="0006217B">
              <w:rPr>
                <w:rFonts w:asciiTheme="minorHAnsi" w:eastAsiaTheme="minorHAnsi" w:hAnsiTheme="minorHAnsi"/>
                <w:color w:val="767676"/>
                <w:spacing w:val="-6"/>
                <w:sz w:val="21"/>
                <w:szCs w:val="21"/>
              </w:rPr>
              <w:t>"20201231235959”</w:t>
            </w:r>
            <w:r w:rsidRPr="0006217B">
              <w:rPr>
                <w:rFonts w:asciiTheme="minorHAnsi" w:eastAsiaTheme="minorHAnsi" w:hAnsiTheme="minorHAnsi" w:hint="eastAsia"/>
                <w:color w:val="767676"/>
                <w:spacing w:val="-6"/>
                <w:sz w:val="21"/>
                <w:szCs w:val="21"/>
              </w:rPr>
              <w:t>, the deposit expiry date is until December 31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If the deposit expiry date is not set, it is automatically set to 10 days after the transaction date.</w:t>
            </w:r>
          </w:p>
        </w:tc>
        <w:tc>
          <w:tcPr>
            <w:tcW w:w="1199" w:type="dxa"/>
            <w:vAlign w:val="center"/>
          </w:tcPr>
          <w:p w14:paraId="70A02E2D" w14:textId="28E8107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4C1867E3" w14:textId="69CD816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564CE6" w14:textId="0BEAE94C"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"20201231235959"</w:t>
            </w:r>
          </w:p>
        </w:tc>
      </w:tr>
      <w:tr w:rsidR="00D142D9" w:rsidRPr="0006217B" w14:paraId="5405E02B" w14:textId="77777777" w:rsidTr="00CA6EEC">
        <w:trPr>
          <w:jc w:val="center"/>
        </w:trPr>
        <w:tc>
          <w:tcPr>
            <w:tcW w:w="2053" w:type="dxa"/>
            <w:vAlign w:val="center"/>
          </w:tcPr>
          <w:p w14:paraId="2ED6C69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604" w:type="dxa"/>
            <w:vAlign w:val="center"/>
          </w:tcPr>
          <w:p w14:paraId="008D1621"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3F9694D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To </w:t>
            </w:r>
            <w:r w:rsidRPr="0006217B">
              <w:rPr>
                <w:rFonts w:asciiTheme="minorHAnsi" w:eastAsiaTheme="minorHAnsi" w:hAnsiTheme="minorHAnsi"/>
              </w:rPr>
              <w:lastRenderedPageBreak/>
              <w:t>Server integration URL)</w:t>
            </w:r>
          </w:p>
        </w:tc>
        <w:tc>
          <w:tcPr>
            <w:tcW w:w="1199" w:type="dxa"/>
            <w:vAlign w:val="center"/>
          </w:tcPr>
          <w:p w14:paraId="0ED95720"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AN(250)</w:t>
            </w:r>
          </w:p>
        </w:tc>
        <w:tc>
          <w:tcPr>
            <w:tcW w:w="1211" w:type="dxa"/>
            <w:vAlign w:val="center"/>
          </w:tcPr>
          <w:p w14:paraId="42F02318"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17F199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D142D9" w:rsidRPr="0006217B" w14:paraId="0DA91F3A" w14:textId="77777777" w:rsidTr="00CA6EEC">
        <w:trPr>
          <w:jc w:val="center"/>
        </w:trPr>
        <w:tc>
          <w:tcPr>
            <w:tcW w:w="2053" w:type="dxa"/>
            <w:vAlign w:val="center"/>
          </w:tcPr>
          <w:p w14:paraId="0075A67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lastRenderedPageBreak/>
              <w:t>nextUrl</w:t>
            </w:r>
          </w:p>
        </w:tc>
        <w:tc>
          <w:tcPr>
            <w:tcW w:w="1604" w:type="dxa"/>
            <w:vAlign w:val="center"/>
          </w:tcPr>
          <w:p w14:paraId="3C7F083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706A93D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43B6D2C9"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57C132AC"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9C1DF8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D142D9" w:rsidRPr="0006217B" w14:paraId="062E136A" w14:textId="77777777" w:rsidTr="00CA6EEC">
        <w:trPr>
          <w:jc w:val="center"/>
        </w:trPr>
        <w:tc>
          <w:tcPr>
            <w:tcW w:w="2053" w:type="dxa"/>
            <w:vAlign w:val="center"/>
          </w:tcPr>
          <w:p w14:paraId="2C1FBE1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58CCB09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3F9FF6E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76CF2E5D"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0532A611"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198C7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D142D9" w:rsidRPr="0006217B" w14:paraId="2EF21CA0" w14:textId="77777777" w:rsidTr="00CA6EEC">
        <w:trPr>
          <w:jc w:val="center"/>
        </w:trPr>
        <w:tc>
          <w:tcPr>
            <w:tcW w:w="2053" w:type="dxa"/>
            <w:vAlign w:val="center"/>
          </w:tcPr>
          <w:p w14:paraId="30AB71B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3C378B9D"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39F3CB7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58D11953"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68C56C7A"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8DF70A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D142D9" w:rsidRPr="0006217B" w14:paraId="02BC9D0D" w14:textId="77777777" w:rsidTr="00CA6EEC">
        <w:trPr>
          <w:jc w:val="center"/>
        </w:trPr>
        <w:tc>
          <w:tcPr>
            <w:tcW w:w="2053" w:type="dxa"/>
            <w:vAlign w:val="center"/>
          </w:tcPr>
          <w:p w14:paraId="1940EB2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6A895C5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32A8E33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14211B0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517C7C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11" w:type="dxa"/>
            <w:vAlign w:val="center"/>
          </w:tcPr>
          <w:p w14:paraId="0C57A8B0"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9EF0C6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D142D9" w:rsidRPr="0006217B" w14:paraId="761E24A0" w14:textId="77777777" w:rsidTr="00CA6EEC">
        <w:trPr>
          <w:jc w:val="center"/>
        </w:trPr>
        <w:tc>
          <w:tcPr>
            <w:tcW w:w="2053" w:type="dxa"/>
            <w:vAlign w:val="center"/>
          </w:tcPr>
          <w:p w14:paraId="18E19AF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604" w:type="dxa"/>
            <w:vAlign w:val="center"/>
          </w:tcPr>
          <w:p w14:paraId="2202EC1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65292B7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7774612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46BFB324"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434838BB"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B530C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D142D9" w:rsidRPr="0006217B" w14:paraId="7731D7D5" w14:textId="77777777" w:rsidTr="00CA6EEC">
        <w:trPr>
          <w:jc w:val="center"/>
        </w:trPr>
        <w:tc>
          <w:tcPr>
            <w:tcW w:w="2053" w:type="dxa"/>
            <w:vAlign w:val="center"/>
          </w:tcPr>
          <w:p w14:paraId="7D700D8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cphoneNo</w:t>
            </w:r>
          </w:p>
        </w:tc>
        <w:tc>
          <w:tcPr>
            <w:tcW w:w="1604" w:type="dxa"/>
            <w:vAlign w:val="center"/>
          </w:tcPr>
          <w:p w14:paraId="4EC2DF9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Mobile Number</w:t>
            </w:r>
          </w:p>
        </w:tc>
        <w:tc>
          <w:tcPr>
            <w:tcW w:w="2297" w:type="dxa"/>
            <w:vAlign w:val="center"/>
          </w:tcPr>
          <w:p w14:paraId="2509441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010xxxxyyyy (Remove hyphen)</w:t>
            </w:r>
          </w:p>
          <w:p w14:paraId="6F8690E1" w14:textId="77777777" w:rsidR="00D142D9" w:rsidRPr="0006217B" w:rsidRDefault="00D142D9" w:rsidP="00D142D9">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If you want to skip ownership verification, this must be sent</w:t>
            </w:r>
            <w:r w:rsidRPr="0006217B">
              <w:rPr>
                <w:rFonts w:asciiTheme="minorHAnsi" w:eastAsiaTheme="minorHAnsi" w:hAnsiTheme="minorHAnsi" w:hint="eastAsia"/>
                <w:color w:val="FF0000"/>
              </w:rPr>
              <w:t xml:space="preserve"> </w:t>
            </w:r>
          </w:p>
          <w:p w14:paraId="1870F61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09E5914"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rPr>
              <w:t>N(11)</w:t>
            </w:r>
          </w:p>
        </w:tc>
        <w:tc>
          <w:tcPr>
            <w:tcW w:w="1211" w:type="dxa"/>
            <w:vAlign w:val="center"/>
          </w:tcPr>
          <w:p w14:paraId="15CC23FE"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38D84F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"01012345678"</w:t>
            </w:r>
          </w:p>
        </w:tc>
      </w:tr>
      <w:tr w:rsidR="00D142D9" w:rsidRPr="0006217B" w14:paraId="0D318F50" w14:textId="77777777" w:rsidTr="00CA6EEC">
        <w:trPr>
          <w:jc w:val="center"/>
        </w:trPr>
        <w:tc>
          <w:tcPr>
            <w:tcW w:w="2053" w:type="dxa"/>
            <w:vAlign w:val="center"/>
          </w:tcPr>
          <w:p w14:paraId="4E31EEC1"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lastRenderedPageBreak/>
              <w:t>mchtCustId</w:t>
            </w:r>
          </w:p>
        </w:tc>
        <w:tc>
          <w:tcPr>
            <w:tcW w:w="1604" w:type="dxa"/>
            <w:vAlign w:val="center"/>
          </w:tcPr>
          <w:p w14:paraId="6CA13D0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00AE0F8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30958DEC" w14:textId="77777777" w:rsidR="00D142D9" w:rsidRPr="0006217B" w:rsidRDefault="00D142D9" w:rsidP="00D142D9">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If you want to skip ownership verification, this must be sent </w:t>
            </w:r>
          </w:p>
          <w:p w14:paraId="74726A3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4613F91"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01D08ADA"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86B734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F1286B" w:rsidRPr="0006217B" w14:paraId="1C93F67E" w14:textId="77777777" w:rsidTr="00CA6EEC">
        <w:trPr>
          <w:jc w:val="center"/>
        </w:trPr>
        <w:tc>
          <w:tcPr>
            <w:tcW w:w="2053" w:type="dxa"/>
            <w:vAlign w:val="center"/>
          </w:tcPr>
          <w:p w14:paraId="41539C7F"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3FA782F6"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1857F481" w14:textId="77777777" w:rsidR="00F1286B" w:rsidRPr="0006217B" w:rsidRDefault="00F1286B" w:rsidP="00F1286B">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014BCA3D" w14:textId="77777777" w:rsidR="00F1286B" w:rsidRPr="0006217B" w:rsidRDefault="00F1286B" w:rsidP="00F1286B">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r w:rsidRPr="0006217B">
              <w:rPr>
                <w:rFonts w:asciiTheme="minorHAnsi" w:eastAsiaTheme="minorHAnsi" w:hAnsiTheme="minorHAnsi" w:hint="eastAsia"/>
              </w:rPr>
              <w:t>G:Compound tax</w:t>
            </w:r>
          </w:p>
          <w:p w14:paraId="539A43AD"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6023228E"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3EF19DAB"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63A7B2B"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"N"</w:t>
            </w:r>
          </w:p>
        </w:tc>
      </w:tr>
      <w:tr w:rsidR="00F1286B" w:rsidRPr="0006217B" w14:paraId="1439455A" w14:textId="77777777" w:rsidTr="00CA6EEC">
        <w:trPr>
          <w:jc w:val="center"/>
        </w:trPr>
        <w:tc>
          <w:tcPr>
            <w:tcW w:w="2053" w:type="dxa"/>
            <w:vAlign w:val="center"/>
          </w:tcPr>
          <w:p w14:paraId="7363F964"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5D636551"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932B528" w14:textId="77777777" w:rsidR="00F1286B" w:rsidRPr="0006217B" w:rsidRDefault="003464F0" w:rsidP="00F1286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00F1286B" w:rsidRPr="0006217B">
              <w:rPr>
                <w:rFonts w:asciiTheme="minorHAnsi" w:eastAsiaTheme="minorHAnsi" w:hAnsiTheme="minorHAnsi"/>
              </w:rPr>
              <w:t xml:space="preserve"> </w:t>
            </w:r>
            <w:r w:rsidR="00F1286B" w:rsidRPr="0006217B">
              <w:rPr>
                <w:rFonts w:asciiTheme="minorHAnsi" w:eastAsiaTheme="minorHAnsi" w:hAnsiTheme="minorHAnsi" w:hint="eastAsia"/>
              </w:rPr>
              <w:t>(Required if it is a compound tax)</w:t>
            </w:r>
          </w:p>
          <w:p w14:paraId="395CAC7A"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351A235"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5DC89595"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1F5629"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F1286B" w:rsidRPr="0006217B" w14:paraId="71EC886F" w14:textId="77777777" w:rsidTr="00CA6EEC">
        <w:trPr>
          <w:jc w:val="center"/>
        </w:trPr>
        <w:tc>
          <w:tcPr>
            <w:tcW w:w="2053" w:type="dxa"/>
            <w:vAlign w:val="center"/>
          </w:tcPr>
          <w:p w14:paraId="74265B3E"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7E8759A6"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29872686" w14:textId="77777777" w:rsidR="00F1286B" w:rsidRPr="0006217B" w:rsidRDefault="003464F0" w:rsidP="00F1286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00F1286B" w:rsidRPr="0006217B">
              <w:rPr>
                <w:rFonts w:asciiTheme="minorHAnsi" w:eastAsiaTheme="minorHAnsi" w:hAnsiTheme="minorHAnsi" w:hint="eastAsia"/>
              </w:rPr>
              <w:t>(Required if it is a compound tax)</w:t>
            </w:r>
          </w:p>
          <w:p w14:paraId="40DDA7D7"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27CAFAF"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546C987A"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5225A3B"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F1286B" w:rsidRPr="0006217B" w14:paraId="2EF7DF5A" w14:textId="77777777" w:rsidTr="00CA6EEC">
        <w:trPr>
          <w:jc w:val="center"/>
        </w:trPr>
        <w:tc>
          <w:tcPr>
            <w:tcW w:w="2053" w:type="dxa"/>
            <w:vAlign w:val="center"/>
          </w:tcPr>
          <w:p w14:paraId="1A3B05F5"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656056C0"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BED0048"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0E309FA7"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A6986CE"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3D65956E"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D227BE4"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“0”</w:t>
            </w:r>
          </w:p>
        </w:tc>
      </w:tr>
      <w:tr w:rsidR="004348A1" w:rsidRPr="0006217B" w14:paraId="5151ACA6" w14:textId="77777777" w:rsidTr="00CA6EEC">
        <w:trPr>
          <w:jc w:val="center"/>
        </w:trPr>
        <w:tc>
          <w:tcPr>
            <w:tcW w:w="2053" w:type="dxa"/>
            <w:vAlign w:val="center"/>
          </w:tcPr>
          <w:p w14:paraId="76404D8B" w14:textId="0F4925B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custIp</w:t>
            </w:r>
          </w:p>
        </w:tc>
        <w:tc>
          <w:tcPr>
            <w:tcW w:w="1604" w:type="dxa"/>
            <w:vAlign w:val="center"/>
          </w:tcPr>
          <w:p w14:paraId="1BEBC323" w14:textId="07976C21"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3EA9D016" w14:textId="65C1CB9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13A0A294" w14:textId="660C1102"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1489BF4A" w14:textId="77F568D8"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7C4437" w14:textId="1CC425A0"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8B3C1D" w:rsidRPr="0006217B" w14:paraId="5512B3B2" w14:textId="77777777" w:rsidTr="00CA6EEC">
        <w:trPr>
          <w:jc w:val="center"/>
        </w:trPr>
        <w:tc>
          <w:tcPr>
            <w:tcW w:w="2053" w:type="dxa"/>
            <w:vAlign w:val="center"/>
          </w:tcPr>
          <w:p w14:paraId="45593EC3" w14:textId="2BE4280B"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0BC98C3F" w14:textId="2CC2CB76"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C02A899"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E15F25A" w14:textId="3D0AE91F"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AFF39A4" w14:textId="7A079E3A"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6C532556" w14:textId="114E20CB"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CC4F80" w14:textId="7D4CB9D3"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49849778" w14:textId="77777777" w:rsidR="00777029" w:rsidRPr="0006217B" w:rsidRDefault="00777029" w:rsidP="00777029">
      <w:pPr>
        <w:pStyle w:val="cq11"/>
        <w:ind w:left="440"/>
        <w:rPr>
          <w:rFonts w:asciiTheme="minorHAnsi" w:eastAsiaTheme="minorHAnsi" w:hAnsiTheme="minorHAnsi"/>
        </w:rPr>
      </w:pPr>
    </w:p>
    <w:p w14:paraId="7EB3AE55" w14:textId="77777777" w:rsidR="00913780" w:rsidRPr="0006217B" w:rsidRDefault="003136A3">
      <w:pPr>
        <w:pStyle w:val="2"/>
        <w:rPr>
          <w:rFonts w:asciiTheme="minorHAnsi" w:eastAsiaTheme="minorHAnsi" w:hAnsiTheme="minorHAnsi"/>
        </w:rPr>
      </w:pPr>
      <w:bookmarkStart w:id="102" w:name="_Toc17204350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02"/>
    </w:p>
    <w:tbl>
      <w:tblPr>
        <w:tblStyle w:val="a7"/>
        <w:tblW w:w="0" w:type="auto"/>
        <w:tblInd w:w="440" w:type="dxa"/>
        <w:tblLook w:val="04A0" w:firstRow="1" w:lastRow="0" w:firstColumn="1" w:lastColumn="0" w:noHBand="0" w:noVBand="1"/>
      </w:tblPr>
      <w:tblGrid>
        <w:gridCol w:w="1965"/>
        <w:gridCol w:w="7655"/>
      </w:tblGrid>
      <w:tr w:rsidR="0033663D" w:rsidRPr="0006217B" w14:paraId="74B05FD4" w14:textId="77777777" w:rsidTr="001A1637">
        <w:tc>
          <w:tcPr>
            <w:tcW w:w="1965" w:type="dxa"/>
            <w:shd w:val="clear" w:color="auto" w:fill="D9D9D9" w:themeFill="background1" w:themeFillShade="D9"/>
          </w:tcPr>
          <w:p w14:paraId="4E33E79E"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849723D"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3F63FD5F" w14:textId="77777777" w:rsidTr="001A1637">
        <w:tc>
          <w:tcPr>
            <w:tcW w:w="1965" w:type="dxa"/>
            <w:vAlign w:val="center"/>
          </w:tcPr>
          <w:p w14:paraId="2D5947C5"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55231EDE"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9FBED5D" w14:textId="77777777" w:rsidR="0033663D" w:rsidRPr="0006217B" w:rsidRDefault="0033663D" w:rsidP="0033663D">
      <w:pPr>
        <w:pStyle w:val="cq11"/>
        <w:ind w:left="440"/>
        <w:rPr>
          <w:rFonts w:asciiTheme="minorHAnsi" w:eastAsiaTheme="minorHAnsi" w:hAnsiTheme="minorHAnsi"/>
        </w:rPr>
      </w:pPr>
    </w:p>
    <w:p w14:paraId="50CE1068" w14:textId="77777777" w:rsidR="00913780" w:rsidRPr="0006217B" w:rsidRDefault="003136A3">
      <w:pPr>
        <w:pStyle w:val="2"/>
        <w:rPr>
          <w:rFonts w:asciiTheme="minorHAnsi" w:eastAsiaTheme="minorHAnsi" w:hAnsiTheme="minorHAnsi"/>
        </w:rPr>
      </w:pPr>
      <w:bookmarkStart w:id="103" w:name="_Toc172043510"/>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03"/>
    </w:p>
    <w:p w14:paraId="12A7BF29" w14:textId="5BB1AD1A" w:rsidR="008F7798" w:rsidRPr="0006217B" w:rsidRDefault="003A4748" w:rsidP="008F7798">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Response column from virtual account payment window to merchant are as follows</w:t>
      </w:r>
      <w:r w:rsidR="008F7798"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4A7B8542" w14:textId="77777777" w:rsidTr="00CA6EEC">
        <w:trPr>
          <w:jc w:val="center"/>
        </w:trPr>
        <w:tc>
          <w:tcPr>
            <w:tcW w:w="2053" w:type="dxa"/>
            <w:shd w:val="clear" w:color="auto" w:fill="D9D9D9" w:themeFill="background1" w:themeFillShade="D9"/>
            <w:vAlign w:val="center"/>
          </w:tcPr>
          <w:p w14:paraId="0C5836E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F40177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8CFE86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B135A2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077A1B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8834E2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0593CB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0A3F038C" w14:textId="77777777" w:rsidTr="00CA6EEC">
        <w:trPr>
          <w:jc w:val="center"/>
        </w:trPr>
        <w:tc>
          <w:tcPr>
            <w:tcW w:w="2053" w:type="dxa"/>
            <w:vAlign w:val="center"/>
          </w:tcPr>
          <w:p w14:paraId="7FB41F12" w14:textId="28A48C32"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C18FD89" w14:textId="118A9D2C"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5C33E52" w14:textId="0D90BE13"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E3AA98D" w14:textId="0ADCCE7A"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3B87774A" w14:textId="53E9C2A9"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F82F64" w14:textId="49DDAAE8"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"nxva_sb_il"</w:t>
            </w:r>
          </w:p>
        </w:tc>
      </w:tr>
      <w:tr w:rsidR="008F7798" w:rsidRPr="0006217B" w14:paraId="3761C1E8" w14:textId="77777777" w:rsidTr="00CA6EEC">
        <w:trPr>
          <w:jc w:val="center"/>
        </w:trPr>
        <w:tc>
          <w:tcPr>
            <w:tcW w:w="2053" w:type="dxa"/>
            <w:vAlign w:val="center"/>
          </w:tcPr>
          <w:p w14:paraId="2E77BAC6" w14:textId="57F25421"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4244F826" w14:textId="6E9EC18C" w:rsidR="008F7798" w:rsidRPr="0006217B" w:rsidRDefault="004F406D"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6AF0A8D0" w14:textId="4E4E42DE" w:rsidR="008F7798" w:rsidRPr="0006217B" w:rsidRDefault="004F406D"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status code </w:t>
            </w:r>
            <w:r w:rsidR="008F779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Success/Failure</w:t>
            </w:r>
            <w:r w:rsidR="008F7798" w:rsidRPr="0006217B">
              <w:rPr>
                <w:rFonts w:asciiTheme="minorHAnsi" w:eastAsiaTheme="minorHAnsi" w:hAnsiTheme="minorHAnsi"/>
                <w:color w:val="767676"/>
                <w:spacing w:val="-6"/>
                <w:sz w:val="21"/>
                <w:szCs w:val="21"/>
              </w:rPr>
              <w:t>)</w:t>
            </w:r>
            <w:r w:rsidR="008F7798" w:rsidRPr="0006217B">
              <w:rPr>
                <w:rFonts w:asciiTheme="minorHAnsi" w:eastAsiaTheme="minorHAnsi" w:hAnsiTheme="minorHAnsi"/>
                <w:color w:val="767676"/>
                <w:spacing w:val="-6"/>
                <w:sz w:val="21"/>
                <w:szCs w:val="21"/>
              </w:rPr>
              <w:br/>
              <w:t>0051:</w:t>
            </w:r>
            <w:r w:rsidRPr="0006217B">
              <w:rPr>
                <w:rFonts w:asciiTheme="minorHAnsi" w:eastAsiaTheme="minorHAnsi" w:hAnsiTheme="minorHAnsi" w:hint="eastAsia"/>
                <w:color w:val="767676"/>
                <w:spacing w:val="-6"/>
                <w:sz w:val="21"/>
                <w:szCs w:val="21"/>
              </w:rPr>
              <w:t xml:space="preserve"> Issuance success </w:t>
            </w:r>
            <w:r w:rsidRPr="0006217B">
              <w:rPr>
                <w:rFonts w:asciiTheme="minorHAnsi" w:eastAsiaTheme="minorHAnsi" w:hAnsiTheme="minorHAnsi" w:hint="eastAsia"/>
                <w:color w:val="767676"/>
                <w:spacing w:val="-6"/>
                <w:sz w:val="21"/>
                <w:szCs w:val="21"/>
              </w:rPr>
              <w:lastRenderedPageBreak/>
              <w:t>(Waiting for deposit</w:t>
            </w:r>
            <w:r w:rsidR="008F7798" w:rsidRPr="0006217B">
              <w:rPr>
                <w:rFonts w:asciiTheme="minorHAnsi" w:eastAsiaTheme="minorHAnsi" w:hAnsiTheme="minorHAnsi"/>
                <w:color w:val="767676"/>
                <w:spacing w:val="-6"/>
                <w:sz w:val="21"/>
                <w:szCs w:val="21"/>
              </w:rPr>
              <w:t>)</w:t>
            </w:r>
            <w:r w:rsidR="008F7798" w:rsidRPr="0006217B">
              <w:rPr>
                <w:rFonts w:asciiTheme="minorHAnsi" w:eastAsiaTheme="minorHAnsi" w:hAnsiTheme="minorHAnsi"/>
                <w:color w:val="767676"/>
                <w:spacing w:val="-6"/>
                <w:sz w:val="21"/>
                <w:szCs w:val="21"/>
              </w:rPr>
              <w:br/>
              <w:t>0031:</w:t>
            </w:r>
            <w:r w:rsidRPr="0006217B">
              <w:rPr>
                <w:rFonts w:asciiTheme="minorHAnsi" w:eastAsiaTheme="minorHAnsi" w:hAnsiTheme="minorHAnsi" w:hint="eastAsia"/>
                <w:color w:val="767676"/>
                <w:spacing w:val="-6"/>
                <w:sz w:val="21"/>
                <w:szCs w:val="21"/>
              </w:rPr>
              <w:t xml:space="preserve"> Failure</w:t>
            </w:r>
          </w:p>
        </w:tc>
        <w:tc>
          <w:tcPr>
            <w:tcW w:w="1199" w:type="dxa"/>
            <w:vAlign w:val="center"/>
          </w:tcPr>
          <w:p w14:paraId="2D8919B1" w14:textId="06DC33C4"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7FAB64F4" w14:textId="48BAA5F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4CD3AF" w14:textId="3B7DE4AD"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"0051"</w:t>
            </w:r>
          </w:p>
        </w:tc>
      </w:tr>
      <w:tr w:rsidR="008643E7" w:rsidRPr="0006217B" w14:paraId="09AF7A92" w14:textId="77777777" w:rsidTr="00CA6EEC">
        <w:trPr>
          <w:jc w:val="center"/>
        </w:trPr>
        <w:tc>
          <w:tcPr>
            <w:tcW w:w="2053" w:type="dxa"/>
            <w:vAlign w:val="center"/>
          </w:tcPr>
          <w:p w14:paraId="3C58B953" w14:textId="67BA828F"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outRsltCd</w:t>
            </w:r>
          </w:p>
        </w:tc>
        <w:tc>
          <w:tcPr>
            <w:tcW w:w="1604" w:type="dxa"/>
            <w:vAlign w:val="center"/>
          </w:tcPr>
          <w:p w14:paraId="32CA690A" w14:textId="1750675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B009414"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A2C6DD7" w14:textId="703D9859"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57E9657" w14:textId="3EBEDFD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45A5B26" w14:textId="3B9D6371"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67AEF3" w14:textId="1FFCABF6"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F7798" w:rsidRPr="0006217B" w14:paraId="6B628168" w14:textId="77777777" w:rsidTr="00CA6EEC">
        <w:trPr>
          <w:jc w:val="center"/>
        </w:trPr>
        <w:tc>
          <w:tcPr>
            <w:tcW w:w="2053" w:type="dxa"/>
            <w:vAlign w:val="center"/>
          </w:tcPr>
          <w:p w14:paraId="2BFDE1CC" w14:textId="3B5DC1E7"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45CC0FC6" w14:textId="7CB02F74"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085EF67" w14:textId="1C78AB3F"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F7798" w:rsidRPr="0006217B">
              <w:rPr>
                <w:rFonts w:asciiTheme="minorHAnsi" w:eastAsiaTheme="minorHAnsi" w:hAnsiTheme="minorHAnsi"/>
                <w:color w:val="767676"/>
                <w:spacing w:val="-6"/>
                <w:sz w:val="21"/>
                <w:szCs w:val="21"/>
              </w:rPr>
              <w:br/>
              <w:t>URL Encoding, UTF-8</w:t>
            </w:r>
          </w:p>
        </w:tc>
        <w:tc>
          <w:tcPr>
            <w:tcW w:w="1199" w:type="dxa"/>
            <w:vAlign w:val="center"/>
          </w:tcPr>
          <w:p w14:paraId="6D3E1F67" w14:textId="5A41EBA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03479C39" w14:textId="2DFB85F9"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40D619" w14:textId="387B9696"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A4748"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4F2FFE89" w14:textId="77777777" w:rsidTr="00CA6EEC">
        <w:trPr>
          <w:jc w:val="center"/>
        </w:trPr>
        <w:tc>
          <w:tcPr>
            <w:tcW w:w="2053" w:type="dxa"/>
            <w:vAlign w:val="center"/>
          </w:tcPr>
          <w:p w14:paraId="3D0B5B28" w14:textId="70999990"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7B4E86B" w14:textId="0D724D74"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245375F" w14:textId="53DB31A2"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46A23EE" w14:textId="157BCF98"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56F15B5E" w14:textId="49D7A6CD"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4B134C" w14:textId="57C65B30"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"vbank010"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0247B41F" w14:textId="77777777" w:rsidTr="00CA6EEC">
        <w:trPr>
          <w:jc w:val="center"/>
        </w:trPr>
        <w:tc>
          <w:tcPr>
            <w:tcW w:w="2053" w:type="dxa"/>
            <w:vAlign w:val="center"/>
          </w:tcPr>
          <w:p w14:paraId="7F44A2E2" w14:textId="7BE849B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729C57F" w14:textId="67135A3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D598847"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688A4352" w14:textId="7ECDE4E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1B4584BF" w14:textId="481BB92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50252B3" w14:textId="6A9B4A82"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2B8986" w14:textId="62865DA7"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798" w:rsidRPr="0006217B" w14:paraId="05179FFD" w14:textId="77777777" w:rsidTr="00CA6EEC">
        <w:trPr>
          <w:jc w:val="center"/>
        </w:trPr>
        <w:tc>
          <w:tcPr>
            <w:tcW w:w="2053" w:type="dxa"/>
            <w:vAlign w:val="center"/>
          </w:tcPr>
          <w:p w14:paraId="13D5C5F5" w14:textId="57C3B63E"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0B18006E" w14:textId="6922C7DF" w:rsidR="008F7798" w:rsidRPr="0006217B" w:rsidRDefault="00AD239E"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w:t>
            </w:r>
            <w:r w:rsidRPr="0006217B">
              <w:rPr>
                <w:rFonts w:asciiTheme="minorHAnsi" w:eastAsiaTheme="minorHAnsi" w:hAnsiTheme="minorHAnsi"/>
                <w:color w:val="767676"/>
                <w:spacing w:val="-6"/>
                <w:sz w:val="21"/>
                <w:szCs w:val="21"/>
              </w:rPr>
              <w:t>u</w:t>
            </w:r>
            <w:r w:rsidRPr="0006217B">
              <w:rPr>
                <w:rFonts w:asciiTheme="minorHAnsi" w:eastAsiaTheme="minorHAnsi" w:hAnsiTheme="minorHAnsi" w:hint="eastAsia"/>
                <w:color w:val="767676"/>
                <w:spacing w:val="-6"/>
                <w:sz w:val="21"/>
                <w:szCs w:val="21"/>
              </w:rPr>
              <w:t>stomer ID</w:t>
            </w:r>
          </w:p>
        </w:tc>
        <w:tc>
          <w:tcPr>
            <w:tcW w:w="2297" w:type="dxa"/>
            <w:vAlign w:val="center"/>
          </w:tcPr>
          <w:p w14:paraId="32D53DD3" w14:textId="233E2205" w:rsidR="008F7798" w:rsidRPr="0006217B" w:rsidRDefault="002E381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9B19488" w14:textId="68405D9B"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6C9BE6D1" w14:textId="085404B7"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F2CFB8" w14:textId="1A45883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8F7798" w:rsidRPr="0006217B" w14:paraId="2086D2FA" w14:textId="77777777" w:rsidTr="00CA6EEC">
        <w:trPr>
          <w:jc w:val="center"/>
        </w:trPr>
        <w:tc>
          <w:tcPr>
            <w:tcW w:w="2053" w:type="dxa"/>
            <w:vAlign w:val="center"/>
          </w:tcPr>
          <w:p w14:paraId="76614DBA" w14:textId="7886A3FA"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0DEFC7D8" w14:textId="54ABDB78" w:rsidR="008F7798" w:rsidRPr="0006217B" w:rsidRDefault="00AD239E"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42D252E7" w14:textId="77530881" w:rsidR="008F7798" w:rsidRPr="0006217B" w:rsidRDefault="00092AB5"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19C352EB" w14:textId="722597C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7550C388" w14:textId="273CD283"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6A2128" w14:textId="6364B2FF"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06705" w:rsidRPr="0006217B" w14:paraId="2C033908" w14:textId="77777777" w:rsidTr="00CA6EEC">
        <w:trPr>
          <w:jc w:val="center"/>
        </w:trPr>
        <w:tc>
          <w:tcPr>
            <w:tcW w:w="2053" w:type="dxa"/>
            <w:vAlign w:val="center"/>
          </w:tcPr>
          <w:p w14:paraId="6F587352" w14:textId="2933BE73"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F4CFAF7" w14:textId="737875E8"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3744980B" w14:textId="75051DAF"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5D89AE51" w14:textId="2739CABB"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5F14ED8" w14:textId="6F2338DB"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6A59C9" w14:textId="354909FE"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8F7798" w:rsidRPr="0006217B" w14:paraId="28D50BFB" w14:textId="77777777" w:rsidTr="00CA6EEC">
        <w:trPr>
          <w:jc w:val="center"/>
        </w:trPr>
        <w:tc>
          <w:tcPr>
            <w:tcW w:w="2053" w:type="dxa"/>
            <w:vAlign w:val="center"/>
          </w:tcPr>
          <w:p w14:paraId="12AFA68D" w14:textId="4E11266C"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77951D00" w14:textId="62CFEFFA"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2E868888" w14:textId="3C7E949B" w:rsidR="008F7798" w:rsidRPr="0006217B" w:rsidRDefault="0019451E"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7A3082DF" w14:textId="7BA477A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3219B16E" w14:textId="6F8EF09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B88BB9" w14:textId="59B0062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8F7798" w:rsidRPr="0006217B" w14:paraId="52C0EBD0" w14:textId="77777777" w:rsidTr="00CA6EEC">
        <w:trPr>
          <w:jc w:val="center"/>
        </w:trPr>
        <w:tc>
          <w:tcPr>
            <w:tcW w:w="2053" w:type="dxa"/>
            <w:vAlign w:val="center"/>
          </w:tcPr>
          <w:p w14:paraId="10395283" w14:textId="50E8DC69"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authDt</w:t>
            </w:r>
          </w:p>
        </w:tc>
        <w:tc>
          <w:tcPr>
            <w:tcW w:w="1604" w:type="dxa"/>
            <w:vAlign w:val="center"/>
          </w:tcPr>
          <w:p w14:paraId="021F1328" w14:textId="2E1A7022"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7D2E9568" w14:textId="08C1BA34"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order (issuance) date and time</w:t>
            </w:r>
          </w:p>
        </w:tc>
        <w:tc>
          <w:tcPr>
            <w:tcW w:w="1199" w:type="dxa"/>
            <w:vAlign w:val="center"/>
          </w:tcPr>
          <w:p w14:paraId="7F26B99B" w14:textId="751221E7"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0BAB65C6" w14:textId="53AB9C9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6C1726" w14:textId="79A4436B"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8F7798" w:rsidRPr="0006217B" w14:paraId="25A99FA3" w14:textId="77777777" w:rsidTr="00CA6EEC">
        <w:trPr>
          <w:jc w:val="center"/>
        </w:trPr>
        <w:tc>
          <w:tcPr>
            <w:tcW w:w="2053" w:type="dxa"/>
            <w:vAlign w:val="center"/>
          </w:tcPr>
          <w:p w14:paraId="4E2370B0" w14:textId="2DBB60E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vtlAcntNo</w:t>
            </w:r>
          </w:p>
        </w:tc>
        <w:tc>
          <w:tcPr>
            <w:tcW w:w="1604" w:type="dxa"/>
            <w:vAlign w:val="center"/>
          </w:tcPr>
          <w:p w14:paraId="40A6FFE1" w14:textId="1217948E"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61B342D0" w14:textId="2CA9E578"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 the customer will deposit to</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5170ADE" w14:textId="326239F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N(30)</w:t>
            </w:r>
          </w:p>
        </w:tc>
        <w:tc>
          <w:tcPr>
            <w:tcW w:w="1211" w:type="dxa"/>
            <w:vAlign w:val="center"/>
          </w:tcPr>
          <w:p w14:paraId="5008B04D" w14:textId="7D5744A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606903" w14:textId="17F2694E"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8F7798" w:rsidRPr="0006217B" w14:paraId="29BA1362" w14:textId="77777777" w:rsidTr="00CA6EEC">
        <w:trPr>
          <w:jc w:val="center"/>
        </w:trPr>
        <w:tc>
          <w:tcPr>
            <w:tcW w:w="2053" w:type="dxa"/>
            <w:vAlign w:val="center"/>
          </w:tcPr>
          <w:p w14:paraId="775DFA51" w14:textId="49BEA1B0"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expireDt</w:t>
            </w:r>
          </w:p>
        </w:tc>
        <w:tc>
          <w:tcPr>
            <w:tcW w:w="1604" w:type="dxa"/>
            <w:vAlign w:val="center"/>
          </w:tcPr>
          <w:p w14:paraId="6B58E7EA" w14:textId="65E74A27"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Date</w:t>
            </w:r>
          </w:p>
        </w:tc>
        <w:tc>
          <w:tcPr>
            <w:tcW w:w="2297" w:type="dxa"/>
            <w:vAlign w:val="center"/>
          </w:tcPr>
          <w:p w14:paraId="4CC5EAD4" w14:textId="6315D418"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 deposit expiry date and time</w:t>
            </w:r>
          </w:p>
        </w:tc>
        <w:tc>
          <w:tcPr>
            <w:tcW w:w="1199" w:type="dxa"/>
            <w:vAlign w:val="center"/>
          </w:tcPr>
          <w:p w14:paraId="5FCE935E" w14:textId="6C306AFB"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12F85A83" w14:textId="1884FF0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B51381" w14:textId="41382295"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"20210101235959"</w:t>
            </w:r>
          </w:p>
        </w:tc>
      </w:tr>
      <w:tr w:rsidR="008F7798" w:rsidRPr="0006217B" w14:paraId="4A00908E" w14:textId="77777777" w:rsidTr="00CA6EEC">
        <w:trPr>
          <w:jc w:val="center"/>
        </w:trPr>
        <w:tc>
          <w:tcPr>
            <w:tcW w:w="2053" w:type="dxa"/>
            <w:vAlign w:val="center"/>
          </w:tcPr>
          <w:p w14:paraId="62865012" w14:textId="219377B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reqIssueDt</w:t>
            </w:r>
          </w:p>
        </w:tc>
        <w:tc>
          <w:tcPr>
            <w:tcW w:w="1604" w:type="dxa"/>
            <w:vAlign w:val="center"/>
          </w:tcPr>
          <w:p w14:paraId="55BAA897" w14:textId="79B6F6D9"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Issuance Request Date and Time</w:t>
            </w:r>
          </w:p>
        </w:tc>
        <w:tc>
          <w:tcPr>
            <w:tcW w:w="2297" w:type="dxa"/>
            <w:vAlign w:val="center"/>
          </w:tcPr>
          <w:p w14:paraId="74E291D4" w14:textId="7054330B"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and time of issuance request</w:t>
            </w:r>
            <w:r w:rsidR="008F7798" w:rsidRPr="0006217B">
              <w:rPr>
                <w:rFonts w:asciiTheme="minorHAnsi" w:eastAsiaTheme="minorHAnsi" w:hAnsiTheme="minorHAnsi"/>
                <w:color w:val="767676"/>
                <w:spacing w:val="-6"/>
                <w:sz w:val="21"/>
                <w:szCs w:val="21"/>
              </w:rPr>
              <w:br/>
              <w:t>yyyyMMddHHmmss</w:t>
            </w:r>
          </w:p>
        </w:tc>
        <w:tc>
          <w:tcPr>
            <w:tcW w:w="1199" w:type="dxa"/>
            <w:vAlign w:val="center"/>
          </w:tcPr>
          <w:p w14:paraId="33015E37" w14:textId="2600A77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5688228B" w14:textId="0224892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A22209" w14:textId="4EAF1EC5"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8F7798" w:rsidRPr="0006217B" w14:paraId="13378177" w14:textId="77777777" w:rsidTr="00CA6EEC">
        <w:trPr>
          <w:jc w:val="center"/>
        </w:trPr>
        <w:tc>
          <w:tcPr>
            <w:tcW w:w="2053" w:type="dxa"/>
            <w:vAlign w:val="center"/>
          </w:tcPr>
          <w:p w14:paraId="12B676E6" w14:textId="2F3C57D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fnNm</w:t>
            </w:r>
          </w:p>
        </w:tc>
        <w:tc>
          <w:tcPr>
            <w:tcW w:w="1604" w:type="dxa"/>
            <w:vAlign w:val="center"/>
          </w:tcPr>
          <w:p w14:paraId="7CFC0AD3" w14:textId="255B9996"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6C384679" w14:textId="4ABBBF90"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8F7798"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45F479AE" w14:textId="5711E4F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AH(50)</w:t>
            </w:r>
          </w:p>
        </w:tc>
        <w:tc>
          <w:tcPr>
            <w:tcW w:w="1211" w:type="dxa"/>
            <w:vAlign w:val="center"/>
          </w:tcPr>
          <w:p w14:paraId="4EECED70" w14:textId="6488F3A0"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5DCABC" w14:textId="75B86C90"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3A4748" w:rsidRPr="0006217B">
              <w:rPr>
                <w:rFonts w:asciiTheme="minorHAnsi" w:eastAsiaTheme="minorHAnsi" w:hAnsiTheme="minorHAnsi" w:hint="eastAsia"/>
                <w:color w:val="767676"/>
                <w:spacing w:val="-6"/>
                <w:sz w:val="21"/>
                <w:szCs w:val="21"/>
              </w:rPr>
              <w:t>Kbank</w:t>
            </w:r>
            <w:r w:rsidRPr="0006217B">
              <w:rPr>
                <w:rFonts w:asciiTheme="minorHAnsi" w:eastAsiaTheme="minorHAnsi" w:hAnsiTheme="minorHAnsi"/>
                <w:color w:val="767676"/>
                <w:spacing w:val="-6"/>
                <w:sz w:val="21"/>
                <w:szCs w:val="21"/>
              </w:rPr>
              <w:t>"</w:t>
            </w:r>
          </w:p>
        </w:tc>
      </w:tr>
      <w:tr w:rsidR="00F8735A" w:rsidRPr="0006217B" w14:paraId="48E59571" w14:textId="77777777" w:rsidTr="00CA6EEC">
        <w:trPr>
          <w:jc w:val="center"/>
        </w:trPr>
        <w:tc>
          <w:tcPr>
            <w:tcW w:w="2053" w:type="dxa"/>
            <w:vAlign w:val="center"/>
          </w:tcPr>
          <w:p w14:paraId="536E6CC0" w14:textId="48B531AD"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fnCd</w:t>
            </w:r>
          </w:p>
        </w:tc>
        <w:tc>
          <w:tcPr>
            <w:tcW w:w="1604" w:type="dxa"/>
            <w:vAlign w:val="center"/>
          </w:tcPr>
          <w:p w14:paraId="4E4ED645" w14:textId="532D21C3"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78E700DC" w14:textId="77777777" w:rsidR="00F8735A" w:rsidRPr="0006217B" w:rsidRDefault="00F8735A" w:rsidP="00F8735A">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Bank Code</w:t>
            </w:r>
          </w:p>
          <w:p w14:paraId="417EEAB6" w14:textId="5118F307"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3CFF1332" w14:textId="4264DD1F" w:rsidR="00F8735A" w:rsidRPr="0006217B" w:rsidRDefault="00F8735A" w:rsidP="00F8735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20903F28" w14:textId="3283D85C" w:rsidR="00F8735A" w:rsidRPr="0006217B" w:rsidRDefault="00F8735A" w:rsidP="00F8735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D39AC6" w14:textId="0710230F"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"089"</w:t>
            </w:r>
          </w:p>
        </w:tc>
      </w:tr>
    </w:tbl>
    <w:p w14:paraId="2AA2DF07" w14:textId="77777777" w:rsidR="00777029" w:rsidRPr="0006217B" w:rsidRDefault="00777029" w:rsidP="008F7798">
      <w:pPr>
        <w:pStyle w:val="cq11"/>
        <w:ind w:leftChars="0" w:left="0"/>
        <w:rPr>
          <w:rFonts w:asciiTheme="minorHAnsi" w:eastAsiaTheme="minorHAnsi" w:hAnsiTheme="minorHAnsi"/>
        </w:rPr>
      </w:pPr>
    </w:p>
    <w:p w14:paraId="4552D441" w14:textId="77777777" w:rsidR="00913780" w:rsidRPr="0006217B" w:rsidRDefault="003136A3">
      <w:pPr>
        <w:pStyle w:val="2"/>
        <w:rPr>
          <w:rFonts w:asciiTheme="minorHAnsi" w:eastAsiaTheme="minorHAnsi" w:hAnsiTheme="minorHAnsi"/>
        </w:rPr>
      </w:pPr>
      <w:bookmarkStart w:id="104" w:name="_Toc172043511"/>
      <w:r w:rsidRPr="0006217B">
        <w:rPr>
          <w:rFonts w:asciiTheme="minorHAnsi" w:eastAsiaTheme="minorHAnsi" w:hAnsiTheme="minorHAnsi" w:hint="eastAsia"/>
        </w:rPr>
        <w:t>(Test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Environment)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Deposit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bookmarkEnd w:id="104"/>
    </w:p>
    <w:p w14:paraId="3F85F1A2" w14:textId="5B095163" w:rsidR="008F7798" w:rsidRPr="0006217B" w:rsidRDefault="008F7798" w:rsidP="008F7798">
      <w:pPr>
        <w:pStyle w:val="cq11"/>
        <w:ind w:left="440"/>
        <w:rPr>
          <w:rFonts w:asciiTheme="minorHAnsi" w:eastAsiaTheme="minorHAnsi" w:hAnsiTheme="minorHAnsi"/>
        </w:rPr>
      </w:pPr>
      <w:r w:rsidRPr="0006217B">
        <w:rPr>
          <w:rFonts w:asciiTheme="minorHAnsi" w:eastAsiaTheme="minorHAnsi" w:hAnsiTheme="minorHAnsi" w:hint="eastAsia"/>
        </w:rPr>
        <w:t>※ Refer to [14.4 Deposit Test API]</w:t>
      </w:r>
    </w:p>
    <w:p w14:paraId="15A58ABF" w14:textId="77777777" w:rsidR="00913780" w:rsidRPr="0006217B" w:rsidRDefault="003136A3">
      <w:pPr>
        <w:pStyle w:val="2"/>
        <w:rPr>
          <w:rFonts w:asciiTheme="minorHAnsi" w:eastAsiaTheme="minorHAnsi" w:hAnsiTheme="minorHAnsi"/>
        </w:rPr>
      </w:pPr>
      <w:bookmarkStart w:id="105" w:name="_Toc172043512"/>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05"/>
    </w:p>
    <w:p w14:paraId="5DE11383" w14:textId="436BAB81" w:rsidR="008F7798" w:rsidRPr="0006217B" w:rsidRDefault="008F7798" w:rsidP="008F7798">
      <w:pPr>
        <w:pStyle w:val="cq11"/>
        <w:ind w:left="440"/>
        <w:rPr>
          <w:rFonts w:asciiTheme="minorHAnsi" w:eastAsiaTheme="minorHAnsi" w:hAnsiTheme="minorHAnsi"/>
        </w:rPr>
      </w:pPr>
      <w:r w:rsidRPr="0006217B">
        <w:rPr>
          <w:rFonts w:asciiTheme="minorHAnsi" w:eastAsiaTheme="minorHAnsi" w:hAnsiTheme="minorHAnsi" w:hint="eastAsia"/>
        </w:rPr>
        <w:t>※ Refer to [14.5 Notification Parameter]</w:t>
      </w:r>
    </w:p>
    <w:p w14:paraId="0AC87FA8" w14:textId="77777777" w:rsidR="00E61C75" w:rsidRPr="0006217B" w:rsidRDefault="003136A3" w:rsidP="003136A3">
      <w:pPr>
        <w:pStyle w:val="1"/>
        <w:rPr>
          <w:rFonts w:asciiTheme="minorHAnsi" w:eastAsiaTheme="minorHAnsi" w:hAnsiTheme="minorHAnsi"/>
        </w:rPr>
      </w:pPr>
      <w:bookmarkStart w:id="106" w:name="_Toc172043513"/>
      <w:r w:rsidRPr="0006217B">
        <w:rPr>
          <w:rFonts w:asciiTheme="minorHAnsi" w:eastAsiaTheme="minorHAnsi" w:hAnsiTheme="minorHAnsi"/>
        </w:rPr>
        <w:lastRenderedPageBreak/>
        <w:t>Direct</w:t>
      </w:r>
      <w:r w:rsidR="007A2CDB" w:rsidRPr="0006217B">
        <w:rPr>
          <w:rFonts w:asciiTheme="minorHAnsi" w:eastAsiaTheme="minorHAnsi" w:hAnsiTheme="minorHAnsi"/>
        </w:rPr>
        <w:t xml:space="preserve"> </w:t>
      </w:r>
      <w:r w:rsidRPr="0006217B">
        <w:rPr>
          <w:rFonts w:asciiTheme="minorHAnsi" w:eastAsiaTheme="minorHAnsi" w:hAnsiTheme="minorHAnsi"/>
        </w:rPr>
        <w:t>Carrier</w:t>
      </w:r>
      <w:r w:rsidR="007A2CDB" w:rsidRPr="0006217B">
        <w:rPr>
          <w:rFonts w:asciiTheme="minorHAnsi" w:eastAsiaTheme="minorHAnsi" w:hAnsiTheme="minorHAnsi"/>
        </w:rPr>
        <w:t xml:space="preserve"> </w:t>
      </w:r>
      <w:r w:rsidRPr="0006217B">
        <w:rPr>
          <w:rFonts w:asciiTheme="minorHAnsi" w:eastAsiaTheme="minorHAnsi" w:hAnsiTheme="minorHAnsi"/>
        </w:rPr>
        <w:t>Billing</w:t>
      </w:r>
      <w:r w:rsidR="007A2CDB" w:rsidRPr="0006217B">
        <w:rPr>
          <w:rFonts w:asciiTheme="minorHAnsi" w:eastAsiaTheme="minorHAnsi" w:hAnsiTheme="minorHAnsi"/>
        </w:rPr>
        <w:t xml:space="preserve"> </w:t>
      </w:r>
      <w:r w:rsidRPr="0006217B">
        <w:rPr>
          <w:rFonts w:asciiTheme="minorHAnsi" w:eastAsiaTheme="minorHAnsi" w:hAnsiTheme="minorHAnsi"/>
        </w:rPr>
        <w:t>(DCB)</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106"/>
    </w:p>
    <w:p w14:paraId="48D60155" w14:textId="77777777" w:rsidR="00913780" w:rsidRPr="0006217B" w:rsidRDefault="003136A3" w:rsidP="00913780">
      <w:pPr>
        <w:pStyle w:val="2"/>
        <w:rPr>
          <w:rFonts w:asciiTheme="minorHAnsi" w:eastAsiaTheme="minorHAnsi" w:hAnsiTheme="minorHAnsi"/>
        </w:rPr>
      </w:pPr>
      <w:bookmarkStart w:id="107" w:name="_Toc17204351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07"/>
    </w:p>
    <w:p w14:paraId="4085AC44" w14:textId="16AC7173" w:rsidR="008F7798" w:rsidRPr="0006217B" w:rsidRDefault="00D93393" w:rsidP="008F7798">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838"/>
        <w:gridCol w:w="1701"/>
        <w:gridCol w:w="2552"/>
        <w:gridCol w:w="1134"/>
        <w:gridCol w:w="1275"/>
        <w:gridCol w:w="2132"/>
      </w:tblGrid>
      <w:tr w:rsidR="00777029" w:rsidRPr="0006217B" w14:paraId="0344A10D" w14:textId="77777777" w:rsidTr="00D142D9">
        <w:trPr>
          <w:jc w:val="center"/>
        </w:trPr>
        <w:tc>
          <w:tcPr>
            <w:tcW w:w="1838" w:type="dxa"/>
            <w:shd w:val="clear" w:color="auto" w:fill="D9D9D9" w:themeFill="background1" w:themeFillShade="D9"/>
            <w:vAlign w:val="center"/>
          </w:tcPr>
          <w:p w14:paraId="54FE07A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701" w:type="dxa"/>
            <w:shd w:val="clear" w:color="auto" w:fill="D9D9D9" w:themeFill="background1" w:themeFillShade="D9"/>
            <w:vAlign w:val="center"/>
          </w:tcPr>
          <w:p w14:paraId="3078491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552" w:type="dxa"/>
            <w:shd w:val="clear" w:color="auto" w:fill="D9D9D9" w:themeFill="background1" w:themeFillShade="D9"/>
            <w:vAlign w:val="center"/>
          </w:tcPr>
          <w:p w14:paraId="1199C74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34" w:type="dxa"/>
            <w:shd w:val="clear" w:color="auto" w:fill="D9D9D9" w:themeFill="background1" w:themeFillShade="D9"/>
            <w:vAlign w:val="center"/>
          </w:tcPr>
          <w:p w14:paraId="537E142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6D7181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75" w:type="dxa"/>
            <w:shd w:val="clear" w:color="auto" w:fill="D9D9D9" w:themeFill="background1" w:themeFillShade="D9"/>
            <w:vAlign w:val="center"/>
          </w:tcPr>
          <w:p w14:paraId="24C33B7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132" w:type="dxa"/>
            <w:shd w:val="clear" w:color="auto" w:fill="D9D9D9" w:themeFill="background1" w:themeFillShade="D9"/>
            <w:vAlign w:val="center"/>
          </w:tcPr>
          <w:p w14:paraId="70CCFE4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8F7798" w:rsidRPr="0006217B" w14:paraId="2BC831A1" w14:textId="77777777" w:rsidTr="00D142D9">
        <w:trPr>
          <w:jc w:val="center"/>
        </w:trPr>
        <w:tc>
          <w:tcPr>
            <w:tcW w:w="1838" w:type="dxa"/>
            <w:vAlign w:val="center"/>
          </w:tcPr>
          <w:p w14:paraId="7AE31183" w14:textId="646FF0AE"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701" w:type="dxa"/>
            <w:vAlign w:val="center"/>
          </w:tcPr>
          <w:p w14:paraId="7423CBB8" w14:textId="1E8D3021" w:rsidR="008F7798" w:rsidRPr="0006217B" w:rsidRDefault="005802AC"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552" w:type="dxa"/>
            <w:vAlign w:val="center"/>
          </w:tcPr>
          <w:p w14:paraId="1C4B4FCD" w14:textId="1368D226" w:rsidR="008F7798" w:rsidRPr="0006217B" w:rsidRDefault="005802AC"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nxhp_pl_il:</w:t>
            </w:r>
            <w:r w:rsidR="003A4748" w:rsidRPr="0006217B">
              <w:rPr>
                <w:rStyle w:val="text-danger"/>
                <w:rFonts w:asciiTheme="minorHAnsi" w:eastAsiaTheme="minorHAnsi" w:hAnsiTheme="minorHAnsi" w:hint="eastAsia"/>
                <w:color w:val="E74C3C"/>
                <w:spacing w:val="-6"/>
                <w:sz w:val="21"/>
                <w:szCs w:val="21"/>
              </w:rPr>
              <w:t>Default</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nxhp_pl_hd:</w:t>
            </w:r>
            <w:r w:rsidR="003A4748" w:rsidRPr="0006217B">
              <w:rPr>
                <w:rStyle w:val="text-danger"/>
                <w:rFonts w:asciiTheme="minorHAnsi" w:eastAsiaTheme="minorHAnsi" w:hAnsiTheme="minorHAnsi" w:hint="eastAsia"/>
                <w:color w:val="E74C3C"/>
                <w:spacing w:val="-6"/>
                <w:sz w:val="21"/>
                <w:szCs w:val="21"/>
              </w:rPr>
              <w:t>Authentical</w:t>
            </w:r>
            <w:r w:rsidR="008F7798" w:rsidRPr="0006217B">
              <w:rPr>
                <w:rStyle w:val="text-danger"/>
                <w:rFonts w:asciiTheme="minorHAnsi" w:eastAsiaTheme="minorHAnsi" w:hAnsiTheme="minorHAnsi"/>
                <w:color w:val="E74C3C"/>
                <w:spacing w:val="-6"/>
                <w:sz w:val="21"/>
                <w:szCs w:val="21"/>
              </w:rPr>
              <w:t>/</w:t>
            </w:r>
            <w:r w:rsidR="003A4748" w:rsidRPr="0006217B">
              <w:rPr>
                <w:rStyle w:val="text-danger"/>
                <w:rFonts w:asciiTheme="minorHAnsi" w:eastAsiaTheme="minorHAnsi" w:hAnsiTheme="minorHAnsi" w:hint="eastAsia"/>
                <w:color w:val="E74C3C"/>
                <w:spacing w:val="-6"/>
                <w:sz w:val="21"/>
                <w:szCs w:val="21"/>
              </w:rPr>
              <w:t>Approval Separate Type (Hybrid)</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nxhp_pl_ma:</w:t>
            </w:r>
            <w:r w:rsidR="003A4748" w:rsidRPr="0006217B">
              <w:rPr>
                <w:rStyle w:val="text-danger"/>
                <w:rFonts w:asciiTheme="minorHAnsi" w:eastAsiaTheme="minorHAnsi" w:hAnsiTheme="minorHAnsi" w:hint="eastAsia"/>
                <w:color w:val="E74C3C"/>
                <w:spacing w:val="-6"/>
                <w:sz w:val="21"/>
                <w:szCs w:val="21"/>
              </w:rPr>
              <w:t>Monthly Recurring Payment</w:t>
            </w:r>
          </w:p>
        </w:tc>
        <w:tc>
          <w:tcPr>
            <w:tcW w:w="1134" w:type="dxa"/>
            <w:vAlign w:val="center"/>
          </w:tcPr>
          <w:p w14:paraId="10412BFD" w14:textId="7280442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75" w:type="dxa"/>
            <w:vAlign w:val="center"/>
          </w:tcPr>
          <w:p w14:paraId="2F414B73" w14:textId="3DC3631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76F839A4" w14:textId="0BBD1172"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"nxhp_pl_il"</w:t>
            </w:r>
          </w:p>
        </w:tc>
      </w:tr>
      <w:tr w:rsidR="00820CF2" w:rsidRPr="0006217B" w14:paraId="27EF4486" w14:textId="77777777" w:rsidTr="00D142D9">
        <w:trPr>
          <w:jc w:val="center"/>
        </w:trPr>
        <w:tc>
          <w:tcPr>
            <w:tcW w:w="1838" w:type="dxa"/>
            <w:vAlign w:val="center"/>
          </w:tcPr>
          <w:p w14:paraId="3A24BA71"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701" w:type="dxa"/>
            <w:vAlign w:val="center"/>
          </w:tcPr>
          <w:p w14:paraId="2E11496F"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552" w:type="dxa"/>
            <w:vAlign w:val="center"/>
          </w:tcPr>
          <w:p w14:paraId="683AECA1"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34" w:type="dxa"/>
            <w:vAlign w:val="center"/>
          </w:tcPr>
          <w:p w14:paraId="3794DD5E"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rPr>
              <w:t>AN(20)</w:t>
            </w:r>
          </w:p>
        </w:tc>
        <w:tc>
          <w:tcPr>
            <w:tcW w:w="1275" w:type="dxa"/>
            <w:vAlign w:val="center"/>
          </w:tcPr>
          <w:p w14:paraId="64FD22CF"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5E2D39DC"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r w:rsidRPr="0006217B">
              <w:rPr>
                <w:rFonts w:asciiTheme="minorHAnsi" w:eastAsiaTheme="minorHAnsi" w:hAnsiTheme="minorHAnsi"/>
              </w:rPr>
              <w:t>mobile”</w:t>
            </w:r>
          </w:p>
          <w:p w14:paraId="0811A4E3"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820CF2" w:rsidRPr="0006217B" w14:paraId="0370F342" w14:textId="77777777" w:rsidTr="00D142D9">
        <w:trPr>
          <w:jc w:val="center"/>
        </w:trPr>
        <w:tc>
          <w:tcPr>
            <w:tcW w:w="1838" w:type="dxa"/>
            <w:vAlign w:val="center"/>
          </w:tcPr>
          <w:p w14:paraId="21249B07"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trdDt</w:t>
            </w:r>
          </w:p>
        </w:tc>
        <w:tc>
          <w:tcPr>
            <w:tcW w:w="1701" w:type="dxa"/>
            <w:vAlign w:val="center"/>
          </w:tcPr>
          <w:p w14:paraId="145C26EC"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552" w:type="dxa"/>
            <w:vAlign w:val="center"/>
          </w:tcPr>
          <w:p w14:paraId="2E4DFB3C"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yyyyMMdd</w:t>
            </w:r>
            <w:r w:rsidRPr="0006217B">
              <w:rPr>
                <w:rFonts w:asciiTheme="minorHAnsi" w:eastAsiaTheme="minorHAnsi" w:hAnsiTheme="minorHAnsi"/>
              </w:rPr>
              <w:tab/>
            </w:r>
          </w:p>
        </w:tc>
        <w:tc>
          <w:tcPr>
            <w:tcW w:w="1134" w:type="dxa"/>
            <w:vAlign w:val="center"/>
          </w:tcPr>
          <w:p w14:paraId="00ABFBED"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75" w:type="dxa"/>
            <w:vAlign w:val="center"/>
          </w:tcPr>
          <w:p w14:paraId="60EC5F61"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6713F37D"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820CF2" w:rsidRPr="0006217B" w14:paraId="59F93DEB" w14:textId="77777777" w:rsidTr="00D142D9">
        <w:trPr>
          <w:jc w:val="center"/>
        </w:trPr>
        <w:tc>
          <w:tcPr>
            <w:tcW w:w="1838" w:type="dxa"/>
            <w:vAlign w:val="center"/>
          </w:tcPr>
          <w:p w14:paraId="1F30CD39"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trdTm</w:t>
            </w:r>
          </w:p>
        </w:tc>
        <w:tc>
          <w:tcPr>
            <w:tcW w:w="1701" w:type="dxa"/>
            <w:vAlign w:val="center"/>
          </w:tcPr>
          <w:p w14:paraId="2E3DB78F"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552" w:type="dxa"/>
            <w:vAlign w:val="center"/>
          </w:tcPr>
          <w:p w14:paraId="10B7B71A"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34" w:type="dxa"/>
            <w:vAlign w:val="center"/>
          </w:tcPr>
          <w:p w14:paraId="72F8253A"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275" w:type="dxa"/>
            <w:vAlign w:val="center"/>
          </w:tcPr>
          <w:p w14:paraId="34B91888"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3BEEF9FD"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820CF2" w:rsidRPr="0006217B" w14:paraId="57736539" w14:textId="77777777" w:rsidTr="00D142D9">
        <w:trPr>
          <w:jc w:val="center"/>
        </w:trPr>
        <w:tc>
          <w:tcPr>
            <w:tcW w:w="1838" w:type="dxa"/>
            <w:vAlign w:val="center"/>
          </w:tcPr>
          <w:p w14:paraId="49C94680"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mchtTrdNo</w:t>
            </w:r>
          </w:p>
        </w:tc>
        <w:tc>
          <w:tcPr>
            <w:tcW w:w="1701" w:type="dxa"/>
            <w:vAlign w:val="center"/>
          </w:tcPr>
          <w:p w14:paraId="49A26614"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552" w:type="dxa"/>
            <w:vAlign w:val="center"/>
          </w:tcPr>
          <w:p w14:paraId="7632F557"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1BFAEFE9"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34" w:type="dxa"/>
            <w:vAlign w:val="center"/>
          </w:tcPr>
          <w:p w14:paraId="04D2874E"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75" w:type="dxa"/>
            <w:vAlign w:val="center"/>
          </w:tcPr>
          <w:p w14:paraId="1B9D5DA8"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F1EB0D9"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820CF2" w:rsidRPr="0006217B" w14:paraId="02CF137E" w14:textId="77777777" w:rsidTr="00D142D9">
        <w:trPr>
          <w:jc w:val="center"/>
        </w:trPr>
        <w:tc>
          <w:tcPr>
            <w:tcW w:w="1838" w:type="dxa"/>
            <w:vAlign w:val="center"/>
          </w:tcPr>
          <w:p w14:paraId="00FF273C"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mchtName</w:t>
            </w:r>
          </w:p>
        </w:tc>
        <w:tc>
          <w:tcPr>
            <w:tcW w:w="1701" w:type="dxa"/>
            <w:vAlign w:val="center"/>
          </w:tcPr>
          <w:p w14:paraId="5790CF02"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552" w:type="dxa"/>
            <w:vAlign w:val="center"/>
          </w:tcPr>
          <w:p w14:paraId="696271FE"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34" w:type="dxa"/>
            <w:vAlign w:val="center"/>
          </w:tcPr>
          <w:p w14:paraId="00BC02A8"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AHN(100)</w:t>
            </w:r>
          </w:p>
        </w:tc>
        <w:tc>
          <w:tcPr>
            <w:tcW w:w="1275" w:type="dxa"/>
            <w:vAlign w:val="center"/>
          </w:tcPr>
          <w:p w14:paraId="47BE914A"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4D8AECE"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37B701DC"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820CF2" w:rsidRPr="0006217B" w14:paraId="597596AC" w14:textId="77777777" w:rsidTr="00D142D9">
        <w:trPr>
          <w:jc w:val="center"/>
        </w:trPr>
        <w:tc>
          <w:tcPr>
            <w:tcW w:w="1838" w:type="dxa"/>
            <w:vAlign w:val="center"/>
          </w:tcPr>
          <w:p w14:paraId="5D2B6F96"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lastRenderedPageBreak/>
              <w:t>mchtEName</w:t>
            </w:r>
          </w:p>
        </w:tc>
        <w:tc>
          <w:tcPr>
            <w:tcW w:w="1701" w:type="dxa"/>
            <w:vAlign w:val="center"/>
          </w:tcPr>
          <w:p w14:paraId="6664AAC7"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552" w:type="dxa"/>
            <w:vAlign w:val="center"/>
          </w:tcPr>
          <w:p w14:paraId="3EF88A9B"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34" w:type="dxa"/>
            <w:vAlign w:val="center"/>
          </w:tcPr>
          <w:p w14:paraId="5FEA2EE1"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75" w:type="dxa"/>
            <w:vAlign w:val="center"/>
          </w:tcPr>
          <w:p w14:paraId="36154E06"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6A5EFF50"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820CF2" w:rsidRPr="0006217B" w14:paraId="356F0912" w14:textId="77777777" w:rsidTr="00D142D9">
        <w:trPr>
          <w:jc w:val="center"/>
        </w:trPr>
        <w:tc>
          <w:tcPr>
            <w:tcW w:w="1838" w:type="dxa"/>
            <w:vAlign w:val="center"/>
          </w:tcPr>
          <w:p w14:paraId="0F2232EF"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pmtPrdtNm</w:t>
            </w:r>
          </w:p>
        </w:tc>
        <w:tc>
          <w:tcPr>
            <w:tcW w:w="1701" w:type="dxa"/>
            <w:vAlign w:val="center"/>
          </w:tcPr>
          <w:p w14:paraId="2E08A443"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552" w:type="dxa"/>
            <w:vAlign w:val="center"/>
          </w:tcPr>
          <w:p w14:paraId="1C9262FA" w14:textId="3F410E46"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34" w:type="dxa"/>
            <w:vAlign w:val="center"/>
          </w:tcPr>
          <w:p w14:paraId="36EBD2FC"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75" w:type="dxa"/>
            <w:vAlign w:val="center"/>
          </w:tcPr>
          <w:p w14:paraId="1009CFF0"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B34D8D3" w14:textId="2C4C6B58"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w:t>
            </w:r>
            <w:r w:rsidRPr="0006217B">
              <w:rPr>
                <w:rFonts w:asciiTheme="minorHAnsi" w:eastAsiaTheme="minorHAnsi" w:hAnsiTheme="minorHAnsi"/>
              </w:rPr>
              <w:t>est product</w:t>
            </w:r>
            <w:r w:rsidR="00E01611" w:rsidRPr="0006217B">
              <w:rPr>
                <w:rFonts w:asciiTheme="minorHAnsi" w:eastAsiaTheme="minorHAnsi" w:hAnsiTheme="minorHAnsi"/>
              </w:rPr>
              <w:t>”</w:t>
            </w:r>
          </w:p>
        </w:tc>
      </w:tr>
      <w:tr w:rsidR="00820CF2" w:rsidRPr="0006217B" w14:paraId="17DD6C64" w14:textId="77777777" w:rsidTr="00D142D9">
        <w:trPr>
          <w:jc w:val="center"/>
        </w:trPr>
        <w:tc>
          <w:tcPr>
            <w:tcW w:w="1838" w:type="dxa"/>
            <w:vAlign w:val="center"/>
          </w:tcPr>
          <w:p w14:paraId="7FBBB919"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701" w:type="dxa"/>
            <w:vAlign w:val="center"/>
          </w:tcPr>
          <w:p w14:paraId="5FB8F1CF"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552" w:type="dxa"/>
            <w:vAlign w:val="center"/>
          </w:tcPr>
          <w:p w14:paraId="55218A9C"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02CF588B"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6784861D"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rPr>
              <w:t>N(12)</w:t>
            </w:r>
          </w:p>
        </w:tc>
        <w:tc>
          <w:tcPr>
            <w:tcW w:w="1275" w:type="dxa"/>
            <w:vAlign w:val="center"/>
          </w:tcPr>
          <w:p w14:paraId="6219FA86"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19ACDE6B"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820CF2" w:rsidRPr="0006217B" w14:paraId="5A3C39D6" w14:textId="77777777" w:rsidTr="00D142D9">
        <w:trPr>
          <w:jc w:val="center"/>
        </w:trPr>
        <w:tc>
          <w:tcPr>
            <w:tcW w:w="1838" w:type="dxa"/>
            <w:vAlign w:val="center"/>
          </w:tcPr>
          <w:p w14:paraId="2493F0AD"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mchtCustNm</w:t>
            </w:r>
          </w:p>
        </w:tc>
        <w:tc>
          <w:tcPr>
            <w:tcW w:w="1701" w:type="dxa"/>
            <w:vAlign w:val="center"/>
          </w:tcPr>
          <w:p w14:paraId="5A84E71A"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552" w:type="dxa"/>
            <w:vAlign w:val="center"/>
          </w:tcPr>
          <w:p w14:paraId="37A2AA83"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767423CD"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608E62DC"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AHN(30)</w:t>
            </w:r>
          </w:p>
        </w:tc>
        <w:tc>
          <w:tcPr>
            <w:tcW w:w="1275" w:type="dxa"/>
            <w:vAlign w:val="center"/>
          </w:tcPr>
          <w:p w14:paraId="517387A2"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3D1FF4E" w14:textId="522DAE26"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"H</w:t>
            </w:r>
            <w:r w:rsidR="00DA6551" w:rsidRPr="0006217B">
              <w:rPr>
                <w:rFonts w:asciiTheme="minorHAnsi" w:eastAsiaTheme="minorHAnsi" w:hAnsiTheme="minorHAnsi"/>
              </w:rPr>
              <w:t>ong Gil D</w:t>
            </w:r>
            <w:r w:rsidRPr="0006217B">
              <w:rPr>
                <w:rFonts w:asciiTheme="minorHAnsi" w:eastAsiaTheme="minorHAnsi" w:hAnsiTheme="minorHAnsi"/>
              </w:rPr>
              <w:t>ong</w:t>
            </w:r>
            <w:r w:rsidRPr="0006217B">
              <w:rPr>
                <w:rFonts w:asciiTheme="minorHAnsi" w:eastAsiaTheme="minorHAnsi" w:hAnsiTheme="minorHAnsi" w:hint="eastAsia"/>
              </w:rPr>
              <w:t>"</w:t>
            </w:r>
          </w:p>
        </w:tc>
      </w:tr>
      <w:tr w:rsidR="00D142D9" w:rsidRPr="0006217B" w14:paraId="2EF63D4E" w14:textId="77777777" w:rsidTr="00D142D9">
        <w:trPr>
          <w:jc w:val="center"/>
        </w:trPr>
        <w:tc>
          <w:tcPr>
            <w:tcW w:w="1838" w:type="dxa"/>
            <w:vAlign w:val="center"/>
          </w:tcPr>
          <w:p w14:paraId="5383B32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701" w:type="dxa"/>
            <w:vAlign w:val="center"/>
          </w:tcPr>
          <w:p w14:paraId="7E7D25B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552" w:type="dxa"/>
            <w:vAlign w:val="center"/>
          </w:tcPr>
          <w:p w14:paraId="221D37C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34" w:type="dxa"/>
            <w:vAlign w:val="center"/>
          </w:tcPr>
          <w:p w14:paraId="55F078DF"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75" w:type="dxa"/>
            <w:vAlign w:val="center"/>
          </w:tcPr>
          <w:p w14:paraId="0559DEBA"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63C245A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D142D9" w:rsidRPr="0006217B" w14:paraId="51759301" w14:textId="77777777" w:rsidTr="00D142D9">
        <w:trPr>
          <w:jc w:val="center"/>
        </w:trPr>
        <w:tc>
          <w:tcPr>
            <w:tcW w:w="1838" w:type="dxa"/>
            <w:vAlign w:val="center"/>
          </w:tcPr>
          <w:p w14:paraId="379AB0E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701" w:type="dxa"/>
            <w:vAlign w:val="center"/>
          </w:tcPr>
          <w:p w14:paraId="44825AE6"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552" w:type="dxa"/>
            <w:vAlign w:val="center"/>
          </w:tcPr>
          <w:p w14:paraId="57E60B7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34" w:type="dxa"/>
            <w:vAlign w:val="center"/>
          </w:tcPr>
          <w:p w14:paraId="2F537D66"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75" w:type="dxa"/>
            <w:vAlign w:val="center"/>
          </w:tcPr>
          <w:p w14:paraId="30FE745E"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2CC30A7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D142D9" w:rsidRPr="0006217B" w14:paraId="2D7C8E08" w14:textId="77777777" w:rsidTr="00D142D9">
        <w:trPr>
          <w:jc w:val="center"/>
        </w:trPr>
        <w:tc>
          <w:tcPr>
            <w:tcW w:w="1838" w:type="dxa"/>
            <w:vAlign w:val="center"/>
          </w:tcPr>
          <w:p w14:paraId="26957F6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701" w:type="dxa"/>
            <w:vAlign w:val="center"/>
          </w:tcPr>
          <w:p w14:paraId="50457DC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552" w:type="dxa"/>
            <w:vAlign w:val="center"/>
          </w:tcPr>
          <w:p w14:paraId="14F7936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34" w:type="dxa"/>
            <w:vAlign w:val="center"/>
          </w:tcPr>
          <w:p w14:paraId="78DE111B"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75" w:type="dxa"/>
            <w:vAlign w:val="center"/>
          </w:tcPr>
          <w:p w14:paraId="7A43385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FD51B1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D142D9" w:rsidRPr="0006217B" w14:paraId="5F4FFB89" w14:textId="77777777" w:rsidTr="00D142D9">
        <w:trPr>
          <w:jc w:val="center"/>
        </w:trPr>
        <w:tc>
          <w:tcPr>
            <w:tcW w:w="1838" w:type="dxa"/>
            <w:vAlign w:val="center"/>
          </w:tcPr>
          <w:p w14:paraId="1E61929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701" w:type="dxa"/>
            <w:vAlign w:val="center"/>
          </w:tcPr>
          <w:p w14:paraId="204066F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552" w:type="dxa"/>
            <w:vAlign w:val="center"/>
          </w:tcPr>
          <w:p w14:paraId="61BBFF7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34" w:type="dxa"/>
            <w:vAlign w:val="center"/>
          </w:tcPr>
          <w:p w14:paraId="0443F589"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75" w:type="dxa"/>
            <w:vAlign w:val="center"/>
          </w:tcPr>
          <w:p w14:paraId="3E2F4DEE"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37CD700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D142D9" w:rsidRPr="0006217B" w14:paraId="25F3BB13" w14:textId="77777777" w:rsidTr="00D142D9">
        <w:trPr>
          <w:jc w:val="center"/>
        </w:trPr>
        <w:tc>
          <w:tcPr>
            <w:tcW w:w="1838" w:type="dxa"/>
            <w:vAlign w:val="center"/>
          </w:tcPr>
          <w:p w14:paraId="1A7190B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cphoneNo</w:t>
            </w:r>
          </w:p>
        </w:tc>
        <w:tc>
          <w:tcPr>
            <w:tcW w:w="1701" w:type="dxa"/>
            <w:vAlign w:val="center"/>
          </w:tcPr>
          <w:p w14:paraId="11C8623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Mobile Number</w:t>
            </w:r>
          </w:p>
        </w:tc>
        <w:tc>
          <w:tcPr>
            <w:tcW w:w="2552" w:type="dxa"/>
            <w:vAlign w:val="center"/>
          </w:tcPr>
          <w:p w14:paraId="4F6CAD4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010xxxxyyyy (Remove hyphen)</w:t>
            </w:r>
          </w:p>
          <w:p w14:paraId="173F3ED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705AF96C"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rPr>
              <w:t>N(11)</w:t>
            </w:r>
          </w:p>
        </w:tc>
        <w:tc>
          <w:tcPr>
            <w:tcW w:w="1275" w:type="dxa"/>
            <w:vAlign w:val="center"/>
          </w:tcPr>
          <w:p w14:paraId="6D1FA85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289A7B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"01012345678"</w:t>
            </w:r>
          </w:p>
        </w:tc>
      </w:tr>
      <w:tr w:rsidR="00D142D9" w:rsidRPr="0006217B" w14:paraId="4BE689E5" w14:textId="77777777" w:rsidTr="00D142D9">
        <w:trPr>
          <w:jc w:val="center"/>
        </w:trPr>
        <w:tc>
          <w:tcPr>
            <w:tcW w:w="1838" w:type="dxa"/>
            <w:vAlign w:val="center"/>
          </w:tcPr>
          <w:p w14:paraId="125C862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lastRenderedPageBreak/>
              <w:t>email</w:t>
            </w:r>
          </w:p>
        </w:tc>
        <w:tc>
          <w:tcPr>
            <w:tcW w:w="1701" w:type="dxa"/>
            <w:vAlign w:val="center"/>
          </w:tcPr>
          <w:p w14:paraId="0293F74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552" w:type="dxa"/>
            <w:vAlign w:val="center"/>
          </w:tcPr>
          <w:p w14:paraId="0182994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0A3F89B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42924C06"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75" w:type="dxa"/>
            <w:vAlign w:val="center"/>
          </w:tcPr>
          <w:p w14:paraId="017B4B2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1FE82A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D142D9" w:rsidRPr="0006217B" w14:paraId="5CAF4C7A" w14:textId="77777777" w:rsidTr="00D142D9">
        <w:trPr>
          <w:jc w:val="center"/>
        </w:trPr>
        <w:tc>
          <w:tcPr>
            <w:tcW w:w="1838" w:type="dxa"/>
            <w:vAlign w:val="center"/>
          </w:tcPr>
          <w:p w14:paraId="6645041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701" w:type="dxa"/>
            <w:vAlign w:val="center"/>
          </w:tcPr>
          <w:p w14:paraId="00BB91E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552" w:type="dxa"/>
            <w:vAlign w:val="center"/>
          </w:tcPr>
          <w:p w14:paraId="36D9C5D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5B88221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34" w:type="dxa"/>
            <w:vAlign w:val="center"/>
          </w:tcPr>
          <w:p w14:paraId="1090FF96"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75" w:type="dxa"/>
            <w:vAlign w:val="center"/>
          </w:tcPr>
          <w:p w14:paraId="25A9E38D"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018B6BB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D142D9" w:rsidRPr="0006217B" w14:paraId="4924CCBC" w14:textId="77777777" w:rsidTr="00D142D9">
        <w:trPr>
          <w:jc w:val="center"/>
        </w:trPr>
        <w:tc>
          <w:tcPr>
            <w:tcW w:w="1838" w:type="dxa"/>
            <w:vAlign w:val="center"/>
          </w:tcPr>
          <w:p w14:paraId="4C15C2B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telecomCd</w:t>
            </w:r>
          </w:p>
        </w:tc>
        <w:tc>
          <w:tcPr>
            <w:tcW w:w="1701" w:type="dxa"/>
            <w:vAlign w:val="center"/>
          </w:tcPr>
          <w:p w14:paraId="79DC602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Mobile Carrier</w:t>
            </w:r>
          </w:p>
        </w:tc>
        <w:tc>
          <w:tcPr>
            <w:tcW w:w="2552" w:type="dxa"/>
            <w:vAlign w:val="center"/>
          </w:tcPr>
          <w:p w14:paraId="1661279D"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 xml:space="preserve">SKT:SK </w:t>
            </w:r>
            <w:proofErr w:type="gramStart"/>
            <w:r w:rsidRPr="0006217B">
              <w:rPr>
                <w:rFonts w:asciiTheme="minorHAnsi" w:eastAsiaTheme="minorHAnsi" w:hAnsiTheme="minorHAnsi"/>
              </w:rPr>
              <w:t>Telecom ,</w:t>
            </w:r>
            <w:proofErr w:type="gramEnd"/>
            <w:r w:rsidRPr="0006217B">
              <w:rPr>
                <w:rFonts w:asciiTheme="minorHAnsi" w:eastAsiaTheme="minorHAnsi" w:hAnsiTheme="minorHAnsi" w:hint="eastAsia"/>
              </w:rPr>
              <w:t xml:space="preserve"> </w:t>
            </w:r>
            <w:r w:rsidRPr="0006217B">
              <w:rPr>
                <w:rFonts w:asciiTheme="minorHAnsi" w:eastAsiaTheme="minorHAnsi" w:hAnsiTheme="minorHAnsi"/>
              </w:rPr>
              <w:t>KTF:KT,</w:t>
            </w:r>
          </w:p>
          <w:p w14:paraId="2839601E" w14:textId="77777777" w:rsidR="00D142D9" w:rsidRPr="0006217B" w:rsidRDefault="00D142D9" w:rsidP="00D142D9">
            <w:pPr>
              <w:pStyle w:val="cq11"/>
              <w:ind w:leftChars="0" w:left="0"/>
              <w:rPr>
                <w:rFonts w:asciiTheme="minorHAnsi" w:eastAsiaTheme="minorHAnsi" w:hAnsiTheme="minorHAnsi"/>
              </w:rPr>
            </w:pPr>
            <w:proofErr w:type="gramStart"/>
            <w:r w:rsidRPr="0006217B">
              <w:rPr>
                <w:rFonts w:asciiTheme="minorHAnsi" w:eastAsiaTheme="minorHAnsi" w:hAnsiTheme="minorHAnsi"/>
              </w:rPr>
              <w:t>LGT:LG</w:t>
            </w:r>
            <w:proofErr w:type="gramEnd"/>
            <w:r w:rsidRPr="0006217B">
              <w:rPr>
                <w:rFonts w:asciiTheme="minorHAnsi" w:eastAsiaTheme="minorHAnsi" w:hAnsiTheme="minorHAnsi"/>
              </w:rPr>
              <w:t xml:space="preserve"> U+,</w:t>
            </w:r>
          </w:p>
          <w:p w14:paraId="3C292D93" w14:textId="77777777" w:rsidR="00D142D9" w:rsidRPr="0006217B" w:rsidRDefault="00D142D9" w:rsidP="00D142D9">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CJH:CJ</w:t>
            </w:r>
            <w:proofErr w:type="gramEnd"/>
            <w:r w:rsidRPr="0006217B">
              <w:rPr>
                <w:rFonts w:asciiTheme="minorHAnsi" w:eastAsiaTheme="minorHAnsi" w:hAnsiTheme="minorHAnsi" w:hint="eastAsia"/>
              </w:rPr>
              <w:t xml:space="preserve"> Hello Mobile,</w:t>
            </w:r>
          </w:p>
          <w:p w14:paraId="12C62F9B" w14:textId="77777777" w:rsidR="00D142D9" w:rsidRPr="0006217B" w:rsidRDefault="00D142D9" w:rsidP="00D142D9">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KCT:</w:t>
            </w:r>
            <w:r w:rsidR="006F2A04" w:rsidRPr="0006217B">
              <w:rPr>
                <w:rFonts w:asciiTheme="minorHAnsi" w:eastAsiaTheme="minorHAnsi" w:hAnsiTheme="minorHAnsi" w:hint="eastAsia"/>
              </w:rPr>
              <w:t>K</w:t>
            </w:r>
            <w:r w:rsidR="006F2A04" w:rsidRPr="0006217B">
              <w:rPr>
                <w:rFonts w:asciiTheme="minorHAnsi" w:eastAsiaTheme="minorHAnsi" w:hAnsiTheme="minorHAnsi"/>
              </w:rPr>
              <w:t>orea</w:t>
            </w:r>
            <w:proofErr w:type="gramEnd"/>
            <w:r w:rsidR="006F2A04" w:rsidRPr="0006217B">
              <w:rPr>
                <w:rFonts w:asciiTheme="minorHAnsi" w:eastAsiaTheme="minorHAnsi" w:hAnsiTheme="minorHAnsi"/>
              </w:rPr>
              <w:t xml:space="preserve"> Cable Telecom</w:t>
            </w:r>
            <w:r w:rsidRPr="0006217B">
              <w:rPr>
                <w:rFonts w:asciiTheme="minorHAnsi" w:eastAsiaTheme="minorHAnsi" w:hAnsiTheme="minorHAnsi" w:hint="eastAsia"/>
              </w:rPr>
              <w:t>,</w:t>
            </w:r>
          </w:p>
          <w:p w14:paraId="581D008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SKL:SK 7Mobile</w:t>
            </w:r>
          </w:p>
          <w:p w14:paraId="6BAB511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w:t>
            </w:r>
            <w:r w:rsidR="006F2A04" w:rsidRPr="0006217B">
              <w:rPr>
                <w:rFonts w:asciiTheme="minorHAnsi" w:eastAsiaTheme="minorHAnsi" w:hAnsiTheme="minorHAnsi" w:hint="eastAsia"/>
              </w:rPr>
              <w:t>C</w:t>
            </w:r>
            <w:r w:rsidR="006F2A04" w:rsidRPr="0006217B">
              <w:rPr>
                <w:rFonts w:asciiTheme="minorHAnsi" w:eastAsiaTheme="minorHAnsi" w:hAnsiTheme="minorHAnsi"/>
              </w:rPr>
              <w:t>autions</w:t>
            </w:r>
          </w:p>
          <w:p w14:paraId="26525205" w14:textId="77777777" w:rsidR="006F2A04" w:rsidRPr="0006217B" w:rsidRDefault="006F2A04" w:rsidP="006F2A04">
            <w:pPr>
              <w:pStyle w:val="cq11"/>
              <w:ind w:leftChars="0" w:left="0"/>
              <w:rPr>
                <w:rFonts w:asciiTheme="minorHAnsi" w:eastAsiaTheme="minorHAnsi" w:hAnsiTheme="minorHAnsi"/>
              </w:rPr>
            </w:pPr>
            <w:r w:rsidRPr="0006217B">
              <w:rPr>
                <w:rFonts w:asciiTheme="minorHAnsi" w:eastAsiaTheme="minorHAnsi" w:hAnsiTheme="minorHAnsi" w:hint="eastAsia"/>
              </w:rPr>
              <w:t>Only the inputted mobile carrier is shown on the screen</w:t>
            </w:r>
            <w:r w:rsidRPr="0006217B">
              <w:rPr>
                <w:rFonts w:asciiTheme="minorHAnsi" w:eastAsiaTheme="minorHAnsi" w:hAnsiTheme="minorHAnsi"/>
              </w:rPr>
              <w:t>.</w:t>
            </w:r>
          </w:p>
          <w:p w14:paraId="3F215711" w14:textId="77777777" w:rsidR="00D142D9" w:rsidRPr="0006217B" w:rsidRDefault="00D142D9" w:rsidP="00BE33DC">
            <w:pPr>
              <w:pStyle w:val="cq11"/>
              <w:ind w:leftChars="0" w:left="0"/>
              <w:rPr>
                <w:rFonts w:asciiTheme="minorHAnsi" w:eastAsiaTheme="minorHAnsi" w:hAnsiTheme="minorHAnsi"/>
              </w:rPr>
            </w:pPr>
            <w:r w:rsidRPr="0006217B">
              <w:rPr>
                <w:rFonts w:asciiTheme="minorHAnsi" w:eastAsiaTheme="minorHAnsi" w:hAnsiTheme="minorHAnsi" w:hint="eastAsia"/>
              </w:rPr>
              <w:t>"|"</w:t>
            </w:r>
            <w:r w:rsidR="006F2A04" w:rsidRPr="0006217B">
              <w:rPr>
                <w:rFonts w:asciiTheme="minorHAnsi" w:eastAsiaTheme="minorHAnsi" w:hAnsiTheme="minorHAnsi"/>
              </w:rPr>
              <w:t xml:space="preserve"> can be used as a </w:t>
            </w:r>
            <w:r w:rsidR="00BE33DC" w:rsidRPr="0006217B">
              <w:rPr>
                <w:rFonts w:asciiTheme="minorHAnsi" w:eastAsiaTheme="minorHAnsi" w:hAnsiTheme="minorHAnsi"/>
              </w:rPr>
              <w:t>delimiter</w:t>
            </w:r>
            <w:r w:rsidR="006F2A04" w:rsidRPr="0006217B">
              <w:rPr>
                <w:rFonts w:asciiTheme="minorHAnsi" w:eastAsiaTheme="minorHAnsi" w:hAnsiTheme="minorHAnsi"/>
              </w:rPr>
              <w:t xml:space="preserve"> to input several mobile carriers </w:t>
            </w:r>
            <w:r w:rsidRPr="0006217B">
              <w:rPr>
                <w:rFonts w:asciiTheme="minorHAnsi" w:eastAsiaTheme="minorHAnsi" w:hAnsiTheme="minorHAnsi"/>
              </w:rPr>
              <w:t>ex) "SKT|KTF|LGT", "SKT"</w:t>
            </w:r>
          </w:p>
        </w:tc>
        <w:tc>
          <w:tcPr>
            <w:tcW w:w="1134" w:type="dxa"/>
            <w:vAlign w:val="center"/>
          </w:tcPr>
          <w:p w14:paraId="7D160B6D" w14:textId="77777777" w:rsidR="00D142D9" w:rsidRPr="0006217B" w:rsidRDefault="00D142D9" w:rsidP="00D142D9">
            <w:pPr>
              <w:pStyle w:val="cq11"/>
              <w:ind w:leftChars="0" w:left="0"/>
              <w:jc w:val="both"/>
              <w:rPr>
                <w:rFonts w:asciiTheme="minorHAnsi" w:eastAsiaTheme="minorHAnsi" w:hAnsiTheme="minorHAnsi"/>
              </w:rPr>
            </w:pPr>
            <w:r w:rsidRPr="0006217B">
              <w:rPr>
                <w:rFonts w:asciiTheme="minorHAnsi" w:eastAsiaTheme="minorHAnsi" w:hAnsiTheme="minorHAnsi" w:hint="eastAsia"/>
              </w:rPr>
              <w:t>AN(23)</w:t>
            </w:r>
          </w:p>
        </w:tc>
        <w:tc>
          <w:tcPr>
            <w:tcW w:w="1275" w:type="dxa"/>
            <w:vAlign w:val="center"/>
          </w:tcPr>
          <w:p w14:paraId="51C15626"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0112CBE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"SKT|KTF|LGT"</w:t>
            </w:r>
          </w:p>
        </w:tc>
      </w:tr>
      <w:tr w:rsidR="00D142D9" w:rsidRPr="0006217B" w14:paraId="42049023" w14:textId="77777777" w:rsidTr="00D142D9">
        <w:trPr>
          <w:jc w:val="center"/>
        </w:trPr>
        <w:tc>
          <w:tcPr>
            <w:tcW w:w="1838" w:type="dxa"/>
            <w:vAlign w:val="center"/>
          </w:tcPr>
          <w:p w14:paraId="23CF1926"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701" w:type="dxa"/>
            <w:vAlign w:val="center"/>
          </w:tcPr>
          <w:p w14:paraId="5B04855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552" w:type="dxa"/>
            <w:vAlign w:val="center"/>
          </w:tcPr>
          <w:p w14:paraId="577D5AB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7F0CEF3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2E423D04"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75" w:type="dxa"/>
            <w:vAlign w:val="center"/>
          </w:tcPr>
          <w:p w14:paraId="3E2B9E17"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2A5CB7D1"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746BEA" w:rsidRPr="0006217B" w14:paraId="360D190E" w14:textId="77777777" w:rsidTr="00D142D9">
        <w:trPr>
          <w:jc w:val="center"/>
        </w:trPr>
        <w:tc>
          <w:tcPr>
            <w:tcW w:w="1838" w:type="dxa"/>
            <w:vAlign w:val="center"/>
          </w:tcPr>
          <w:p w14:paraId="441A65EE"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lastRenderedPageBreak/>
              <w:t>taxTypeCd</w:t>
            </w:r>
          </w:p>
        </w:tc>
        <w:tc>
          <w:tcPr>
            <w:tcW w:w="1701" w:type="dxa"/>
            <w:vAlign w:val="center"/>
          </w:tcPr>
          <w:p w14:paraId="43C545C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552" w:type="dxa"/>
            <w:vAlign w:val="center"/>
          </w:tcPr>
          <w:p w14:paraId="02130032"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2DFB3F47"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r w:rsidRPr="0006217B">
              <w:rPr>
                <w:rFonts w:asciiTheme="minorHAnsi" w:eastAsiaTheme="minorHAnsi" w:hAnsiTheme="minorHAnsi" w:hint="eastAsia"/>
              </w:rPr>
              <w:t>G:Compound tax</w:t>
            </w:r>
          </w:p>
          <w:p w14:paraId="1AB75AB8"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34" w:type="dxa"/>
            <w:vAlign w:val="center"/>
          </w:tcPr>
          <w:p w14:paraId="071FF9BF"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75" w:type="dxa"/>
            <w:vAlign w:val="center"/>
          </w:tcPr>
          <w:p w14:paraId="70BCD100"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16AAEB2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w:t>
            </w:r>
          </w:p>
        </w:tc>
      </w:tr>
      <w:tr w:rsidR="00746BEA" w:rsidRPr="0006217B" w14:paraId="207B562E" w14:textId="77777777" w:rsidTr="00D142D9">
        <w:trPr>
          <w:jc w:val="center"/>
        </w:trPr>
        <w:tc>
          <w:tcPr>
            <w:tcW w:w="1838" w:type="dxa"/>
            <w:vAlign w:val="center"/>
          </w:tcPr>
          <w:p w14:paraId="2F8703A8"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701" w:type="dxa"/>
            <w:vAlign w:val="center"/>
          </w:tcPr>
          <w:p w14:paraId="69A40824"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552" w:type="dxa"/>
            <w:vAlign w:val="center"/>
          </w:tcPr>
          <w:p w14:paraId="54D92B3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w:t>
            </w:r>
            <w:r w:rsidRPr="0006217B">
              <w:rPr>
                <w:rFonts w:asciiTheme="minorHAnsi" w:eastAsiaTheme="minorHAnsi" w:hAnsiTheme="minorHAnsi" w:hint="eastAsia"/>
              </w:rPr>
              <w:t>(Required if it is a compound tax)</w:t>
            </w:r>
          </w:p>
          <w:p w14:paraId="2A5AAFA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74122E27"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75" w:type="dxa"/>
            <w:vAlign w:val="center"/>
          </w:tcPr>
          <w:p w14:paraId="788171BF"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18F595AA"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746BEA" w:rsidRPr="0006217B" w14:paraId="76390F01" w14:textId="77777777" w:rsidTr="00D142D9">
        <w:trPr>
          <w:jc w:val="center"/>
        </w:trPr>
        <w:tc>
          <w:tcPr>
            <w:tcW w:w="1838" w:type="dxa"/>
            <w:vAlign w:val="center"/>
          </w:tcPr>
          <w:p w14:paraId="36A5D7C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701" w:type="dxa"/>
            <w:vAlign w:val="center"/>
          </w:tcPr>
          <w:p w14:paraId="13531E66"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552" w:type="dxa"/>
            <w:vAlign w:val="center"/>
          </w:tcPr>
          <w:p w14:paraId="76C1D843" w14:textId="77777777" w:rsidR="00746BEA" w:rsidRPr="0006217B" w:rsidRDefault="00746BEA" w:rsidP="00746BEA">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05927ECD"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601726B5"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75" w:type="dxa"/>
            <w:vAlign w:val="center"/>
          </w:tcPr>
          <w:p w14:paraId="7334DC58"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4DF62011"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“91”</w:t>
            </w:r>
          </w:p>
        </w:tc>
      </w:tr>
      <w:tr w:rsidR="00746BEA" w:rsidRPr="0006217B" w14:paraId="5A1424FD" w14:textId="77777777" w:rsidTr="00D142D9">
        <w:trPr>
          <w:jc w:val="center"/>
        </w:trPr>
        <w:tc>
          <w:tcPr>
            <w:tcW w:w="1838" w:type="dxa"/>
            <w:vAlign w:val="center"/>
          </w:tcPr>
          <w:p w14:paraId="0601899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701" w:type="dxa"/>
            <w:vAlign w:val="center"/>
          </w:tcPr>
          <w:p w14:paraId="0408DD0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552" w:type="dxa"/>
            <w:vAlign w:val="center"/>
          </w:tcPr>
          <w:p w14:paraId="6314D1C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0BF9C07"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41D173E3"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75" w:type="dxa"/>
            <w:vAlign w:val="center"/>
          </w:tcPr>
          <w:p w14:paraId="1B579FE9"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0B9E7C5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“0”</w:t>
            </w:r>
          </w:p>
        </w:tc>
      </w:tr>
      <w:tr w:rsidR="008F7798" w:rsidRPr="0006217B" w14:paraId="75B739AD" w14:textId="77777777" w:rsidTr="00D142D9">
        <w:trPr>
          <w:jc w:val="center"/>
        </w:trPr>
        <w:tc>
          <w:tcPr>
            <w:tcW w:w="1838" w:type="dxa"/>
            <w:vAlign w:val="center"/>
          </w:tcPr>
          <w:p w14:paraId="51DBD786" w14:textId="6871A75F"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autoPayType</w:t>
            </w:r>
          </w:p>
        </w:tc>
        <w:tc>
          <w:tcPr>
            <w:tcW w:w="1701" w:type="dxa"/>
            <w:vAlign w:val="center"/>
          </w:tcPr>
          <w:p w14:paraId="79E812CE" w14:textId="303D2326" w:rsidR="008F7798" w:rsidRPr="0006217B" w:rsidRDefault="00455FDD"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Recurring Payment Type</w:t>
            </w:r>
          </w:p>
        </w:tc>
        <w:tc>
          <w:tcPr>
            <w:tcW w:w="2552" w:type="dxa"/>
            <w:vAlign w:val="center"/>
          </w:tcPr>
          <w:p w14:paraId="572674F3" w14:textId="38B36421" w:rsidR="008F7798" w:rsidRPr="0006217B" w:rsidRDefault="008F7798" w:rsidP="008F7798">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 </w:t>
            </w:r>
            <w:r w:rsidR="00455FDD" w:rsidRPr="0006217B">
              <w:rPr>
                <w:rStyle w:val="text-danger"/>
                <w:rFonts w:asciiTheme="minorHAnsi" w:eastAsiaTheme="minorHAnsi" w:hAnsiTheme="minorHAnsi" w:hint="eastAsia"/>
                <w:color w:val="E74C3C"/>
                <w:spacing w:val="-6"/>
                <w:sz w:val="21"/>
                <w:szCs w:val="21"/>
              </w:rPr>
              <w:t>Blank</w:t>
            </w:r>
            <w:r w:rsidRPr="0006217B">
              <w:rPr>
                <w:rStyle w:val="text-danger"/>
                <w:rFonts w:asciiTheme="minorHAnsi" w:eastAsiaTheme="minorHAnsi" w:hAnsiTheme="minorHAnsi"/>
                <w:color w:val="E74C3C"/>
                <w:spacing w:val="-6"/>
                <w:sz w:val="21"/>
                <w:szCs w:val="21"/>
              </w:rPr>
              <w:t>:</w:t>
            </w:r>
            <w:r w:rsidR="00455FDD" w:rsidRPr="0006217B">
              <w:rPr>
                <w:rStyle w:val="text-danger"/>
                <w:rFonts w:asciiTheme="minorHAnsi" w:eastAsiaTheme="minorHAnsi" w:hAnsiTheme="minorHAnsi" w:hint="eastAsia"/>
                <w:color w:val="E74C3C"/>
                <w:spacing w:val="-6"/>
                <w:sz w:val="21"/>
                <w:szCs w:val="21"/>
              </w:rPr>
              <w:t>Regular Payment,</w:t>
            </w:r>
            <w:r w:rsidRPr="0006217B">
              <w:rPr>
                <w:rStyle w:val="text-danger"/>
                <w:rFonts w:asciiTheme="minorHAnsi" w:eastAsiaTheme="minorHAnsi" w:hAnsiTheme="minorHAnsi"/>
                <w:color w:val="E74C3C"/>
                <w:spacing w:val="-6"/>
                <w:sz w:val="21"/>
                <w:szCs w:val="21"/>
              </w:rPr>
              <w:t xml:space="preserve"> M:</w:t>
            </w:r>
            <w:r w:rsidR="00455FDD" w:rsidRPr="0006217B">
              <w:rPr>
                <w:rStyle w:val="text-danger"/>
                <w:rFonts w:asciiTheme="minorHAnsi" w:eastAsiaTheme="minorHAnsi" w:hAnsiTheme="minorHAnsi" w:hint="eastAsia"/>
                <w:color w:val="E74C3C"/>
                <w:spacing w:val="-6"/>
                <w:sz w:val="21"/>
                <w:szCs w:val="21"/>
              </w:rPr>
              <w:t>Monthly Recurring Payment</w:t>
            </w:r>
          </w:p>
        </w:tc>
        <w:tc>
          <w:tcPr>
            <w:tcW w:w="1134" w:type="dxa"/>
            <w:vAlign w:val="center"/>
          </w:tcPr>
          <w:p w14:paraId="796181E3" w14:textId="7A0D8D7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75" w:type="dxa"/>
            <w:vAlign w:val="center"/>
          </w:tcPr>
          <w:p w14:paraId="2CC0EC15" w14:textId="74F84FD0"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002DBCF9" w14:textId="751AD313"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
        </w:tc>
      </w:tr>
      <w:tr w:rsidR="008F7798" w:rsidRPr="0006217B" w14:paraId="520D4FDE" w14:textId="77777777" w:rsidTr="00D142D9">
        <w:trPr>
          <w:jc w:val="center"/>
        </w:trPr>
        <w:tc>
          <w:tcPr>
            <w:tcW w:w="1838" w:type="dxa"/>
            <w:vAlign w:val="center"/>
          </w:tcPr>
          <w:p w14:paraId="112C9BE9" w14:textId="21206B20"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linkMethod</w:t>
            </w:r>
          </w:p>
        </w:tc>
        <w:tc>
          <w:tcPr>
            <w:tcW w:w="1701" w:type="dxa"/>
            <w:vAlign w:val="center"/>
          </w:tcPr>
          <w:p w14:paraId="7765F775" w14:textId="582F5032" w:rsidR="008F7798" w:rsidRPr="0006217B" w:rsidRDefault="00455FDD"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Integration Method</w:t>
            </w:r>
          </w:p>
        </w:tc>
        <w:tc>
          <w:tcPr>
            <w:tcW w:w="2552" w:type="dxa"/>
            <w:vAlign w:val="center"/>
          </w:tcPr>
          <w:p w14:paraId="1DD33E17" w14:textId="3D3AD4F6" w:rsidR="008F7798" w:rsidRPr="0006217B" w:rsidRDefault="008F7798" w:rsidP="008F7798">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 </w:t>
            </w:r>
            <w:r w:rsidR="00455FDD" w:rsidRPr="0006217B">
              <w:rPr>
                <w:rStyle w:val="text-danger"/>
                <w:rFonts w:asciiTheme="minorHAnsi" w:eastAsiaTheme="minorHAnsi" w:hAnsiTheme="minorHAnsi" w:hint="eastAsia"/>
                <w:color w:val="E74C3C"/>
                <w:spacing w:val="-6"/>
                <w:sz w:val="21"/>
                <w:szCs w:val="21"/>
              </w:rPr>
              <w:t>Blank</w:t>
            </w:r>
            <w:r w:rsidRPr="0006217B">
              <w:rPr>
                <w:rStyle w:val="text-danger"/>
                <w:rFonts w:asciiTheme="minorHAnsi" w:eastAsiaTheme="minorHAnsi" w:hAnsiTheme="minorHAnsi"/>
                <w:color w:val="E74C3C"/>
                <w:spacing w:val="-6"/>
                <w:sz w:val="21"/>
                <w:szCs w:val="21"/>
              </w:rPr>
              <w:t xml:space="preserve"> or STD : </w:t>
            </w:r>
            <w:r w:rsidR="00455FDD" w:rsidRPr="0006217B">
              <w:rPr>
                <w:rStyle w:val="text-danger"/>
                <w:rFonts w:asciiTheme="minorHAnsi" w:eastAsiaTheme="minorHAnsi" w:hAnsiTheme="minorHAnsi" w:hint="eastAsia"/>
                <w:color w:val="E74C3C"/>
                <w:spacing w:val="-6"/>
                <w:sz w:val="21"/>
                <w:szCs w:val="21"/>
              </w:rPr>
              <w:t>Standard Payment Window</w:t>
            </w:r>
            <w:r w:rsidRPr="0006217B">
              <w:rPr>
                <w:rFonts w:asciiTheme="minorHAnsi" w:eastAsiaTheme="minorHAnsi" w:hAnsiTheme="minorHAnsi"/>
                <w:color w:val="E74C3C"/>
                <w:spacing w:val="-6"/>
                <w:sz w:val="21"/>
                <w:szCs w:val="21"/>
              </w:rPr>
              <w:br/>
            </w:r>
            <w:r w:rsidRPr="0006217B">
              <w:rPr>
                <w:rStyle w:val="text-danger"/>
                <w:rFonts w:asciiTheme="minorHAnsi" w:eastAsiaTheme="minorHAnsi" w:hAnsiTheme="minorHAnsi"/>
                <w:color w:val="E74C3C"/>
                <w:spacing w:val="-6"/>
                <w:sz w:val="21"/>
                <w:szCs w:val="21"/>
              </w:rPr>
              <w:t>HBRD:</w:t>
            </w:r>
            <w:r w:rsidR="00455FDD" w:rsidRPr="0006217B">
              <w:rPr>
                <w:rStyle w:val="text-danger"/>
                <w:rFonts w:asciiTheme="minorHAnsi" w:eastAsiaTheme="minorHAnsi" w:hAnsiTheme="minorHAnsi" w:hint="eastAsia"/>
                <w:color w:val="E74C3C"/>
                <w:spacing w:val="-6"/>
                <w:sz w:val="21"/>
                <w:szCs w:val="21"/>
              </w:rPr>
              <w:t>Hybrid(Authentication, Approval Separate Method</w:t>
            </w:r>
            <w:r w:rsidRPr="0006217B">
              <w:rPr>
                <w:rStyle w:val="text-danger"/>
                <w:rFonts w:asciiTheme="minorHAnsi" w:eastAsiaTheme="minorHAnsi" w:hAnsiTheme="minorHAnsi"/>
                <w:color w:val="E74C3C"/>
                <w:spacing w:val="-6"/>
                <w:sz w:val="21"/>
                <w:szCs w:val="21"/>
              </w:rPr>
              <w:t>)</w:t>
            </w:r>
          </w:p>
        </w:tc>
        <w:tc>
          <w:tcPr>
            <w:tcW w:w="1134" w:type="dxa"/>
            <w:vAlign w:val="center"/>
          </w:tcPr>
          <w:p w14:paraId="4C01B220" w14:textId="0CF4856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75" w:type="dxa"/>
            <w:vAlign w:val="center"/>
          </w:tcPr>
          <w:p w14:paraId="781B512F" w14:textId="1BAE425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4B0676ED" w14:textId="0734DF5A"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"STD"</w:t>
            </w:r>
          </w:p>
        </w:tc>
      </w:tr>
      <w:tr w:rsidR="004348A1" w:rsidRPr="0006217B" w14:paraId="10CED5B8" w14:textId="77777777" w:rsidTr="00D142D9">
        <w:trPr>
          <w:jc w:val="center"/>
        </w:trPr>
        <w:tc>
          <w:tcPr>
            <w:tcW w:w="1838" w:type="dxa"/>
            <w:vAlign w:val="center"/>
          </w:tcPr>
          <w:p w14:paraId="63BDD575" w14:textId="126932F3"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custIp</w:t>
            </w:r>
          </w:p>
        </w:tc>
        <w:tc>
          <w:tcPr>
            <w:tcW w:w="1701" w:type="dxa"/>
            <w:vAlign w:val="center"/>
          </w:tcPr>
          <w:p w14:paraId="04B2D33B" w14:textId="3E8FAEDE"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552" w:type="dxa"/>
            <w:vAlign w:val="center"/>
          </w:tcPr>
          <w:p w14:paraId="5B5E3D39" w14:textId="57C80F03"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34" w:type="dxa"/>
            <w:vAlign w:val="center"/>
          </w:tcPr>
          <w:p w14:paraId="495F95CA" w14:textId="1594AADB"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75" w:type="dxa"/>
            <w:vAlign w:val="center"/>
          </w:tcPr>
          <w:p w14:paraId="7302374D" w14:textId="036B4384"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37108BC5" w14:textId="4509DC05"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8B3C1D" w:rsidRPr="0006217B" w14:paraId="58B692BF" w14:textId="77777777" w:rsidTr="00D142D9">
        <w:trPr>
          <w:jc w:val="center"/>
        </w:trPr>
        <w:tc>
          <w:tcPr>
            <w:tcW w:w="1838" w:type="dxa"/>
            <w:vAlign w:val="center"/>
          </w:tcPr>
          <w:p w14:paraId="69E99C74" w14:textId="264A8715"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701" w:type="dxa"/>
            <w:vAlign w:val="center"/>
          </w:tcPr>
          <w:p w14:paraId="4223F937" w14:textId="4D6F43C3"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552" w:type="dxa"/>
            <w:vAlign w:val="center"/>
          </w:tcPr>
          <w:p w14:paraId="24729AF5"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91C7C1B" w14:textId="5BAF62EC"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34" w:type="dxa"/>
            <w:vAlign w:val="center"/>
          </w:tcPr>
          <w:p w14:paraId="54D222CD" w14:textId="162F0BBD"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75" w:type="dxa"/>
            <w:vAlign w:val="center"/>
          </w:tcPr>
          <w:p w14:paraId="1C8DEA37" w14:textId="25E200DE"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0B5F0E5C" w14:textId="6A4808C2"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4331EAE6" w14:textId="77777777" w:rsidR="00777029" w:rsidRPr="0006217B" w:rsidRDefault="00777029" w:rsidP="00777029">
      <w:pPr>
        <w:pStyle w:val="cq11"/>
        <w:ind w:left="440"/>
        <w:rPr>
          <w:rFonts w:asciiTheme="minorHAnsi" w:eastAsiaTheme="minorHAnsi" w:hAnsiTheme="minorHAnsi"/>
        </w:rPr>
      </w:pPr>
    </w:p>
    <w:p w14:paraId="6D0D5377" w14:textId="77777777" w:rsidR="00913780" w:rsidRPr="0006217B" w:rsidRDefault="003136A3">
      <w:pPr>
        <w:pStyle w:val="2"/>
        <w:rPr>
          <w:rFonts w:asciiTheme="minorHAnsi" w:eastAsiaTheme="minorHAnsi" w:hAnsiTheme="minorHAnsi"/>
        </w:rPr>
      </w:pPr>
      <w:bookmarkStart w:id="108" w:name="_Toc17204351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08"/>
    </w:p>
    <w:tbl>
      <w:tblPr>
        <w:tblStyle w:val="a7"/>
        <w:tblW w:w="0" w:type="auto"/>
        <w:tblInd w:w="440" w:type="dxa"/>
        <w:tblLook w:val="04A0" w:firstRow="1" w:lastRow="0" w:firstColumn="1" w:lastColumn="0" w:noHBand="0" w:noVBand="1"/>
      </w:tblPr>
      <w:tblGrid>
        <w:gridCol w:w="1965"/>
        <w:gridCol w:w="7655"/>
      </w:tblGrid>
      <w:tr w:rsidR="0033663D" w:rsidRPr="0006217B" w14:paraId="5C24F4A5" w14:textId="77777777" w:rsidTr="001A1637">
        <w:tc>
          <w:tcPr>
            <w:tcW w:w="1965" w:type="dxa"/>
            <w:shd w:val="clear" w:color="auto" w:fill="D9D9D9" w:themeFill="background1" w:themeFillShade="D9"/>
          </w:tcPr>
          <w:p w14:paraId="3347FB3C"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B7E0223"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539DA86A" w14:textId="77777777" w:rsidTr="001A1637">
        <w:tc>
          <w:tcPr>
            <w:tcW w:w="1965" w:type="dxa"/>
            <w:vAlign w:val="center"/>
          </w:tcPr>
          <w:p w14:paraId="10CA4891"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3B4EA85C"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6252BFED" w14:textId="77777777" w:rsidR="0033663D" w:rsidRPr="0006217B" w:rsidRDefault="0033663D" w:rsidP="0033663D">
      <w:pPr>
        <w:pStyle w:val="cq11"/>
        <w:ind w:left="440"/>
        <w:rPr>
          <w:rFonts w:asciiTheme="minorHAnsi" w:eastAsiaTheme="minorHAnsi" w:hAnsiTheme="minorHAnsi"/>
        </w:rPr>
      </w:pPr>
    </w:p>
    <w:p w14:paraId="1B99C3A3" w14:textId="77777777" w:rsidR="00913780" w:rsidRPr="0006217B" w:rsidRDefault="003136A3">
      <w:pPr>
        <w:pStyle w:val="2"/>
        <w:rPr>
          <w:rFonts w:asciiTheme="minorHAnsi" w:eastAsiaTheme="minorHAnsi" w:hAnsiTheme="minorHAnsi"/>
        </w:rPr>
      </w:pPr>
      <w:bookmarkStart w:id="109" w:name="_Toc17204351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09"/>
    </w:p>
    <w:p w14:paraId="21D8D3B0" w14:textId="00E430A5" w:rsidR="008F7798" w:rsidRPr="0006217B" w:rsidRDefault="00455FDD" w:rsidP="008F7798">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Response columns from mobile payment window to merchant are </w:t>
      </w:r>
      <w:r w:rsidR="00532627" w:rsidRPr="0006217B">
        <w:rPr>
          <w:rFonts w:asciiTheme="minorHAnsi" w:eastAsiaTheme="minorHAnsi" w:hAnsiTheme="minorHAnsi" w:hint="eastAsia"/>
          <w:color w:val="767676"/>
          <w:spacing w:val="-6"/>
          <w:sz w:val="21"/>
          <w:szCs w:val="21"/>
        </w:rPr>
        <w:t>as follows</w:t>
      </w:r>
      <w:r w:rsidR="008F7798"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D6E2EFD" w14:textId="77777777" w:rsidTr="003D230E">
        <w:trPr>
          <w:jc w:val="center"/>
        </w:trPr>
        <w:tc>
          <w:tcPr>
            <w:tcW w:w="2053" w:type="dxa"/>
            <w:shd w:val="clear" w:color="auto" w:fill="D9D9D9" w:themeFill="background1" w:themeFillShade="D9"/>
            <w:vAlign w:val="center"/>
          </w:tcPr>
          <w:p w14:paraId="74F3043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9F51D6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B74C7A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A1C8BC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42BA5B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981357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CEC39B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8F7798" w:rsidRPr="0006217B" w14:paraId="7A9E0FD4" w14:textId="77777777" w:rsidTr="003D230E">
        <w:trPr>
          <w:jc w:val="center"/>
        </w:trPr>
        <w:tc>
          <w:tcPr>
            <w:tcW w:w="2053" w:type="dxa"/>
            <w:vAlign w:val="center"/>
          </w:tcPr>
          <w:p w14:paraId="670D8B21" w14:textId="7F4EB8FE" w:rsidR="008F7798" w:rsidRPr="0006217B" w:rsidRDefault="008F7798" w:rsidP="006363CE">
            <w:pPr>
              <w:pStyle w:val="cq11"/>
              <w:spacing w:after="0"/>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D9F6E6C" w14:textId="6F67DB11" w:rsidR="008F7798" w:rsidRPr="0006217B" w:rsidRDefault="006C433D" w:rsidP="006363CE">
            <w:pPr>
              <w:pStyle w:val="cq11"/>
              <w:spacing w:after="0"/>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85BDB42" w14:textId="15939E2F" w:rsidR="008F7798" w:rsidRPr="0006217B" w:rsidRDefault="006C433D" w:rsidP="006363CE">
            <w:pPr>
              <w:pStyle w:val="cq11"/>
              <w:spacing w:after="0" w:line="240" w:lineRule="auto"/>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nxhp_pl_il:</w:t>
            </w:r>
            <w:r w:rsidRPr="0006217B">
              <w:rPr>
                <w:rStyle w:val="text-danger"/>
                <w:rFonts w:asciiTheme="minorHAnsi" w:eastAsiaTheme="minorHAnsi" w:hAnsiTheme="minorHAnsi" w:hint="eastAsia"/>
                <w:color w:val="E74C3C"/>
                <w:spacing w:val="-6"/>
                <w:sz w:val="21"/>
                <w:szCs w:val="21"/>
              </w:rPr>
              <w:t xml:space="preserve"> Regular</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nxhp_pl_hd:</w:t>
            </w:r>
            <w:r w:rsidRPr="0006217B">
              <w:rPr>
                <w:rStyle w:val="text-danger"/>
                <w:rFonts w:asciiTheme="minorHAnsi" w:eastAsiaTheme="minorHAnsi" w:hAnsiTheme="minorHAnsi" w:hint="eastAsia"/>
                <w:color w:val="E74C3C"/>
                <w:spacing w:val="-6"/>
                <w:sz w:val="21"/>
                <w:szCs w:val="21"/>
              </w:rPr>
              <w:t xml:space="preserve"> Authentication</w:t>
            </w:r>
            <w:r w:rsidR="001B59E1" w:rsidRPr="0006217B">
              <w:rPr>
                <w:rStyle w:val="text-danger"/>
                <w:rFonts w:asciiTheme="minorHAnsi" w:eastAsiaTheme="minorHAnsi" w:hAnsiTheme="minorHAnsi" w:hint="eastAsia"/>
                <w:color w:val="E74C3C"/>
                <w:spacing w:val="-6"/>
                <w:sz w:val="21"/>
                <w:szCs w:val="21"/>
              </w:rPr>
              <w:t>/Approval Separate Type (Hybrid)</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lastRenderedPageBreak/>
              <w:t>nxhp_pl_ma:</w:t>
            </w:r>
            <w:r w:rsidR="001B59E1" w:rsidRPr="0006217B">
              <w:rPr>
                <w:rStyle w:val="text-danger"/>
                <w:rFonts w:asciiTheme="minorHAnsi" w:eastAsiaTheme="minorHAnsi" w:hAnsiTheme="minorHAnsi" w:hint="eastAsia"/>
                <w:color w:val="E74C3C"/>
                <w:spacing w:val="-6"/>
                <w:sz w:val="21"/>
                <w:szCs w:val="21"/>
              </w:rPr>
              <w:t xml:space="preserve"> Monthly Recurring Payment</w:t>
            </w:r>
          </w:p>
        </w:tc>
        <w:tc>
          <w:tcPr>
            <w:tcW w:w="1199" w:type="dxa"/>
            <w:vAlign w:val="center"/>
          </w:tcPr>
          <w:p w14:paraId="36F74B65" w14:textId="6AB4E5F7" w:rsidR="008F7798" w:rsidRPr="0006217B" w:rsidRDefault="008F7798" w:rsidP="006363CE">
            <w:pPr>
              <w:pStyle w:val="cq11"/>
              <w:spacing w:after="0"/>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AN(10)</w:t>
            </w:r>
          </w:p>
        </w:tc>
        <w:tc>
          <w:tcPr>
            <w:tcW w:w="1211" w:type="dxa"/>
            <w:vAlign w:val="center"/>
          </w:tcPr>
          <w:p w14:paraId="4814220E" w14:textId="38E7323C" w:rsidR="008F7798" w:rsidRPr="0006217B" w:rsidRDefault="008F7798" w:rsidP="006363CE">
            <w:pPr>
              <w:pStyle w:val="cq11"/>
              <w:spacing w:after="0"/>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6B4E0C" w14:textId="187F0B28" w:rsidR="008F7798" w:rsidRPr="0006217B" w:rsidRDefault="008F7798" w:rsidP="006363CE">
            <w:pPr>
              <w:pStyle w:val="cq11"/>
              <w:spacing w:after="0"/>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"nxhp_pl_il"</w:t>
            </w:r>
          </w:p>
        </w:tc>
      </w:tr>
      <w:tr w:rsidR="008F7798" w:rsidRPr="0006217B" w14:paraId="40449471" w14:textId="77777777" w:rsidTr="003D230E">
        <w:trPr>
          <w:jc w:val="center"/>
        </w:trPr>
        <w:tc>
          <w:tcPr>
            <w:tcW w:w="2053" w:type="dxa"/>
            <w:vAlign w:val="center"/>
          </w:tcPr>
          <w:p w14:paraId="1CD22051" w14:textId="5CDBAB76"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outStatCd</w:t>
            </w:r>
          </w:p>
        </w:tc>
        <w:tc>
          <w:tcPr>
            <w:tcW w:w="1604" w:type="dxa"/>
            <w:vAlign w:val="center"/>
          </w:tcPr>
          <w:p w14:paraId="442E9745" w14:textId="135356D4" w:rsidR="008F7798" w:rsidRPr="0006217B" w:rsidRDefault="004F406D"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w:t>
            </w:r>
            <w:r w:rsidR="00A60D98" w:rsidRPr="0006217B">
              <w:rPr>
                <w:rFonts w:asciiTheme="minorHAnsi" w:eastAsiaTheme="minorHAnsi" w:hAnsiTheme="minorHAnsi" w:hint="eastAsia"/>
                <w:color w:val="767676"/>
                <w:spacing w:val="-6"/>
                <w:sz w:val="21"/>
                <w:szCs w:val="21"/>
              </w:rPr>
              <w:t>tus</w:t>
            </w:r>
          </w:p>
        </w:tc>
        <w:tc>
          <w:tcPr>
            <w:tcW w:w="2297" w:type="dxa"/>
            <w:vAlign w:val="center"/>
          </w:tcPr>
          <w:p w14:paraId="4A6E15B9" w14:textId="4B2C9881" w:rsidR="008F7798" w:rsidRPr="0006217B" w:rsidRDefault="00A60D98"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 code (Success/Failure)</w:t>
            </w:r>
            <w:r w:rsidR="008F7798" w:rsidRPr="0006217B">
              <w:rPr>
                <w:rFonts w:asciiTheme="minorHAnsi" w:eastAsiaTheme="minorHAnsi" w:hAnsiTheme="minorHAnsi"/>
                <w:color w:val="767676"/>
                <w:spacing w:val="-6"/>
                <w:sz w:val="21"/>
                <w:szCs w:val="21"/>
              </w:rPr>
              <w:br/>
              <w:t>0021:</w:t>
            </w:r>
            <w:r w:rsidRPr="0006217B">
              <w:rPr>
                <w:rFonts w:asciiTheme="minorHAnsi" w:eastAsiaTheme="minorHAnsi" w:hAnsiTheme="minorHAnsi" w:hint="eastAsia"/>
                <w:color w:val="767676"/>
                <w:spacing w:val="-6"/>
                <w:sz w:val="21"/>
                <w:szCs w:val="21"/>
              </w:rPr>
              <w:t xml:space="preserve"> Success</w:t>
            </w:r>
            <w:r w:rsidR="008F7798" w:rsidRPr="0006217B">
              <w:rPr>
                <w:rFonts w:asciiTheme="minorHAnsi" w:eastAsiaTheme="minorHAnsi" w:hAnsiTheme="minorHAnsi"/>
                <w:color w:val="767676"/>
                <w:spacing w:val="-6"/>
                <w:sz w:val="21"/>
                <w:szCs w:val="21"/>
              </w:rPr>
              <w:br/>
              <w:t>0061:</w:t>
            </w:r>
            <w:r w:rsidRPr="0006217B">
              <w:rPr>
                <w:rFonts w:asciiTheme="minorHAnsi" w:eastAsiaTheme="minorHAnsi" w:hAnsiTheme="minorHAnsi" w:hint="eastAsia"/>
                <w:color w:val="767676"/>
                <w:spacing w:val="-6"/>
                <w:sz w:val="21"/>
                <w:szCs w:val="21"/>
              </w:rPr>
              <w:t xml:space="preserve"> Authentication success (hybrid method)</w:t>
            </w:r>
            <w:r w:rsidR="008F7798" w:rsidRPr="0006217B">
              <w:rPr>
                <w:rFonts w:asciiTheme="minorHAnsi" w:eastAsiaTheme="minorHAnsi" w:hAnsiTheme="minorHAnsi"/>
                <w:color w:val="767676"/>
                <w:spacing w:val="-6"/>
                <w:sz w:val="21"/>
                <w:szCs w:val="21"/>
              </w:rPr>
              <w:br/>
              <w:t>0031:</w:t>
            </w:r>
            <w:r w:rsidR="00282B81" w:rsidRPr="0006217B">
              <w:rPr>
                <w:rFonts w:asciiTheme="minorHAnsi" w:eastAsiaTheme="minorHAnsi" w:hAnsiTheme="minorHAnsi" w:hint="eastAsia"/>
                <w:color w:val="767676"/>
                <w:spacing w:val="-6"/>
                <w:sz w:val="21"/>
                <w:szCs w:val="21"/>
              </w:rPr>
              <w:t xml:space="preserve"> Failure</w:t>
            </w:r>
          </w:p>
        </w:tc>
        <w:tc>
          <w:tcPr>
            <w:tcW w:w="1199" w:type="dxa"/>
            <w:vAlign w:val="center"/>
          </w:tcPr>
          <w:p w14:paraId="7C442402" w14:textId="515811B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D265DB5" w14:textId="3AAC3DE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E5C1B2" w14:textId="7CCF5EAB"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24C4743A" w14:textId="77777777" w:rsidTr="003D230E">
        <w:trPr>
          <w:jc w:val="center"/>
        </w:trPr>
        <w:tc>
          <w:tcPr>
            <w:tcW w:w="2053" w:type="dxa"/>
            <w:vAlign w:val="center"/>
          </w:tcPr>
          <w:p w14:paraId="21FF9788" w14:textId="3A6FB63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65650622" w14:textId="39665B40"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F5B9A96"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FA93C5C" w14:textId="08464BF4"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A7D98D9" w14:textId="629E97A0"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F5D8763" w14:textId="792BBD1F"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FB08A" w14:textId="1E0352F6"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F7798" w:rsidRPr="0006217B" w14:paraId="21CA7F92" w14:textId="77777777" w:rsidTr="003D230E">
        <w:trPr>
          <w:jc w:val="center"/>
        </w:trPr>
        <w:tc>
          <w:tcPr>
            <w:tcW w:w="2053" w:type="dxa"/>
            <w:vAlign w:val="center"/>
          </w:tcPr>
          <w:p w14:paraId="1FABA399" w14:textId="00927539"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16AFE5D9" w14:textId="00C32DCA"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5117152" w14:textId="43C29E34"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F7798" w:rsidRPr="0006217B">
              <w:rPr>
                <w:rFonts w:asciiTheme="minorHAnsi" w:eastAsiaTheme="minorHAnsi" w:hAnsiTheme="minorHAnsi"/>
                <w:color w:val="767676"/>
                <w:spacing w:val="-6"/>
                <w:sz w:val="21"/>
                <w:szCs w:val="21"/>
              </w:rPr>
              <w:br/>
              <w:t>URL Encoding, UTF-8</w:t>
            </w:r>
          </w:p>
        </w:tc>
        <w:tc>
          <w:tcPr>
            <w:tcW w:w="1199" w:type="dxa"/>
            <w:vAlign w:val="center"/>
          </w:tcPr>
          <w:p w14:paraId="39355F89" w14:textId="38F814B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4F9ED147" w14:textId="203EBF1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CF67B6" w14:textId="370CD458"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32627"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4D4159B6" w14:textId="77777777" w:rsidTr="003D230E">
        <w:trPr>
          <w:jc w:val="center"/>
        </w:trPr>
        <w:tc>
          <w:tcPr>
            <w:tcW w:w="2053" w:type="dxa"/>
            <w:vAlign w:val="center"/>
          </w:tcPr>
          <w:p w14:paraId="708CBE55" w14:textId="2412E9C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26EA8DB" w14:textId="783D4266"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A50BBA4" w14:textId="04A787F1"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163B5381" w14:textId="3C2A70A7"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7CFF35EE" w14:textId="43308784"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C4E2E5" w14:textId="2ECDC65C"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0D847D95" w14:textId="77777777" w:rsidTr="003D230E">
        <w:trPr>
          <w:jc w:val="center"/>
        </w:trPr>
        <w:tc>
          <w:tcPr>
            <w:tcW w:w="2053" w:type="dxa"/>
            <w:vAlign w:val="center"/>
          </w:tcPr>
          <w:p w14:paraId="5F1B71E2" w14:textId="1BA25A1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AECD1FB" w14:textId="045C996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3B80012B"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2A404CB9" w14:textId="38B9A9A9"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7FCC1411" w14:textId="05DDD896"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32ADF96" w14:textId="2ACAB28F"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D070CF" w14:textId="3D30D70A"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798" w:rsidRPr="0006217B" w14:paraId="2BAF9C25" w14:textId="77777777" w:rsidTr="003D230E">
        <w:trPr>
          <w:jc w:val="center"/>
        </w:trPr>
        <w:tc>
          <w:tcPr>
            <w:tcW w:w="2053" w:type="dxa"/>
            <w:vAlign w:val="center"/>
          </w:tcPr>
          <w:p w14:paraId="2ED28270" w14:textId="15B6723A"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5CE2DD33" w14:textId="569116FF" w:rsidR="008F7798" w:rsidRPr="0006217B" w:rsidRDefault="00B06E56"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064CD78E" w14:textId="381F81DD" w:rsidR="008F7798" w:rsidRPr="0006217B" w:rsidRDefault="002E381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CF616E3" w14:textId="1685A3E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17D8D411" w14:textId="1FECD791"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4C3C3B" w14:textId="5C168D9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8F7798" w:rsidRPr="0006217B" w14:paraId="5789E8A5" w14:textId="77777777" w:rsidTr="003D230E">
        <w:trPr>
          <w:jc w:val="center"/>
        </w:trPr>
        <w:tc>
          <w:tcPr>
            <w:tcW w:w="2053" w:type="dxa"/>
            <w:vAlign w:val="center"/>
          </w:tcPr>
          <w:p w14:paraId="0B0602E6" w14:textId="68420735"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trdNo</w:t>
            </w:r>
          </w:p>
        </w:tc>
        <w:tc>
          <w:tcPr>
            <w:tcW w:w="1604" w:type="dxa"/>
            <w:vAlign w:val="center"/>
          </w:tcPr>
          <w:p w14:paraId="00A9E1AA" w14:textId="763A3D0B" w:rsidR="008F7798" w:rsidRPr="0006217B" w:rsidRDefault="00B06E5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1042DB67" w14:textId="38575D68" w:rsidR="008F7798" w:rsidRPr="0006217B" w:rsidRDefault="00092AB5"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6FE7AB13" w14:textId="475A9B4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59AE723" w14:textId="7A04FD9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A1E2E3" w14:textId="2C81662B"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06705" w:rsidRPr="0006217B" w14:paraId="55A244A8" w14:textId="77777777" w:rsidTr="003D230E">
        <w:trPr>
          <w:jc w:val="center"/>
        </w:trPr>
        <w:tc>
          <w:tcPr>
            <w:tcW w:w="2053" w:type="dxa"/>
            <w:vAlign w:val="center"/>
          </w:tcPr>
          <w:p w14:paraId="60AED509" w14:textId="7B395111"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E2FA4F8" w14:textId="2303BF07"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4D88ABE" w14:textId="3E7A31BA"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24F9442" w14:textId="5F14D3EF"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1F77DEC" w14:textId="3D136C7D"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A68752" w14:textId="2D35CA22"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8F7798" w:rsidRPr="0006217B" w14:paraId="35370729" w14:textId="77777777" w:rsidTr="003D230E">
        <w:trPr>
          <w:jc w:val="center"/>
        </w:trPr>
        <w:tc>
          <w:tcPr>
            <w:tcW w:w="2053" w:type="dxa"/>
            <w:vAlign w:val="center"/>
          </w:tcPr>
          <w:p w14:paraId="4D30C236" w14:textId="0398423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62978202" w14:textId="6B2EAC25"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6963723F" w14:textId="2E259A00" w:rsidR="008F7798" w:rsidRPr="0006217B" w:rsidRDefault="0019451E"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2722CDD4" w14:textId="02C4F7E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7D3F09EA" w14:textId="5966F024"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6C5648" w14:textId="5D177321"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8F7798" w:rsidRPr="0006217B" w14:paraId="67223256" w14:textId="77777777" w:rsidTr="003D230E">
        <w:trPr>
          <w:jc w:val="center"/>
        </w:trPr>
        <w:tc>
          <w:tcPr>
            <w:tcW w:w="2053" w:type="dxa"/>
            <w:vAlign w:val="center"/>
          </w:tcPr>
          <w:p w14:paraId="1B1A853E" w14:textId="67A898BF"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63764ABA" w14:textId="22762B52"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Monthly Recurring Key</w:t>
            </w:r>
            <w:r w:rsidR="008F7798" w:rsidRPr="0006217B">
              <w:rPr>
                <w:rFonts w:asciiTheme="minorHAnsi" w:eastAsiaTheme="minorHAnsi" w:hAnsiTheme="minorHAnsi"/>
                <w:color w:val="767676"/>
                <w:spacing w:val="-6"/>
                <w:sz w:val="21"/>
                <w:szCs w:val="21"/>
              </w:rPr>
              <w:br/>
              <w:t>(</w:t>
            </w:r>
            <w:r w:rsidRPr="0006217B">
              <w:rPr>
                <w:rFonts w:asciiTheme="minorHAnsi" w:eastAsiaTheme="minorHAnsi" w:hAnsiTheme="minorHAnsi" w:hint="eastAsia"/>
                <w:color w:val="767676"/>
                <w:spacing w:val="-6"/>
                <w:sz w:val="21"/>
                <w:szCs w:val="21"/>
              </w:rPr>
              <w:t xml:space="preserve">Capital Letter </w:t>
            </w:r>
            <w:r w:rsidR="008F7798" w:rsidRPr="0006217B">
              <w:rPr>
                <w:rFonts w:asciiTheme="minorHAnsi" w:eastAsiaTheme="minorHAnsi" w:hAnsiTheme="minorHAnsi"/>
                <w:color w:val="767676"/>
                <w:spacing w:val="-6"/>
                <w:sz w:val="21"/>
                <w:szCs w:val="21"/>
              </w:rPr>
              <w:t>'K')</w:t>
            </w:r>
          </w:p>
        </w:tc>
        <w:tc>
          <w:tcPr>
            <w:tcW w:w="2297" w:type="dxa"/>
            <w:vAlign w:val="center"/>
          </w:tcPr>
          <w:p w14:paraId="4C1DAC0B" w14:textId="07A61216" w:rsidR="008F7798" w:rsidRPr="0006217B" w:rsidRDefault="00D40E9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Monthly recurring</w:t>
            </w:r>
            <w:r w:rsidR="003065EE" w:rsidRPr="0006217B">
              <w:rPr>
                <w:rFonts w:asciiTheme="minorHAnsi" w:eastAsiaTheme="minorHAnsi" w:hAnsiTheme="minorHAnsi" w:hint="eastAsia"/>
                <w:color w:val="767676"/>
                <w:spacing w:val="-6"/>
                <w:sz w:val="21"/>
                <w:szCs w:val="21"/>
              </w:rPr>
              <w:t xml:space="preserve"> payment key. Used for second round of payment</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w:t>
            </w:r>
            <w:r w:rsidR="003065EE" w:rsidRPr="0006217B">
              <w:rPr>
                <w:rStyle w:val="text-danger"/>
                <w:rFonts w:asciiTheme="minorHAnsi" w:eastAsiaTheme="minorHAnsi" w:hAnsiTheme="minorHAnsi" w:hint="eastAsia"/>
                <w:color w:val="E74C3C"/>
                <w:spacing w:val="-6"/>
                <w:sz w:val="21"/>
                <w:szCs w:val="21"/>
              </w:rPr>
              <w:t xml:space="preserve">Only for </w:t>
            </w:r>
            <w:r w:rsidR="00F33946" w:rsidRPr="0006217B">
              <w:rPr>
                <w:rStyle w:val="text-danger"/>
                <w:rFonts w:asciiTheme="minorHAnsi" w:eastAsiaTheme="minorHAnsi" w:hAnsiTheme="minorHAnsi" w:hint="eastAsia"/>
                <w:color w:val="E74C3C"/>
                <w:spacing w:val="-6"/>
                <w:sz w:val="21"/>
                <w:szCs w:val="21"/>
              </w:rPr>
              <w:t>merchants using billkey</w:t>
            </w:r>
          </w:p>
        </w:tc>
        <w:tc>
          <w:tcPr>
            <w:tcW w:w="1199" w:type="dxa"/>
            <w:vAlign w:val="center"/>
          </w:tcPr>
          <w:p w14:paraId="295E001C" w14:textId="087679C3"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1636EB0C" w14:textId="4429EFED"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E3D9AA" w14:textId="17E638E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8F7798" w:rsidRPr="0006217B" w14:paraId="45BA88F6" w14:textId="77777777" w:rsidTr="003D230E">
        <w:trPr>
          <w:jc w:val="center"/>
        </w:trPr>
        <w:tc>
          <w:tcPr>
            <w:tcW w:w="2053" w:type="dxa"/>
            <w:vAlign w:val="center"/>
          </w:tcPr>
          <w:p w14:paraId="25F1F672" w14:textId="7620EB2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4E8827CA" w14:textId="3C8F8BA1"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586B48F2" w14:textId="005A3134"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Approval </w:t>
            </w:r>
            <w:r w:rsidR="00D40E99" w:rsidRPr="0006217B">
              <w:rPr>
                <w:rFonts w:asciiTheme="minorHAnsi" w:eastAsiaTheme="minorHAnsi" w:hAnsiTheme="minorHAnsi" w:hint="eastAsia"/>
                <w:color w:val="767676"/>
                <w:spacing w:val="-6"/>
                <w:sz w:val="21"/>
                <w:szCs w:val="21"/>
              </w:rPr>
              <w:t>date and time</w:t>
            </w:r>
          </w:p>
        </w:tc>
        <w:tc>
          <w:tcPr>
            <w:tcW w:w="1199" w:type="dxa"/>
            <w:vAlign w:val="center"/>
          </w:tcPr>
          <w:p w14:paraId="26DA6094" w14:textId="158EDF9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22B7E07D" w14:textId="2525A12B"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2BE345" w14:textId="2FA4B04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8F7798" w:rsidRPr="0006217B" w14:paraId="70AF385C" w14:textId="77777777" w:rsidTr="003D230E">
        <w:trPr>
          <w:jc w:val="center"/>
        </w:trPr>
        <w:tc>
          <w:tcPr>
            <w:tcW w:w="2053" w:type="dxa"/>
            <w:vAlign w:val="center"/>
          </w:tcPr>
          <w:p w14:paraId="2025165F" w14:textId="5C0AB24F"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fnNm</w:t>
            </w:r>
          </w:p>
        </w:tc>
        <w:tc>
          <w:tcPr>
            <w:tcW w:w="1604" w:type="dxa"/>
            <w:vAlign w:val="center"/>
          </w:tcPr>
          <w:p w14:paraId="49D7EC30" w14:textId="64E2F12E"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2297" w:type="dxa"/>
            <w:vAlign w:val="center"/>
          </w:tcPr>
          <w:p w14:paraId="7B8CD7AF" w14:textId="39232886"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1199" w:type="dxa"/>
            <w:vAlign w:val="center"/>
          </w:tcPr>
          <w:p w14:paraId="653B4424" w14:textId="4F53B4D9"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A(50)</w:t>
            </w:r>
          </w:p>
        </w:tc>
        <w:tc>
          <w:tcPr>
            <w:tcW w:w="1211" w:type="dxa"/>
            <w:vAlign w:val="center"/>
          </w:tcPr>
          <w:p w14:paraId="2DB204C0" w14:textId="594DC777"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6D1444" w14:textId="17EA09E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8F7798" w:rsidRPr="0006217B" w14:paraId="6F046237" w14:textId="77777777" w:rsidTr="003D230E">
        <w:trPr>
          <w:jc w:val="center"/>
        </w:trPr>
        <w:tc>
          <w:tcPr>
            <w:tcW w:w="2053" w:type="dxa"/>
            <w:vAlign w:val="center"/>
          </w:tcPr>
          <w:p w14:paraId="0D122274" w14:textId="0889DAED"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fnCd</w:t>
            </w:r>
          </w:p>
        </w:tc>
        <w:tc>
          <w:tcPr>
            <w:tcW w:w="1604" w:type="dxa"/>
            <w:vAlign w:val="center"/>
          </w:tcPr>
          <w:p w14:paraId="0BC06787" w14:textId="3048D359"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Code</w:t>
            </w:r>
          </w:p>
        </w:tc>
        <w:tc>
          <w:tcPr>
            <w:tcW w:w="2297" w:type="dxa"/>
            <w:vAlign w:val="center"/>
          </w:tcPr>
          <w:p w14:paraId="6F506009" w14:textId="707453CB"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code</w:t>
            </w:r>
          </w:p>
        </w:tc>
        <w:tc>
          <w:tcPr>
            <w:tcW w:w="1199" w:type="dxa"/>
            <w:vAlign w:val="center"/>
          </w:tcPr>
          <w:p w14:paraId="798129BC" w14:textId="3BC83840"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6B2B03DC" w14:textId="0B22D4E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4004C8" w14:textId="524F7498"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8F7798" w:rsidRPr="0006217B" w14:paraId="1DB3D72D" w14:textId="77777777" w:rsidTr="003D230E">
        <w:trPr>
          <w:jc w:val="center"/>
        </w:trPr>
        <w:tc>
          <w:tcPr>
            <w:tcW w:w="2053" w:type="dxa"/>
            <w:vAlign w:val="center"/>
          </w:tcPr>
          <w:p w14:paraId="1638D809" w14:textId="4D38C5A8"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1DC49515" w14:textId="058A2080" w:rsidR="008F7798" w:rsidRPr="0006217B" w:rsidRDefault="005C61F2"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99808DE" w14:textId="1D8EEE6D" w:rsidR="008F7798" w:rsidRPr="0006217B" w:rsidRDefault="00A90DBC"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nxhp_pl_il:</w:t>
            </w:r>
            <w:r w:rsidRPr="0006217B">
              <w:rPr>
                <w:rStyle w:val="text-danger"/>
                <w:rFonts w:asciiTheme="minorHAnsi" w:eastAsiaTheme="minorHAnsi" w:hAnsiTheme="minorHAnsi" w:hint="eastAsia"/>
                <w:color w:val="E74C3C"/>
                <w:spacing w:val="-6"/>
                <w:sz w:val="21"/>
                <w:szCs w:val="21"/>
              </w:rPr>
              <w:t xml:space="preserve"> Regular</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t>nxhp_pl_hd:</w:t>
            </w:r>
            <w:r w:rsidRPr="0006217B">
              <w:rPr>
                <w:rStyle w:val="text-danger"/>
                <w:rFonts w:asciiTheme="minorHAnsi" w:eastAsiaTheme="minorHAnsi" w:hAnsiTheme="minorHAnsi" w:hint="eastAsia"/>
                <w:color w:val="E74C3C"/>
                <w:spacing w:val="-6"/>
                <w:sz w:val="21"/>
                <w:szCs w:val="21"/>
              </w:rPr>
              <w:t xml:space="preserve"> Authentication</w:t>
            </w:r>
            <w:r w:rsidR="008F7798" w:rsidRPr="0006217B">
              <w:rPr>
                <w:rStyle w:val="text-danger"/>
                <w:rFonts w:asciiTheme="minorHAnsi" w:eastAsiaTheme="minorHAnsi" w:hAnsiTheme="minorHAnsi"/>
                <w:color w:val="E74C3C"/>
                <w:spacing w:val="-6"/>
                <w:sz w:val="21"/>
                <w:szCs w:val="21"/>
              </w:rPr>
              <w:t>/</w:t>
            </w:r>
            <w:r w:rsidR="005C61F2" w:rsidRPr="0006217B">
              <w:rPr>
                <w:rStyle w:val="text-danger"/>
                <w:rFonts w:asciiTheme="minorHAnsi" w:eastAsiaTheme="minorHAnsi" w:hAnsiTheme="minorHAnsi" w:hint="eastAsia"/>
                <w:color w:val="E74C3C"/>
                <w:spacing w:val="-6"/>
                <w:sz w:val="21"/>
                <w:szCs w:val="21"/>
              </w:rPr>
              <w:t xml:space="preserve"> Approval Separate Type (Hybrid)</w:t>
            </w:r>
            <w:r w:rsidR="008F7798" w:rsidRPr="0006217B">
              <w:rPr>
                <w:rFonts w:asciiTheme="minorHAnsi" w:eastAsiaTheme="minorHAnsi" w:hAnsiTheme="minorHAnsi"/>
                <w:color w:val="E74C3C"/>
                <w:spacing w:val="-6"/>
                <w:sz w:val="21"/>
                <w:szCs w:val="21"/>
              </w:rPr>
              <w:br/>
            </w:r>
            <w:r w:rsidR="008F7798" w:rsidRPr="0006217B">
              <w:rPr>
                <w:rStyle w:val="text-danger"/>
                <w:rFonts w:asciiTheme="minorHAnsi" w:eastAsiaTheme="minorHAnsi" w:hAnsiTheme="minorHAnsi"/>
                <w:color w:val="E74C3C"/>
                <w:spacing w:val="-6"/>
                <w:sz w:val="21"/>
                <w:szCs w:val="21"/>
              </w:rPr>
              <w:lastRenderedPageBreak/>
              <w:t>nxhp_pl_ma:</w:t>
            </w:r>
            <w:r w:rsidR="005C61F2" w:rsidRPr="0006217B">
              <w:rPr>
                <w:rStyle w:val="text-danger"/>
                <w:rFonts w:asciiTheme="minorHAnsi" w:eastAsiaTheme="minorHAnsi" w:hAnsiTheme="minorHAnsi" w:hint="eastAsia"/>
                <w:color w:val="E74C3C"/>
                <w:spacing w:val="-6"/>
                <w:sz w:val="21"/>
                <w:szCs w:val="21"/>
              </w:rPr>
              <w:t xml:space="preserve"> Monthly Recurring Payment</w:t>
            </w:r>
          </w:p>
        </w:tc>
        <w:tc>
          <w:tcPr>
            <w:tcW w:w="1199" w:type="dxa"/>
            <w:vAlign w:val="center"/>
          </w:tcPr>
          <w:p w14:paraId="7898F600" w14:textId="6BFC4E83"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AN(10)</w:t>
            </w:r>
          </w:p>
        </w:tc>
        <w:tc>
          <w:tcPr>
            <w:tcW w:w="1211" w:type="dxa"/>
            <w:vAlign w:val="center"/>
          </w:tcPr>
          <w:p w14:paraId="1F225789" w14:textId="495CF3E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84EE3A" w14:textId="0E057F39"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"nxhp_pl_il"</w:t>
            </w:r>
          </w:p>
        </w:tc>
      </w:tr>
    </w:tbl>
    <w:p w14:paraId="1752A45B" w14:textId="77777777" w:rsidR="00777029" w:rsidRPr="0006217B" w:rsidRDefault="00777029" w:rsidP="00777029">
      <w:pPr>
        <w:pStyle w:val="cq11"/>
        <w:ind w:left="440"/>
        <w:rPr>
          <w:rFonts w:asciiTheme="minorHAnsi" w:eastAsiaTheme="minorHAnsi" w:hAnsiTheme="minorHAnsi"/>
        </w:rPr>
      </w:pPr>
    </w:p>
    <w:p w14:paraId="5877E3B7" w14:textId="77777777" w:rsidR="00913780" w:rsidRPr="0006217B" w:rsidRDefault="003136A3">
      <w:pPr>
        <w:pStyle w:val="2"/>
        <w:rPr>
          <w:rFonts w:asciiTheme="minorHAnsi" w:eastAsiaTheme="minorHAnsi" w:hAnsiTheme="minorHAnsi"/>
        </w:rPr>
      </w:pPr>
      <w:bookmarkStart w:id="110" w:name="_Toc172043517"/>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10"/>
    </w:p>
    <w:p w14:paraId="02D24BCF" w14:textId="77777777" w:rsidR="00D85B13" w:rsidRPr="0006217B" w:rsidRDefault="00D85B13" w:rsidP="00D85B13">
      <w:pPr>
        <w:rPr>
          <w:ins w:id="111" w:author="Microsoft Word" w:date="2024-07-16T15:50:00Z"/>
          <w:rFonts w:asciiTheme="minorHAnsi" w:eastAsiaTheme="minorHAnsi" w:hAnsiTheme="minorHAnsi"/>
          <w:sz w:val="20"/>
        </w:rPr>
      </w:pPr>
      <w:ins w:id="112" w:author="Microsoft Word" w:date="2024-07-16T15:50:00Z">
        <w:r w:rsidRPr="0006217B">
          <w:rPr>
            <w:rFonts w:asciiTheme="minorHAnsi" w:eastAsiaTheme="minorHAnsi" w:hAnsiTheme="minorHAnsi" w:hint="eastAsia"/>
            <w:sz w:val="20"/>
          </w:rPr>
          <w:t>If the transaction is completed successfully, Hecto Financial sends notification (result notification) message to the merchant.</w:t>
        </w:r>
      </w:ins>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36F42CFC" w14:textId="77777777" w:rsidTr="001A1637">
        <w:trPr>
          <w:jc w:val="center"/>
        </w:trPr>
        <w:tc>
          <w:tcPr>
            <w:tcW w:w="2053" w:type="dxa"/>
            <w:shd w:val="clear" w:color="auto" w:fill="D9D9D9" w:themeFill="background1" w:themeFillShade="D9"/>
            <w:vAlign w:val="center"/>
          </w:tcPr>
          <w:p w14:paraId="0A67C73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A52336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E8A55D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C0B58F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A60E95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2E4F19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41439A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8F7798" w:rsidRPr="0006217B" w14:paraId="7C9AB2C1" w14:textId="77777777" w:rsidTr="001A1637">
        <w:trPr>
          <w:jc w:val="center"/>
        </w:trPr>
        <w:tc>
          <w:tcPr>
            <w:tcW w:w="2053" w:type="dxa"/>
            <w:vAlign w:val="center"/>
          </w:tcPr>
          <w:p w14:paraId="506E994F" w14:textId="78C83AE3"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3DFC5CC4" w14:textId="05821D97" w:rsidR="008F7798" w:rsidRPr="0006217B" w:rsidRDefault="00D242F8"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w:t>
            </w:r>
            <w:r w:rsidR="00AD72B5" w:rsidRPr="0006217B">
              <w:rPr>
                <w:rFonts w:asciiTheme="minorHAnsi" w:eastAsiaTheme="minorHAnsi" w:hAnsiTheme="minorHAnsi" w:hint="eastAsia"/>
                <w:color w:val="767676"/>
                <w:spacing w:val="-6"/>
                <w:sz w:val="21"/>
                <w:szCs w:val="21"/>
              </w:rPr>
              <w:t>u</w:t>
            </w:r>
            <w:r w:rsidRPr="0006217B">
              <w:rPr>
                <w:rFonts w:asciiTheme="minorHAnsi" w:eastAsiaTheme="minorHAnsi" w:hAnsiTheme="minorHAnsi" w:hint="eastAsia"/>
                <w:color w:val="767676"/>
                <w:spacing w:val="-6"/>
                <w:sz w:val="21"/>
                <w:szCs w:val="21"/>
              </w:rPr>
              <w:t>s</w:t>
            </w:r>
          </w:p>
        </w:tc>
        <w:tc>
          <w:tcPr>
            <w:tcW w:w="2297" w:type="dxa"/>
            <w:vAlign w:val="center"/>
          </w:tcPr>
          <w:p w14:paraId="157FA8B7" w14:textId="6FBE94B0" w:rsidR="008F7798" w:rsidRPr="0006217B" w:rsidRDefault="00D242F8"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8F7798" w:rsidRPr="0006217B">
              <w:rPr>
                <w:rFonts w:asciiTheme="minorHAnsi" w:eastAsiaTheme="minorHAnsi" w:hAnsiTheme="minorHAnsi"/>
                <w:color w:val="767676"/>
                <w:spacing w:val="-6"/>
                <w:sz w:val="21"/>
                <w:szCs w:val="21"/>
              </w:rPr>
              <w:t>[0021]</w:t>
            </w:r>
          </w:p>
        </w:tc>
        <w:tc>
          <w:tcPr>
            <w:tcW w:w="1199" w:type="dxa"/>
            <w:vAlign w:val="center"/>
          </w:tcPr>
          <w:p w14:paraId="5D784254" w14:textId="0F725E7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69958627" w14:textId="319EDDC3"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4866C1" w14:textId="36AE5636"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1A667E" w:rsidRPr="0006217B" w14:paraId="4C51E265" w14:textId="77777777" w:rsidTr="001A1637">
        <w:trPr>
          <w:jc w:val="center"/>
        </w:trPr>
        <w:tc>
          <w:tcPr>
            <w:tcW w:w="2053" w:type="dxa"/>
            <w:vAlign w:val="center"/>
          </w:tcPr>
          <w:p w14:paraId="55C8A29A" w14:textId="592E1D53"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0D12DDF7" w14:textId="41EB859F"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27DA156A" w14:textId="4624986C"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74743E53" w14:textId="2472BFD1"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A87E68C" w14:textId="613588EB"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A44E05" w14:textId="5DD290F6"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8F7798" w:rsidRPr="0006217B" w14:paraId="1853F295" w14:textId="77777777" w:rsidTr="001A1637">
        <w:trPr>
          <w:jc w:val="center"/>
        </w:trPr>
        <w:tc>
          <w:tcPr>
            <w:tcW w:w="2053" w:type="dxa"/>
            <w:vAlign w:val="center"/>
          </w:tcPr>
          <w:p w14:paraId="7C670897" w14:textId="7210154A"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7C18923" w14:textId="66A17BE9" w:rsidR="008F7798" w:rsidRPr="0006217B" w:rsidRDefault="002B6F03"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6B6B5FD" w14:textId="6F986D65" w:rsidR="008F7798" w:rsidRPr="0006217B" w:rsidRDefault="002B6F03"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DCB </w:t>
            </w:r>
            <w:r w:rsidR="008F7798" w:rsidRPr="0006217B">
              <w:rPr>
                <w:rFonts w:asciiTheme="minorHAnsi" w:eastAsiaTheme="minorHAnsi" w:hAnsiTheme="minorHAnsi"/>
                <w:color w:val="767676"/>
                <w:spacing w:val="-6"/>
                <w:sz w:val="21"/>
                <w:szCs w:val="21"/>
              </w:rPr>
              <w:t>[MP]</w:t>
            </w:r>
          </w:p>
        </w:tc>
        <w:tc>
          <w:tcPr>
            <w:tcW w:w="1199" w:type="dxa"/>
            <w:vAlign w:val="center"/>
          </w:tcPr>
          <w:p w14:paraId="5A70A68A" w14:textId="6EDE6D9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2EB1F13F" w14:textId="661E60FD"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80D40D" w14:textId="367BB9EE"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p>
        </w:tc>
      </w:tr>
      <w:tr w:rsidR="008F7798" w:rsidRPr="0006217B" w14:paraId="270E2477" w14:textId="77777777" w:rsidTr="001A1637">
        <w:trPr>
          <w:jc w:val="center"/>
        </w:trPr>
        <w:tc>
          <w:tcPr>
            <w:tcW w:w="2053" w:type="dxa"/>
            <w:vAlign w:val="center"/>
          </w:tcPr>
          <w:p w14:paraId="678DFB58" w14:textId="4398A824"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4CF0482B" w14:textId="0FC383D4" w:rsidR="008F7798" w:rsidRPr="0006217B" w:rsidRDefault="00E70939"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90D745C" w14:textId="1430F28F" w:rsidR="008F7798" w:rsidRPr="0006217B" w:rsidRDefault="00E70939"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w:t>
            </w:r>
            <w:r w:rsidR="008F7798" w:rsidRPr="0006217B">
              <w:rPr>
                <w:rFonts w:asciiTheme="minorHAnsi" w:eastAsiaTheme="minorHAnsi" w:hAnsiTheme="minorHAnsi"/>
                <w:color w:val="767676"/>
                <w:spacing w:val="-6"/>
                <w:sz w:val="21"/>
                <w:szCs w:val="21"/>
              </w:rPr>
              <w:t xml:space="preserve">[B0], </w:t>
            </w:r>
            <w:r w:rsidRPr="0006217B">
              <w:rPr>
                <w:rFonts w:asciiTheme="minorHAnsi" w:eastAsiaTheme="minorHAnsi" w:hAnsiTheme="minorHAnsi" w:hint="eastAsia"/>
                <w:color w:val="767676"/>
                <w:spacing w:val="-6"/>
                <w:sz w:val="21"/>
                <w:szCs w:val="21"/>
              </w:rPr>
              <w:t>Cancellation</w:t>
            </w:r>
            <w:r w:rsidR="008F7798" w:rsidRPr="0006217B">
              <w:rPr>
                <w:rFonts w:asciiTheme="minorHAnsi" w:eastAsiaTheme="minorHAnsi" w:hAnsiTheme="minorHAnsi"/>
                <w:color w:val="767676"/>
                <w:spacing w:val="-6"/>
                <w:sz w:val="21"/>
                <w:szCs w:val="21"/>
              </w:rPr>
              <w:t xml:space="preserve">[C0], </w:t>
            </w:r>
            <w:r w:rsidRPr="0006217B">
              <w:rPr>
                <w:rFonts w:asciiTheme="minorHAnsi" w:eastAsiaTheme="minorHAnsi" w:hAnsiTheme="minorHAnsi" w:hint="eastAsia"/>
                <w:color w:val="767676"/>
                <w:spacing w:val="-6"/>
                <w:sz w:val="21"/>
                <w:szCs w:val="21"/>
              </w:rPr>
              <w:t>Automatic Extension</w:t>
            </w:r>
            <w:r w:rsidR="008F7798" w:rsidRPr="0006217B">
              <w:rPr>
                <w:rFonts w:asciiTheme="minorHAnsi" w:eastAsiaTheme="minorHAnsi" w:hAnsiTheme="minorHAnsi"/>
                <w:color w:val="767676"/>
                <w:spacing w:val="-6"/>
                <w:sz w:val="21"/>
                <w:szCs w:val="21"/>
              </w:rPr>
              <w:t xml:space="preserve">[B1], </w:t>
            </w:r>
            <w:r w:rsidRPr="0006217B">
              <w:rPr>
                <w:rFonts w:asciiTheme="minorHAnsi" w:eastAsiaTheme="minorHAnsi" w:hAnsiTheme="minorHAnsi" w:hint="eastAsia"/>
                <w:color w:val="767676"/>
                <w:spacing w:val="-6"/>
                <w:sz w:val="21"/>
                <w:szCs w:val="21"/>
              </w:rPr>
              <w:t xml:space="preserve">Hecto Financial Source Payment </w:t>
            </w:r>
            <w:r w:rsidR="008F7798" w:rsidRPr="0006217B">
              <w:rPr>
                <w:rFonts w:asciiTheme="minorHAnsi" w:eastAsiaTheme="minorHAnsi" w:hAnsiTheme="minorHAnsi"/>
                <w:color w:val="767676"/>
                <w:spacing w:val="-6"/>
                <w:sz w:val="21"/>
                <w:szCs w:val="21"/>
              </w:rPr>
              <w:t xml:space="preserve">[B2], </w:t>
            </w:r>
            <w:r w:rsidRPr="0006217B">
              <w:rPr>
                <w:rFonts w:asciiTheme="minorHAnsi" w:eastAsiaTheme="minorHAnsi" w:hAnsiTheme="minorHAnsi" w:hint="eastAsia"/>
                <w:color w:val="767676"/>
                <w:spacing w:val="-6"/>
                <w:sz w:val="21"/>
                <w:szCs w:val="21"/>
              </w:rPr>
              <w:t>Refund</w:t>
            </w:r>
            <w:r w:rsidR="008F7798" w:rsidRPr="0006217B">
              <w:rPr>
                <w:rFonts w:asciiTheme="minorHAnsi" w:eastAsiaTheme="minorHAnsi" w:hAnsiTheme="minorHAnsi"/>
                <w:color w:val="767676"/>
                <w:spacing w:val="-6"/>
                <w:sz w:val="21"/>
                <w:szCs w:val="21"/>
              </w:rPr>
              <w:t>[C1]</w:t>
            </w:r>
          </w:p>
        </w:tc>
        <w:tc>
          <w:tcPr>
            <w:tcW w:w="1199" w:type="dxa"/>
            <w:vAlign w:val="center"/>
          </w:tcPr>
          <w:p w14:paraId="5435C5FC" w14:textId="5C2043AB"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DF94936" w14:textId="5CD0EA0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7A6F56" w14:textId="55B033B7"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8266EE" w:rsidRPr="0006217B" w14:paraId="0D35B537" w14:textId="77777777" w:rsidTr="001A1637">
        <w:trPr>
          <w:jc w:val="center"/>
        </w:trPr>
        <w:tc>
          <w:tcPr>
            <w:tcW w:w="2053" w:type="dxa"/>
            <w:vAlign w:val="center"/>
          </w:tcPr>
          <w:p w14:paraId="6499A41F" w14:textId="63BCCD64"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53A309F" w14:textId="775D410D"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w:t>
            </w:r>
          </w:p>
        </w:tc>
        <w:tc>
          <w:tcPr>
            <w:tcW w:w="2297" w:type="dxa"/>
            <w:vAlign w:val="center"/>
          </w:tcPr>
          <w:p w14:paraId="54682B29" w14:textId="326C8804"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3B4CB736" w14:textId="5F279E67" w:rsidR="008266EE" w:rsidRPr="0006217B" w:rsidRDefault="008266EE" w:rsidP="008266E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091D5B00" w14:textId="0DF4C404" w:rsidR="008266EE" w:rsidRPr="0006217B" w:rsidRDefault="008266EE" w:rsidP="008266E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38D44F" w14:textId="021084D4"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"nxhp_pl_il"</w:t>
            </w:r>
          </w:p>
        </w:tc>
      </w:tr>
      <w:tr w:rsidR="008F7798" w:rsidRPr="0006217B" w14:paraId="049BA70A" w14:textId="77777777" w:rsidTr="001A1637">
        <w:trPr>
          <w:jc w:val="center"/>
        </w:trPr>
        <w:tc>
          <w:tcPr>
            <w:tcW w:w="2053" w:type="dxa"/>
            <w:vAlign w:val="center"/>
          </w:tcPr>
          <w:p w14:paraId="6075C2A4" w14:textId="4EC47568"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0B8E83E" w14:textId="58CCB1B6" w:rsidR="008F7798" w:rsidRPr="0006217B" w:rsidRDefault="003C2EAF"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0B2641E" w14:textId="19692A22" w:rsidR="008F7798" w:rsidRPr="0006217B" w:rsidRDefault="003236A2"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the merchant</w:t>
            </w:r>
          </w:p>
        </w:tc>
        <w:tc>
          <w:tcPr>
            <w:tcW w:w="1199" w:type="dxa"/>
            <w:vAlign w:val="center"/>
          </w:tcPr>
          <w:p w14:paraId="06B7CBB0" w14:textId="348B8A7D"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40DCAEB" w14:textId="684CACE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E8B1D" w14:textId="609235C4"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798" w:rsidRPr="0006217B" w14:paraId="4E458CC8" w14:textId="77777777" w:rsidTr="001A1637">
        <w:trPr>
          <w:jc w:val="center"/>
        </w:trPr>
        <w:tc>
          <w:tcPr>
            <w:tcW w:w="2053" w:type="dxa"/>
            <w:vAlign w:val="center"/>
          </w:tcPr>
          <w:p w14:paraId="6263D364" w14:textId="6425993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mchtCustNm</w:t>
            </w:r>
          </w:p>
        </w:tc>
        <w:tc>
          <w:tcPr>
            <w:tcW w:w="1604" w:type="dxa"/>
            <w:vAlign w:val="center"/>
          </w:tcPr>
          <w:p w14:paraId="2AB19C57" w14:textId="4498D00A" w:rsidR="008F7798" w:rsidRPr="0006217B" w:rsidRDefault="005F3CBC"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7AC7767D" w14:textId="73B27252" w:rsidR="008F7798" w:rsidRPr="0006217B" w:rsidRDefault="005F3CBC"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Orderer name of the actual payer</w:t>
            </w:r>
          </w:p>
        </w:tc>
        <w:tc>
          <w:tcPr>
            <w:tcW w:w="1199" w:type="dxa"/>
            <w:vAlign w:val="center"/>
          </w:tcPr>
          <w:p w14:paraId="5119A527" w14:textId="09548A2B"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5FE199DD" w14:textId="0B45582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D8A52C" w14:textId="05F7DBAC"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CD77BB" w:rsidRPr="0006217B">
              <w:rPr>
                <w:rFonts w:asciiTheme="minorHAnsi" w:eastAsiaTheme="minorHAnsi" w:hAnsiTheme="minorHAnsi" w:hint="eastAsia"/>
                <w:color w:val="767676"/>
                <w:spacing w:val="-6"/>
                <w:sz w:val="21"/>
                <w:szCs w:val="21"/>
              </w:rPr>
              <w:t>Hong Gil D</w:t>
            </w:r>
            <w:r w:rsidR="00CD77BB" w:rsidRPr="0006217B">
              <w:rPr>
                <w:rFonts w:asciiTheme="minorHAnsi" w:eastAsiaTheme="minorHAnsi" w:hAnsiTheme="minorHAnsi"/>
                <w:color w:val="767676"/>
                <w:spacing w:val="-6"/>
                <w:sz w:val="21"/>
                <w:szCs w:val="21"/>
              </w:rPr>
              <w:t>o</w:t>
            </w:r>
            <w:r w:rsidR="00CD77BB" w:rsidRPr="0006217B">
              <w:rPr>
                <w:rFonts w:asciiTheme="minorHAnsi" w:eastAsiaTheme="minorHAnsi" w:hAnsiTheme="minorHAnsi" w:hint="eastAsia"/>
                <w:color w:val="767676"/>
                <w:spacing w:val="-6"/>
                <w:sz w:val="21"/>
                <w:szCs w:val="21"/>
              </w:rPr>
              <w:t>ng</w:t>
            </w:r>
            <w:r w:rsidRPr="0006217B">
              <w:rPr>
                <w:rFonts w:asciiTheme="minorHAnsi" w:eastAsiaTheme="minorHAnsi" w:hAnsiTheme="minorHAnsi"/>
                <w:color w:val="767676"/>
                <w:spacing w:val="-6"/>
                <w:sz w:val="21"/>
                <w:szCs w:val="21"/>
              </w:rPr>
              <w:t>"</w:t>
            </w:r>
          </w:p>
        </w:tc>
      </w:tr>
      <w:tr w:rsidR="008F7798" w:rsidRPr="0006217B" w14:paraId="10FF7659" w14:textId="77777777" w:rsidTr="001A1637">
        <w:trPr>
          <w:jc w:val="center"/>
        </w:trPr>
        <w:tc>
          <w:tcPr>
            <w:tcW w:w="2053" w:type="dxa"/>
            <w:vAlign w:val="center"/>
          </w:tcPr>
          <w:p w14:paraId="5D36C1FA" w14:textId="14142394"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18BC6E30" w14:textId="4EDB2858" w:rsidR="008F7798" w:rsidRPr="0006217B" w:rsidRDefault="005E0FF0"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0FDBDD2A" w14:textId="5FB6E230" w:rsidR="008F7798" w:rsidRPr="0006217B" w:rsidRDefault="005E0FF0"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tual seller name, if there is no actual seller name when requesting transaction, the name of the merchant that signed the contract with Hecto Financial</w:t>
            </w:r>
          </w:p>
        </w:tc>
        <w:tc>
          <w:tcPr>
            <w:tcW w:w="1199" w:type="dxa"/>
            <w:vAlign w:val="center"/>
          </w:tcPr>
          <w:p w14:paraId="00C050CE" w14:textId="420D23B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6CE89951" w14:textId="0D1FBD1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4EB841" w14:textId="72F34A4A"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"헥토파이낸셜"</w:t>
            </w:r>
            <w:r w:rsidR="005E0FF0" w:rsidRPr="0006217B">
              <w:rPr>
                <w:rFonts w:asciiTheme="minorHAnsi" w:eastAsiaTheme="minorHAnsi" w:hAnsiTheme="minorHAnsi" w:hint="eastAsia"/>
                <w:color w:val="767676"/>
                <w:spacing w:val="-6"/>
                <w:sz w:val="21"/>
                <w:szCs w:val="21"/>
              </w:rPr>
              <w:t xml:space="preserve"> (</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Hecto Financial</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 xml:space="preserve"> in Korean)</w:t>
            </w:r>
          </w:p>
        </w:tc>
      </w:tr>
      <w:tr w:rsidR="00D34683" w:rsidRPr="0006217B" w14:paraId="59EB42D9" w14:textId="77777777" w:rsidTr="001A1637">
        <w:trPr>
          <w:jc w:val="center"/>
        </w:trPr>
        <w:tc>
          <w:tcPr>
            <w:tcW w:w="2053" w:type="dxa"/>
            <w:vAlign w:val="center"/>
          </w:tcPr>
          <w:p w14:paraId="336BFAEA" w14:textId="326D7FF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5085C0E4" w14:textId="46B03E77"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3645DB85" w14:textId="45FA6BFB"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31035E5A" w14:textId="2367B71A"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69475EC9" w14:textId="5CE820E2"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0C38C8" w14:textId="5EC90AE8"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E70939"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F22E5" w:rsidRPr="0006217B" w14:paraId="2DBE62D5" w14:textId="77777777" w:rsidTr="001A1637">
        <w:trPr>
          <w:jc w:val="center"/>
        </w:trPr>
        <w:tc>
          <w:tcPr>
            <w:tcW w:w="2053" w:type="dxa"/>
            <w:vAlign w:val="center"/>
          </w:tcPr>
          <w:p w14:paraId="317051C7" w14:textId="1D6AFC42"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trdDtm</w:t>
            </w:r>
          </w:p>
        </w:tc>
        <w:tc>
          <w:tcPr>
            <w:tcW w:w="1604" w:type="dxa"/>
            <w:vAlign w:val="center"/>
          </w:tcPr>
          <w:p w14:paraId="3CFE1C0E" w14:textId="7080494C"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105BA7B7" w14:textId="7777777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7B8719FA" w14:textId="273DC124"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08FC844F" w14:textId="325AED4E"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5A6C812C" w14:textId="654E9503"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A450DA" w14:textId="12B77F7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"20211231010101"</w:t>
            </w:r>
          </w:p>
        </w:tc>
      </w:tr>
      <w:tr w:rsidR="00D06705" w:rsidRPr="0006217B" w14:paraId="73AA7308" w14:textId="77777777" w:rsidTr="001A1637">
        <w:trPr>
          <w:jc w:val="center"/>
        </w:trPr>
        <w:tc>
          <w:tcPr>
            <w:tcW w:w="2053" w:type="dxa"/>
            <w:vAlign w:val="center"/>
          </w:tcPr>
          <w:p w14:paraId="7BE26296" w14:textId="24A1B6DF"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6ED1332" w14:textId="38F406A7"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00644FF" w14:textId="19F9BAB4"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4B91D0B0" w14:textId="4914AC7F"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3FFD8EA" w14:textId="392A6A31"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314ED6" w14:textId="2B389C6A"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377D2" w:rsidRPr="0006217B" w14:paraId="5A768583" w14:textId="77777777" w:rsidTr="001A1637">
        <w:trPr>
          <w:jc w:val="center"/>
        </w:trPr>
        <w:tc>
          <w:tcPr>
            <w:tcW w:w="2053" w:type="dxa"/>
            <w:vAlign w:val="center"/>
          </w:tcPr>
          <w:p w14:paraId="6D0BED85" w14:textId="35D55458"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7DA3EBA4" w14:textId="357F3361"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w:t>
            </w:r>
          </w:p>
        </w:tc>
        <w:tc>
          <w:tcPr>
            <w:tcW w:w="2297" w:type="dxa"/>
            <w:vAlign w:val="center"/>
          </w:tcPr>
          <w:p w14:paraId="1493FB2D" w14:textId="78AE504B"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 xml:space="preserve">billKey issued </w:t>
            </w:r>
            <w:r w:rsidRPr="0006217B">
              <w:rPr>
                <w:rFonts w:asciiTheme="minorHAnsi" w:eastAsiaTheme="minorHAnsi" w:hAnsiTheme="minorHAnsi"/>
              </w:rPr>
              <w:t>for the second</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1199" w:type="dxa"/>
            <w:vAlign w:val="center"/>
          </w:tcPr>
          <w:p w14:paraId="0C17A5EC" w14:textId="59A12733"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2450789" w14:textId="1669AED7"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3EBA1C" w14:textId="6F652360"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F377D2" w:rsidRPr="0006217B" w14:paraId="15CA9E38" w14:textId="77777777" w:rsidTr="001A1637">
        <w:trPr>
          <w:jc w:val="center"/>
        </w:trPr>
        <w:tc>
          <w:tcPr>
            <w:tcW w:w="2053" w:type="dxa"/>
            <w:vAlign w:val="center"/>
          </w:tcPr>
          <w:p w14:paraId="0FECCC0F" w14:textId="160B1FB3"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billKeyExpireDt</w:t>
            </w:r>
          </w:p>
        </w:tc>
        <w:tc>
          <w:tcPr>
            <w:tcW w:w="1604" w:type="dxa"/>
            <w:vAlign w:val="center"/>
          </w:tcPr>
          <w:p w14:paraId="0A5D0A48" w14:textId="2A4F2FE9"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 Validity</w:t>
            </w:r>
          </w:p>
        </w:tc>
        <w:tc>
          <w:tcPr>
            <w:tcW w:w="2297" w:type="dxa"/>
            <w:vAlign w:val="center"/>
          </w:tcPr>
          <w:p w14:paraId="2E6033CA" w14:textId="4ED2BFDA"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rPr>
              <w:t>YYMM</w:t>
            </w:r>
          </w:p>
        </w:tc>
        <w:tc>
          <w:tcPr>
            <w:tcW w:w="1199" w:type="dxa"/>
            <w:vAlign w:val="center"/>
          </w:tcPr>
          <w:p w14:paraId="3BAF98BC" w14:textId="3328B0FB"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5A8341A8" w14:textId="3B1A5E2F"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7AB04E" w14:textId="7D9BF21C"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"1231"</w:t>
            </w:r>
          </w:p>
        </w:tc>
      </w:tr>
      <w:tr w:rsidR="008F7798" w:rsidRPr="0006217B" w14:paraId="7333FE1B" w14:textId="77777777" w:rsidTr="001A1637">
        <w:trPr>
          <w:jc w:val="center"/>
        </w:trPr>
        <w:tc>
          <w:tcPr>
            <w:tcW w:w="2053" w:type="dxa"/>
            <w:vAlign w:val="center"/>
          </w:tcPr>
          <w:p w14:paraId="192483D1" w14:textId="62A40F7C"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telecomCd</w:t>
            </w:r>
          </w:p>
        </w:tc>
        <w:tc>
          <w:tcPr>
            <w:tcW w:w="1604" w:type="dxa"/>
            <w:vAlign w:val="center"/>
          </w:tcPr>
          <w:p w14:paraId="28E1A89E" w14:textId="6F456A98"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Code</w:t>
            </w:r>
          </w:p>
        </w:tc>
        <w:tc>
          <w:tcPr>
            <w:tcW w:w="2297" w:type="dxa"/>
            <w:vAlign w:val="center"/>
          </w:tcPr>
          <w:p w14:paraId="740E7802" w14:textId="36825F9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SKT:SK Telecom,</w:t>
            </w:r>
            <w:r w:rsidRPr="0006217B">
              <w:rPr>
                <w:rFonts w:asciiTheme="minorHAnsi" w:eastAsiaTheme="minorHAnsi" w:hAnsiTheme="minorHAnsi"/>
                <w:color w:val="767676"/>
                <w:spacing w:val="-6"/>
                <w:sz w:val="21"/>
                <w:szCs w:val="21"/>
              </w:rPr>
              <w:br/>
              <w:t>KTF:KT,</w:t>
            </w:r>
            <w:r w:rsidRPr="0006217B">
              <w:rPr>
                <w:rFonts w:asciiTheme="minorHAnsi" w:eastAsiaTheme="minorHAnsi" w:hAnsiTheme="minorHAnsi"/>
                <w:color w:val="767676"/>
                <w:spacing w:val="-6"/>
                <w:sz w:val="21"/>
                <w:szCs w:val="21"/>
              </w:rPr>
              <w:br/>
              <w:t>LGT:LG U+,</w:t>
            </w:r>
            <w:r w:rsidRPr="0006217B">
              <w:rPr>
                <w:rFonts w:asciiTheme="minorHAnsi" w:eastAsiaTheme="minorHAnsi" w:hAnsiTheme="minorHAnsi"/>
                <w:color w:val="767676"/>
                <w:spacing w:val="-6"/>
                <w:sz w:val="21"/>
                <w:szCs w:val="21"/>
              </w:rPr>
              <w:br/>
              <w:t>CJH:CJ</w:t>
            </w:r>
            <w:r w:rsidR="00E70939" w:rsidRPr="0006217B">
              <w:rPr>
                <w:rFonts w:asciiTheme="minorHAnsi" w:eastAsiaTheme="minorHAnsi" w:hAnsiTheme="minorHAnsi" w:hint="eastAsia"/>
                <w:color w:val="767676"/>
                <w:spacing w:val="-6"/>
                <w:sz w:val="21"/>
                <w:szCs w:val="21"/>
              </w:rPr>
              <w:t xml:space="preserve"> Hello Mobile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KCT:</w:t>
            </w:r>
            <w:r w:rsidR="00E70939" w:rsidRPr="0006217B">
              <w:rPr>
                <w:rFonts w:asciiTheme="minorHAnsi" w:eastAsiaTheme="minorHAnsi" w:hAnsiTheme="minorHAnsi" w:hint="eastAsia"/>
                <w:color w:val="767676"/>
                <w:spacing w:val="-6"/>
                <w:sz w:val="21"/>
                <w:szCs w:val="21"/>
              </w:rPr>
              <w:t>Korea Cable Telecom</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SKL:SK 7Mobile</w:t>
            </w:r>
          </w:p>
        </w:tc>
        <w:tc>
          <w:tcPr>
            <w:tcW w:w="1199" w:type="dxa"/>
            <w:vAlign w:val="center"/>
          </w:tcPr>
          <w:p w14:paraId="6A1ED0EC" w14:textId="13AD507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A(10)</w:t>
            </w:r>
          </w:p>
        </w:tc>
        <w:tc>
          <w:tcPr>
            <w:tcW w:w="1211" w:type="dxa"/>
            <w:vAlign w:val="center"/>
          </w:tcPr>
          <w:p w14:paraId="3B41D2AA" w14:textId="7AF5B5C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3B90EF" w14:textId="3F4C9D5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8F7798" w:rsidRPr="0006217B" w14:paraId="635F45D0" w14:textId="77777777" w:rsidTr="001A1637">
        <w:trPr>
          <w:jc w:val="center"/>
        </w:trPr>
        <w:tc>
          <w:tcPr>
            <w:tcW w:w="2053" w:type="dxa"/>
            <w:vAlign w:val="center"/>
          </w:tcPr>
          <w:p w14:paraId="2CA8577B" w14:textId="793CF608"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telecomNm</w:t>
            </w:r>
          </w:p>
        </w:tc>
        <w:tc>
          <w:tcPr>
            <w:tcW w:w="1604" w:type="dxa"/>
            <w:vAlign w:val="center"/>
          </w:tcPr>
          <w:p w14:paraId="5130E552" w14:textId="5A169523"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2297" w:type="dxa"/>
            <w:vAlign w:val="center"/>
          </w:tcPr>
          <w:p w14:paraId="5BDA5A3F" w14:textId="7E1DB5BB"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1199" w:type="dxa"/>
            <w:vAlign w:val="center"/>
          </w:tcPr>
          <w:p w14:paraId="62C50C75" w14:textId="2D3AC38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w:t>
            </w:r>
          </w:p>
        </w:tc>
        <w:tc>
          <w:tcPr>
            <w:tcW w:w="1211" w:type="dxa"/>
            <w:vAlign w:val="center"/>
          </w:tcPr>
          <w:p w14:paraId="3C7BE216" w14:textId="426BB8C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9D29F3" w14:textId="399CA6F9"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 Telecom"</w:t>
            </w:r>
          </w:p>
        </w:tc>
      </w:tr>
      <w:tr w:rsidR="001E3521" w:rsidRPr="0006217B" w14:paraId="7E0EE497" w14:textId="77777777" w:rsidTr="001A1637">
        <w:trPr>
          <w:jc w:val="center"/>
        </w:trPr>
        <w:tc>
          <w:tcPr>
            <w:tcW w:w="2053" w:type="dxa"/>
            <w:vAlign w:val="center"/>
          </w:tcPr>
          <w:p w14:paraId="59062430" w14:textId="49BE81E3"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5BA7274B" w14:textId="0DF7E209"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369B4AA1" w14:textId="1CF09A47"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7E8AC8EB" w14:textId="71AD0F09" w:rsidR="001E3521" w:rsidRPr="0006217B" w:rsidRDefault="001E3521" w:rsidP="001E352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2D4AD5AF" w14:textId="1726C7FB" w:rsidR="001E3521" w:rsidRPr="0006217B" w:rsidRDefault="001E3521" w:rsidP="001E35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F46D39" w14:textId="45D29777"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B06E56" w:rsidRPr="0006217B" w14:paraId="28714125" w14:textId="77777777" w:rsidTr="004E4C97">
        <w:trPr>
          <w:jc w:val="center"/>
        </w:trPr>
        <w:tc>
          <w:tcPr>
            <w:tcW w:w="2053" w:type="dxa"/>
            <w:vAlign w:val="center"/>
          </w:tcPr>
          <w:p w14:paraId="1C648099" w14:textId="3B097B4F"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tcPr>
          <w:p w14:paraId="56A63E47" w14:textId="521D20E3"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42B01BAF" w14:textId="4D235EE2"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rPr>
              <w:t>Merchant Customer ID</w:t>
            </w:r>
          </w:p>
        </w:tc>
        <w:tc>
          <w:tcPr>
            <w:tcW w:w="1199" w:type="dxa"/>
            <w:vAlign w:val="center"/>
          </w:tcPr>
          <w:p w14:paraId="7922E602" w14:textId="0C574603" w:rsidR="00B06E56" w:rsidRPr="0006217B" w:rsidRDefault="00B06E56" w:rsidP="00B06E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4ADEC7F9" w14:textId="0B2589B4" w:rsidR="00B06E56" w:rsidRPr="0006217B" w:rsidRDefault="00B06E56" w:rsidP="00B06E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AA6F00" w14:textId="3A20831A"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8F7798" w:rsidRPr="0006217B" w14:paraId="68274234" w14:textId="77777777" w:rsidTr="001A1637">
        <w:trPr>
          <w:jc w:val="center"/>
        </w:trPr>
        <w:tc>
          <w:tcPr>
            <w:tcW w:w="2053" w:type="dxa"/>
            <w:vAlign w:val="center"/>
          </w:tcPr>
          <w:p w14:paraId="1BDD02BC" w14:textId="0C524594"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phoneNoEnc</w:t>
            </w:r>
          </w:p>
        </w:tc>
        <w:tc>
          <w:tcPr>
            <w:tcW w:w="1604" w:type="dxa"/>
            <w:vAlign w:val="center"/>
          </w:tcPr>
          <w:p w14:paraId="08BE950E" w14:textId="03AE6A4D"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Number</w:t>
            </w:r>
            <w:r w:rsidR="008F7798" w:rsidRPr="0006217B">
              <w:rPr>
                <w:rFonts w:asciiTheme="minorHAnsi" w:eastAsiaTheme="minorHAnsi" w:hAnsiTheme="minorHAnsi"/>
                <w:color w:val="767676"/>
                <w:spacing w:val="-6"/>
                <w:sz w:val="21"/>
                <w:szCs w:val="21"/>
              </w:rPr>
              <w:t>(</w:t>
            </w:r>
            <w:r w:rsidR="0023053F" w:rsidRPr="0006217B">
              <w:rPr>
                <w:rFonts w:asciiTheme="minorHAnsi" w:eastAsiaTheme="minorHAnsi" w:hAnsiTheme="minorHAnsi"/>
                <w:color w:val="767676"/>
                <w:spacing w:val="-6"/>
                <w:sz w:val="21"/>
                <w:szCs w:val="21"/>
              </w:rPr>
              <w:t>Encryption</w:t>
            </w:r>
            <w:r w:rsidR="008F7798" w:rsidRPr="0006217B">
              <w:rPr>
                <w:rFonts w:asciiTheme="minorHAnsi" w:eastAsiaTheme="minorHAnsi" w:hAnsiTheme="minorHAnsi"/>
                <w:color w:val="767676"/>
                <w:spacing w:val="-6"/>
                <w:sz w:val="21"/>
                <w:szCs w:val="21"/>
              </w:rPr>
              <w:t>)</w:t>
            </w:r>
          </w:p>
        </w:tc>
        <w:tc>
          <w:tcPr>
            <w:tcW w:w="2297" w:type="dxa"/>
            <w:vAlign w:val="center"/>
          </w:tcPr>
          <w:p w14:paraId="1268FAC1" w14:textId="6D31AE74"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mobile number encrypted and delivered</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0686839" w14:textId="11E315D0"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N(11)</w:t>
            </w:r>
          </w:p>
        </w:tc>
        <w:tc>
          <w:tcPr>
            <w:tcW w:w="1211" w:type="dxa"/>
            <w:vAlign w:val="center"/>
          </w:tcPr>
          <w:p w14:paraId="20732FB2" w14:textId="4FC8840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F98319" w14:textId="5A7D2A73"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8F7798" w:rsidRPr="0006217B" w14:paraId="03677D98" w14:textId="77777777" w:rsidTr="001A1637">
        <w:trPr>
          <w:jc w:val="center"/>
        </w:trPr>
        <w:tc>
          <w:tcPr>
            <w:tcW w:w="2053" w:type="dxa"/>
            <w:vAlign w:val="center"/>
          </w:tcPr>
          <w:p w14:paraId="4523A2ED" w14:textId="0ED262EF"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32E365E" w14:textId="36A29557" w:rsidR="008F7798" w:rsidRPr="0006217B" w:rsidRDefault="00A23C3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1EE86694" w14:textId="4551D12A" w:rsidR="008F7798" w:rsidRPr="0006217B" w:rsidRDefault="00A23C3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 when cancelling</w:t>
            </w:r>
          </w:p>
        </w:tc>
        <w:tc>
          <w:tcPr>
            <w:tcW w:w="1199" w:type="dxa"/>
            <w:vAlign w:val="center"/>
          </w:tcPr>
          <w:p w14:paraId="54B3F89C" w14:textId="05F9B04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7555609" w14:textId="56ED716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D2572F" w14:textId="6E24912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A23C37" w:rsidRPr="0006217B" w14:paraId="6A00F0FC" w14:textId="77777777" w:rsidTr="001A1637">
        <w:trPr>
          <w:jc w:val="center"/>
        </w:trPr>
        <w:tc>
          <w:tcPr>
            <w:tcW w:w="2053" w:type="dxa"/>
            <w:vAlign w:val="center"/>
          </w:tcPr>
          <w:p w14:paraId="3449E9B1" w14:textId="0BE14E00"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orgTrdDt</w:t>
            </w:r>
          </w:p>
        </w:tc>
        <w:tc>
          <w:tcPr>
            <w:tcW w:w="1604" w:type="dxa"/>
            <w:vAlign w:val="center"/>
          </w:tcPr>
          <w:p w14:paraId="1296EAFE" w14:textId="3B5C080D"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Date</w:t>
            </w:r>
          </w:p>
        </w:tc>
        <w:tc>
          <w:tcPr>
            <w:tcW w:w="2297" w:type="dxa"/>
            <w:vAlign w:val="center"/>
          </w:tcPr>
          <w:p w14:paraId="42C1D4E3" w14:textId="04C085C4"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date when cancelling</w:t>
            </w:r>
          </w:p>
        </w:tc>
        <w:tc>
          <w:tcPr>
            <w:tcW w:w="1199" w:type="dxa"/>
            <w:vAlign w:val="center"/>
          </w:tcPr>
          <w:p w14:paraId="2110CE4D" w14:textId="1DC8889D" w:rsidR="00A23C37" w:rsidRPr="0006217B" w:rsidRDefault="00A23C37" w:rsidP="00A23C3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CC71E8A" w14:textId="312DB492" w:rsidR="00A23C37" w:rsidRPr="0006217B" w:rsidRDefault="00A23C37" w:rsidP="00A23C3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EB6150" w14:textId="41750E18"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31A33" w:rsidRPr="0006217B" w14:paraId="26015C7D" w14:textId="77777777" w:rsidTr="001A1637">
        <w:trPr>
          <w:jc w:val="center"/>
        </w:trPr>
        <w:tc>
          <w:tcPr>
            <w:tcW w:w="2053" w:type="dxa"/>
            <w:vAlign w:val="center"/>
          </w:tcPr>
          <w:p w14:paraId="4129D2DB" w14:textId="42AA8C61"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cnclType</w:t>
            </w:r>
          </w:p>
        </w:tc>
        <w:tc>
          <w:tcPr>
            <w:tcW w:w="1604" w:type="dxa"/>
            <w:vAlign w:val="center"/>
          </w:tcPr>
          <w:p w14:paraId="7C8AF731" w14:textId="04773CB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7A3A189F" w14:textId="4E2BA2A4"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21CF757D" w14:textId="484298BC"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EDAFB47" w14:textId="3DEA3C43"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E6957B" w14:textId="5E16B99E"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31A33" w:rsidRPr="0006217B" w14:paraId="1BF6A6C8" w14:textId="77777777" w:rsidTr="001A1637">
        <w:trPr>
          <w:jc w:val="center"/>
        </w:trPr>
        <w:tc>
          <w:tcPr>
            <w:tcW w:w="2053" w:type="dxa"/>
            <w:vAlign w:val="center"/>
          </w:tcPr>
          <w:p w14:paraId="1D45E1DB" w14:textId="28DBD61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1CF65C1D" w14:textId="7949F65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323877F0" w14:textId="41A17E68"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3B5DFCE4" w14:textId="41A6A6BF"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1FBB9457" w14:textId="3157C5CE"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369B74" w14:textId="0F4C3034"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27218E" w:rsidRPr="0006217B" w14:paraId="286E23ED" w14:textId="77777777" w:rsidTr="001A1637">
        <w:trPr>
          <w:jc w:val="center"/>
        </w:trPr>
        <w:tc>
          <w:tcPr>
            <w:tcW w:w="2053" w:type="dxa"/>
            <w:vAlign w:val="center"/>
          </w:tcPr>
          <w:p w14:paraId="60690106" w14:textId="78E1EF7D"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7593020" w14:textId="5F46082A"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73981982" w14:textId="7FA65BEC"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2D1780EC" w14:textId="45C5E659"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79B99866" w14:textId="5422C3DD"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1889DF" w14:textId="54C0E5D4"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246514DD" w14:textId="77777777" w:rsidR="001A1637" w:rsidRPr="0006217B" w:rsidRDefault="001A1637" w:rsidP="001A1637">
      <w:pPr>
        <w:pStyle w:val="cq11"/>
        <w:ind w:left="440"/>
        <w:rPr>
          <w:rFonts w:asciiTheme="minorHAnsi" w:eastAsiaTheme="minorHAnsi" w:hAnsiTheme="minorHAnsi"/>
        </w:rPr>
      </w:pPr>
    </w:p>
    <w:p w14:paraId="54DE2CFD"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0305D417" w14:textId="77777777" w:rsidTr="001A1637">
        <w:tc>
          <w:tcPr>
            <w:tcW w:w="10016" w:type="dxa"/>
            <w:gridSpan w:val="2"/>
            <w:shd w:val="clear" w:color="auto" w:fill="767171" w:themeFill="background2" w:themeFillShade="80"/>
          </w:tcPr>
          <w:p w14:paraId="6A70C36B"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00506A89" w14:textId="77777777" w:rsidTr="001A1637">
        <w:tc>
          <w:tcPr>
            <w:tcW w:w="2249" w:type="dxa"/>
          </w:tcPr>
          <w:p w14:paraId="11A61F45"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2D0A544A"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52E07E06" w14:textId="77777777" w:rsidTr="001A1637">
        <w:tc>
          <w:tcPr>
            <w:tcW w:w="2249" w:type="dxa"/>
          </w:tcPr>
          <w:p w14:paraId="2813C078"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18CB8600"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38D7D03D" w14:textId="77777777" w:rsidTr="001A1637">
        <w:tc>
          <w:tcPr>
            <w:tcW w:w="2249" w:type="dxa"/>
          </w:tcPr>
          <w:p w14:paraId="094F85B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4AC9C001"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4A5C80E3" w14:textId="77777777" w:rsidR="00777029" w:rsidRPr="0006217B" w:rsidRDefault="00777029" w:rsidP="00777029">
      <w:pPr>
        <w:pStyle w:val="cq11"/>
        <w:ind w:left="440"/>
        <w:rPr>
          <w:rFonts w:asciiTheme="minorHAnsi" w:eastAsiaTheme="minorHAnsi" w:hAnsiTheme="minorHAnsi"/>
        </w:rPr>
      </w:pPr>
    </w:p>
    <w:p w14:paraId="3F187D65" w14:textId="77777777" w:rsidR="00E61C75" w:rsidRPr="0006217B" w:rsidRDefault="003136A3">
      <w:pPr>
        <w:pStyle w:val="1"/>
        <w:rPr>
          <w:rFonts w:asciiTheme="minorHAnsi" w:eastAsiaTheme="minorHAnsi" w:hAnsiTheme="minorHAnsi"/>
        </w:rPr>
      </w:pPr>
      <w:bookmarkStart w:id="113" w:name="_Toc172043518"/>
      <w:r w:rsidRPr="0006217B">
        <w:rPr>
          <w:rFonts w:asciiTheme="minorHAnsi" w:eastAsiaTheme="minorHAnsi" w:hAnsiTheme="minorHAnsi"/>
        </w:rPr>
        <w:lastRenderedPageBreak/>
        <w:t>Phone</w:t>
      </w:r>
      <w:r w:rsidR="007A2CDB" w:rsidRPr="0006217B">
        <w:rPr>
          <w:rFonts w:asciiTheme="minorHAnsi" w:eastAsiaTheme="minorHAnsi" w:hAnsiTheme="minorHAnsi"/>
        </w:rPr>
        <w:t xml:space="preserve"> </w:t>
      </w:r>
      <w:r w:rsidRPr="0006217B">
        <w:rPr>
          <w:rFonts w:asciiTheme="minorHAnsi" w:eastAsiaTheme="minorHAnsi" w:hAnsiTheme="minorHAnsi"/>
        </w:rPr>
        <w:t>Approval</w:t>
      </w:r>
      <w:r w:rsidR="007A2CDB" w:rsidRPr="0006217B">
        <w:rPr>
          <w:rFonts w:asciiTheme="minorHAnsi" w:eastAsiaTheme="minorHAnsi" w:hAnsiTheme="minorHAnsi"/>
        </w:rPr>
        <w:t xml:space="preserve"> </w:t>
      </w:r>
      <w:r w:rsidRPr="0006217B">
        <w:rPr>
          <w:rFonts w:asciiTheme="minorHAnsi" w:eastAsiaTheme="minorHAnsi" w:hAnsiTheme="minorHAnsi"/>
        </w:rPr>
        <w:t>API</w:t>
      </w:r>
      <w:r w:rsidR="007A2CDB" w:rsidRPr="0006217B">
        <w:rPr>
          <w:rFonts w:asciiTheme="minorHAnsi" w:eastAsiaTheme="minorHAnsi" w:hAnsiTheme="minorHAnsi"/>
        </w:rPr>
        <w:t xml:space="preserve"> </w:t>
      </w:r>
      <w:r w:rsidRPr="0006217B">
        <w:rPr>
          <w:rFonts w:asciiTheme="minorHAnsi" w:eastAsiaTheme="minorHAnsi" w:hAnsiTheme="minorHAnsi"/>
        </w:rPr>
        <w:t>(Hybrid)</w:t>
      </w:r>
      <w:bookmarkEnd w:id="113"/>
    </w:p>
    <w:p w14:paraId="298F6981" w14:textId="77777777" w:rsidR="00913780" w:rsidRPr="0006217B" w:rsidRDefault="008E485D" w:rsidP="00913780">
      <w:pPr>
        <w:pStyle w:val="2"/>
        <w:rPr>
          <w:rFonts w:asciiTheme="minorHAnsi" w:eastAsiaTheme="minorHAnsi" w:hAnsiTheme="minorHAnsi"/>
        </w:rPr>
      </w:pPr>
      <w:bookmarkStart w:id="114" w:name="_Toc172043519"/>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URI</w:t>
      </w:r>
      <w:bookmarkEnd w:id="114"/>
    </w:p>
    <w:tbl>
      <w:tblPr>
        <w:tblStyle w:val="a7"/>
        <w:tblW w:w="0" w:type="auto"/>
        <w:jc w:val="center"/>
        <w:tblLayout w:type="fixed"/>
        <w:tblLook w:val="04A0" w:firstRow="1" w:lastRow="0" w:firstColumn="1" w:lastColumn="0" w:noHBand="0" w:noVBand="1"/>
      </w:tblPr>
      <w:tblGrid>
        <w:gridCol w:w="2390"/>
        <w:gridCol w:w="7626"/>
      </w:tblGrid>
      <w:tr w:rsidR="005C35DB" w:rsidRPr="0006217B" w14:paraId="6B311227" w14:textId="77777777" w:rsidTr="005C35DB">
        <w:trPr>
          <w:jc w:val="center"/>
        </w:trPr>
        <w:tc>
          <w:tcPr>
            <w:tcW w:w="2390" w:type="dxa"/>
            <w:shd w:val="clear" w:color="auto" w:fill="D9D9D9" w:themeFill="background1" w:themeFillShade="D9"/>
            <w:vAlign w:val="center"/>
          </w:tcPr>
          <w:p w14:paraId="7DCF3D38" w14:textId="77777777" w:rsidR="005C35DB" w:rsidRPr="0006217B" w:rsidRDefault="00074BA3" w:rsidP="005C35DB">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626" w:type="dxa"/>
            <w:shd w:val="clear" w:color="auto" w:fill="D9D9D9" w:themeFill="background1" w:themeFillShade="D9"/>
            <w:vAlign w:val="center"/>
          </w:tcPr>
          <w:p w14:paraId="126C98DD" w14:textId="77777777" w:rsidR="005C35DB" w:rsidRPr="0006217B" w:rsidRDefault="005C35DB" w:rsidP="005C35DB">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5C35DB" w:rsidRPr="0006217B" w14:paraId="5EE49ADC" w14:textId="77777777" w:rsidTr="005C35DB">
        <w:trPr>
          <w:jc w:val="center"/>
        </w:trPr>
        <w:tc>
          <w:tcPr>
            <w:tcW w:w="2390" w:type="dxa"/>
            <w:vAlign w:val="center"/>
          </w:tcPr>
          <w:p w14:paraId="54924107" w14:textId="77777777" w:rsidR="005C35DB" w:rsidRPr="0006217B" w:rsidRDefault="005C35DB" w:rsidP="005C35DB">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7626" w:type="dxa"/>
            <w:vAlign w:val="center"/>
          </w:tcPr>
          <w:p w14:paraId="09D581E3" w14:textId="77777777" w:rsidR="005C35DB" w:rsidRPr="0006217B" w:rsidRDefault="005C35DB"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https://tbgw.settlebank.co.kr/spay/APIService.do</w:t>
            </w:r>
          </w:p>
        </w:tc>
      </w:tr>
      <w:tr w:rsidR="005C35DB" w:rsidRPr="0006217B" w14:paraId="58302C54" w14:textId="77777777" w:rsidTr="005C35DB">
        <w:trPr>
          <w:jc w:val="center"/>
        </w:trPr>
        <w:tc>
          <w:tcPr>
            <w:tcW w:w="2390" w:type="dxa"/>
            <w:vAlign w:val="center"/>
          </w:tcPr>
          <w:p w14:paraId="0315C903" w14:textId="77777777" w:rsidR="005C35DB" w:rsidRPr="0006217B" w:rsidRDefault="005C35DB" w:rsidP="005C35DB">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7626" w:type="dxa"/>
            <w:vAlign w:val="center"/>
          </w:tcPr>
          <w:p w14:paraId="75CD1875" w14:textId="77777777" w:rsidR="005C35DB" w:rsidRPr="0006217B" w:rsidRDefault="005C35DB"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https://gw.settlebank.co.kr/spay/APIService.do</w:t>
            </w:r>
          </w:p>
        </w:tc>
      </w:tr>
    </w:tbl>
    <w:p w14:paraId="4B216B9B" w14:textId="77777777" w:rsidR="003D230E" w:rsidRPr="0006217B" w:rsidRDefault="003D230E" w:rsidP="003D230E">
      <w:pPr>
        <w:pStyle w:val="cq11"/>
        <w:ind w:left="440"/>
        <w:rPr>
          <w:rFonts w:asciiTheme="minorHAnsi" w:eastAsiaTheme="minorHAnsi" w:hAnsiTheme="minorHAnsi"/>
        </w:rPr>
      </w:pPr>
    </w:p>
    <w:p w14:paraId="5C29F206" w14:textId="77777777" w:rsidR="00913780" w:rsidRPr="0006217B" w:rsidRDefault="008E485D">
      <w:pPr>
        <w:pStyle w:val="2"/>
        <w:rPr>
          <w:rFonts w:asciiTheme="minorHAnsi" w:eastAsiaTheme="minorHAnsi" w:hAnsiTheme="minorHAnsi"/>
        </w:rPr>
      </w:pPr>
      <w:bookmarkStart w:id="115" w:name="_Toc17204352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Headers</w:t>
      </w:r>
      <w:bookmarkEnd w:id="115"/>
    </w:p>
    <w:tbl>
      <w:tblPr>
        <w:tblStyle w:val="a7"/>
        <w:tblW w:w="0" w:type="auto"/>
        <w:tblInd w:w="440" w:type="dxa"/>
        <w:tblLayout w:type="fixed"/>
        <w:tblLook w:val="04A0" w:firstRow="1" w:lastRow="0" w:firstColumn="1" w:lastColumn="0" w:noHBand="0" w:noVBand="1"/>
      </w:tblPr>
      <w:tblGrid>
        <w:gridCol w:w="1823"/>
        <w:gridCol w:w="8193"/>
      </w:tblGrid>
      <w:tr w:rsidR="005C47C4" w:rsidRPr="0006217B" w14:paraId="67CDF84C" w14:textId="77777777" w:rsidTr="00250D29">
        <w:tc>
          <w:tcPr>
            <w:tcW w:w="1823" w:type="dxa"/>
            <w:shd w:val="clear" w:color="auto" w:fill="D9D9D9" w:themeFill="background1" w:themeFillShade="D9"/>
          </w:tcPr>
          <w:p w14:paraId="5036AC6A" w14:textId="77777777" w:rsidR="005C47C4"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5C814F59" w14:textId="77777777" w:rsidR="005C47C4" w:rsidRPr="0006217B" w:rsidRDefault="005C47C4"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Content</w:t>
            </w:r>
          </w:p>
        </w:tc>
      </w:tr>
      <w:tr w:rsidR="005C47C4" w:rsidRPr="0006217B" w14:paraId="260164A4" w14:textId="77777777" w:rsidTr="00250D29">
        <w:tc>
          <w:tcPr>
            <w:tcW w:w="1823" w:type="dxa"/>
            <w:shd w:val="clear" w:color="auto" w:fill="FFFFFF" w:themeFill="background1"/>
          </w:tcPr>
          <w:p w14:paraId="63BB7C2F" w14:textId="77777777" w:rsidR="005C47C4" w:rsidRPr="0006217B" w:rsidRDefault="005C47C4" w:rsidP="005C47C4">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p>
        </w:tc>
        <w:tc>
          <w:tcPr>
            <w:tcW w:w="8193" w:type="dxa"/>
          </w:tcPr>
          <w:p w14:paraId="2A980B97" w14:textId="77777777" w:rsidR="005C47C4" w:rsidRPr="0006217B" w:rsidRDefault="005C47C4" w:rsidP="005C47C4">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Content-type=application/json; charset=UTF-8</w:t>
            </w:r>
          </w:p>
        </w:tc>
      </w:tr>
      <w:tr w:rsidR="005C47C4" w:rsidRPr="0006217B" w14:paraId="4239A319" w14:textId="77777777" w:rsidTr="00250D29">
        <w:tc>
          <w:tcPr>
            <w:tcW w:w="1823" w:type="dxa"/>
            <w:shd w:val="clear" w:color="auto" w:fill="FFFFFF" w:themeFill="background1"/>
          </w:tcPr>
          <w:p w14:paraId="1E7EB7AE" w14:textId="77777777" w:rsidR="005C47C4" w:rsidRPr="0006217B" w:rsidRDefault="005C47C4" w:rsidP="005C47C4">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Response</w:t>
            </w:r>
          </w:p>
        </w:tc>
        <w:tc>
          <w:tcPr>
            <w:tcW w:w="8193" w:type="dxa"/>
          </w:tcPr>
          <w:p w14:paraId="7E59485A" w14:textId="77777777" w:rsidR="005C47C4" w:rsidRPr="0006217B" w:rsidRDefault="005C47C4" w:rsidP="005C47C4">
            <w:pPr>
              <w:jc w:val="center"/>
              <w:rPr>
                <w:rFonts w:asciiTheme="minorHAnsi" w:eastAsiaTheme="minorHAnsi" w:hAnsiTheme="minorHAnsi"/>
              </w:rPr>
            </w:pPr>
            <w:r w:rsidRPr="0006217B">
              <w:rPr>
                <w:rFonts w:asciiTheme="minorHAnsi" w:eastAsiaTheme="minorHAnsi" w:hAnsiTheme="minorHAnsi"/>
              </w:rPr>
              <w:t>Content-type=application/json; charset=UTF-8</w:t>
            </w:r>
          </w:p>
        </w:tc>
      </w:tr>
    </w:tbl>
    <w:p w14:paraId="3832E068" w14:textId="77777777" w:rsidR="005C47C4" w:rsidRPr="0006217B" w:rsidRDefault="005C47C4" w:rsidP="005C47C4">
      <w:pPr>
        <w:pStyle w:val="cq11"/>
        <w:ind w:left="440"/>
        <w:rPr>
          <w:rFonts w:asciiTheme="minorHAnsi" w:eastAsiaTheme="minorHAnsi" w:hAnsiTheme="minorHAnsi"/>
        </w:rPr>
      </w:pPr>
    </w:p>
    <w:p w14:paraId="12D7C5F5" w14:textId="77777777" w:rsidR="00913780" w:rsidRPr="0006217B" w:rsidRDefault="008E485D">
      <w:pPr>
        <w:pStyle w:val="2"/>
        <w:rPr>
          <w:rFonts w:asciiTheme="minorHAnsi" w:eastAsiaTheme="minorHAnsi" w:hAnsiTheme="minorHAnsi"/>
        </w:rPr>
      </w:pPr>
      <w:bookmarkStart w:id="116" w:name="_Toc172043521"/>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16"/>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769B381" w14:textId="77777777" w:rsidTr="00786187">
        <w:trPr>
          <w:jc w:val="center"/>
        </w:trPr>
        <w:tc>
          <w:tcPr>
            <w:tcW w:w="2053" w:type="dxa"/>
            <w:gridSpan w:val="2"/>
            <w:shd w:val="clear" w:color="auto" w:fill="D9D9D9" w:themeFill="background1" w:themeFillShade="D9"/>
            <w:vAlign w:val="center"/>
          </w:tcPr>
          <w:p w14:paraId="7AD2091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6B497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931178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B6141E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D2A38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7BDAAD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250235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78DD0981" w14:textId="77777777" w:rsidTr="00786187">
        <w:trPr>
          <w:jc w:val="center"/>
        </w:trPr>
        <w:tc>
          <w:tcPr>
            <w:tcW w:w="1026" w:type="dxa"/>
            <w:vMerge w:val="restart"/>
            <w:vAlign w:val="center"/>
          </w:tcPr>
          <w:p w14:paraId="7D181422" w14:textId="2BD7C19E"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FC94601" w14:textId="0F2BA2AB"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78F4C57" w14:textId="701ADA4E"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F704D05" w14:textId="1BDEB2D8"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2478120" w14:textId="2F5B8489"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C3166F6" w14:textId="64F844BF"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47F05E" w14:textId="23725072"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"nxhp_sb_hd"</w:t>
            </w:r>
          </w:p>
        </w:tc>
      </w:tr>
      <w:tr w:rsidR="00624258" w:rsidRPr="0006217B" w14:paraId="2F5A8F80" w14:textId="77777777" w:rsidTr="00786187">
        <w:trPr>
          <w:jc w:val="center"/>
        </w:trPr>
        <w:tc>
          <w:tcPr>
            <w:tcW w:w="1026" w:type="dxa"/>
            <w:vMerge/>
            <w:vAlign w:val="center"/>
          </w:tcPr>
          <w:p w14:paraId="52C2A561"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104F5C79" w14:textId="7384DEF5" w:rsidR="00624258" w:rsidRPr="0006217B" w:rsidRDefault="00624258" w:rsidP="0062425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F9B4674" w14:textId="54541DCB"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2EAA856" w14:textId="14829C5C"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F4896B3" w14:textId="604BD859"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ECA385B" w14:textId="58B7AB9E"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E0C10B" w14:textId="49C92AA3"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24258" w:rsidRPr="0006217B" w14:paraId="376BDDBC" w14:textId="77777777" w:rsidTr="00786187">
        <w:trPr>
          <w:jc w:val="center"/>
        </w:trPr>
        <w:tc>
          <w:tcPr>
            <w:tcW w:w="1026" w:type="dxa"/>
            <w:vMerge/>
            <w:vAlign w:val="center"/>
          </w:tcPr>
          <w:p w14:paraId="403FE66F"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6E780E5B" w14:textId="3AAB1A64"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ECBB7B1" w14:textId="2546977E"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852B3E1" w14:textId="044F4AB9"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7CB8984" w14:textId="5B2AFB6F"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667716F" w14:textId="1AFCBBA6"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77790E" w14:textId="489EF530"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24258" w:rsidRPr="0006217B" w14:paraId="142F57C1" w14:textId="77777777" w:rsidTr="00786187">
        <w:trPr>
          <w:jc w:val="center"/>
        </w:trPr>
        <w:tc>
          <w:tcPr>
            <w:tcW w:w="1026" w:type="dxa"/>
            <w:vMerge/>
            <w:vAlign w:val="center"/>
          </w:tcPr>
          <w:p w14:paraId="4026525C"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19325DD4" w14:textId="5B6DF2CC"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C464FA7" w14:textId="68D869BF" w:rsidR="00624258" w:rsidRPr="0006217B" w:rsidRDefault="001E0728"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06A9800" w14:textId="400FAE3E" w:rsidR="00624258" w:rsidRPr="0006217B" w:rsidRDefault="003F3638"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r w:rsidR="00624258" w:rsidRPr="0006217B">
              <w:rPr>
                <w:rFonts w:asciiTheme="minorHAnsi" w:eastAsiaTheme="minorHAnsi" w:hAnsiTheme="minorHAnsi"/>
                <w:color w:val="767676"/>
                <w:spacing w:val="-6"/>
                <w:sz w:val="21"/>
                <w:szCs w:val="21"/>
              </w:rPr>
              <w:br/>
              <w:t xml:space="preserve">B0: </w:t>
            </w:r>
            <w:r w:rsidRPr="0006217B">
              <w:rPr>
                <w:rFonts w:asciiTheme="minorHAnsi" w:eastAsiaTheme="minorHAnsi" w:hAnsiTheme="minorHAnsi" w:hint="eastAsia"/>
                <w:color w:val="767676"/>
                <w:spacing w:val="-6"/>
                <w:sz w:val="21"/>
                <w:szCs w:val="21"/>
              </w:rPr>
              <w:t xml:space="preserve">Payletter resale </w:t>
            </w:r>
            <w:r w:rsidRPr="0006217B">
              <w:rPr>
                <w:rFonts w:asciiTheme="minorHAnsi" w:eastAsiaTheme="minorHAnsi" w:hAnsiTheme="minorHAnsi" w:hint="eastAsia"/>
                <w:color w:val="767676"/>
                <w:spacing w:val="-6"/>
                <w:sz w:val="21"/>
                <w:szCs w:val="21"/>
              </w:rPr>
              <w:lastRenderedPageBreak/>
              <w:t>approval</w:t>
            </w:r>
            <w:r w:rsidR="00624258" w:rsidRPr="0006217B">
              <w:rPr>
                <w:rFonts w:asciiTheme="minorHAnsi" w:eastAsiaTheme="minorHAnsi" w:hAnsiTheme="minorHAnsi"/>
                <w:color w:val="767676"/>
                <w:spacing w:val="-6"/>
                <w:sz w:val="21"/>
                <w:szCs w:val="21"/>
              </w:rPr>
              <w:t>,</w:t>
            </w:r>
            <w:r w:rsidR="00624258" w:rsidRPr="0006217B">
              <w:rPr>
                <w:rFonts w:asciiTheme="minorHAnsi" w:eastAsiaTheme="minorHAnsi" w:hAnsiTheme="minorHAnsi"/>
                <w:color w:val="767676"/>
                <w:spacing w:val="-6"/>
                <w:sz w:val="21"/>
                <w:szCs w:val="21"/>
              </w:rPr>
              <w:br/>
              <w:t xml:space="preserve">B2: </w:t>
            </w:r>
            <w:r w:rsidRPr="0006217B">
              <w:rPr>
                <w:rFonts w:asciiTheme="minorHAnsi" w:eastAsiaTheme="minorHAnsi" w:hAnsiTheme="minorHAnsi" w:hint="eastAsia"/>
                <w:color w:val="767676"/>
                <w:spacing w:val="-6"/>
                <w:sz w:val="21"/>
                <w:szCs w:val="21"/>
              </w:rPr>
              <w:t xml:space="preserve">Hecto Financial </w:t>
            </w:r>
            <w:r w:rsidR="00161B13" w:rsidRPr="0006217B">
              <w:rPr>
                <w:rFonts w:asciiTheme="minorHAnsi" w:eastAsiaTheme="minorHAnsi" w:hAnsiTheme="minorHAnsi" w:hint="eastAsia"/>
                <w:color w:val="767676"/>
                <w:spacing w:val="-6"/>
                <w:sz w:val="21"/>
                <w:szCs w:val="21"/>
              </w:rPr>
              <w:t>source</w:t>
            </w:r>
            <w:r w:rsidRPr="0006217B">
              <w:rPr>
                <w:rFonts w:asciiTheme="minorHAnsi" w:eastAsiaTheme="minorHAnsi" w:hAnsiTheme="minorHAnsi" w:hint="eastAsia"/>
                <w:color w:val="767676"/>
                <w:spacing w:val="-6"/>
                <w:sz w:val="21"/>
                <w:szCs w:val="21"/>
              </w:rPr>
              <w:t xml:space="preserve"> approval</w:t>
            </w:r>
          </w:p>
        </w:tc>
        <w:tc>
          <w:tcPr>
            <w:tcW w:w="1199" w:type="dxa"/>
            <w:vAlign w:val="center"/>
          </w:tcPr>
          <w:p w14:paraId="44562C24" w14:textId="0DAD2C33"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AN(2)</w:t>
            </w:r>
          </w:p>
        </w:tc>
        <w:tc>
          <w:tcPr>
            <w:tcW w:w="1211" w:type="dxa"/>
            <w:vAlign w:val="center"/>
          </w:tcPr>
          <w:p w14:paraId="38E82989" w14:textId="4785519B"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8E390C" w14:textId="6098802C"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"B2"</w:t>
            </w:r>
            <w:r w:rsidRPr="0006217B">
              <w:rPr>
                <w:rFonts w:asciiTheme="minorHAnsi" w:eastAsiaTheme="minorHAnsi" w:hAnsiTheme="minorHAnsi"/>
                <w:color w:val="767676"/>
                <w:spacing w:val="-6"/>
                <w:sz w:val="21"/>
                <w:szCs w:val="21"/>
              </w:rPr>
              <w:br/>
              <w:t> </w:t>
            </w:r>
          </w:p>
        </w:tc>
      </w:tr>
      <w:tr w:rsidR="00624258" w:rsidRPr="0006217B" w14:paraId="5E361FB4" w14:textId="77777777" w:rsidTr="004E4C97">
        <w:tblPrEx>
          <w:jc w:val="left"/>
        </w:tblPrEx>
        <w:tc>
          <w:tcPr>
            <w:tcW w:w="1026" w:type="dxa"/>
            <w:vMerge/>
            <w:vAlign w:val="center"/>
          </w:tcPr>
          <w:p w14:paraId="77464B25"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5EBDC7F2" w14:textId="557A0228"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1AC7258" w14:textId="497CA4B6" w:rsidR="00624258" w:rsidRPr="0006217B" w:rsidRDefault="0023053F"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FAB753B" w14:textId="7F63D27C" w:rsidR="00624258" w:rsidRPr="0006217B" w:rsidRDefault="0023053F"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FBD3B6A" w14:textId="4A6118ED"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099D2954" w14:textId="0A06078E"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472A7E" w14:textId="1890B05C"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24258" w:rsidRPr="0006217B" w14:paraId="57B9AB97" w14:textId="77777777" w:rsidTr="004E4C97">
        <w:tblPrEx>
          <w:jc w:val="left"/>
        </w:tblPrEx>
        <w:tc>
          <w:tcPr>
            <w:tcW w:w="1026" w:type="dxa"/>
            <w:vMerge/>
            <w:vAlign w:val="center"/>
          </w:tcPr>
          <w:p w14:paraId="5D6B2703"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72C48A22" w14:textId="0C0E8B4F" w:rsidR="00624258" w:rsidRPr="0006217B" w:rsidRDefault="00624258" w:rsidP="0062425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8F437B4" w14:textId="54BCD96C" w:rsidR="00624258" w:rsidRPr="0006217B" w:rsidRDefault="003C2EAF"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C09F03F" w14:textId="291F8F19" w:rsidR="00624258" w:rsidRPr="0006217B" w:rsidRDefault="00624258" w:rsidP="00624258">
            <w:pPr>
              <w:pStyle w:val="cq11"/>
              <w:ind w:leftChars="0" w:left="0"/>
              <w:jc w:val="both"/>
              <w:rPr>
                <w:rFonts w:asciiTheme="minorHAnsi" w:eastAsiaTheme="minorHAnsi" w:hAnsiTheme="minorHAnsi"/>
                <w:color w:val="E74C3C"/>
                <w:spacing w:val="-6"/>
                <w:sz w:val="21"/>
                <w:szCs w:val="21"/>
              </w:rPr>
            </w:pPr>
            <w:r w:rsidRPr="0006217B">
              <w:rPr>
                <w:rStyle w:val="text-danger"/>
                <w:rFonts w:asciiTheme="minorHAnsi" w:eastAsiaTheme="minorHAnsi" w:hAnsiTheme="minorHAnsi"/>
                <w:color w:val="E74C3C"/>
                <w:spacing w:val="-6"/>
                <w:sz w:val="21"/>
                <w:szCs w:val="21"/>
              </w:rPr>
              <w:t xml:space="preserve">※ </w:t>
            </w:r>
            <w:r w:rsidR="00A23C37" w:rsidRPr="0006217B">
              <w:rPr>
                <w:rStyle w:val="text-danger"/>
                <w:rFonts w:asciiTheme="minorHAnsi" w:eastAsiaTheme="minorHAnsi" w:hAnsiTheme="minorHAnsi" w:hint="eastAsia"/>
                <w:color w:val="E74C3C"/>
                <w:spacing w:val="-6"/>
                <w:sz w:val="21"/>
                <w:szCs w:val="21"/>
              </w:rPr>
              <w:t>Caution</w:t>
            </w:r>
            <w:r w:rsidRPr="0006217B">
              <w:rPr>
                <w:rFonts w:asciiTheme="minorHAnsi" w:eastAsiaTheme="minorHAnsi" w:hAnsiTheme="minorHAnsi"/>
                <w:color w:val="E74C3C"/>
                <w:spacing w:val="-6"/>
                <w:sz w:val="21"/>
                <w:szCs w:val="21"/>
              </w:rPr>
              <w:br/>
            </w:r>
            <w:r w:rsidR="00A23C37" w:rsidRPr="0006217B">
              <w:rPr>
                <w:rStyle w:val="text-danger"/>
                <w:rFonts w:asciiTheme="minorHAnsi" w:eastAsiaTheme="minorHAnsi" w:hAnsiTheme="minorHAnsi" w:hint="eastAsia"/>
                <w:color w:val="E74C3C"/>
                <w:spacing w:val="-6"/>
                <w:sz w:val="21"/>
                <w:szCs w:val="21"/>
              </w:rPr>
              <w:t>Merchant order number generated during authentication request must be written</w:t>
            </w:r>
            <w:r w:rsidRPr="0006217B">
              <w:rPr>
                <w:rStyle w:val="text-danger"/>
                <w:rFonts w:asciiTheme="minorHAnsi" w:eastAsiaTheme="minorHAnsi" w:hAnsiTheme="minorHAnsi"/>
                <w:color w:val="E74C3C"/>
                <w:spacing w:val="-6"/>
                <w:sz w:val="21"/>
                <w:szCs w:val="21"/>
              </w:rPr>
              <w:t>.</w:t>
            </w:r>
          </w:p>
        </w:tc>
        <w:tc>
          <w:tcPr>
            <w:tcW w:w="1199" w:type="dxa"/>
            <w:vAlign w:val="center"/>
          </w:tcPr>
          <w:p w14:paraId="34528478" w14:textId="29885628"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CB0B26E" w14:textId="6E5E0F2D"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BA00B4" w14:textId="2979189A"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BE56D8" w:rsidRPr="0006217B" w14:paraId="3A93D8C5" w14:textId="77777777" w:rsidTr="004E4C97">
        <w:tblPrEx>
          <w:jc w:val="left"/>
        </w:tblPrEx>
        <w:tc>
          <w:tcPr>
            <w:tcW w:w="1026" w:type="dxa"/>
            <w:vMerge/>
            <w:vAlign w:val="center"/>
          </w:tcPr>
          <w:p w14:paraId="08F8B486"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48323C0A" w14:textId="25B18B1D"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A3630C9" w14:textId="6F754AF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1BFA711A" w14:textId="2755214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1D1C35D" w14:textId="56B5F857"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740CD95" w14:textId="1E05076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1B9E47" w14:textId="41FB0165"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01D174A0" w14:textId="77777777" w:rsidTr="004E4C97">
        <w:tblPrEx>
          <w:jc w:val="left"/>
        </w:tblPrEx>
        <w:tc>
          <w:tcPr>
            <w:tcW w:w="1026" w:type="dxa"/>
            <w:vMerge/>
            <w:vAlign w:val="center"/>
          </w:tcPr>
          <w:p w14:paraId="54EFC246"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0CFCE6ED" w14:textId="557151E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D33D05D" w14:textId="00697678"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7CD5774" w14:textId="762B674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BA0C48D" w14:textId="6A0646A6"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31A10CAC" w14:textId="0DD12EF7"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6FE5D9" w14:textId="2D03795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632419" w:rsidRPr="0006217B" w14:paraId="25C9BF10" w14:textId="77777777" w:rsidTr="004E4C97">
        <w:tblPrEx>
          <w:jc w:val="left"/>
        </w:tblPrEx>
        <w:tc>
          <w:tcPr>
            <w:tcW w:w="1026" w:type="dxa"/>
            <w:vMerge/>
            <w:vAlign w:val="center"/>
          </w:tcPr>
          <w:p w14:paraId="5B73D9D7" w14:textId="77777777" w:rsidR="00632419" w:rsidRPr="0006217B" w:rsidRDefault="00632419" w:rsidP="00632419">
            <w:pPr>
              <w:pStyle w:val="cq11"/>
              <w:ind w:leftChars="0" w:left="0"/>
              <w:rPr>
                <w:rFonts w:asciiTheme="minorHAnsi" w:eastAsiaTheme="minorHAnsi" w:hAnsiTheme="minorHAnsi"/>
              </w:rPr>
            </w:pPr>
          </w:p>
        </w:tc>
        <w:tc>
          <w:tcPr>
            <w:tcW w:w="1027" w:type="dxa"/>
            <w:vAlign w:val="center"/>
          </w:tcPr>
          <w:p w14:paraId="06790466" w14:textId="795306F9"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BAA67C3" w14:textId="49459C2B"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035B9237" w14:textId="2043E274"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6B04EA85" w14:textId="2BFBF39E" w:rsidR="00632419" w:rsidRPr="0006217B" w:rsidRDefault="00632419" w:rsidP="0063241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6A5E667" w14:textId="7BBDC757" w:rsidR="00632419" w:rsidRPr="0006217B" w:rsidRDefault="00632419" w:rsidP="0063241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84E173" w14:textId="3A9557BB"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7FE5408E" w14:textId="77777777" w:rsidTr="004E4C97">
        <w:tblPrEx>
          <w:jc w:val="left"/>
        </w:tblPrEx>
        <w:tc>
          <w:tcPr>
            <w:tcW w:w="1026" w:type="dxa"/>
            <w:vMerge/>
            <w:vAlign w:val="center"/>
          </w:tcPr>
          <w:p w14:paraId="47B38AD3"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4DE19B77" w14:textId="0E5375FB"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631603C3" w14:textId="40F398D6"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615B591F"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5E9B4061" w14:textId="0876E7D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0501C2B3" w14:textId="7BD7447D"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F97115D" w14:textId="0C6B5CBC"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81E970" w14:textId="0DD14C6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9DAED49" w14:textId="77777777" w:rsidTr="004E4C97">
        <w:tblPrEx>
          <w:jc w:val="left"/>
        </w:tblPrEx>
        <w:tc>
          <w:tcPr>
            <w:tcW w:w="1026" w:type="dxa"/>
            <w:vMerge w:val="restart"/>
            <w:vAlign w:val="center"/>
          </w:tcPr>
          <w:p w14:paraId="18EA83BF" w14:textId="0058567E"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77CCE91C" w14:textId="57FADAF7"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0B17D641" w14:textId="3FF89D34"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CC61D76"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2C83317D" w14:textId="07653B85"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00E52E4" w14:textId="76B987E7"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AN(200)</w:t>
            </w:r>
          </w:p>
        </w:tc>
        <w:tc>
          <w:tcPr>
            <w:tcW w:w="1211" w:type="dxa"/>
            <w:vAlign w:val="center"/>
          </w:tcPr>
          <w:p w14:paraId="008EBD70" w14:textId="469F97F6"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062589" w14:textId="739599B2"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F44683" w:rsidRPr="0006217B" w14:paraId="52461BA4" w14:textId="77777777" w:rsidTr="004E4C97">
        <w:tblPrEx>
          <w:jc w:val="left"/>
        </w:tblPrEx>
        <w:tc>
          <w:tcPr>
            <w:tcW w:w="1026" w:type="dxa"/>
            <w:vMerge/>
            <w:vAlign w:val="center"/>
          </w:tcPr>
          <w:p w14:paraId="4ECDD9EB"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4A2DE263" w14:textId="4D363FFE"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phoneNo</w:t>
            </w:r>
          </w:p>
        </w:tc>
        <w:tc>
          <w:tcPr>
            <w:tcW w:w="1604" w:type="dxa"/>
            <w:vAlign w:val="center"/>
          </w:tcPr>
          <w:p w14:paraId="5D52DDE2" w14:textId="520CE41A"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Number</w:t>
            </w:r>
          </w:p>
        </w:tc>
        <w:tc>
          <w:tcPr>
            <w:tcW w:w="2297" w:type="dxa"/>
            <w:vAlign w:val="center"/>
          </w:tcPr>
          <w:p w14:paraId="4F1712D9" w14:textId="59052CAB"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mobile number</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33AF050" w14:textId="77C4F3A5"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N(11)</w:t>
            </w:r>
          </w:p>
        </w:tc>
        <w:tc>
          <w:tcPr>
            <w:tcW w:w="1211" w:type="dxa"/>
            <w:vAlign w:val="center"/>
          </w:tcPr>
          <w:p w14:paraId="472212F7" w14:textId="59C3FF1F"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3E68C6" w14:textId="4F1F1D9B"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F44683" w:rsidRPr="0006217B" w14:paraId="46FF3634" w14:textId="77777777" w:rsidTr="004E4C97">
        <w:tblPrEx>
          <w:jc w:val="left"/>
        </w:tblPrEx>
        <w:tc>
          <w:tcPr>
            <w:tcW w:w="1026" w:type="dxa"/>
            <w:vMerge/>
            <w:vAlign w:val="center"/>
          </w:tcPr>
          <w:p w14:paraId="669F46C2"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076A602A" w14:textId="77BF98E0"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telCo</w:t>
            </w:r>
          </w:p>
        </w:tc>
        <w:tc>
          <w:tcPr>
            <w:tcW w:w="1604" w:type="dxa"/>
            <w:vAlign w:val="center"/>
          </w:tcPr>
          <w:p w14:paraId="16F7DD03" w14:textId="3C41C3BA"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w:t>
            </w:r>
          </w:p>
        </w:tc>
        <w:tc>
          <w:tcPr>
            <w:tcW w:w="2297" w:type="dxa"/>
            <w:vAlign w:val="center"/>
          </w:tcPr>
          <w:p w14:paraId="3DE686F2" w14:textId="6029D12D"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SKT:SK Telecom ,</w:t>
            </w:r>
            <w:r w:rsidRPr="0006217B">
              <w:rPr>
                <w:rFonts w:asciiTheme="minorHAnsi" w:eastAsiaTheme="minorHAnsi" w:hAnsiTheme="minorHAnsi"/>
                <w:color w:val="767676"/>
                <w:spacing w:val="-6"/>
                <w:sz w:val="21"/>
                <w:szCs w:val="21"/>
              </w:rPr>
              <w:br/>
              <w:t>KTF:KT,</w:t>
            </w:r>
            <w:r w:rsidRPr="0006217B">
              <w:rPr>
                <w:rFonts w:asciiTheme="minorHAnsi" w:eastAsiaTheme="minorHAnsi" w:hAnsiTheme="minorHAnsi"/>
                <w:color w:val="767676"/>
                <w:spacing w:val="-6"/>
                <w:sz w:val="21"/>
                <w:szCs w:val="21"/>
              </w:rPr>
              <w:br/>
              <w:t>LGT:LG U+,</w:t>
            </w:r>
            <w:r w:rsidRPr="0006217B">
              <w:rPr>
                <w:rFonts w:asciiTheme="minorHAnsi" w:eastAsiaTheme="minorHAnsi" w:hAnsiTheme="minorHAnsi"/>
                <w:color w:val="767676"/>
                <w:spacing w:val="-6"/>
                <w:sz w:val="21"/>
                <w:szCs w:val="21"/>
              </w:rPr>
              <w:br/>
              <w:t>CJH:CJ</w:t>
            </w:r>
            <w:r w:rsidR="00A23C37" w:rsidRPr="0006217B">
              <w:rPr>
                <w:rFonts w:asciiTheme="minorHAnsi" w:eastAsiaTheme="minorHAnsi" w:hAnsiTheme="minorHAnsi" w:hint="eastAsia"/>
                <w:color w:val="767676"/>
                <w:spacing w:val="-6"/>
                <w:sz w:val="21"/>
                <w:szCs w:val="21"/>
              </w:rPr>
              <w:t xml:space="preserve"> Hello Mobile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KCT:</w:t>
            </w:r>
            <w:r w:rsidR="00A23C37" w:rsidRPr="0006217B">
              <w:rPr>
                <w:rFonts w:asciiTheme="minorHAnsi" w:eastAsiaTheme="minorHAnsi" w:hAnsiTheme="minorHAnsi" w:hint="eastAsia"/>
                <w:color w:val="767676"/>
                <w:spacing w:val="-6"/>
                <w:sz w:val="21"/>
                <w:szCs w:val="21"/>
              </w:rPr>
              <w:t>Korea Cable Telecom</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SKL:SK 7Mobile</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FD3B6FF" w14:textId="720801A7"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0820409D" w14:textId="38345A94"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5B70B2" w14:textId="4B83C3CB"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F44683" w:rsidRPr="0006217B" w14:paraId="1AEE4C5D" w14:textId="77777777" w:rsidTr="004E4C97">
        <w:tblPrEx>
          <w:jc w:val="left"/>
        </w:tblPrEx>
        <w:tc>
          <w:tcPr>
            <w:tcW w:w="1026" w:type="dxa"/>
            <w:vMerge/>
            <w:vAlign w:val="center"/>
          </w:tcPr>
          <w:p w14:paraId="47CF450D"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7598ED98" w14:textId="18FB2F65"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06DFD350" w14:textId="24153A3B" w:rsidR="00F44683" w:rsidRPr="0006217B" w:rsidRDefault="00525246"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53BA578A" w14:textId="436D682C" w:rsidR="00F44683" w:rsidRPr="0006217B" w:rsidRDefault="00525246"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 address</w:t>
            </w:r>
          </w:p>
        </w:tc>
        <w:tc>
          <w:tcPr>
            <w:tcW w:w="1199" w:type="dxa"/>
            <w:vAlign w:val="center"/>
          </w:tcPr>
          <w:p w14:paraId="2EBD1ACE" w14:textId="54DE9D6C"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27BA2A3A" w14:textId="7B4A28C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F2C14C" w14:textId="670B2D63"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B06E56" w:rsidRPr="0006217B" w14:paraId="5191C08A" w14:textId="77777777" w:rsidTr="004E4C97">
        <w:tblPrEx>
          <w:jc w:val="left"/>
        </w:tblPrEx>
        <w:tc>
          <w:tcPr>
            <w:tcW w:w="1026" w:type="dxa"/>
            <w:vMerge/>
            <w:vAlign w:val="center"/>
          </w:tcPr>
          <w:p w14:paraId="42F457C3" w14:textId="77777777" w:rsidR="00B06E56" w:rsidRPr="0006217B" w:rsidRDefault="00B06E56" w:rsidP="00B06E56">
            <w:pPr>
              <w:pStyle w:val="cq11"/>
              <w:ind w:leftChars="0" w:left="0"/>
              <w:rPr>
                <w:rFonts w:asciiTheme="minorHAnsi" w:eastAsiaTheme="minorHAnsi" w:hAnsiTheme="minorHAnsi"/>
              </w:rPr>
            </w:pPr>
          </w:p>
        </w:tc>
        <w:tc>
          <w:tcPr>
            <w:tcW w:w="1027" w:type="dxa"/>
            <w:vAlign w:val="center"/>
          </w:tcPr>
          <w:p w14:paraId="32D7B4B9" w14:textId="32D919BD"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mUserId</w:t>
            </w:r>
          </w:p>
        </w:tc>
        <w:tc>
          <w:tcPr>
            <w:tcW w:w="1604" w:type="dxa"/>
          </w:tcPr>
          <w:p w14:paraId="183CF1BB" w14:textId="1A809D10"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75124236" w14:textId="0B549BEE"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rPr>
              <w:t xml:space="preserve">Merchant </w:t>
            </w:r>
            <w:r w:rsidRPr="0006217B">
              <w:rPr>
                <w:rFonts w:asciiTheme="minorHAnsi" w:eastAsiaTheme="minorHAnsi" w:hAnsiTheme="minorHAnsi" w:hint="eastAsia"/>
              </w:rPr>
              <w:t>c</w:t>
            </w:r>
            <w:r w:rsidRPr="0006217B">
              <w:rPr>
                <w:rFonts w:asciiTheme="minorHAnsi" w:eastAsiaTheme="minorHAnsi" w:hAnsiTheme="minorHAnsi"/>
              </w:rPr>
              <w:t>ustomer ID</w:t>
            </w:r>
          </w:p>
        </w:tc>
        <w:tc>
          <w:tcPr>
            <w:tcW w:w="1199" w:type="dxa"/>
            <w:vAlign w:val="center"/>
          </w:tcPr>
          <w:p w14:paraId="5883030F" w14:textId="36742573" w:rsidR="00B06E56" w:rsidRPr="0006217B" w:rsidRDefault="00B06E56" w:rsidP="00B06E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35193097" w14:textId="20CD826C" w:rsidR="00B06E56" w:rsidRPr="0006217B" w:rsidRDefault="00B06E56" w:rsidP="00B06E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69D80A" w14:textId="07113451"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2404A9" w:rsidRPr="0006217B" w14:paraId="3B8BBB37" w14:textId="77777777" w:rsidTr="004E4C97">
        <w:tblPrEx>
          <w:jc w:val="left"/>
        </w:tblPrEx>
        <w:tc>
          <w:tcPr>
            <w:tcW w:w="1026" w:type="dxa"/>
            <w:vMerge/>
            <w:vAlign w:val="center"/>
          </w:tcPr>
          <w:p w14:paraId="5F943DDB"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5515DE96" w14:textId="3A10BB0D"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43090D23" w14:textId="3D56F5F4"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D49E017" w14:textId="76F39680"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2626AD2C" w14:textId="7182FA84"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34CE2A28" w14:textId="48D18507"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340AB5" w14:textId="508F24E5"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06705" w:rsidRPr="0006217B" w14:paraId="2421C7FB" w14:textId="77777777" w:rsidTr="004E4C97">
        <w:tblPrEx>
          <w:jc w:val="left"/>
        </w:tblPrEx>
        <w:tc>
          <w:tcPr>
            <w:tcW w:w="1026" w:type="dxa"/>
            <w:vMerge/>
            <w:vAlign w:val="center"/>
          </w:tcPr>
          <w:p w14:paraId="7A99F150" w14:textId="77777777" w:rsidR="00D06705" w:rsidRPr="0006217B" w:rsidRDefault="00D06705" w:rsidP="00D06705">
            <w:pPr>
              <w:pStyle w:val="cq11"/>
              <w:ind w:leftChars="0" w:left="0"/>
              <w:rPr>
                <w:rFonts w:asciiTheme="minorHAnsi" w:eastAsiaTheme="minorHAnsi" w:hAnsiTheme="minorHAnsi"/>
              </w:rPr>
            </w:pPr>
          </w:p>
        </w:tc>
        <w:tc>
          <w:tcPr>
            <w:tcW w:w="1027" w:type="dxa"/>
            <w:vAlign w:val="center"/>
          </w:tcPr>
          <w:p w14:paraId="7ECB7D13" w14:textId="138058FD"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5F8A3B36" w14:textId="16A686FC"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550E6374" w14:textId="2FF44B4A" w:rsidR="00D06705" w:rsidRPr="0006217B" w:rsidRDefault="00D06705" w:rsidP="00D06705">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40A3501" w14:textId="69C82FC9"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6A0355D" w14:textId="3FDE2D80"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2C0DFF" w14:textId="49846E87"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4683" w:rsidRPr="0006217B" w14:paraId="16BDC67A" w14:textId="77777777" w:rsidTr="004E4C97">
        <w:tblPrEx>
          <w:jc w:val="left"/>
        </w:tblPrEx>
        <w:tc>
          <w:tcPr>
            <w:tcW w:w="1026" w:type="dxa"/>
            <w:vMerge/>
            <w:vAlign w:val="center"/>
          </w:tcPr>
          <w:p w14:paraId="3F01A194"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CA089DA" w14:textId="78910183"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prdtNm</w:t>
            </w:r>
          </w:p>
        </w:tc>
        <w:tc>
          <w:tcPr>
            <w:tcW w:w="1604" w:type="dxa"/>
            <w:vAlign w:val="center"/>
          </w:tcPr>
          <w:p w14:paraId="75D536ED" w14:textId="3D334F95"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0FA90DEC" w14:textId="1D93A551"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6387D8E5" w14:textId="7588B89C"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6D98B1F0" w14:textId="191F3FD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EF41D8" w14:textId="0FB04961"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F44683" w:rsidRPr="0006217B" w14:paraId="4905D723" w14:textId="77777777" w:rsidTr="004E4C97">
        <w:tblPrEx>
          <w:jc w:val="left"/>
        </w:tblPrEx>
        <w:tc>
          <w:tcPr>
            <w:tcW w:w="1026" w:type="dxa"/>
            <w:vMerge/>
            <w:vAlign w:val="center"/>
          </w:tcPr>
          <w:p w14:paraId="0973E2FB"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DD7748D" w14:textId="7B0A0C94"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sellerNm</w:t>
            </w:r>
          </w:p>
        </w:tc>
        <w:tc>
          <w:tcPr>
            <w:tcW w:w="1604" w:type="dxa"/>
            <w:vAlign w:val="center"/>
          </w:tcPr>
          <w:p w14:paraId="0D9F1600" w14:textId="168E518A"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2B1BAA22" w14:textId="4FEB1613"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5F5AB3AA" w14:textId="62714A8C"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35AB6E61" w14:textId="2F45CE61"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B64F1E" w14:textId="249C6BD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F44683" w:rsidRPr="0006217B" w14:paraId="19A44F44" w14:textId="77777777" w:rsidTr="004E4C97">
        <w:tblPrEx>
          <w:jc w:val="left"/>
        </w:tblPrEx>
        <w:tc>
          <w:tcPr>
            <w:tcW w:w="1026" w:type="dxa"/>
            <w:vMerge/>
            <w:vAlign w:val="center"/>
          </w:tcPr>
          <w:p w14:paraId="001B3E1F"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02AEE06" w14:textId="58EADBDD"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ordNm</w:t>
            </w:r>
          </w:p>
        </w:tc>
        <w:tc>
          <w:tcPr>
            <w:tcW w:w="1604" w:type="dxa"/>
            <w:vAlign w:val="center"/>
          </w:tcPr>
          <w:p w14:paraId="79FA2FF3" w14:textId="43788A87"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2297" w:type="dxa"/>
            <w:vAlign w:val="center"/>
          </w:tcPr>
          <w:p w14:paraId="0E0E685A" w14:textId="46C15FA9"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1199" w:type="dxa"/>
            <w:vAlign w:val="center"/>
          </w:tcPr>
          <w:p w14:paraId="59C60DE6" w14:textId="51F62327"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1E101C27" w14:textId="6AAF80AF"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14D7B6" w14:textId="00D9350E"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CD77BB" w:rsidRPr="0006217B">
              <w:rPr>
                <w:rFonts w:asciiTheme="minorHAnsi" w:eastAsiaTheme="minorHAnsi" w:hAnsiTheme="minorHAnsi" w:hint="eastAsia"/>
                <w:color w:val="767676"/>
                <w:spacing w:val="-6"/>
                <w:sz w:val="21"/>
                <w:szCs w:val="21"/>
              </w:rPr>
              <w:t>Hong G</w:t>
            </w:r>
            <w:r w:rsidR="00CD77BB" w:rsidRPr="0006217B">
              <w:rPr>
                <w:rFonts w:asciiTheme="minorHAnsi" w:eastAsiaTheme="minorHAnsi" w:hAnsiTheme="minorHAnsi"/>
                <w:color w:val="767676"/>
                <w:spacing w:val="-6"/>
                <w:sz w:val="21"/>
                <w:szCs w:val="21"/>
              </w:rPr>
              <w:t>i</w:t>
            </w:r>
            <w:r w:rsidR="00CD77B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F44683" w:rsidRPr="0006217B" w14:paraId="18FC9775" w14:textId="77777777" w:rsidTr="004E4C97">
        <w:tblPrEx>
          <w:jc w:val="left"/>
        </w:tblPrEx>
        <w:tc>
          <w:tcPr>
            <w:tcW w:w="1026" w:type="dxa"/>
            <w:vMerge/>
            <w:vAlign w:val="center"/>
          </w:tcPr>
          <w:p w14:paraId="4F8197C7"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9A89059" w14:textId="1B7D2EE5"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getBillKeyYn</w:t>
            </w:r>
          </w:p>
        </w:tc>
        <w:tc>
          <w:tcPr>
            <w:tcW w:w="1604" w:type="dxa"/>
            <w:vAlign w:val="center"/>
          </w:tcPr>
          <w:p w14:paraId="12B6851F" w14:textId="36CEC252"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Issuance Status</w:t>
            </w:r>
          </w:p>
        </w:tc>
        <w:tc>
          <w:tcPr>
            <w:tcW w:w="2297" w:type="dxa"/>
            <w:vAlign w:val="center"/>
          </w:tcPr>
          <w:p w14:paraId="7F1DA11E" w14:textId="0B56747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A23C37" w:rsidRPr="0006217B">
              <w:rPr>
                <w:rFonts w:asciiTheme="minorHAnsi" w:eastAsiaTheme="minorHAnsi" w:hAnsiTheme="minorHAnsi" w:hint="eastAsia"/>
                <w:color w:val="767676"/>
                <w:spacing w:val="-6"/>
                <w:sz w:val="21"/>
                <w:szCs w:val="21"/>
              </w:rPr>
              <w:t>Billkey issued</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00A23C37" w:rsidRPr="0006217B">
              <w:rPr>
                <w:rFonts w:asciiTheme="minorHAnsi" w:eastAsiaTheme="minorHAnsi" w:hAnsiTheme="minorHAnsi" w:hint="eastAsia"/>
                <w:color w:val="767676"/>
                <w:spacing w:val="-6"/>
                <w:sz w:val="21"/>
                <w:szCs w:val="21"/>
              </w:rPr>
              <w:t>Others</w:t>
            </w:r>
            <w:r w:rsidRPr="0006217B">
              <w:rPr>
                <w:rFonts w:asciiTheme="minorHAnsi" w:eastAsiaTheme="minorHAnsi" w:hAnsiTheme="minorHAnsi"/>
                <w:color w:val="767676"/>
                <w:spacing w:val="-6"/>
                <w:sz w:val="21"/>
                <w:szCs w:val="21"/>
              </w:rPr>
              <w:t>:</w:t>
            </w:r>
            <w:r w:rsidR="00A23C37" w:rsidRPr="0006217B">
              <w:rPr>
                <w:rFonts w:asciiTheme="minorHAnsi" w:eastAsiaTheme="minorHAnsi" w:hAnsiTheme="minorHAnsi" w:hint="eastAsia"/>
                <w:color w:val="767676"/>
                <w:spacing w:val="-6"/>
                <w:sz w:val="21"/>
                <w:szCs w:val="21"/>
              </w:rPr>
              <w:t>Billkey not issued</w:t>
            </w:r>
          </w:p>
        </w:tc>
        <w:tc>
          <w:tcPr>
            <w:tcW w:w="1199" w:type="dxa"/>
            <w:vAlign w:val="center"/>
          </w:tcPr>
          <w:p w14:paraId="2EBAF835" w14:textId="32743A4B"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55D0C9EB" w14:textId="2FED1A40"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5DF0CD8" w14:textId="3614DC45"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
        </w:tc>
      </w:tr>
      <w:tr w:rsidR="00F44683" w:rsidRPr="0006217B" w14:paraId="61BB659D" w14:textId="77777777" w:rsidTr="004E4C97">
        <w:tblPrEx>
          <w:jc w:val="left"/>
        </w:tblPrEx>
        <w:tc>
          <w:tcPr>
            <w:tcW w:w="1026" w:type="dxa"/>
            <w:vMerge/>
            <w:vAlign w:val="center"/>
          </w:tcPr>
          <w:p w14:paraId="2D4B26F1"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721B14F" w14:textId="595326CB"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authTrdNo</w:t>
            </w:r>
          </w:p>
        </w:tc>
        <w:tc>
          <w:tcPr>
            <w:tcW w:w="1604" w:type="dxa"/>
            <w:vAlign w:val="center"/>
          </w:tcPr>
          <w:p w14:paraId="229C01A9" w14:textId="46F6106A" w:rsidR="00F44683" w:rsidRPr="0006217B" w:rsidRDefault="00735BCF"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Transaction Number</w:t>
            </w:r>
          </w:p>
        </w:tc>
        <w:tc>
          <w:tcPr>
            <w:tcW w:w="2297" w:type="dxa"/>
            <w:vAlign w:val="center"/>
          </w:tcPr>
          <w:p w14:paraId="55F881B1" w14:textId="073E6E96" w:rsidR="00F44683" w:rsidRPr="0006217B" w:rsidRDefault="00F44683" w:rsidP="00F44683">
            <w:pPr>
              <w:pStyle w:val="cq11"/>
              <w:ind w:leftChars="0" w:left="0"/>
              <w:jc w:val="both"/>
              <w:rPr>
                <w:rFonts w:asciiTheme="minorHAnsi" w:eastAsiaTheme="minorHAnsi" w:hAnsiTheme="minorHAnsi"/>
                <w:color w:val="E74C3C"/>
                <w:spacing w:val="-6"/>
                <w:sz w:val="21"/>
                <w:szCs w:val="21"/>
              </w:rPr>
            </w:pPr>
            <w:r w:rsidRPr="0006217B">
              <w:rPr>
                <w:rStyle w:val="text-danger"/>
                <w:rFonts w:asciiTheme="minorHAnsi" w:eastAsiaTheme="minorHAnsi" w:hAnsiTheme="minorHAnsi"/>
                <w:color w:val="E74C3C"/>
                <w:spacing w:val="-6"/>
                <w:sz w:val="21"/>
                <w:szCs w:val="21"/>
              </w:rPr>
              <w:t xml:space="preserve">※ </w:t>
            </w:r>
            <w:r w:rsidR="004B1909" w:rsidRPr="0006217B">
              <w:rPr>
                <w:rStyle w:val="text-danger"/>
                <w:rFonts w:asciiTheme="minorHAnsi" w:eastAsiaTheme="minorHAnsi" w:hAnsiTheme="minorHAnsi" w:hint="eastAsia"/>
                <w:color w:val="E74C3C"/>
                <w:spacing w:val="-6"/>
                <w:sz w:val="21"/>
                <w:szCs w:val="21"/>
              </w:rPr>
              <w:t>Transaction number given as a response</w:t>
            </w:r>
            <w:r w:rsidR="00F41658" w:rsidRPr="0006217B">
              <w:rPr>
                <w:rStyle w:val="text-danger"/>
                <w:rFonts w:asciiTheme="minorHAnsi" w:eastAsiaTheme="minorHAnsi" w:hAnsiTheme="minorHAnsi" w:hint="eastAsia"/>
                <w:color w:val="E74C3C"/>
                <w:spacing w:val="-6"/>
                <w:sz w:val="21"/>
                <w:szCs w:val="21"/>
              </w:rPr>
              <w:t xml:space="preserve"> when authentication succeeds</w:t>
            </w:r>
          </w:p>
        </w:tc>
        <w:tc>
          <w:tcPr>
            <w:tcW w:w="1199" w:type="dxa"/>
            <w:vAlign w:val="center"/>
          </w:tcPr>
          <w:p w14:paraId="39944036" w14:textId="69F366E5"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7703A74" w14:textId="39BF4CD0"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7F17A7" w14:textId="7AF2976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"SOFP_PGMPnxhp_pl_hd0211021111808M1234567"</w:t>
            </w:r>
          </w:p>
        </w:tc>
      </w:tr>
      <w:tr w:rsidR="00F44683" w:rsidRPr="0006217B" w14:paraId="1433087D" w14:textId="77777777" w:rsidTr="004E4C97">
        <w:tblPrEx>
          <w:jc w:val="left"/>
        </w:tblPrEx>
        <w:tc>
          <w:tcPr>
            <w:tcW w:w="1026" w:type="dxa"/>
            <w:vMerge/>
            <w:vAlign w:val="center"/>
          </w:tcPr>
          <w:p w14:paraId="6D36334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535A965E" w14:textId="47A86F4A"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linkMethod</w:t>
            </w:r>
          </w:p>
        </w:tc>
        <w:tc>
          <w:tcPr>
            <w:tcW w:w="1604" w:type="dxa"/>
            <w:vAlign w:val="center"/>
          </w:tcPr>
          <w:p w14:paraId="554770FC" w14:textId="3625A954" w:rsidR="00F44683" w:rsidRPr="0006217B" w:rsidRDefault="00735BCF"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Integration Method Code</w:t>
            </w:r>
          </w:p>
        </w:tc>
        <w:tc>
          <w:tcPr>
            <w:tcW w:w="2297" w:type="dxa"/>
            <w:vAlign w:val="center"/>
          </w:tcPr>
          <w:p w14:paraId="30C64F69" w14:textId="31E8B6B1" w:rsidR="00F44683" w:rsidRPr="0006217B" w:rsidRDefault="00735BCF"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Integration method code</w:t>
            </w:r>
          </w:p>
        </w:tc>
        <w:tc>
          <w:tcPr>
            <w:tcW w:w="1199" w:type="dxa"/>
            <w:vAlign w:val="center"/>
          </w:tcPr>
          <w:p w14:paraId="42E13D25" w14:textId="24710A9B"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55F391A7" w14:textId="1FB09315"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278C01" w14:textId="464D75C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"HBRD"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C5429" w:rsidRPr="0006217B" w14:paraId="3A82BD3B" w14:textId="77777777" w:rsidTr="004E4C97">
        <w:tblPrEx>
          <w:jc w:val="left"/>
        </w:tblPrEx>
        <w:tc>
          <w:tcPr>
            <w:tcW w:w="1026" w:type="dxa"/>
            <w:vMerge/>
            <w:vAlign w:val="center"/>
          </w:tcPr>
          <w:p w14:paraId="04D95C49" w14:textId="77777777" w:rsidR="00FC5429" w:rsidRPr="0006217B" w:rsidRDefault="00FC5429" w:rsidP="00FC5429">
            <w:pPr>
              <w:pStyle w:val="cq11"/>
              <w:ind w:leftChars="0" w:left="0"/>
              <w:rPr>
                <w:rFonts w:asciiTheme="minorHAnsi" w:eastAsiaTheme="minorHAnsi" w:hAnsiTheme="minorHAnsi"/>
              </w:rPr>
            </w:pPr>
          </w:p>
        </w:tc>
        <w:tc>
          <w:tcPr>
            <w:tcW w:w="1027" w:type="dxa"/>
            <w:vAlign w:val="center"/>
          </w:tcPr>
          <w:p w14:paraId="21B60AD4" w14:textId="39AE09E1"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notiUrl</w:t>
            </w:r>
          </w:p>
        </w:tc>
        <w:tc>
          <w:tcPr>
            <w:tcW w:w="1604" w:type="dxa"/>
            <w:vAlign w:val="center"/>
          </w:tcPr>
          <w:p w14:paraId="5FCA243B" w14:textId="7D44D796"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68DCD4A1" w14:textId="4E652813"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7AD62596" w14:textId="129A2DF9" w:rsidR="00FC5429" w:rsidRPr="0006217B" w:rsidRDefault="00FC5429" w:rsidP="00FC542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AN(250)</w:t>
            </w:r>
          </w:p>
        </w:tc>
        <w:tc>
          <w:tcPr>
            <w:tcW w:w="1211" w:type="dxa"/>
            <w:vAlign w:val="center"/>
          </w:tcPr>
          <w:p w14:paraId="046CEA6D" w14:textId="3FE269AC" w:rsidR="00FC5429" w:rsidRPr="0006217B" w:rsidRDefault="00FC5429" w:rsidP="00FC542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69FFAF" w14:textId="6BFCB882"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"https://example.com/notiUrl"</w:t>
            </w:r>
          </w:p>
        </w:tc>
      </w:tr>
      <w:tr w:rsidR="00A5051C" w:rsidRPr="0006217B" w14:paraId="6E089CB0" w14:textId="77777777" w:rsidTr="004E4C97">
        <w:tblPrEx>
          <w:jc w:val="left"/>
        </w:tblPrEx>
        <w:tc>
          <w:tcPr>
            <w:tcW w:w="1026" w:type="dxa"/>
            <w:vMerge/>
            <w:vAlign w:val="center"/>
          </w:tcPr>
          <w:p w14:paraId="44A26669"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253FAC27" w14:textId="593F48F0"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16BC1E20" w14:textId="7A40BFCE"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49DC6FD1" w14:textId="4539AAAD"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28BA75A0" w14:textId="19CC5A68"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143F46A8" w14:textId="4FB4F5C9"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86521A" w14:textId="6C460E16"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bl>
    <w:p w14:paraId="5B7005B2" w14:textId="77777777" w:rsidR="00786187" w:rsidRPr="0006217B" w:rsidRDefault="00786187" w:rsidP="00786187">
      <w:pPr>
        <w:pStyle w:val="cq11"/>
        <w:ind w:left="440"/>
        <w:rPr>
          <w:rFonts w:asciiTheme="minorHAnsi" w:eastAsiaTheme="minorHAnsi" w:hAnsiTheme="minorHAnsi"/>
        </w:rPr>
      </w:pPr>
    </w:p>
    <w:p w14:paraId="73975DF2" w14:textId="77777777" w:rsidR="00913780" w:rsidRPr="0006217B" w:rsidRDefault="008E485D">
      <w:pPr>
        <w:pStyle w:val="2"/>
        <w:rPr>
          <w:rFonts w:asciiTheme="minorHAnsi" w:eastAsiaTheme="minorHAnsi" w:hAnsiTheme="minorHAnsi"/>
        </w:rPr>
      </w:pPr>
      <w:bookmarkStart w:id="117" w:name="_Toc172043522"/>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17"/>
    </w:p>
    <w:tbl>
      <w:tblPr>
        <w:tblStyle w:val="a7"/>
        <w:tblW w:w="0" w:type="auto"/>
        <w:tblInd w:w="440" w:type="dxa"/>
        <w:tblLook w:val="04A0" w:firstRow="1" w:lastRow="0" w:firstColumn="1" w:lastColumn="0" w:noHBand="0" w:noVBand="1"/>
      </w:tblPr>
      <w:tblGrid>
        <w:gridCol w:w="1965"/>
        <w:gridCol w:w="7655"/>
      </w:tblGrid>
      <w:tr w:rsidR="0033663D" w:rsidRPr="0006217B" w14:paraId="1B74AA8F" w14:textId="77777777" w:rsidTr="001A1637">
        <w:tc>
          <w:tcPr>
            <w:tcW w:w="1965" w:type="dxa"/>
            <w:shd w:val="clear" w:color="auto" w:fill="D9D9D9" w:themeFill="background1" w:themeFillShade="D9"/>
          </w:tcPr>
          <w:p w14:paraId="10FBF66B"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2D2910C2"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07B0F121" w14:textId="77777777" w:rsidTr="001A1637">
        <w:tc>
          <w:tcPr>
            <w:tcW w:w="1965" w:type="dxa"/>
            <w:vAlign w:val="center"/>
          </w:tcPr>
          <w:p w14:paraId="65BFFFBF"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1C32D63"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A1F4160" w14:textId="77777777" w:rsidR="0033663D" w:rsidRPr="0006217B" w:rsidRDefault="0033663D" w:rsidP="0033663D">
      <w:pPr>
        <w:pStyle w:val="cq11"/>
        <w:ind w:left="440"/>
        <w:rPr>
          <w:rFonts w:asciiTheme="minorHAnsi" w:eastAsiaTheme="minorHAnsi" w:hAnsiTheme="minorHAnsi"/>
        </w:rPr>
      </w:pPr>
    </w:p>
    <w:p w14:paraId="0C1BD72C" w14:textId="77777777" w:rsidR="00913780" w:rsidRPr="0006217B" w:rsidRDefault="008E485D">
      <w:pPr>
        <w:pStyle w:val="2"/>
        <w:rPr>
          <w:rFonts w:asciiTheme="minorHAnsi" w:eastAsiaTheme="minorHAnsi" w:hAnsiTheme="minorHAnsi"/>
        </w:rPr>
      </w:pPr>
      <w:bookmarkStart w:id="118" w:name="_Toc172043523"/>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18"/>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28899364" w14:textId="77777777" w:rsidTr="00786187">
        <w:trPr>
          <w:jc w:val="center"/>
        </w:trPr>
        <w:tc>
          <w:tcPr>
            <w:tcW w:w="2053" w:type="dxa"/>
            <w:gridSpan w:val="2"/>
            <w:shd w:val="clear" w:color="auto" w:fill="D9D9D9" w:themeFill="background1" w:themeFillShade="D9"/>
            <w:vAlign w:val="center"/>
          </w:tcPr>
          <w:p w14:paraId="231A578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49D88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A81CD4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0AD138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AD4049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2C175D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2D38B0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65DF5EEC" w14:textId="77777777" w:rsidTr="00786187">
        <w:trPr>
          <w:jc w:val="center"/>
        </w:trPr>
        <w:tc>
          <w:tcPr>
            <w:tcW w:w="1026" w:type="dxa"/>
            <w:vMerge w:val="restart"/>
            <w:vAlign w:val="center"/>
          </w:tcPr>
          <w:p w14:paraId="40E822DE" w14:textId="2250A70D"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params</w:t>
            </w:r>
          </w:p>
        </w:tc>
        <w:tc>
          <w:tcPr>
            <w:tcW w:w="1027" w:type="dxa"/>
            <w:vAlign w:val="center"/>
          </w:tcPr>
          <w:p w14:paraId="248E79B0" w14:textId="0B255540"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8DF2304" w14:textId="7EB45D7B"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34F0E44" w14:textId="26EED451"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AE34149" w14:textId="3879948C"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3B4C6DA7" w14:textId="2B448C69"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177B3A" w14:textId="7FCB71E8"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"nxhp_pl_hd"</w:t>
            </w:r>
          </w:p>
        </w:tc>
      </w:tr>
      <w:tr w:rsidR="00161B13" w:rsidRPr="0006217B" w14:paraId="6DE54EE6" w14:textId="77777777" w:rsidTr="00786187">
        <w:trPr>
          <w:jc w:val="center"/>
        </w:trPr>
        <w:tc>
          <w:tcPr>
            <w:tcW w:w="1026" w:type="dxa"/>
            <w:vMerge/>
            <w:vAlign w:val="center"/>
          </w:tcPr>
          <w:p w14:paraId="45497181"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D943FAD" w14:textId="3ADDC259"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2B5B9336" w14:textId="054A6E9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32B3D68" w14:textId="697C5AE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CDFA0DC" w14:textId="156E53F5"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A2B0F49" w14:textId="4497989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F6248F" w14:textId="0A5E00F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7B5098D" w14:textId="77777777" w:rsidTr="00786187">
        <w:trPr>
          <w:jc w:val="center"/>
        </w:trPr>
        <w:tc>
          <w:tcPr>
            <w:tcW w:w="1026" w:type="dxa"/>
            <w:vMerge/>
            <w:vAlign w:val="center"/>
          </w:tcPr>
          <w:p w14:paraId="1110BC4D"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A149B6E" w14:textId="7523E10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39BB36A" w14:textId="012C7D7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73EA4ED" w14:textId="31DB35C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949F383" w14:textId="2713ABEF"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50FB325" w14:textId="38B7C5B1"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586205" w14:textId="00573B5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7C0D86B3" w14:textId="77777777" w:rsidTr="00786187">
        <w:trPr>
          <w:jc w:val="center"/>
        </w:trPr>
        <w:tc>
          <w:tcPr>
            <w:tcW w:w="1026" w:type="dxa"/>
            <w:vMerge/>
            <w:vAlign w:val="center"/>
          </w:tcPr>
          <w:p w14:paraId="473C0E62"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600AD3A" w14:textId="0146792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43026BED" w14:textId="3D3DE89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EF3457A" w14:textId="4B6C821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5BD461D" w14:textId="15FAB0D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937BCD9" w14:textId="4D5F4DEC"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54A367" w14:textId="6D882F4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F44683" w:rsidRPr="0006217B" w14:paraId="1AE7508C" w14:textId="77777777" w:rsidTr="004E4C97">
        <w:tblPrEx>
          <w:jc w:val="left"/>
        </w:tblPrEx>
        <w:tc>
          <w:tcPr>
            <w:tcW w:w="1026" w:type="dxa"/>
            <w:vMerge/>
            <w:vAlign w:val="center"/>
          </w:tcPr>
          <w:p w14:paraId="2DF56A87"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B048D4B" w14:textId="32522B04"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8AD3E54" w14:textId="00021EAF" w:rsidR="00F44683" w:rsidRPr="0006217B" w:rsidRDefault="0023053F"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93CEC50" w14:textId="090683CC" w:rsidR="00F44683" w:rsidRPr="0006217B" w:rsidRDefault="0023053F"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6142A40F" w14:textId="4D477D2D"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49CBBF9" w14:textId="4A99F57F"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E42836" w14:textId="66DEA72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44683" w:rsidRPr="0006217B" w14:paraId="16A3C165" w14:textId="77777777" w:rsidTr="004E4C97">
        <w:tblPrEx>
          <w:jc w:val="left"/>
        </w:tblPrEx>
        <w:tc>
          <w:tcPr>
            <w:tcW w:w="1026" w:type="dxa"/>
            <w:vMerge/>
            <w:vAlign w:val="center"/>
          </w:tcPr>
          <w:p w14:paraId="3709D5C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0F5B7270" w14:textId="3B87649E"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241F42D" w14:textId="231F0607" w:rsidR="00F44683" w:rsidRPr="0006217B" w:rsidRDefault="003C2EAF"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74132BE" w14:textId="0A099454" w:rsidR="00F44683" w:rsidRPr="0006217B" w:rsidRDefault="005317C2"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1B449F68" w14:textId="671D8909"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2A42057" w14:textId="731F0DD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796EFD" w14:textId="0962B658"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44683" w:rsidRPr="0006217B" w14:paraId="588025B4" w14:textId="77777777" w:rsidTr="004E4C97">
        <w:tblPrEx>
          <w:jc w:val="left"/>
        </w:tblPrEx>
        <w:tc>
          <w:tcPr>
            <w:tcW w:w="1026" w:type="dxa"/>
            <w:vMerge/>
            <w:vAlign w:val="center"/>
          </w:tcPr>
          <w:p w14:paraId="233EFF3C"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42D25579" w14:textId="2AF9FB27"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1A25D109" w14:textId="4D0B93BC" w:rsidR="00F44683" w:rsidRPr="0006217B" w:rsidRDefault="00092AB5"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7D10416" w14:textId="31A4AF33" w:rsidR="00F44683" w:rsidRPr="0006217B" w:rsidRDefault="00584919"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68969436" w14:textId="721C01CB"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73C0BBBF" w14:textId="377DAFC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F9050" w14:textId="6BCD0F7A"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BE56D8" w:rsidRPr="0006217B" w14:paraId="0D867A97" w14:textId="77777777" w:rsidTr="004E4C97">
        <w:tblPrEx>
          <w:jc w:val="left"/>
        </w:tblPrEx>
        <w:tc>
          <w:tcPr>
            <w:tcW w:w="1026" w:type="dxa"/>
            <w:vMerge/>
            <w:vAlign w:val="center"/>
          </w:tcPr>
          <w:p w14:paraId="47333FA9"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141E04FF" w14:textId="34D79F47"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5EB272DE" w14:textId="514952BE"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EED8C61" w14:textId="01B6D547"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A2F6E5B" w14:textId="41814C8E"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08A9827D" w14:textId="1862C765"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FF9866" w14:textId="20881F12"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509E44D1" w14:textId="77777777" w:rsidTr="004E4C97">
        <w:tblPrEx>
          <w:jc w:val="left"/>
        </w:tblPrEx>
        <w:tc>
          <w:tcPr>
            <w:tcW w:w="1026" w:type="dxa"/>
            <w:vMerge/>
            <w:vAlign w:val="center"/>
          </w:tcPr>
          <w:p w14:paraId="7B19BE28"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25A0F36D" w14:textId="211CC3EB"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AA76FD8" w14:textId="2889621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47A83BD" w14:textId="26671678"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B1CD470" w14:textId="7E182178"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3C0E7A05" w14:textId="7EC8EC6E"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6BE78A" w14:textId="7D233144"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282B81" w:rsidRPr="0006217B" w14:paraId="2F480B58" w14:textId="77777777" w:rsidTr="004E4C97">
        <w:tblPrEx>
          <w:jc w:val="left"/>
        </w:tblPrEx>
        <w:tc>
          <w:tcPr>
            <w:tcW w:w="1026" w:type="dxa"/>
            <w:vMerge/>
            <w:vAlign w:val="center"/>
          </w:tcPr>
          <w:p w14:paraId="62C2DBCB" w14:textId="77777777" w:rsidR="00282B81" w:rsidRPr="0006217B" w:rsidRDefault="00282B81" w:rsidP="00282B81">
            <w:pPr>
              <w:pStyle w:val="cq11"/>
              <w:ind w:leftChars="0" w:left="0"/>
              <w:rPr>
                <w:rFonts w:asciiTheme="minorHAnsi" w:eastAsiaTheme="minorHAnsi" w:hAnsiTheme="minorHAnsi"/>
              </w:rPr>
            </w:pPr>
          </w:p>
        </w:tc>
        <w:tc>
          <w:tcPr>
            <w:tcW w:w="1027" w:type="dxa"/>
            <w:vAlign w:val="center"/>
          </w:tcPr>
          <w:p w14:paraId="6876DABA" w14:textId="4A2600E7"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32B2058F" w14:textId="7C5707F4"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EA9BAD6" w14:textId="77777777"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0718680" w14:textId="77777777"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28C1FAE" w14:textId="1E419F90"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4A84329" w14:textId="0FB36323" w:rsidR="00282B81" w:rsidRPr="0006217B" w:rsidRDefault="00282B81" w:rsidP="00282B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6253391" w14:textId="6FEEE810" w:rsidR="00282B81" w:rsidRPr="0006217B" w:rsidRDefault="00282B81" w:rsidP="00282B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3819F2" w14:textId="3B49B06A"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412B0AF1" w14:textId="77777777" w:rsidTr="004E4C97">
        <w:tblPrEx>
          <w:jc w:val="left"/>
        </w:tblPrEx>
        <w:tc>
          <w:tcPr>
            <w:tcW w:w="1026" w:type="dxa"/>
            <w:vMerge/>
            <w:vAlign w:val="center"/>
          </w:tcPr>
          <w:p w14:paraId="79E7EBCF"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514E50EB" w14:textId="15019D10"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448336CA" w14:textId="662EE45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0DA8CFA"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78D9C10A" w14:textId="7B5F162D"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4CF9EC8" w14:textId="2666380D"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C0B4C21" w14:textId="3A8112F4"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744FEE" w14:textId="04C0F86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44683" w:rsidRPr="0006217B" w14:paraId="1A1F6BBE" w14:textId="77777777" w:rsidTr="004E4C97">
        <w:tblPrEx>
          <w:jc w:val="left"/>
        </w:tblPrEx>
        <w:tc>
          <w:tcPr>
            <w:tcW w:w="1026" w:type="dxa"/>
            <w:vMerge/>
            <w:vAlign w:val="center"/>
          </w:tcPr>
          <w:p w14:paraId="2B4FA335"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2934F20F" w14:textId="7A055DA1"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6F370010" w14:textId="1C1778DE" w:rsidR="00F44683" w:rsidRPr="0006217B" w:rsidRDefault="00235BA4"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C0A651E" w14:textId="477FCD94" w:rsidR="00F44683" w:rsidRPr="0006217B" w:rsidRDefault="00235BA4"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44683" w:rsidRPr="0006217B">
              <w:rPr>
                <w:rFonts w:asciiTheme="minorHAnsi" w:eastAsiaTheme="minorHAnsi" w:hAnsiTheme="minorHAnsi"/>
                <w:color w:val="767676"/>
                <w:spacing w:val="-6"/>
                <w:sz w:val="21"/>
                <w:szCs w:val="21"/>
              </w:rPr>
              <w:br/>
              <w:t>URL Encoding, UTF-8</w:t>
            </w:r>
          </w:p>
        </w:tc>
        <w:tc>
          <w:tcPr>
            <w:tcW w:w="1199" w:type="dxa"/>
            <w:vAlign w:val="center"/>
          </w:tcPr>
          <w:p w14:paraId="25D5FAC1" w14:textId="51C8032C"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D018333" w14:textId="012E9FE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130122" w14:textId="2637B37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44683" w:rsidRPr="0006217B" w14:paraId="0191275E" w14:textId="77777777" w:rsidTr="004E4C97">
        <w:tblPrEx>
          <w:jc w:val="left"/>
        </w:tblPrEx>
        <w:tc>
          <w:tcPr>
            <w:tcW w:w="1026" w:type="dxa"/>
            <w:vMerge w:val="restart"/>
            <w:vAlign w:val="center"/>
          </w:tcPr>
          <w:p w14:paraId="42750B33" w14:textId="7F8627DD"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F3B7FB1" w14:textId="58B449C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89E6CD0" w14:textId="754C4CF0" w:rsidR="00F44683" w:rsidRPr="0006217B" w:rsidRDefault="00723742"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0C1344B" w14:textId="2E5A2ADE" w:rsidR="00F44683" w:rsidRPr="0006217B" w:rsidRDefault="00723742"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0EFFD4BA" w14:textId="549AFDBE"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07908EE2" w14:textId="5905466D"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C632A1" w14:textId="77777777" w:rsidR="00F44683" w:rsidRPr="0006217B" w:rsidRDefault="00F44683" w:rsidP="00F44683">
            <w:pPr>
              <w:pStyle w:val="cq11"/>
              <w:ind w:leftChars="0" w:left="0"/>
              <w:jc w:val="both"/>
              <w:rPr>
                <w:rFonts w:asciiTheme="minorHAnsi" w:eastAsiaTheme="minorHAnsi" w:hAnsiTheme="minorHAnsi"/>
              </w:rPr>
            </w:pPr>
          </w:p>
        </w:tc>
      </w:tr>
      <w:tr w:rsidR="00F44683" w:rsidRPr="0006217B" w14:paraId="6875FE49" w14:textId="77777777" w:rsidTr="004E4C97">
        <w:tblPrEx>
          <w:jc w:val="left"/>
        </w:tblPrEx>
        <w:tc>
          <w:tcPr>
            <w:tcW w:w="1026" w:type="dxa"/>
            <w:vMerge/>
            <w:vAlign w:val="center"/>
          </w:tcPr>
          <w:p w14:paraId="389FE6E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696A6776" w14:textId="3A6BACB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phoneNo</w:t>
            </w:r>
          </w:p>
        </w:tc>
        <w:tc>
          <w:tcPr>
            <w:tcW w:w="1604" w:type="dxa"/>
            <w:vAlign w:val="center"/>
          </w:tcPr>
          <w:p w14:paraId="321017F9" w14:textId="404FE47A" w:rsidR="00F44683" w:rsidRPr="0006217B" w:rsidRDefault="003C2BAE"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w:t>
            </w:r>
            <w:r w:rsidR="00204BDE" w:rsidRPr="0006217B">
              <w:rPr>
                <w:rFonts w:asciiTheme="minorHAnsi" w:eastAsiaTheme="minorHAnsi" w:hAnsiTheme="minorHAnsi" w:hint="eastAsia"/>
                <w:color w:val="767676"/>
                <w:spacing w:val="-6"/>
                <w:sz w:val="21"/>
                <w:szCs w:val="21"/>
              </w:rPr>
              <w:t>bile Number</w:t>
            </w:r>
          </w:p>
        </w:tc>
        <w:tc>
          <w:tcPr>
            <w:tcW w:w="2297" w:type="dxa"/>
            <w:vAlign w:val="center"/>
          </w:tcPr>
          <w:p w14:paraId="2E7479D5" w14:textId="23070BFA" w:rsidR="00F44683" w:rsidRPr="0006217B" w:rsidRDefault="00204BDE"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Mobile Number</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572BA11" w14:textId="3166B827"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N(11)</w:t>
            </w:r>
          </w:p>
        </w:tc>
        <w:tc>
          <w:tcPr>
            <w:tcW w:w="1211" w:type="dxa"/>
            <w:vAlign w:val="center"/>
          </w:tcPr>
          <w:p w14:paraId="5D590846" w14:textId="4CB38669"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9F4710" w14:textId="1E38469C"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"01012341234"</w:t>
            </w:r>
          </w:p>
        </w:tc>
      </w:tr>
      <w:tr w:rsidR="00F44683" w:rsidRPr="0006217B" w14:paraId="60B9ACB3" w14:textId="77777777" w:rsidTr="004E4C97">
        <w:tblPrEx>
          <w:jc w:val="left"/>
        </w:tblPrEx>
        <w:tc>
          <w:tcPr>
            <w:tcW w:w="1026" w:type="dxa"/>
            <w:vMerge/>
            <w:vAlign w:val="center"/>
          </w:tcPr>
          <w:p w14:paraId="11A92FAF"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2296F50A" w14:textId="6FF987B1"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telCo</w:t>
            </w:r>
          </w:p>
        </w:tc>
        <w:tc>
          <w:tcPr>
            <w:tcW w:w="1604" w:type="dxa"/>
            <w:vAlign w:val="center"/>
          </w:tcPr>
          <w:p w14:paraId="14433769" w14:textId="5F72BAE5"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w:t>
            </w:r>
          </w:p>
        </w:tc>
        <w:tc>
          <w:tcPr>
            <w:tcW w:w="2297" w:type="dxa"/>
            <w:vAlign w:val="center"/>
          </w:tcPr>
          <w:p w14:paraId="71B16227" w14:textId="4FA5D032"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D0F560C" w14:textId="751BA55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1064E926" w14:textId="40A31B07"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5101AB" w14:textId="4C50B156"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F44683" w:rsidRPr="0006217B" w14:paraId="69291F07" w14:textId="77777777" w:rsidTr="004E4C97">
        <w:tblPrEx>
          <w:jc w:val="left"/>
        </w:tblPrEx>
        <w:tc>
          <w:tcPr>
            <w:tcW w:w="1026" w:type="dxa"/>
            <w:vMerge/>
            <w:vAlign w:val="center"/>
          </w:tcPr>
          <w:p w14:paraId="4E2335F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7DAA7B0" w14:textId="4EB00942"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5A5FEC0B" w14:textId="63F77522" w:rsidR="00F44683" w:rsidRPr="0006217B" w:rsidRDefault="00940E71"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2CEF4B6C" w14:textId="33C5052B"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32D3783" w14:textId="0E8563C9"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8B78F28" w14:textId="2E51BBC9"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FBC108" w14:textId="109DD67A"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4683" w:rsidRPr="0006217B" w14:paraId="54A9D074" w14:textId="77777777" w:rsidTr="004E4C97">
        <w:tblPrEx>
          <w:jc w:val="left"/>
        </w:tblPrEx>
        <w:tc>
          <w:tcPr>
            <w:tcW w:w="1026" w:type="dxa"/>
            <w:vMerge/>
            <w:vAlign w:val="center"/>
          </w:tcPr>
          <w:p w14:paraId="6998488D"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1224307A" w14:textId="1239D29A"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getBillKeyYn</w:t>
            </w:r>
          </w:p>
        </w:tc>
        <w:tc>
          <w:tcPr>
            <w:tcW w:w="1604" w:type="dxa"/>
            <w:vAlign w:val="center"/>
          </w:tcPr>
          <w:p w14:paraId="11647757" w14:textId="45AD688E"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Issuance Status</w:t>
            </w:r>
          </w:p>
        </w:tc>
        <w:tc>
          <w:tcPr>
            <w:tcW w:w="2297" w:type="dxa"/>
            <w:vAlign w:val="center"/>
          </w:tcPr>
          <w:p w14:paraId="5642EEDD" w14:textId="2842F95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F2012D" w:rsidRPr="0006217B">
              <w:rPr>
                <w:rFonts w:asciiTheme="minorHAnsi" w:eastAsiaTheme="minorHAnsi" w:hAnsiTheme="minorHAnsi" w:hint="eastAsia"/>
                <w:color w:val="767676"/>
                <w:spacing w:val="-6"/>
                <w:sz w:val="21"/>
                <w:szCs w:val="21"/>
              </w:rPr>
              <w:t xml:space="preserve"> Billkey Issu</w:t>
            </w:r>
            <w:r w:rsidR="00F31464" w:rsidRPr="0006217B">
              <w:rPr>
                <w:rFonts w:asciiTheme="minorHAnsi" w:eastAsiaTheme="minorHAnsi" w:hAnsiTheme="minorHAnsi" w:hint="eastAsia"/>
                <w:color w:val="767676"/>
                <w:spacing w:val="-6"/>
                <w:sz w:val="21"/>
                <w:szCs w:val="21"/>
              </w:rPr>
              <w:t>ed</w:t>
            </w:r>
            <w:r w:rsidRPr="0006217B">
              <w:rPr>
                <w:rFonts w:asciiTheme="minorHAnsi" w:eastAsiaTheme="minorHAnsi" w:hAnsiTheme="minorHAnsi"/>
                <w:color w:val="767676"/>
                <w:spacing w:val="-6"/>
                <w:sz w:val="21"/>
                <w:szCs w:val="21"/>
              </w:rPr>
              <w:br/>
            </w:r>
            <w:r w:rsidR="00F2012D" w:rsidRPr="0006217B">
              <w:rPr>
                <w:rFonts w:asciiTheme="minorHAnsi" w:eastAsiaTheme="minorHAnsi" w:hAnsiTheme="minorHAnsi" w:hint="eastAsia"/>
                <w:color w:val="767676"/>
                <w:spacing w:val="-6"/>
                <w:sz w:val="21"/>
                <w:szCs w:val="21"/>
              </w:rPr>
              <w:t>Others</w:t>
            </w:r>
            <w:r w:rsidRPr="0006217B">
              <w:rPr>
                <w:rFonts w:asciiTheme="minorHAnsi" w:eastAsiaTheme="minorHAnsi" w:hAnsiTheme="minorHAnsi"/>
                <w:color w:val="767676"/>
                <w:spacing w:val="-6"/>
                <w:sz w:val="21"/>
                <w:szCs w:val="21"/>
              </w:rPr>
              <w:t>:</w:t>
            </w:r>
            <w:r w:rsidR="00F2012D" w:rsidRPr="0006217B">
              <w:rPr>
                <w:rFonts w:asciiTheme="minorHAnsi" w:eastAsiaTheme="minorHAnsi" w:hAnsiTheme="minorHAnsi" w:hint="eastAsia"/>
                <w:color w:val="767676"/>
                <w:spacing w:val="-6"/>
                <w:sz w:val="21"/>
                <w:szCs w:val="21"/>
              </w:rPr>
              <w:t xml:space="preserve"> Billkey </w:t>
            </w:r>
            <w:r w:rsidR="00F31464" w:rsidRPr="0006217B">
              <w:rPr>
                <w:rFonts w:asciiTheme="minorHAnsi" w:eastAsiaTheme="minorHAnsi" w:hAnsiTheme="minorHAnsi" w:hint="eastAsia"/>
                <w:color w:val="767676"/>
                <w:spacing w:val="-6"/>
                <w:sz w:val="21"/>
                <w:szCs w:val="21"/>
              </w:rPr>
              <w:t>Not Issued</w:t>
            </w:r>
          </w:p>
        </w:tc>
        <w:tc>
          <w:tcPr>
            <w:tcW w:w="1199" w:type="dxa"/>
            <w:vAlign w:val="center"/>
          </w:tcPr>
          <w:p w14:paraId="60D27F35" w14:textId="4144EFB3"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0666F5D0" w14:textId="0CAC897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F0F312" w14:textId="522228C4"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
        </w:tc>
      </w:tr>
      <w:tr w:rsidR="00F44683" w:rsidRPr="0006217B" w14:paraId="06B1B1E3" w14:textId="77777777" w:rsidTr="004E4C97">
        <w:tblPrEx>
          <w:jc w:val="left"/>
        </w:tblPrEx>
        <w:tc>
          <w:tcPr>
            <w:tcW w:w="1026" w:type="dxa"/>
            <w:vMerge/>
            <w:vAlign w:val="center"/>
          </w:tcPr>
          <w:p w14:paraId="11AEE6F5"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7DDEFF4B" w14:textId="0382CA30"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6EF4EC96" w14:textId="300C2A31"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45251893" w14:textId="4F8BC5CD" w:rsidR="00F44683" w:rsidRPr="0006217B" w:rsidRDefault="00F31464"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issued by Hecto Financial, used from the second round</w:t>
            </w:r>
          </w:p>
        </w:tc>
        <w:tc>
          <w:tcPr>
            <w:tcW w:w="1199" w:type="dxa"/>
            <w:vAlign w:val="center"/>
          </w:tcPr>
          <w:p w14:paraId="3B2C9067" w14:textId="40FAD18E"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37AC8075" w14:textId="7145F8D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C8D574" w14:textId="24686284"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bl>
    <w:p w14:paraId="6A0216EC" w14:textId="77777777" w:rsidR="00786187" w:rsidRPr="0006217B" w:rsidRDefault="00786187" w:rsidP="00786187">
      <w:pPr>
        <w:pStyle w:val="cq11"/>
        <w:ind w:left="440"/>
        <w:rPr>
          <w:rFonts w:asciiTheme="minorHAnsi" w:eastAsiaTheme="minorHAnsi" w:hAnsiTheme="minorHAnsi"/>
        </w:rPr>
      </w:pPr>
    </w:p>
    <w:p w14:paraId="6D36442F" w14:textId="77777777" w:rsidR="00913780" w:rsidRPr="0006217B" w:rsidRDefault="008E485D" w:rsidP="008E485D">
      <w:pPr>
        <w:pStyle w:val="2"/>
        <w:rPr>
          <w:rFonts w:asciiTheme="minorHAnsi" w:eastAsiaTheme="minorHAnsi" w:hAnsiTheme="minorHAnsi"/>
        </w:rPr>
      </w:pPr>
      <w:bookmarkStart w:id="119" w:name="_Toc172043524"/>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19"/>
    </w:p>
    <w:p w14:paraId="513C06B6" w14:textId="36D3054B" w:rsidR="005A3D1F" w:rsidRPr="0006217B" w:rsidRDefault="005A3D1F" w:rsidP="005A3D1F">
      <w:pPr>
        <w:rPr>
          <w:rFonts w:asciiTheme="minorHAnsi" w:eastAsiaTheme="minorHAnsi" w:hAnsiTheme="minorHAnsi"/>
          <w:sz w:val="20"/>
        </w:rPr>
      </w:pPr>
      <w:r w:rsidRPr="0006217B">
        <w:rPr>
          <w:rFonts w:asciiTheme="minorHAnsi" w:eastAsiaTheme="minorHAnsi" w:hAnsiTheme="minorHAnsi" w:hint="eastAsia"/>
          <w:sz w:val="20"/>
        </w:rPr>
        <w:t>※ Refer to [20.4 Notification Parameter]</w:t>
      </w:r>
    </w:p>
    <w:p w14:paraId="55E2A0DB" w14:textId="77777777" w:rsidR="00E61C75" w:rsidRPr="0006217B" w:rsidRDefault="008E485D">
      <w:pPr>
        <w:pStyle w:val="1"/>
        <w:rPr>
          <w:rFonts w:asciiTheme="minorHAnsi" w:eastAsiaTheme="minorHAnsi" w:hAnsiTheme="minorHAnsi"/>
        </w:rPr>
      </w:pPr>
      <w:bookmarkStart w:id="120" w:name="_Toc172043525"/>
      <w:r w:rsidRPr="0006217B">
        <w:rPr>
          <w:rFonts w:asciiTheme="minorHAnsi" w:eastAsiaTheme="minorHAnsi" w:hAnsiTheme="minorHAnsi" w:hint="eastAsia"/>
        </w:rPr>
        <w:lastRenderedPageBreak/>
        <w:t>Phone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Recurring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20"/>
    </w:p>
    <w:p w14:paraId="7241CD0B" w14:textId="77777777" w:rsidR="00913780" w:rsidRPr="0006217B" w:rsidRDefault="008E485D" w:rsidP="00913780">
      <w:pPr>
        <w:pStyle w:val="2"/>
        <w:rPr>
          <w:rFonts w:asciiTheme="minorHAnsi" w:eastAsiaTheme="minorHAnsi" w:hAnsiTheme="minorHAnsi"/>
        </w:rPr>
      </w:pPr>
      <w:bookmarkStart w:id="121" w:name="_Toc172043526"/>
      <w:r w:rsidRPr="0006217B">
        <w:rPr>
          <w:rFonts w:asciiTheme="minorHAnsi" w:eastAsiaTheme="minorHAnsi" w:hAnsiTheme="minorHAnsi" w:hint="eastAsia"/>
        </w:rPr>
        <w:t>Description</w:t>
      </w:r>
      <w:bookmarkEnd w:id="121"/>
    </w:p>
    <w:p w14:paraId="556304F1" w14:textId="678A5075" w:rsidR="00CD1F94" w:rsidRPr="0006217B" w:rsidRDefault="00CD1F94" w:rsidP="00CD1F94">
      <w:pPr>
        <w:pStyle w:val="cq11"/>
        <w:numPr>
          <w:ilvl w:val="0"/>
          <w:numId w:val="30"/>
        </w:numPr>
        <w:ind w:leftChars="0"/>
        <w:rPr>
          <w:rFonts w:asciiTheme="minorHAnsi" w:eastAsiaTheme="minorHAnsi" w:hAnsiTheme="minorHAnsi"/>
        </w:rPr>
      </w:pPr>
      <w:r w:rsidRPr="0006217B">
        <w:rPr>
          <w:rFonts w:asciiTheme="minorHAnsi" w:eastAsiaTheme="minorHAnsi" w:hAnsiTheme="minorHAnsi" w:hint="eastAsia"/>
        </w:rPr>
        <w:t>Monthly Recurring Payment</w:t>
      </w:r>
    </w:p>
    <w:p w14:paraId="122A16B1" w14:textId="119C3811" w:rsidR="00CD1F94" w:rsidRPr="0006217B" w:rsidRDefault="00F24D68" w:rsidP="00CD1F94">
      <w:pPr>
        <w:pStyle w:val="cq11"/>
        <w:numPr>
          <w:ilvl w:val="1"/>
          <w:numId w:val="30"/>
        </w:numPr>
        <w:ind w:leftChars="0"/>
        <w:rPr>
          <w:rFonts w:asciiTheme="minorHAnsi" w:eastAsiaTheme="minorHAnsi" w:hAnsiTheme="minorHAnsi"/>
        </w:rPr>
      </w:pPr>
      <w:r w:rsidRPr="0006217B">
        <w:rPr>
          <w:rFonts w:asciiTheme="minorHAnsi" w:eastAsiaTheme="minorHAnsi" w:hAnsiTheme="minorHAnsi" w:hint="eastAsia"/>
        </w:rPr>
        <w:t xml:space="preserve">Mobile recurring payment is a service in which after the first payment approval, the issued </w:t>
      </w:r>
      <w:r w:rsidRPr="0006217B">
        <w:rPr>
          <w:rFonts w:asciiTheme="minorHAnsi" w:eastAsiaTheme="minorHAnsi" w:hAnsiTheme="minorHAnsi"/>
        </w:rPr>
        <w:t>authentication</w:t>
      </w:r>
      <w:r w:rsidRPr="0006217B">
        <w:rPr>
          <w:rFonts w:asciiTheme="minorHAnsi" w:eastAsiaTheme="minorHAnsi" w:hAnsiTheme="minorHAnsi" w:hint="eastAsia"/>
        </w:rPr>
        <w:t xml:space="preserve"> key (billKe</w:t>
      </w:r>
      <w:r w:rsidR="00D416CA" w:rsidRPr="0006217B">
        <w:rPr>
          <w:rFonts w:asciiTheme="minorHAnsi" w:eastAsiaTheme="minorHAnsi" w:hAnsiTheme="minorHAnsi" w:hint="eastAsia"/>
        </w:rPr>
        <w:t>y) is used again to pay the next time.</w:t>
      </w:r>
    </w:p>
    <w:p w14:paraId="245FEF76" w14:textId="7EB9C40D" w:rsidR="00D416CA" w:rsidRPr="0006217B" w:rsidRDefault="00D416CA" w:rsidP="00CD1F94">
      <w:pPr>
        <w:pStyle w:val="cq11"/>
        <w:numPr>
          <w:ilvl w:val="1"/>
          <w:numId w:val="30"/>
        </w:numPr>
        <w:ind w:leftChars="0"/>
        <w:rPr>
          <w:rFonts w:asciiTheme="minorHAnsi" w:eastAsiaTheme="minorHAnsi" w:hAnsiTheme="minorHAnsi"/>
          <w:szCs w:val="20"/>
        </w:rPr>
      </w:pPr>
      <w:r w:rsidRPr="0006217B">
        <w:rPr>
          <w:rFonts w:asciiTheme="minorHAnsi" w:eastAsiaTheme="minorHAnsi" w:hAnsiTheme="minorHAnsi" w:hint="eastAsia"/>
          <w:szCs w:val="20"/>
        </w:rPr>
        <w:t xml:space="preserve">For the first payment (refer to 19.1 Request Parameter), </w:t>
      </w:r>
      <w:r w:rsidR="002123A1" w:rsidRPr="0006217B">
        <w:rPr>
          <w:rFonts w:asciiTheme="minorHAnsi" w:eastAsiaTheme="minorHAnsi" w:hAnsiTheme="minorHAnsi" w:hint="eastAsia"/>
          <w:szCs w:val="20"/>
        </w:rPr>
        <w:t xml:space="preserve">set </w:t>
      </w:r>
      <w:r w:rsidR="002123A1" w:rsidRPr="0006217B">
        <w:rPr>
          <w:rFonts w:asciiTheme="minorHAnsi" w:eastAsiaTheme="minorHAnsi" w:hAnsiTheme="minorHAnsi"/>
          <w:szCs w:val="20"/>
        </w:rPr>
        <w:t>“</w:t>
      </w:r>
      <w:r w:rsidR="002123A1" w:rsidRPr="0006217B">
        <w:rPr>
          <w:rFonts w:asciiTheme="minorHAnsi" w:eastAsiaTheme="minorHAnsi" w:hAnsiTheme="minorHAnsi" w:hint="eastAsia"/>
          <w:szCs w:val="20"/>
        </w:rPr>
        <w:t>M</w:t>
      </w:r>
      <w:r w:rsidR="002123A1" w:rsidRPr="0006217B">
        <w:rPr>
          <w:rFonts w:asciiTheme="minorHAnsi" w:eastAsiaTheme="minorHAnsi" w:hAnsiTheme="minorHAnsi"/>
          <w:szCs w:val="20"/>
        </w:rPr>
        <w:t>”</w:t>
      </w:r>
      <w:r w:rsidR="002123A1" w:rsidRPr="0006217B">
        <w:rPr>
          <w:rFonts w:asciiTheme="minorHAnsi" w:eastAsiaTheme="minorHAnsi" w:hAnsiTheme="minorHAnsi" w:hint="eastAsia"/>
          <w:szCs w:val="20"/>
        </w:rPr>
        <w:t xml:space="preserve"> for </w:t>
      </w:r>
      <w:r w:rsidR="002123A1" w:rsidRPr="0006217B">
        <w:rPr>
          <w:rStyle w:val="HTML0"/>
          <w:rFonts w:asciiTheme="minorHAnsi" w:eastAsiaTheme="minorHAnsi" w:hAnsiTheme="minorHAnsi"/>
          <w:spacing w:val="-6"/>
          <w:sz w:val="20"/>
          <w:szCs w:val="20"/>
          <w:shd w:val="clear" w:color="auto" w:fill="F3F4F8"/>
        </w:rPr>
        <w:t>autoPayType</w:t>
      </w:r>
      <w:r w:rsidR="002123A1" w:rsidRPr="0006217B">
        <w:rPr>
          <w:rFonts w:asciiTheme="minorHAnsi" w:eastAsiaTheme="minorHAnsi" w:hAnsiTheme="minorHAnsi"/>
          <w:spacing w:val="-6"/>
          <w:szCs w:val="20"/>
          <w:shd w:val="clear" w:color="auto" w:fill="FFFFFF"/>
        </w:rPr>
        <w:t> </w:t>
      </w:r>
      <w:r w:rsidR="002123A1" w:rsidRPr="0006217B">
        <w:rPr>
          <w:rFonts w:asciiTheme="minorHAnsi" w:eastAsiaTheme="minorHAnsi" w:hAnsiTheme="minorHAnsi" w:hint="eastAsia"/>
          <w:spacing w:val="-6"/>
          <w:szCs w:val="20"/>
          <w:shd w:val="clear" w:color="auto" w:fill="FFFFFF"/>
        </w:rPr>
        <w:t xml:space="preserve">request parameter, then Hecto Financial will </w:t>
      </w:r>
      <w:proofErr w:type="gramStart"/>
      <w:r w:rsidR="002123A1" w:rsidRPr="0006217B">
        <w:rPr>
          <w:rFonts w:asciiTheme="minorHAnsi" w:eastAsiaTheme="minorHAnsi" w:hAnsiTheme="minorHAnsi" w:hint="eastAsia"/>
          <w:spacing w:val="-6"/>
          <w:szCs w:val="20"/>
          <w:shd w:val="clear" w:color="auto" w:fill="FFFFFF"/>
        </w:rPr>
        <w:t xml:space="preserve">return </w:t>
      </w:r>
      <w:r w:rsidR="002123A1" w:rsidRPr="0006217B">
        <w:rPr>
          <w:rFonts w:asciiTheme="minorHAnsi" w:eastAsiaTheme="minorHAnsi" w:hAnsiTheme="minorHAnsi"/>
          <w:spacing w:val="-6"/>
          <w:szCs w:val="20"/>
          <w:shd w:val="clear" w:color="auto" w:fill="FFFFFF"/>
        </w:rPr>
        <w:t> </w:t>
      </w:r>
      <w:r w:rsidR="002123A1" w:rsidRPr="0006217B">
        <w:rPr>
          <w:rStyle w:val="HTML0"/>
          <w:rFonts w:asciiTheme="minorHAnsi" w:eastAsiaTheme="minorHAnsi" w:hAnsiTheme="minorHAnsi"/>
          <w:spacing w:val="-6"/>
          <w:sz w:val="20"/>
          <w:szCs w:val="20"/>
          <w:shd w:val="clear" w:color="auto" w:fill="F3F4F8"/>
        </w:rPr>
        <w:t>billKey</w:t>
      </w:r>
      <w:proofErr w:type="gramEnd"/>
      <w:r w:rsidR="002123A1" w:rsidRPr="0006217B">
        <w:rPr>
          <w:rFonts w:asciiTheme="minorHAnsi" w:eastAsiaTheme="minorHAnsi" w:hAnsiTheme="minorHAnsi"/>
          <w:spacing w:val="-6"/>
          <w:szCs w:val="20"/>
          <w:shd w:val="clear" w:color="auto" w:fill="FFFFFF"/>
        </w:rPr>
        <w:t> </w:t>
      </w:r>
      <w:r w:rsidR="002123A1" w:rsidRPr="0006217B">
        <w:rPr>
          <w:rFonts w:asciiTheme="minorHAnsi" w:eastAsiaTheme="minorHAnsi" w:hAnsiTheme="minorHAnsi" w:hint="eastAsia"/>
          <w:spacing w:val="-6"/>
          <w:szCs w:val="20"/>
          <w:shd w:val="clear" w:color="auto" w:fill="FFFFFF"/>
        </w:rPr>
        <w:t>parameter as the response</w:t>
      </w:r>
      <w:r w:rsidR="002123A1" w:rsidRPr="0006217B">
        <w:rPr>
          <w:rFonts w:asciiTheme="minorHAnsi" w:eastAsiaTheme="minorHAnsi" w:hAnsiTheme="minorHAnsi"/>
          <w:spacing w:val="-6"/>
          <w:szCs w:val="20"/>
          <w:shd w:val="clear" w:color="auto" w:fill="FFFFFF"/>
        </w:rPr>
        <w:t>.</w:t>
      </w:r>
    </w:p>
    <w:p w14:paraId="1D65E1AF" w14:textId="1D8ACD8C" w:rsidR="002123A1" w:rsidRPr="0006217B" w:rsidRDefault="007B5C8E" w:rsidP="00CD1F94">
      <w:pPr>
        <w:pStyle w:val="cq11"/>
        <w:numPr>
          <w:ilvl w:val="1"/>
          <w:numId w:val="30"/>
        </w:numPr>
        <w:ind w:leftChars="0"/>
        <w:rPr>
          <w:rFonts w:asciiTheme="minorHAnsi" w:eastAsiaTheme="minorHAnsi" w:hAnsiTheme="minorHAnsi"/>
          <w:szCs w:val="20"/>
        </w:rPr>
      </w:pPr>
      <w:r w:rsidRPr="0006217B">
        <w:rPr>
          <w:rFonts w:asciiTheme="minorHAnsi" w:eastAsiaTheme="minorHAnsi" w:hAnsiTheme="minorHAnsi" w:hint="eastAsia"/>
          <w:spacing w:val="-6"/>
          <w:szCs w:val="20"/>
          <w:shd w:val="clear" w:color="auto" w:fill="FFFFFF"/>
        </w:rPr>
        <w:t xml:space="preserve">For the second payment, set the issued </w:t>
      </w:r>
      <w:r w:rsidRPr="0006217B">
        <w:rPr>
          <w:rStyle w:val="HTML0"/>
          <w:rFonts w:asciiTheme="minorHAnsi" w:eastAsiaTheme="minorHAnsi" w:hAnsiTheme="minorHAnsi"/>
          <w:spacing w:val="-6"/>
          <w:sz w:val="20"/>
          <w:szCs w:val="20"/>
          <w:shd w:val="clear" w:color="auto" w:fill="F3F4F8"/>
        </w:rPr>
        <w:t>billKey</w:t>
      </w:r>
      <w:r w:rsidR="00C163B1" w:rsidRPr="0006217B">
        <w:rPr>
          <w:rFonts w:asciiTheme="minorHAnsi" w:eastAsiaTheme="minorHAnsi" w:hAnsiTheme="minorHAnsi" w:hint="eastAsia"/>
          <w:spacing w:val="-6"/>
          <w:szCs w:val="20"/>
          <w:shd w:val="clear" w:color="auto" w:fill="FFFFFF"/>
        </w:rPr>
        <w:t xml:space="preserve"> in</w:t>
      </w:r>
      <w:r w:rsidR="00A27B41" w:rsidRPr="0006217B">
        <w:rPr>
          <w:rFonts w:asciiTheme="minorHAnsi" w:eastAsiaTheme="minorHAnsi" w:hAnsiTheme="minorHAnsi" w:hint="eastAsia"/>
          <w:spacing w:val="-6"/>
          <w:szCs w:val="20"/>
          <w:shd w:val="clear" w:color="auto" w:fill="FFFFFF"/>
        </w:rPr>
        <w:t xml:space="preserve"> the request </w:t>
      </w:r>
      <w:r w:rsidR="00A27B41" w:rsidRPr="0006217B">
        <w:rPr>
          <w:rFonts w:asciiTheme="minorHAnsi" w:eastAsiaTheme="minorHAnsi" w:hAnsiTheme="minorHAnsi"/>
          <w:spacing w:val="-6"/>
          <w:szCs w:val="20"/>
          <w:shd w:val="clear" w:color="auto" w:fill="FFFFFF"/>
        </w:rPr>
        <w:t>parameter</w:t>
      </w:r>
      <w:r w:rsidR="00A27B41" w:rsidRPr="0006217B">
        <w:rPr>
          <w:rFonts w:asciiTheme="minorHAnsi" w:eastAsiaTheme="minorHAnsi" w:hAnsiTheme="minorHAnsi" w:hint="eastAsia"/>
          <w:spacing w:val="-6"/>
          <w:szCs w:val="20"/>
          <w:shd w:val="clear" w:color="auto" w:fill="FFFFFF"/>
        </w:rPr>
        <w:t xml:space="preserve"> and then request payment.</w:t>
      </w:r>
    </w:p>
    <w:p w14:paraId="127900F4" w14:textId="65F66351" w:rsidR="00480CFE" w:rsidRPr="0006217B" w:rsidRDefault="00480CFE" w:rsidP="00CD1F94">
      <w:pPr>
        <w:pStyle w:val="cq11"/>
        <w:numPr>
          <w:ilvl w:val="1"/>
          <w:numId w:val="30"/>
        </w:numPr>
        <w:ind w:leftChars="0"/>
        <w:rPr>
          <w:rFonts w:asciiTheme="minorHAnsi" w:eastAsiaTheme="minorHAnsi" w:hAnsiTheme="minorHAnsi"/>
          <w:szCs w:val="20"/>
        </w:rPr>
      </w:pPr>
      <w:r w:rsidRPr="0006217B">
        <w:rPr>
          <w:rFonts w:asciiTheme="minorHAnsi" w:eastAsiaTheme="minorHAnsi" w:hAnsiTheme="minorHAnsi" w:hint="eastAsia"/>
          <w:spacing w:val="-6"/>
          <w:szCs w:val="20"/>
          <w:shd w:val="clear" w:color="auto" w:fill="FFFFFF"/>
        </w:rPr>
        <w:t>The transaction amount and product name of the second payment should be the same as that of the first payment.</w:t>
      </w:r>
    </w:p>
    <w:p w14:paraId="7A0E2BD9" w14:textId="37BCF831" w:rsidR="00CD1F94" w:rsidRPr="0006217B" w:rsidRDefault="00CD1F94" w:rsidP="00CD1F94">
      <w:pPr>
        <w:pStyle w:val="cq11"/>
        <w:numPr>
          <w:ilvl w:val="0"/>
          <w:numId w:val="30"/>
        </w:numPr>
        <w:ind w:leftChars="0"/>
        <w:rPr>
          <w:rFonts w:asciiTheme="minorHAnsi" w:eastAsiaTheme="minorHAnsi" w:hAnsiTheme="minorHAnsi"/>
        </w:rPr>
      </w:pPr>
      <w:r w:rsidRPr="0006217B">
        <w:rPr>
          <w:rFonts w:asciiTheme="minorHAnsi" w:eastAsiaTheme="minorHAnsi" w:hAnsiTheme="minorHAnsi" w:hint="eastAsia"/>
        </w:rPr>
        <w:t>Key Issuance Recurring Payment</w:t>
      </w:r>
    </w:p>
    <w:p w14:paraId="7D462F39" w14:textId="18EEAA0C" w:rsidR="00480CFE" w:rsidRPr="0006217B" w:rsidRDefault="00EE65AA" w:rsidP="00480CFE">
      <w:pPr>
        <w:pStyle w:val="cq11"/>
        <w:numPr>
          <w:ilvl w:val="1"/>
          <w:numId w:val="30"/>
        </w:numPr>
        <w:ind w:leftChars="0"/>
        <w:rPr>
          <w:rFonts w:asciiTheme="minorHAnsi" w:eastAsiaTheme="minorHAnsi" w:hAnsiTheme="minorHAnsi"/>
        </w:rPr>
      </w:pPr>
      <w:r w:rsidRPr="0006217B">
        <w:rPr>
          <w:rFonts w:asciiTheme="minorHAnsi" w:eastAsiaTheme="minorHAnsi" w:hAnsiTheme="minorHAnsi" w:hint="eastAsia"/>
        </w:rPr>
        <w:t>Key issuance recurring payment is a service in which after the first key issuance (UI) authentication, the requested user authentication token (userToken) and recurring payment key</w:t>
      </w:r>
      <w:r w:rsidR="00065C29" w:rsidRPr="0006217B">
        <w:rPr>
          <w:rFonts w:asciiTheme="minorHAnsi" w:eastAsiaTheme="minorHAnsi" w:hAnsiTheme="minorHAnsi" w:hint="eastAsia"/>
        </w:rPr>
        <w:t xml:space="preserve"> (easyKey)</w:t>
      </w:r>
      <w:r w:rsidRPr="0006217B">
        <w:rPr>
          <w:rFonts w:asciiTheme="minorHAnsi" w:eastAsiaTheme="minorHAnsi" w:hAnsiTheme="minorHAnsi" w:hint="eastAsia"/>
        </w:rPr>
        <w:t xml:space="preserve"> </w:t>
      </w:r>
      <w:r w:rsidR="00065C29" w:rsidRPr="0006217B">
        <w:rPr>
          <w:rFonts w:asciiTheme="minorHAnsi" w:eastAsiaTheme="minorHAnsi" w:hAnsiTheme="minorHAnsi" w:hint="eastAsia"/>
        </w:rPr>
        <w:t>received as response are used to request payment.</w:t>
      </w:r>
    </w:p>
    <w:p w14:paraId="616416E1" w14:textId="77777777" w:rsidR="00913780" w:rsidRPr="0006217B" w:rsidRDefault="008E485D">
      <w:pPr>
        <w:pStyle w:val="2"/>
        <w:rPr>
          <w:rFonts w:asciiTheme="minorHAnsi" w:eastAsiaTheme="minorHAnsi" w:hAnsiTheme="minorHAnsi"/>
        </w:rPr>
      </w:pPr>
      <w:bookmarkStart w:id="122" w:name="_Toc172043527"/>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URI</w:t>
      </w:r>
      <w:bookmarkEnd w:id="122"/>
    </w:p>
    <w:tbl>
      <w:tblPr>
        <w:tblStyle w:val="a7"/>
        <w:tblW w:w="0" w:type="auto"/>
        <w:tblInd w:w="440" w:type="dxa"/>
        <w:tblLayout w:type="fixed"/>
        <w:tblLook w:val="04A0" w:firstRow="1" w:lastRow="0" w:firstColumn="1" w:lastColumn="0" w:noHBand="0" w:noVBand="1"/>
      </w:tblPr>
      <w:tblGrid>
        <w:gridCol w:w="1823"/>
        <w:gridCol w:w="8193"/>
      </w:tblGrid>
      <w:tr w:rsidR="005C47C4" w:rsidRPr="0006217B" w14:paraId="2273E917" w14:textId="77777777" w:rsidTr="00250D29">
        <w:tc>
          <w:tcPr>
            <w:tcW w:w="1823" w:type="dxa"/>
            <w:shd w:val="clear" w:color="auto" w:fill="D9D9D9" w:themeFill="background1" w:themeFillShade="D9"/>
          </w:tcPr>
          <w:p w14:paraId="57CEA78E" w14:textId="77777777" w:rsidR="005C47C4"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2DFEC90E" w14:textId="77777777" w:rsidR="005C47C4" w:rsidRPr="0006217B" w:rsidRDefault="005C47C4" w:rsidP="00250D29">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5C47C4" w:rsidRPr="0006217B" w14:paraId="03733316" w14:textId="77777777" w:rsidTr="00250D29">
        <w:tc>
          <w:tcPr>
            <w:tcW w:w="1823" w:type="dxa"/>
            <w:shd w:val="clear" w:color="auto" w:fill="FFFFFF" w:themeFill="background1"/>
          </w:tcPr>
          <w:p w14:paraId="53C1EA60"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5149489B"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https://tbgw.settlebank.co.kr/spay/APIService.do</w:t>
            </w:r>
          </w:p>
        </w:tc>
      </w:tr>
      <w:tr w:rsidR="005C47C4" w:rsidRPr="0006217B" w14:paraId="3AAB2FCF" w14:textId="77777777" w:rsidTr="00250D29">
        <w:tc>
          <w:tcPr>
            <w:tcW w:w="1823" w:type="dxa"/>
            <w:shd w:val="clear" w:color="auto" w:fill="FFFFFF" w:themeFill="background1"/>
          </w:tcPr>
          <w:p w14:paraId="757B7F1F"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1DC8C7F1" w14:textId="77777777" w:rsidR="005C47C4" w:rsidRPr="0006217B" w:rsidRDefault="005C47C4" w:rsidP="00250D29">
            <w:pPr>
              <w:jc w:val="center"/>
              <w:rPr>
                <w:rFonts w:asciiTheme="minorHAnsi" w:eastAsiaTheme="minorHAnsi" w:hAnsiTheme="minorHAnsi"/>
              </w:rPr>
            </w:pPr>
            <w:r w:rsidRPr="0006217B">
              <w:rPr>
                <w:rFonts w:asciiTheme="minorHAnsi" w:eastAsiaTheme="minorHAnsi" w:hAnsiTheme="minorHAnsi"/>
              </w:rPr>
              <w:t>https://gw.settlebank.co.kr/spay/APIService.do</w:t>
            </w:r>
          </w:p>
        </w:tc>
      </w:tr>
    </w:tbl>
    <w:p w14:paraId="5455E812" w14:textId="77777777" w:rsidR="005C47C4" w:rsidRPr="0006217B" w:rsidRDefault="005C47C4" w:rsidP="005C47C4">
      <w:pPr>
        <w:pStyle w:val="cq11"/>
        <w:ind w:left="440"/>
        <w:rPr>
          <w:rFonts w:asciiTheme="minorHAnsi" w:eastAsiaTheme="minorHAnsi" w:hAnsiTheme="minorHAnsi"/>
        </w:rPr>
      </w:pPr>
    </w:p>
    <w:p w14:paraId="7EB4EC80" w14:textId="77777777" w:rsidR="00913780" w:rsidRPr="0006217B" w:rsidRDefault="008E485D">
      <w:pPr>
        <w:pStyle w:val="2"/>
        <w:rPr>
          <w:rFonts w:asciiTheme="minorHAnsi" w:eastAsiaTheme="minorHAnsi" w:hAnsiTheme="minorHAnsi"/>
        </w:rPr>
      </w:pPr>
      <w:bookmarkStart w:id="123" w:name="_Toc172043528"/>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Headers</w:t>
      </w:r>
      <w:bookmarkEnd w:id="123"/>
    </w:p>
    <w:p w14:paraId="3F15289F" w14:textId="05FF5BD0" w:rsidR="00540F3B" w:rsidRPr="0006217B" w:rsidRDefault="00385AEE" w:rsidP="00540F3B">
      <w:pPr>
        <w:pStyle w:val="cq11"/>
        <w:ind w:left="440"/>
        <w:rPr>
          <w:rFonts w:asciiTheme="minorHAnsi" w:eastAsiaTheme="minorHAnsi" w:hAnsiTheme="minorHAnsi"/>
        </w:rPr>
      </w:pPr>
      <w:r w:rsidRPr="0006217B">
        <w:rPr>
          <w:rFonts w:asciiTheme="minorHAnsi" w:eastAsiaTheme="minorHAnsi" w:hAnsiTheme="minorHAnsi" w:hint="eastAsia"/>
        </w:rPr>
        <w:t>Mobile recurring payment is a Non-UI method and does not use a standard payment window. Refer to (JSON Request Data Example).</w:t>
      </w:r>
    </w:p>
    <w:tbl>
      <w:tblPr>
        <w:tblStyle w:val="a7"/>
        <w:tblW w:w="0" w:type="auto"/>
        <w:tblInd w:w="440" w:type="dxa"/>
        <w:tblLayout w:type="fixed"/>
        <w:tblLook w:val="04A0" w:firstRow="1" w:lastRow="0" w:firstColumn="1" w:lastColumn="0" w:noHBand="0" w:noVBand="1"/>
      </w:tblPr>
      <w:tblGrid>
        <w:gridCol w:w="1823"/>
        <w:gridCol w:w="8193"/>
      </w:tblGrid>
      <w:tr w:rsidR="005C47C4" w:rsidRPr="0006217B" w14:paraId="53910ADC" w14:textId="77777777" w:rsidTr="00250D29">
        <w:tc>
          <w:tcPr>
            <w:tcW w:w="1823" w:type="dxa"/>
            <w:shd w:val="clear" w:color="auto" w:fill="D9D9D9" w:themeFill="background1" w:themeFillShade="D9"/>
          </w:tcPr>
          <w:p w14:paraId="7DE1F544" w14:textId="77777777" w:rsidR="005C47C4"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608B1AD3" w14:textId="77777777" w:rsidR="005C47C4" w:rsidRPr="0006217B" w:rsidRDefault="005C47C4" w:rsidP="00250D29">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5C47C4" w:rsidRPr="0006217B" w14:paraId="6DD597BB" w14:textId="77777777" w:rsidTr="00250D29">
        <w:tc>
          <w:tcPr>
            <w:tcW w:w="1823" w:type="dxa"/>
            <w:shd w:val="clear" w:color="auto" w:fill="FFFFFF" w:themeFill="background1"/>
          </w:tcPr>
          <w:p w14:paraId="7E5A7D93"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70906091" w14:textId="77777777" w:rsidR="005C47C4" w:rsidRPr="0006217B" w:rsidRDefault="006C3C76" w:rsidP="00250D29">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Content-type=application/json; charset=UTF-8</w:t>
            </w:r>
          </w:p>
        </w:tc>
      </w:tr>
      <w:tr w:rsidR="005C47C4" w:rsidRPr="0006217B" w14:paraId="73902B3D" w14:textId="77777777" w:rsidTr="00250D29">
        <w:tc>
          <w:tcPr>
            <w:tcW w:w="1823" w:type="dxa"/>
            <w:shd w:val="clear" w:color="auto" w:fill="FFFFFF" w:themeFill="background1"/>
          </w:tcPr>
          <w:p w14:paraId="362AC0EB"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2137C513" w14:textId="77777777" w:rsidR="005C47C4" w:rsidRPr="0006217B" w:rsidRDefault="006C3C76" w:rsidP="00250D29">
            <w:pPr>
              <w:jc w:val="center"/>
              <w:rPr>
                <w:rFonts w:asciiTheme="minorHAnsi" w:eastAsiaTheme="minorHAnsi" w:hAnsiTheme="minorHAnsi"/>
              </w:rPr>
            </w:pPr>
            <w:r w:rsidRPr="0006217B">
              <w:rPr>
                <w:rFonts w:asciiTheme="minorHAnsi" w:eastAsiaTheme="minorHAnsi" w:hAnsiTheme="minorHAnsi"/>
              </w:rPr>
              <w:t>Content-type=application/json; charset=UTF-8</w:t>
            </w:r>
          </w:p>
        </w:tc>
      </w:tr>
    </w:tbl>
    <w:p w14:paraId="7CD7ABFB" w14:textId="77777777" w:rsidR="005C47C4" w:rsidRPr="0006217B" w:rsidRDefault="005C47C4" w:rsidP="005C47C4">
      <w:pPr>
        <w:pStyle w:val="cq11"/>
        <w:ind w:left="440"/>
        <w:rPr>
          <w:rFonts w:asciiTheme="minorHAnsi" w:eastAsiaTheme="minorHAnsi" w:hAnsiTheme="minorHAnsi"/>
        </w:rPr>
      </w:pPr>
    </w:p>
    <w:p w14:paraId="78EDC0E1" w14:textId="77777777" w:rsidR="00913780" w:rsidRPr="0006217B" w:rsidRDefault="008E485D">
      <w:pPr>
        <w:pStyle w:val="2"/>
        <w:rPr>
          <w:rFonts w:asciiTheme="minorHAnsi" w:eastAsiaTheme="minorHAnsi" w:hAnsiTheme="minorHAnsi"/>
        </w:rPr>
      </w:pPr>
      <w:bookmarkStart w:id="124" w:name="_Toc172043529"/>
      <w:r w:rsidRPr="0006217B">
        <w:rPr>
          <w:rFonts w:asciiTheme="minorHAnsi" w:eastAsiaTheme="minorHAnsi" w:hAnsiTheme="minorHAnsi" w:hint="eastAsia"/>
        </w:rPr>
        <w:t>Monthly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Recurring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24"/>
    </w:p>
    <w:p w14:paraId="5361A189" w14:textId="36835A8D" w:rsidR="00385AEE" w:rsidRPr="0006217B" w:rsidRDefault="00D93393" w:rsidP="00784225">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9D70FA3" w14:textId="77777777" w:rsidTr="00786187">
        <w:trPr>
          <w:jc w:val="center"/>
        </w:trPr>
        <w:tc>
          <w:tcPr>
            <w:tcW w:w="2053" w:type="dxa"/>
            <w:gridSpan w:val="2"/>
            <w:shd w:val="clear" w:color="auto" w:fill="D9D9D9" w:themeFill="background1" w:themeFillShade="D9"/>
            <w:vAlign w:val="center"/>
          </w:tcPr>
          <w:p w14:paraId="540D6BF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1F33EF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BC4577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65C24C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7FAE69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F6E017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A3AB8F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79371E3B" w14:textId="77777777" w:rsidTr="00786187">
        <w:trPr>
          <w:jc w:val="center"/>
        </w:trPr>
        <w:tc>
          <w:tcPr>
            <w:tcW w:w="1026" w:type="dxa"/>
            <w:vMerge w:val="restart"/>
            <w:vAlign w:val="center"/>
          </w:tcPr>
          <w:p w14:paraId="1A7F9844" w14:textId="76550CC2"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2C011716" w14:textId="37D763E4"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0DF6B2D" w14:textId="5CA4A31D"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61F826D" w14:textId="668C2096"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1DB6AB7" w14:textId="309DA1B1"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29999D2A" w14:textId="2A50D7D2"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2F0DF5" w14:textId="7A7468EE"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"nxhp_pl_ma"</w:t>
            </w:r>
          </w:p>
        </w:tc>
      </w:tr>
      <w:tr w:rsidR="00161B13" w:rsidRPr="0006217B" w14:paraId="4E45B5AB" w14:textId="77777777" w:rsidTr="00786187">
        <w:trPr>
          <w:jc w:val="center"/>
        </w:trPr>
        <w:tc>
          <w:tcPr>
            <w:tcW w:w="1026" w:type="dxa"/>
            <w:vMerge/>
            <w:vAlign w:val="center"/>
          </w:tcPr>
          <w:p w14:paraId="528FC068"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FD54319" w14:textId="5EEA63E7"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637C16CF" w14:textId="46CF71F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A83DF70" w14:textId="205B575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01F962B" w14:textId="274764C2"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6D0B839" w14:textId="78F1364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386349" w14:textId="058B58A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76EF6D4" w14:textId="77777777" w:rsidTr="00786187">
        <w:trPr>
          <w:jc w:val="center"/>
        </w:trPr>
        <w:tc>
          <w:tcPr>
            <w:tcW w:w="1026" w:type="dxa"/>
            <w:vMerge/>
            <w:vAlign w:val="center"/>
          </w:tcPr>
          <w:p w14:paraId="63574C44"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715C32B" w14:textId="404F6C1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8ED02C5" w14:textId="1E40513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78FF13F" w14:textId="57B31C45"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826C1C6" w14:textId="6276F687"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41E49223" w14:textId="08DC8B7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C70DF2" w14:textId="20F4DE9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2E6B8A33" w14:textId="77777777" w:rsidTr="00786187">
        <w:trPr>
          <w:jc w:val="center"/>
        </w:trPr>
        <w:tc>
          <w:tcPr>
            <w:tcW w:w="1026" w:type="dxa"/>
            <w:vMerge/>
            <w:vAlign w:val="center"/>
          </w:tcPr>
          <w:p w14:paraId="46FFC482"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5D22907B" w14:textId="7691467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20DB60C" w14:textId="611FA9E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30DAB66" w14:textId="39FE91D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E753502" w14:textId="3072018C"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617F561B" w14:textId="20B212FB"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17357A" w14:textId="71D99E7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A061F5" w:rsidRPr="0006217B" w14:paraId="7092F9F8" w14:textId="77777777" w:rsidTr="004E4C97">
        <w:tblPrEx>
          <w:jc w:val="left"/>
        </w:tblPrEx>
        <w:tc>
          <w:tcPr>
            <w:tcW w:w="1026" w:type="dxa"/>
            <w:vMerge/>
            <w:vAlign w:val="center"/>
          </w:tcPr>
          <w:p w14:paraId="6EA18A2F"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463F2E1A" w14:textId="07362240"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00D86D32" w14:textId="3005CFDE" w:rsidR="00A061F5" w:rsidRPr="0006217B" w:rsidRDefault="0023053F"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09E1D12A" w14:textId="078E5C70" w:rsidR="00A061F5" w:rsidRPr="0006217B" w:rsidRDefault="0023053F"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721DC00" w14:textId="45B64414"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901C3A1" w14:textId="7C5E9365"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BACE8E" w14:textId="6812DFA0"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A061F5" w:rsidRPr="0006217B" w14:paraId="2F7ABCF9" w14:textId="77777777" w:rsidTr="004E4C97">
        <w:tblPrEx>
          <w:jc w:val="left"/>
        </w:tblPrEx>
        <w:tc>
          <w:tcPr>
            <w:tcW w:w="1026" w:type="dxa"/>
            <w:vMerge/>
            <w:vAlign w:val="center"/>
          </w:tcPr>
          <w:p w14:paraId="518C9DDF"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1A915ABE" w14:textId="477E050A" w:rsidR="00A061F5" w:rsidRPr="0006217B" w:rsidRDefault="00A061F5" w:rsidP="00A061F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5552DF9F" w14:textId="72105C8D" w:rsidR="00A061F5" w:rsidRPr="0006217B" w:rsidRDefault="003C2EAF"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759C43B" w14:textId="1523EDE3" w:rsidR="00A061F5" w:rsidRPr="0006217B" w:rsidRDefault="005317C2"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79C9F3BB" w14:textId="7C04FF8B"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3984724" w14:textId="66CC7B98"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EE13D0" w14:textId="4DAE590C"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BE56D8" w:rsidRPr="0006217B" w14:paraId="6CEB232C" w14:textId="77777777" w:rsidTr="004E4C97">
        <w:tblPrEx>
          <w:jc w:val="left"/>
        </w:tblPrEx>
        <w:tc>
          <w:tcPr>
            <w:tcW w:w="1026" w:type="dxa"/>
            <w:vMerge/>
            <w:vAlign w:val="center"/>
          </w:tcPr>
          <w:p w14:paraId="12B06EF5"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159D5FF5" w14:textId="349B119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51770143" w14:textId="28B1732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5D783736" w14:textId="666ECB6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67EB0495" w14:textId="3A9EA839"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E1BAC89" w14:textId="73A873A9"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B6C688" w14:textId="206A1C3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1653E794" w14:textId="77777777" w:rsidTr="004E4C97">
        <w:tblPrEx>
          <w:jc w:val="left"/>
        </w:tblPrEx>
        <w:tc>
          <w:tcPr>
            <w:tcW w:w="1026" w:type="dxa"/>
            <w:vMerge/>
            <w:vAlign w:val="center"/>
          </w:tcPr>
          <w:p w14:paraId="13B15209"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14A4F146" w14:textId="21CA6E7C"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16C8C148" w14:textId="6564106B"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EAB9923" w14:textId="08884CD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81E8D1D" w14:textId="54666701"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7184A42" w14:textId="778A67D4"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E58CB6" w14:textId="13BE216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632419" w:rsidRPr="0006217B" w14:paraId="35EBC87F" w14:textId="77777777" w:rsidTr="004E4C97">
        <w:tblPrEx>
          <w:jc w:val="left"/>
        </w:tblPrEx>
        <w:tc>
          <w:tcPr>
            <w:tcW w:w="1026" w:type="dxa"/>
            <w:vMerge/>
            <w:vAlign w:val="center"/>
          </w:tcPr>
          <w:p w14:paraId="2BE7DADB" w14:textId="77777777" w:rsidR="00632419" w:rsidRPr="0006217B" w:rsidRDefault="00632419" w:rsidP="00632419">
            <w:pPr>
              <w:pStyle w:val="cq11"/>
              <w:ind w:leftChars="0" w:left="0"/>
              <w:rPr>
                <w:rFonts w:asciiTheme="minorHAnsi" w:eastAsiaTheme="minorHAnsi" w:hAnsiTheme="minorHAnsi"/>
              </w:rPr>
            </w:pPr>
          </w:p>
        </w:tc>
        <w:tc>
          <w:tcPr>
            <w:tcW w:w="1027" w:type="dxa"/>
            <w:vAlign w:val="center"/>
          </w:tcPr>
          <w:p w14:paraId="78C3BEF9" w14:textId="00137FB4"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0882583D" w14:textId="4527C81C"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0B7FC05B" w14:textId="5A3590E8"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3F030C45" w14:textId="09E5FF38" w:rsidR="00632419" w:rsidRPr="0006217B" w:rsidRDefault="00632419" w:rsidP="0063241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2FA8928" w14:textId="577CB12C" w:rsidR="00632419" w:rsidRPr="0006217B" w:rsidRDefault="00632419" w:rsidP="0063241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6CB86C" w14:textId="65A5C49C"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3652080C" w14:textId="77777777" w:rsidTr="004E4C97">
        <w:tblPrEx>
          <w:jc w:val="left"/>
        </w:tblPrEx>
        <w:tc>
          <w:tcPr>
            <w:tcW w:w="1026" w:type="dxa"/>
            <w:vMerge/>
            <w:vAlign w:val="center"/>
          </w:tcPr>
          <w:p w14:paraId="317791FF"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53289FA7" w14:textId="23748451"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881B676" w14:textId="67F2738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EF9C3F5"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341C32F" w14:textId="3EDF553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0CE98E49" w14:textId="7781E729"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7044070" w14:textId="4D8E0D19"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29092D" w14:textId="5D99660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08BEEAF0" w14:textId="77777777" w:rsidTr="004E4C97">
        <w:tblPrEx>
          <w:jc w:val="left"/>
        </w:tblPrEx>
        <w:tc>
          <w:tcPr>
            <w:tcW w:w="1026" w:type="dxa"/>
            <w:vMerge w:val="restart"/>
            <w:vAlign w:val="center"/>
          </w:tcPr>
          <w:p w14:paraId="040B8237" w14:textId="60EAF9BF"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data</w:t>
            </w:r>
          </w:p>
        </w:tc>
        <w:tc>
          <w:tcPr>
            <w:tcW w:w="1027" w:type="dxa"/>
            <w:vAlign w:val="center"/>
          </w:tcPr>
          <w:p w14:paraId="488F20E4" w14:textId="317BF5DF"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5EDAB69" w14:textId="74480A0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19754B0"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9D5BA27" w14:textId="7598AAD1"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753504C" w14:textId="01EC277F"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723C3D43" w14:textId="5BB3D1A2"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072263" w14:textId="1C7E0AE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A061F5" w:rsidRPr="0006217B" w14:paraId="4391EA46" w14:textId="77777777" w:rsidTr="004E4C97">
        <w:tblPrEx>
          <w:jc w:val="left"/>
        </w:tblPrEx>
        <w:tc>
          <w:tcPr>
            <w:tcW w:w="1026" w:type="dxa"/>
            <w:vMerge/>
            <w:vAlign w:val="center"/>
          </w:tcPr>
          <w:p w14:paraId="1F47AACB"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1B6FEAAA" w14:textId="2A75CCC3"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2F8A4916" w14:textId="37D8829A" w:rsidR="00A061F5" w:rsidRPr="0006217B" w:rsidRDefault="00525246" w:rsidP="00A061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672295D9" w14:textId="5AEFDF37" w:rsidR="00A061F5" w:rsidRPr="0006217B" w:rsidRDefault="00715ACA" w:rsidP="00A061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 address</w:t>
            </w:r>
          </w:p>
        </w:tc>
        <w:tc>
          <w:tcPr>
            <w:tcW w:w="1199" w:type="dxa"/>
            <w:vAlign w:val="center"/>
          </w:tcPr>
          <w:p w14:paraId="34DBA343" w14:textId="40A4C0CC"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69131DB9" w14:textId="0B85389D"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6840FD" w14:textId="10D9A519"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757BF6" w:rsidRPr="0006217B" w14:paraId="55B43D1D" w14:textId="77777777" w:rsidTr="004E4C97">
        <w:tblPrEx>
          <w:jc w:val="left"/>
        </w:tblPrEx>
        <w:tc>
          <w:tcPr>
            <w:tcW w:w="1026" w:type="dxa"/>
            <w:vMerge/>
            <w:vAlign w:val="center"/>
          </w:tcPr>
          <w:p w14:paraId="4FD55A64" w14:textId="77777777" w:rsidR="00757BF6" w:rsidRPr="0006217B" w:rsidRDefault="00757BF6" w:rsidP="00757BF6">
            <w:pPr>
              <w:pStyle w:val="cq11"/>
              <w:ind w:leftChars="0" w:left="0"/>
              <w:rPr>
                <w:rFonts w:asciiTheme="minorHAnsi" w:eastAsiaTheme="minorHAnsi" w:hAnsiTheme="minorHAnsi"/>
              </w:rPr>
            </w:pPr>
          </w:p>
        </w:tc>
        <w:tc>
          <w:tcPr>
            <w:tcW w:w="1027" w:type="dxa"/>
            <w:vAlign w:val="center"/>
          </w:tcPr>
          <w:p w14:paraId="46F99BCC" w14:textId="089F5D31"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mUserId</w:t>
            </w:r>
          </w:p>
        </w:tc>
        <w:tc>
          <w:tcPr>
            <w:tcW w:w="1604" w:type="dxa"/>
          </w:tcPr>
          <w:p w14:paraId="70DAC968" w14:textId="13BC5694"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146D94FE" w14:textId="70DF53A4"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 xml:space="preserve">Merchant </w:t>
            </w:r>
            <w:r w:rsidRPr="0006217B">
              <w:rPr>
                <w:rFonts w:asciiTheme="minorHAnsi" w:eastAsiaTheme="minorHAnsi" w:hAnsiTheme="minorHAnsi" w:hint="eastAsia"/>
              </w:rPr>
              <w:t>c</w:t>
            </w:r>
            <w:r w:rsidRPr="0006217B">
              <w:rPr>
                <w:rFonts w:asciiTheme="minorHAnsi" w:eastAsiaTheme="minorHAnsi" w:hAnsiTheme="minorHAnsi"/>
              </w:rPr>
              <w:t>ustomer ID</w:t>
            </w:r>
          </w:p>
        </w:tc>
        <w:tc>
          <w:tcPr>
            <w:tcW w:w="1199" w:type="dxa"/>
            <w:vAlign w:val="center"/>
          </w:tcPr>
          <w:p w14:paraId="4AF991A4" w14:textId="31984429" w:rsidR="00757BF6" w:rsidRPr="0006217B" w:rsidRDefault="00757BF6" w:rsidP="00757BF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63551159" w14:textId="397B9D14" w:rsidR="00757BF6" w:rsidRPr="0006217B" w:rsidRDefault="00757BF6" w:rsidP="00757BF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877C31" w14:textId="5645ED58"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2404A9" w:rsidRPr="0006217B" w14:paraId="18AE25CC" w14:textId="77777777" w:rsidTr="004E4C97">
        <w:tblPrEx>
          <w:jc w:val="left"/>
        </w:tblPrEx>
        <w:tc>
          <w:tcPr>
            <w:tcW w:w="1026" w:type="dxa"/>
            <w:vMerge/>
            <w:vAlign w:val="center"/>
          </w:tcPr>
          <w:p w14:paraId="7E996F27"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5F4A2167" w14:textId="53AF2415" w:rsidR="002404A9" w:rsidRPr="0006217B" w:rsidRDefault="002404A9" w:rsidP="002404A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39F05E89" w14:textId="66A54FBD"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556779BF" w14:textId="2E0511C5"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7DB67544" w14:textId="6878F517"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5BBDAC96" w14:textId="035F5B79"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2CC23" w14:textId="79E4BF0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E31DB" w:rsidRPr="0006217B" w14:paraId="0B0076B6" w14:textId="77777777" w:rsidTr="004E4C97">
        <w:tblPrEx>
          <w:jc w:val="left"/>
        </w:tblPrEx>
        <w:tc>
          <w:tcPr>
            <w:tcW w:w="1026" w:type="dxa"/>
            <w:vMerge/>
            <w:vAlign w:val="center"/>
          </w:tcPr>
          <w:p w14:paraId="6BECB6BC" w14:textId="77777777" w:rsidR="008E31DB" w:rsidRPr="0006217B" w:rsidRDefault="008E31DB" w:rsidP="008E31DB">
            <w:pPr>
              <w:pStyle w:val="cq11"/>
              <w:ind w:leftChars="0" w:left="0"/>
              <w:rPr>
                <w:rFonts w:asciiTheme="minorHAnsi" w:eastAsiaTheme="minorHAnsi" w:hAnsiTheme="minorHAnsi"/>
              </w:rPr>
            </w:pPr>
          </w:p>
        </w:tc>
        <w:tc>
          <w:tcPr>
            <w:tcW w:w="1027" w:type="dxa"/>
            <w:vAlign w:val="center"/>
          </w:tcPr>
          <w:p w14:paraId="732B29E7" w14:textId="79586F5D" w:rsidR="008E31DB" w:rsidRPr="0006217B" w:rsidRDefault="008E31DB" w:rsidP="008E31D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59F37A6D" w14:textId="16F5757F" w:rsidR="008E31DB" w:rsidRPr="0006217B" w:rsidRDefault="008E31DB" w:rsidP="008E31D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CAC9D02" w14:textId="326FB7F7" w:rsidR="008E31DB" w:rsidRPr="0006217B" w:rsidRDefault="008E31DB" w:rsidP="008E31DB">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51047C5" w14:textId="6E54CC0C" w:rsidR="008E31DB" w:rsidRPr="0006217B" w:rsidRDefault="008E31DB" w:rsidP="008E31D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C9E15BA" w14:textId="4624C831" w:rsidR="008E31DB" w:rsidRPr="0006217B" w:rsidRDefault="008E31DB" w:rsidP="008E31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B44D25" w14:textId="0C20E5EE" w:rsidR="008E31DB" w:rsidRPr="0006217B" w:rsidRDefault="008E31DB" w:rsidP="008E31D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25AEC" w:rsidRPr="0006217B" w14:paraId="3B692089" w14:textId="77777777" w:rsidTr="004E4C97">
        <w:tblPrEx>
          <w:jc w:val="left"/>
        </w:tblPrEx>
        <w:tc>
          <w:tcPr>
            <w:tcW w:w="1026" w:type="dxa"/>
            <w:vMerge/>
            <w:vAlign w:val="center"/>
          </w:tcPr>
          <w:p w14:paraId="2BD6D7AB" w14:textId="77777777" w:rsidR="00A25AEC" w:rsidRPr="0006217B" w:rsidRDefault="00A25AEC" w:rsidP="00A25AEC">
            <w:pPr>
              <w:pStyle w:val="cq11"/>
              <w:ind w:leftChars="0" w:left="0"/>
              <w:rPr>
                <w:rFonts w:asciiTheme="minorHAnsi" w:eastAsiaTheme="minorHAnsi" w:hAnsiTheme="minorHAnsi"/>
              </w:rPr>
            </w:pPr>
          </w:p>
        </w:tc>
        <w:tc>
          <w:tcPr>
            <w:tcW w:w="1027" w:type="dxa"/>
            <w:vAlign w:val="center"/>
          </w:tcPr>
          <w:p w14:paraId="6C1C93C2" w14:textId="6521A50A"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prdtNm</w:t>
            </w:r>
          </w:p>
        </w:tc>
        <w:tc>
          <w:tcPr>
            <w:tcW w:w="1604" w:type="dxa"/>
            <w:vAlign w:val="center"/>
          </w:tcPr>
          <w:p w14:paraId="1F5D751C" w14:textId="3E6F81D1"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5F6281EB" w14:textId="1F3E9A6E"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611F10E6" w14:textId="6440F21A"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7FD84368" w14:textId="2A94BE91"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9EF6A7" w14:textId="63E68544"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A25AEC" w:rsidRPr="0006217B" w14:paraId="0003B50E" w14:textId="77777777" w:rsidTr="004E4C97">
        <w:tblPrEx>
          <w:jc w:val="left"/>
        </w:tblPrEx>
        <w:tc>
          <w:tcPr>
            <w:tcW w:w="1026" w:type="dxa"/>
            <w:vMerge/>
            <w:vAlign w:val="center"/>
          </w:tcPr>
          <w:p w14:paraId="4B1206A1" w14:textId="77777777" w:rsidR="00A25AEC" w:rsidRPr="0006217B" w:rsidRDefault="00A25AEC" w:rsidP="00A25AEC">
            <w:pPr>
              <w:pStyle w:val="cq11"/>
              <w:ind w:leftChars="0" w:left="0"/>
              <w:rPr>
                <w:rFonts w:asciiTheme="minorHAnsi" w:eastAsiaTheme="minorHAnsi" w:hAnsiTheme="minorHAnsi"/>
              </w:rPr>
            </w:pPr>
          </w:p>
        </w:tc>
        <w:tc>
          <w:tcPr>
            <w:tcW w:w="1027" w:type="dxa"/>
            <w:vAlign w:val="center"/>
          </w:tcPr>
          <w:p w14:paraId="0D9526AF" w14:textId="161CD524"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sellerNm</w:t>
            </w:r>
          </w:p>
        </w:tc>
        <w:tc>
          <w:tcPr>
            <w:tcW w:w="1604" w:type="dxa"/>
            <w:vAlign w:val="center"/>
          </w:tcPr>
          <w:p w14:paraId="2DF9B309" w14:textId="7122C4FE"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5F56213B" w14:textId="4A84DFA8"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0645C0C9" w14:textId="5F5E8317"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3D018529" w14:textId="47D7EC1C"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5E3AD3" w14:textId="3DFC43B1"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60F11"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A25AEC" w:rsidRPr="0006217B" w14:paraId="5F1E5BAD" w14:textId="77777777" w:rsidTr="004E4C97">
        <w:tblPrEx>
          <w:jc w:val="left"/>
        </w:tblPrEx>
        <w:tc>
          <w:tcPr>
            <w:tcW w:w="1026" w:type="dxa"/>
            <w:vMerge/>
            <w:vAlign w:val="center"/>
          </w:tcPr>
          <w:p w14:paraId="29458C11" w14:textId="77777777" w:rsidR="00A25AEC" w:rsidRPr="0006217B" w:rsidRDefault="00A25AEC" w:rsidP="00A25AEC">
            <w:pPr>
              <w:pStyle w:val="cq11"/>
              <w:ind w:leftChars="0" w:left="0"/>
              <w:rPr>
                <w:rFonts w:asciiTheme="minorHAnsi" w:eastAsiaTheme="minorHAnsi" w:hAnsiTheme="minorHAnsi"/>
              </w:rPr>
            </w:pPr>
          </w:p>
        </w:tc>
        <w:tc>
          <w:tcPr>
            <w:tcW w:w="1027" w:type="dxa"/>
            <w:vAlign w:val="center"/>
          </w:tcPr>
          <w:p w14:paraId="6C1B2192" w14:textId="601B121E"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ordNm</w:t>
            </w:r>
          </w:p>
        </w:tc>
        <w:tc>
          <w:tcPr>
            <w:tcW w:w="1604" w:type="dxa"/>
            <w:vAlign w:val="center"/>
          </w:tcPr>
          <w:p w14:paraId="67E3CAF2" w14:textId="1793B04D"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2297" w:type="dxa"/>
            <w:vAlign w:val="center"/>
          </w:tcPr>
          <w:p w14:paraId="28ED9389" w14:textId="689A3E0A"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1199" w:type="dxa"/>
            <w:vAlign w:val="center"/>
          </w:tcPr>
          <w:p w14:paraId="3D41BEA5" w14:textId="30971C29"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1E3B8B8C" w14:textId="30202A83"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6537E6" w14:textId="57702FED"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A061F5" w:rsidRPr="0006217B" w14:paraId="3E0B1D63" w14:textId="77777777" w:rsidTr="004E4C97">
        <w:tblPrEx>
          <w:jc w:val="left"/>
        </w:tblPrEx>
        <w:tc>
          <w:tcPr>
            <w:tcW w:w="1026" w:type="dxa"/>
            <w:vMerge/>
            <w:vAlign w:val="center"/>
          </w:tcPr>
          <w:p w14:paraId="2AAFF60F"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3B7F5ABE" w14:textId="2213A8D0"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1FC8F4D5" w14:textId="6AA638F0" w:rsidR="00A061F5" w:rsidRPr="0006217B" w:rsidRDefault="00A60F11" w:rsidP="00A061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7B653FA1" w14:textId="09913AED" w:rsidR="00A061F5" w:rsidRPr="0006217B" w:rsidRDefault="00A60F11" w:rsidP="00A061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 issued by Hecto Financial</w:t>
            </w:r>
          </w:p>
        </w:tc>
        <w:tc>
          <w:tcPr>
            <w:tcW w:w="1199" w:type="dxa"/>
            <w:vAlign w:val="center"/>
          </w:tcPr>
          <w:p w14:paraId="764702CA" w14:textId="791ACC54"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1D42F09A" w14:textId="141DB425"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15091B" w14:textId="5294AC35"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bl>
    <w:p w14:paraId="4B732ADE" w14:textId="77777777" w:rsidR="00786187" w:rsidRPr="0006217B" w:rsidRDefault="00786187" w:rsidP="00786187">
      <w:pPr>
        <w:pStyle w:val="cq11"/>
        <w:ind w:left="440"/>
        <w:rPr>
          <w:rFonts w:asciiTheme="minorHAnsi" w:eastAsiaTheme="minorHAnsi" w:hAnsiTheme="minorHAnsi"/>
        </w:rPr>
      </w:pPr>
    </w:p>
    <w:p w14:paraId="1C406091" w14:textId="77777777" w:rsidR="00913780" w:rsidRPr="0006217B" w:rsidRDefault="008E485D">
      <w:pPr>
        <w:pStyle w:val="2"/>
        <w:rPr>
          <w:rFonts w:asciiTheme="minorHAnsi" w:eastAsiaTheme="minorHAnsi" w:hAnsiTheme="minorHAnsi"/>
        </w:rPr>
      </w:pPr>
      <w:bookmarkStart w:id="125" w:name="_Toc17204353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25"/>
    </w:p>
    <w:tbl>
      <w:tblPr>
        <w:tblStyle w:val="a7"/>
        <w:tblW w:w="0" w:type="auto"/>
        <w:tblInd w:w="440" w:type="dxa"/>
        <w:tblLook w:val="04A0" w:firstRow="1" w:lastRow="0" w:firstColumn="1" w:lastColumn="0" w:noHBand="0" w:noVBand="1"/>
      </w:tblPr>
      <w:tblGrid>
        <w:gridCol w:w="1965"/>
        <w:gridCol w:w="7655"/>
      </w:tblGrid>
      <w:tr w:rsidR="0033663D" w:rsidRPr="0006217B" w14:paraId="15241666" w14:textId="77777777" w:rsidTr="001A1637">
        <w:tc>
          <w:tcPr>
            <w:tcW w:w="1965" w:type="dxa"/>
            <w:shd w:val="clear" w:color="auto" w:fill="D9D9D9" w:themeFill="background1" w:themeFillShade="D9"/>
          </w:tcPr>
          <w:p w14:paraId="6CC54CF3"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82601E8"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7B206502" w14:textId="77777777" w:rsidTr="001A1637">
        <w:tc>
          <w:tcPr>
            <w:tcW w:w="1965" w:type="dxa"/>
            <w:vAlign w:val="center"/>
          </w:tcPr>
          <w:p w14:paraId="247BF6DC"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pktHash</w:t>
            </w:r>
          </w:p>
        </w:tc>
        <w:tc>
          <w:tcPr>
            <w:tcW w:w="7655" w:type="dxa"/>
          </w:tcPr>
          <w:p w14:paraId="42BA2B6A"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4D00653" w14:textId="77777777" w:rsidR="0033663D" w:rsidRPr="0006217B" w:rsidRDefault="0033663D" w:rsidP="0033663D">
      <w:pPr>
        <w:pStyle w:val="cq11"/>
        <w:ind w:left="440"/>
        <w:rPr>
          <w:rFonts w:asciiTheme="minorHAnsi" w:eastAsiaTheme="minorHAnsi" w:hAnsiTheme="minorHAnsi"/>
        </w:rPr>
      </w:pPr>
    </w:p>
    <w:p w14:paraId="5B8F56B9" w14:textId="77777777" w:rsidR="00913780" w:rsidRPr="0006217B" w:rsidRDefault="008E485D">
      <w:pPr>
        <w:pStyle w:val="2"/>
        <w:rPr>
          <w:rFonts w:asciiTheme="minorHAnsi" w:eastAsiaTheme="minorHAnsi" w:hAnsiTheme="minorHAnsi"/>
        </w:rPr>
      </w:pPr>
      <w:bookmarkStart w:id="126" w:name="_Toc172043531"/>
      <w:r w:rsidRPr="0006217B">
        <w:rPr>
          <w:rFonts w:asciiTheme="minorHAnsi" w:eastAsiaTheme="minorHAnsi" w:hAnsiTheme="minorHAnsi" w:hint="eastAsia"/>
        </w:rPr>
        <w:t>Monthly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Recurring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Pr="0006217B">
        <w:rPr>
          <w:rFonts w:asciiTheme="minorHAnsi" w:eastAsiaTheme="minorHAnsi" w:hAnsiTheme="minorHAnsi"/>
        </w:rPr>
        <w:t>)</w:t>
      </w:r>
      <w:bookmarkEnd w:id="126"/>
    </w:p>
    <w:p w14:paraId="6CBA5E0E" w14:textId="322702B1" w:rsidR="00A33FBC" w:rsidRPr="0006217B" w:rsidRDefault="00896B14" w:rsidP="00A33FB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8B5DCE0" w14:textId="77777777" w:rsidTr="00786187">
        <w:trPr>
          <w:jc w:val="center"/>
        </w:trPr>
        <w:tc>
          <w:tcPr>
            <w:tcW w:w="2053" w:type="dxa"/>
            <w:gridSpan w:val="2"/>
            <w:shd w:val="clear" w:color="auto" w:fill="D9D9D9" w:themeFill="background1" w:themeFillShade="D9"/>
            <w:vAlign w:val="center"/>
          </w:tcPr>
          <w:p w14:paraId="24FED65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F72A1D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BB7E98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986EF3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89488B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54CDB7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08C7D7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2A73F376" w14:textId="77777777" w:rsidTr="00786187">
        <w:trPr>
          <w:jc w:val="center"/>
        </w:trPr>
        <w:tc>
          <w:tcPr>
            <w:tcW w:w="1026" w:type="dxa"/>
            <w:vMerge w:val="restart"/>
            <w:vAlign w:val="center"/>
          </w:tcPr>
          <w:p w14:paraId="03E76262" w14:textId="4FE0E636"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EB5F762" w14:textId="01EC987D"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5E043C5" w14:textId="1F481796"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79495E4" w14:textId="248C5D9E"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46FD94" w14:textId="7A5EDB9C"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407B07FC" w14:textId="241BE5C3"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EE13A1" w14:textId="5D4A2781"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"nxhp_pl_ma"</w:t>
            </w:r>
          </w:p>
        </w:tc>
      </w:tr>
      <w:tr w:rsidR="00161B13" w:rsidRPr="0006217B" w14:paraId="745BE587" w14:textId="77777777" w:rsidTr="00786187">
        <w:trPr>
          <w:jc w:val="center"/>
        </w:trPr>
        <w:tc>
          <w:tcPr>
            <w:tcW w:w="1026" w:type="dxa"/>
            <w:vMerge/>
            <w:vAlign w:val="center"/>
          </w:tcPr>
          <w:p w14:paraId="3D4FC5E4"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3867955E" w14:textId="00DA6C83"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78DA134F" w14:textId="39F15A1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6123A792" w14:textId="1A9363A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FE07F35" w14:textId="0BB44A7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27CCEB2" w14:textId="1E99EC7C"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127695" w14:textId="12EF48B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202BCD43" w14:textId="77777777" w:rsidTr="00786187">
        <w:trPr>
          <w:jc w:val="center"/>
        </w:trPr>
        <w:tc>
          <w:tcPr>
            <w:tcW w:w="1026" w:type="dxa"/>
            <w:vMerge/>
            <w:vAlign w:val="center"/>
          </w:tcPr>
          <w:p w14:paraId="04815D1D"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1DDD8C1" w14:textId="5A80609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6D15F4B" w14:textId="364AFD9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941B1C4" w14:textId="4FC6B08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84D66CC" w14:textId="2BA35487"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C6D7B9A" w14:textId="33EE8F71"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2B6E1A" w14:textId="135C089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5C007E82" w14:textId="77777777" w:rsidTr="00786187">
        <w:trPr>
          <w:jc w:val="center"/>
        </w:trPr>
        <w:tc>
          <w:tcPr>
            <w:tcW w:w="1026" w:type="dxa"/>
            <w:vMerge/>
            <w:vAlign w:val="center"/>
          </w:tcPr>
          <w:p w14:paraId="4B6E59C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3782533" w14:textId="76FF521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3380EEA" w14:textId="264E82D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8A0E45F" w14:textId="1F80F1B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F6607A5" w14:textId="52D247C3"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8403DCE" w14:textId="6817D6C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8FBADD" w14:textId="2FF354C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246E8" w:rsidRPr="0006217B" w14:paraId="63CD7FE2" w14:textId="77777777" w:rsidTr="004E4C97">
        <w:tblPrEx>
          <w:jc w:val="left"/>
        </w:tblPrEx>
        <w:tc>
          <w:tcPr>
            <w:tcW w:w="1026" w:type="dxa"/>
            <w:vMerge/>
            <w:vAlign w:val="center"/>
          </w:tcPr>
          <w:p w14:paraId="1A023358"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617882F2" w14:textId="58BF028D"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7445ECB" w14:textId="40ABD19F" w:rsidR="000246E8" w:rsidRPr="0006217B" w:rsidRDefault="002305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4F58CA1" w14:textId="7F3463D6" w:rsidR="000246E8" w:rsidRPr="0006217B" w:rsidRDefault="002305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B20D222" w14:textId="060A5598"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52A2D6E" w14:textId="5582503B"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1DAEF3" w14:textId="3259DE49"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246E8" w:rsidRPr="0006217B" w14:paraId="7BACFFB9" w14:textId="77777777" w:rsidTr="004E4C97">
        <w:tblPrEx>
          <w:jc w:val="left"/>
        </w:tblPrEx>
        <w:tc>
          <w:tcPr>
            <w:tcW w:w="1026" w:type="dxa"/>
            <w:vMerge/>
            <w:vAlign w:val="center"/>
          </w:tcPr>
          <w:p w14:paraId="5DAFF89C"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42E16E02" w14:textId="3299AC5C" w:rsidR="000246E8" w:rsidRPr="0006217B" w:rsidRDefault="000246E8" w:rsidP="00024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5D462DCC" w14:textId="4A508CD5" w:rsidR="000246E8" w:rsidRPr="0006217B" w:rsidRDefault="003C2EA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857DA9A" w14:textId="42F22EBB" w:rsidR="000246E8" w:rsidRPr="0006217B" w:rsidRDefault="00584919"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w:t>
            </w:r>
          </w:p>
        </w:tc>
        <w:tc>
          <w:tcPr>
            <w:tcW w:w="1199" w:type="dxa"/>
            <w:vAlign w:val="center"/>
          </w:tcPr>
          <w:p w14:paraId="0D6A2A94" w14:textId="05B20C69"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CF02112" w14:textId="1A92C16F"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3176F2" w14:textId="0B137607"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246E8" w:rsidRPr="0006217B" w14:paraId="15A9443F" w14:textId="77777777" w:rsidTr="004E4C97">
        <w:tblPrEx>
          <w:jc w:val="left"/>
        </w:tblPrEx>
        <w:tc>
          <w:tcPr>
            <w:tcW w:w="1026" w:type="dxa"/>
            <w:vMerge/>
            <w:vAlign w:val="center"/>
          </w:tcPr>
          <w:p w14:paraId="36DB45EF"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1516A0B1" w14:textId="04A38E96"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201F68FD" w14:textId="46160DEA" w:rsidR="000246E8" w:rsidRPr="0006217B" w:rsidRDefault="00092AB5"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700B7EB6" w14:textId="1AF99077" w:rsidR="000246E8" w:rsidRPr="0006217B" w:rsidRDefault="00C41696"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0408ECEE" w14:textId="1389AFEE"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5760DA5" w14:textId="242F05C5"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F67311" w14:textId="3AFD14E8"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C0B57" w:rsidRPr="0006217B" w14:paraId="1C8DF137" w14:textId="77777777" w:rsidTr="004E4C97">
        <w:tblPrEx>
          <w:jc w:val="left"/>
        </w:tblPrEx>
        <w:tc>
          <w:tcPr>
            <w:tcW w:w="1026" w:type="dxa"/>
            <w:vMerge/>
            <w:vAlign w:val="center"/>
          </w:tcPr>
          <w:p w14:paraId="19ABDC1D"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7127F2FD" w14:textId="1A17E6EB"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4A1C56E" w14:textId="65B727B8"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6D1FC7A1" w14:textId="76077C14"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73A4DF1" w14:textId="27EDEB2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2CD0A78" w14:textId="6D643A9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175111" w14:textId="3929C9B8"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46823ADF" w14:textId="77777777" w:rsidTr="004E4C97">
        <w:tblPrEx>
          <w:jc w:val="left"/>
        </w:tblPrEx>
        <w:tc>
          <w:tcPr>
            <w:tcW w:w="1026" w:type="dxa"/>
            <w:vMerge/>
            <w:vAlign w:val="center"/>
          </w:tcPr>
          <w:p w14:paraId="0C6B7E03"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12CDE0F4" w14:textId="132C5750"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7F3BBC64" w14:textId="258C716F"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31B73AAB" w14:textId="044382CB"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D529327" w14:textId="4D2AE4A5"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43E421A0" w14:textId="019265B0"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EAC487" w14:textId="6853B8F2"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1FA1E6AA" w14:textId="77777777" w:rsidTr="004E4C97">
        <w:tblPrEx>
          <w:jc w:val="left"/>
        </w:tblPrEx>
        <w:tc>
          <w:tcPr>
            <w:tcW w:w="1026" w:type="dxa"/>
            <w:vMerge/>
            <w:vAlign w:val="center"/>
          </w:tcPr>
          <w:p w14:paraId="0D194FF6"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1F1D46C4" w14:textId="6EEB1BF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4130A219" w14:textId="2BD9AC2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BC36470"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1F0DC02"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1C76B35" w14:textId="1034D88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5A6886BA" w14:textId="24F5C0ED"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705696F" w14:textId="02F6FF5F"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AAAC54" w14:textId="58AF86A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675BF905" w14:textId="77777777" w:rsidTr="004E4C97">
        <w:tblPrEx>
          <w:jc w:val="left"/>
        </w:tblPrEx>
        <w:tc>
          <w:tcPr>
            <w:tcW w:w="1026" w:type="dxa"/>
            <w:vMerge/>
            <w:vAlign w:val="center"/>
          </w:tcPr>
          <w:p w14:paraId="211ABA90"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1973DFA3" w14:textId="60CC7AE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D5721F8" w14:textId="458B2BEB"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0E148246"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2BEF1F2" w14:textId="43D665CF"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254BC5C" w14:textId="3AB546CC"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7CB0165" w14:textId="5769E3EA"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014FB7" w14:textId="14595FC0"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246E8" w:rsidRPr="0006217B" w14:paraId="34E0E40C" w14:textId="77777777" w:rsidTr="004E4C97">
        <w:tblPrEx>
          <w:jc w:val="left"/>
        </w:tblPrEx>
        <w:tc>
          <w:tcPr>
            <w:tcW w:w="1026" w:type="dxa"/>
            <w:vMerge/>
            <w:vAlign w:val="center"/>
          </w:tcPr>
          <w:p w14:paraId="4E6D10FA"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493130B2" w14:textId="43BB1720" w:rsidR="000246E8" w:rsidRPr="0006217B" w:rsidRDefault="000246E8" w:rsidP="00024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7F25E963" w14:textId="3BEF7B61" w:rsidR="000246E8" w:rsidRPr="0006217B" w:rsidRDefault="00235BA4"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C777B2A" w14:textId="1A95AC1D" w:rsidR="000246E8" w:rsidRPr="0006217B" w:rsidRDefault="00235BA4"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246E8" w:rsidRPr="0006217B">
              <w:rPr>
                <w:rFonts w:asciiTheme="minorHAnsi" w:eastAsiaTheme="minorHAnsi" w:hAnsiTheme="minorHAnsi"/>
                <w:color w:val="767676"/>
                <w:spacing w:val="-6"/>
                <w:sz w:val="21"/>
                <w:szCs w:val="21"/>
              </w:rPr>
              <w:br/>
              <w:t>URL Encoding, UTF-8</w:t>
            </w:r>
          </w:p>
        </w:tc>
        <w:tc>
          <w:tcPr>
            <w:tcW w:w="1199" w:type="dxa"/>
            <w:vAlign w:val="center"/>
          </w:tcPr>
          <w:p w14:paraId="3EBCF25E" w14:textId="79B3F186"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71AAE094" w14:textId="07459586"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768534" w14:textId="5AE2409A"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246E8" w:rsidRPr="0006217B" w14:paraId="1C3A3EBF" w14:textId="77777777" w:rsidTr="004E4C97">
        <w:tblPrEx>
          <w:jc w:val="left"/>
        </w:tblPrEx>
        <w:tc>
          <w:tcPr>
            <w:tcW w:w="1026" w:type="dxa"/>
            <w:vMerge w:val="restart"/>
            <w:vAlign w:val="center"/>
          </w:tcPr>
          <w:p w14:paraId="32997721" w14:textId="1246011B" w:rsidR="000246E8" w:rsidRPr="0006217B" w:rsidRDefault="000246E8" w:rsidP="00024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47BED80" w14:textId="22A51757"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1533066" w14:textId="6389F360"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F749E48" w14:textId="0D43D7B7"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47E91935" w14:textId="63FE23A4"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5478D30E" w14:textId="27AA3EF2"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45A0E5" w14:textId="77777777" w:rsidR="000246E8" w:rsidRPr="0006217B" w:rsidRDefault="000246E8" w:rsidP="000246E8">
            <w:pPr>
              <w:pStyle w:val="cq11"/>
              <w:ind w:leftChars="0" w:left="0"/>
              <w:jc w:val="both"/>
              <w:rPr>
                <w:rFonts w:asciiTheme="minorHAnsi" w:eastAsiaTheme="minorHAnsi" w:hAnsiTheme="minorHAnsi"/>
              </w:rPr>
            </w:pPr>
          </w:p>
        </w:tc>
      </w:tr>
      <w:tr w:rsidR="000246E8" w:rsidRPr="0006217B" w14:paraId="49BCF0A2" w14:textId="77777777" w:rsidTr="004E4C97">
        <w:tblPrEx>
          <w:jc w:val="left"/>
        </w:tblPrEx>
        <w:tc>
          <w:tcPr>
            <w:tcW w:w="1026" w:type="dxa"/>
            <w:vMerge/>
            <w:vAlign w:val="center"/>
          </w:tcPr>
          <w:p w14:paraId="0185D8CB"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06DA8817" w14:textId="493D80C3"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telCo</w:t>
            </w:r>
          </w:p>
        </w:tc>
        <w:tc>
          <w:tcPr>
            <w:tcW w:w="1604" w:type="dxa"/>
            <w:vAlign w:val="center"/>
          </w:tcPr>
          <w:p w14:paraId="08A39182" w14:textId="3AC163E9"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w:t>
            </w:r>
          </w:p>
        </w:tc>
        <w:tc>
          <w:tcPr>
            <w:tcW w:w="2297" w:type="dxa"/>
            <w:vAlign w:val="center"/>
          </w:tcPr>
          <w:p w14:paraId="0611DB38" w14:textId="7019C513"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0246E8" w:rsidRPr="0006217B">
              <w:rPr>
                <w:rFonts w:asciiTheme="minorHAnsi" w:eastAsiaTheme="minorHAnsi" w:hAnsiTheme="minorHAnsi"/>
                <w:color w:val="767676"/>
                <w:spacing w:val="-6"/>
                <w:sz w:val="21"/>
                <w:szCs w:val="21"/>
              </w:rPr>
              <w:br/>
            </w:r>
            <w:r w:rsidR="000246E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613AAE6" w14:textId="6C2CE7AD"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6B9040E9" w14:textId="11C0C4F2"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171CEA" w14:textId="2B503D60"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0246E8" w:rsidRPr="0006217B" w14:paraId="5AEFD87B" w14:textId="77777777" w:rsidTr="004E4C97">
        <w:tblPrEx>
          <w:jc w:val="left"/>
        </w:tblPrEx>
        <w:tc>
          <w:tcPr>
            <w:tcW w:w="1026" w:type="dxa"/>
            <w:vMerge/>
            <w:vAlign w:val="center"/>
          </w:tcPr>
          <w:p w14:paraId="70685675"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6DC9BE03" w14:textId="404F4DF6"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6F8B6E80" w14:textId="17614BBF" w:rsidR="000246E8" w:rsidRPr="0006217B" w:rsidRDefault="00940E71"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531B169D" w14:textId="7A63F3F3"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0246E8" w:rsidRPr="0006217B">
              <w:rPr>
                <w:rFonts w:asciiTheme="minorHAnsi" w:eastAsiaTheme="minorHAnsi" w:hAnsiTheme="minorHAnsi"/>
                <w:color w:val="767676"/>
                <w:spacing w:val="-6"/>
                <w:sz w:val="21"/>
                <w:szCs w:val="21"/>
              </w:rPr>
              <w:br/>
            </w:r>
            <w:r w:rsidR="000246E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13F7773" w14:textId="7386DFE5"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AD65EA2" w14:textId="18484A22"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F916E3" w14:textId="2850AA3C"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246E8" w:rsidRPr="0006217B" w14:paraId="2F6259CB" w14:textId="77777777" w:rsidTr="004E4C97">
        <w:tblPrEx>
          <w:jc w:val="left"/>
        </w:tblPrEx>
        <w:tc>
          <w:tcPr>
            <w:tcW w:w="1026" w:type="dxa"/>
            <w:vMerge/>
            <w:vAlign w:val="center"/>
          </w:tcPr>
          <w:p w14:paraId="3E50D49B"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3DF903B1" w14:textId="399F75E5"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billKey</w:t>
            </w:r>
          </w:p>
        </w:tc>
        <w:tc>
          <w:tcPr>
            <w:tcW w:w="1604" w:type="dxa"/>
            <w:vAlign w:val="center"/>
          </w:tcPr>
          <w:p w14:paraId="150F7EC9" w14:textId="3D23B7C6"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Billkey</w:t>
            </w:r>
          </w:p>
        </w:tc>
        <w:tc>
          <w:tcPr>
            <w:tcW w:w="2297" w:type="dxa"/>
            <w:vAlign w:val="center"/>
          </w:tcPr>
          <w:p w14:paraId="0E7FA490" w14:textId="3A6D0CDB"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51D8DCFD" w14:textId="467A2310"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07A2A3FD" w14:textId="56A006C3"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79DEBB" w14:textId="54303A89"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bl>
    <w:p w14:paraId="6B1B7A83" w14:textId="77777777" w:rsidR="00786187" w:rsidRPr="0006217B" w:rsidRDefault="00786187" w:rsidP="00786187">
      <w:pPr>
        <w:pStyle w:val="cq11"/>
        <w:ind w:left="440"/>
        <w:rPr>
          <w:rFonts w:asciiTheme="minorHAnsi" w:eastAsiaTheme="minorHAnsi" w:hAnsiTheme="minorHAnsi"/>
        </w:rPr>
      </w:pPr>
    </w:p>
    <w:p w14:paraId="1837F585" w14:textId="77777777" w:rsidR="00913780" w:rsidRPr="0006217B" w:rsidRDefault="008E485D">
      <w:pPr>
        <w:pStyle w:val="2"/>
        <w:rPr>
          <w:rFonts w:asciiTheme="minorHAnsi" w:eastAsiaTheme="minorHAnsi" w:hAnsiTheme="minorHAnsi"/>
        </w:rPr>
      </w:pPr>
      <w:bookmarkStart w:id="127" w:name="_Toc172043532"/>
      <w:r w:rsidRPr="0006217B">
        <w:rPr>
          <w:rFonts w:asciiTheme="minorHAnsi" w:eastAsiaTheme="minorHAnsi" w:hAnsiTheme="minorHAnsi"/>
        </w:rPr>
        <w:t>Key</w:t>
      </w:r>
      <w:r w:rsidR="007A2CDB" w:rsidRPr="0006217B">
        <w:rPr>
          <w:rFonts w:asciiTheme="minorHAnsi" w:eastAsiaTheme="minorHAnsi" w:hAnsiTheme="minorHAnsi"/>
        </w:rPr>
        <w:t xml:space="preserve"> </w:t>
      </w:r>
      <w:r w:rsidRPr="0006217B">
        <w:rPr>
          <w:rFonts w:asciiTheme="minorHAnsi" w:eastAsiaTheme="minorHAnsi" w:hAnsiTheme="minorHAnsi"/>
        </w:rPr>
        <w:t>Issuance</w:t>
      </w:r>
      <w:r w:rsidR="007A2CDB" w:rsidRPr="0006217B">
        <w:rPr>
          <w:rFonts w:asciiTheme="minorHAnsi" w:eastAsiaTheme="minorHAnsi" w:hAnsiTheme="minorHAnsi"/>
        </w:rPr>
        <w:t xml:space="preserve"> </w:t>
      </w:r>
      <w:r w:rsidR="00E40FD8" w:rsidRPr="0006217B">
        <w:rPr>
          <w:rFonts w:asciiTheme="minorHAnsi" w:eastAsiaTheme="minorHAnsi" w:hAnsiTheme="minorHAnsi"/>
        </w:rPr>
        <w:t>Recurring</w:t>
      </w:r>
      <w:r w:rsidR="007A2CDB" w:rsidRPr="0006217B">
        <w:rPr>
          <w:rFonts w:asciiTheme="minorHAnsi" w:eastAsiaTheme="minorHAnsi" w:hAnsiTheme="minorHAnsi"/>
        </w:rPr>
        <w:t xml:space="preserve"> </w:t>
      </w:r>
      <w:r w:rsidR="00E40FD8" w:rsidRPr="0006217B">
        <w:rPr>
          <w:rFonts w:asciiTheme="minorHAnsi" w:eastAsiaTheme="minorHAnsi" w:hAnsiTheme="minorHAnsi"/>
        </w:rPr>
        <w:t>Payment</w:t>
      </w:r>
      <w:r w:rsidR="007A2CDB" w:rsidRPr="0006217B">
        <w:rPr>
          <w:rFonts w:asciiTheme="minorHAnsi" w:eastAsiaTheme="minorHAnsi" w:hAnsiTheme="minorHAnsi"/>
        </w:rPr>
        <w:t xml:space="preserve"> </w:t>
      </w:r>
      <w:r w:rsidR="00E40FD8" w:rsidRPr="0006217B">
        <w:rPr>
          <w:rFonts w:asciiTheme="minorHAnsi" w:eastAsiaTheme="minorHAnsi" w:hAnsiTheme="minorHAnsi"/>
        </w:rPr>
        <w:t>Request</w:t>
      </w:r>
      <w:r w:rsidR="007A2CDB" w:rsidRPr="0006217B">
        <w:rPr>
          <w:rFonts w:asciiTheme="minorHAnsi" w:eastAsiaTheme="minorHAnsi" w:hAnsiTheme="minorHAnsi"/>
        </w:rPr>
        <w:t xml:space="preserve"> </w:t>
      </w:r>
      <w:r w:rsidR="00E40FD8" w:rsidRPr="0006217B">
        <w:rPr>
          <w:rFonts w:asciiTheme="minorHAnsi" w:eastAsiaTheme="minorHAnsi" w:hAnsiTheme="minorHAnsi"/>
        </w:rPr>
        <w:t>Parameter</w:t>
      </w:r>
      <w:r w:rsidR="007A2CDB" w:rsidRPr="0006217B">
        <w:rPr>
          <w:rFonts w:asciiTheme="minorHAnsi" w:eastAsiaTheme="minorHAnsi" w:hAnsiTheme="minorHAnsi"/>
        </w:rPr>
        <w:t xml:space="preserve"> </w:t>
      </w:r>
      <w:r w:rsidR="00E40FD8" w:rsidRPr="0006217B">
        <w:rPr>
          <w:rFonts w:asciiTheme="minorHAnsi" w:eastAsiaTheme="minorHAnsi" w:hAnsiTheme="minorHAnsi"/>
        </w:rPr>
        <w:t>(Merchant</w:t>
      </w:r>
      <w:r w:rsidR="007A2CDB" w:rsidRPr="0006217B">
        <w:rPr>
          <w:rFonts w:asciiTheme="minorHAnsi" w:eastAsiaTheme="minorHAnsi" w:hAnsiTheme="minorHAnsi"/>
        </w:rPr>
        <w:t xml:space="preserve"> </w:t>
      </w:r>
      <w:r w:rsidR="00E40FD8" w:rsidRPr="0006217B">
        <w:rPr>
          <w:rFonts w:asciiTheme="minorHAnsi" w:eastAsiaTheme="minorHAnsi" w:hAnsiTheme="minorHAnsi"/>
        </w:rPr>
        <w:t>-&gt;</w:t>
      </w:r>
      <w:r w:rsidR="007A2CDB" w:rsidRPr="0006217B">
        <w:rPr>
          <w:rFonts w:asciiTheme="minorHAnsi" w:eastAsiaTheme="minorHAnsi" w:hAnsiTheme="minorHAnsi"/>
        </w:rPr>
        <w:t xml:space="preserve"> </w:t>
      </w:r>
      <w:r w:rsidR="00E40FD8" w:rsidRPr="0006217B">
        <w:rPr>
          <w:rFonts w:asciiTheme="minorHAnsi" w:eastAsiaTheme="minorHAnsi" w:hAnsiTheme="minorHAnsi"/>
        </w:rPr>
        <w:t>Hecto</w:t>
      </w:r>
      <w:r w:rsidR="007A2CDB" w:rsidRPr="0006217B">
        <w:rPr>
          <w:rFonts w:asciiTheme="minorHAnsi" w:eastAsiaTheme="minorHAnsi" w:hAnsiTheme="minorHAnsi"/>
        </w:rPr>
        <w:t xml:space="preserve"> </w:t>
      </w:r>
      <w:r w:rsidR="00E40FD8" w:rsidRPr="0006217B">
        <w:rPr>
          <w:rFonts w:asciiTheme="minorHAnsi" w:eastAsiaTheme="minorHAnsi" w:hAnsiTheme="minorHAnsi"/>
        </w:rPr>
        <w:t>Financial)</w:t>
      </w:r>
      <w:bookmarkEnd w:id="127"/>
    </w:p>
    <w:p w14:paraId="35D2A198" w14:textId="77777777" w:rsidR="006C3C76" w:rsidRPr="0006217B" w:rsidRDefault="006C3C76" w:rsidP="006C3C76">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tblInd w:w="440" w:type="dxa"/>
        <w:tblLook w:val="04A0" w:firstRow="1" w:lastRow="0" w:firstColumn="1" w:lastColumn="0" w:noHBand="0" w:noVBand="1"/>
      </w:tblPr>
      <w:tblGrid>
        <w:gridCol w:w="1965"/>
        <w:gridCol w:w="8051"/>
      </w:tblGrid>
      <w:tr w:rsidR="006C3C76" w:rsidRPr="0006217B" w14:paraId="6F04FE65" w14:textId="77777777" w:rsidTr="006C3C76">
        <w:tc>
          <w:tcPr>
            <w:tcW w:w="1965" w:type="dxa"/>
            <w:shd w:val="clear" w:color="auto" w:fill="D9D9D9" w:themeFill="background1" w:themeFillShade="D9"/>
          </w:tcPr>
          <w:p w14:paraId="6C8E197C" w14:textId="77777777" w:rsidR="006C3C76" w:rsidRPr="0006217B" w:rsidRDefault="00074BA3" w:rsidP="006C3C7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tcPr>
          <w:p w14:paraId="22749F03" w14:textId="77777777" w:rsidR="006C3C76" w:rsidRPr="0006217B" w:rsidRDefault="006C3C76" w:rsidP="006C3C7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6C3C76" w:rsidRPr="0006217B" w14:paraId="3B212BCD" w14:textId="77777777" w:rsidTr="006C3C76">
        <w:tc>
          <w:tcPr>
            <w:tcW w:w="1965" w:type="dxa"/>
          </w:tcPr>
          <w:p w14:paraId="2DA04D65"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tcPr>
          <w:p w14:paraId="79C5FA53"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https://tbgw.settlebank.co.kr/spay/APIService.do</w:t>
            </w:r>
          </w:p>
        </w:tc>
      </w:tr>
      <w:tr w:rsidR="006C3C76" w:rsidRPr="0006217B" w14:paraId="6A7E2620" w14:textId="77777777" w:rsidTr="006C3C76">
        <w:tc>
          <w:tcPr>
            <w:tcW w:w="1965" w:type="dxa"/>
          </w:tcPr>
          <w:p w14:paraId="029A35D0"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tcPr>
          <w:p w14:paraId="710F13F9"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rPr>
              <w:t>https://gw.settlebank.co.kr/spay/APIService.do</w:t>
            </w:r>
          </w:p>
        </w:tc>
      </w:tr>
    </w:tbl>
    <w:p w14:paraId="25805755" w14:textId="77777777" w:rsidR="008303F5" w:rsidRPr="0006217B" w:rsidRDefault="008303F5" w:rsidP="008303F5">
      <w:pPr>
        <w:rPr>
          <w:rFonts w:asciiTheme="minorHAnsi" w:eastAsiaTheme="minorHAnsi" w:hAnsiTheme="minorHAnsi"/>
          <w:sz w:val="20"/>
        </w:rPr>
      </w:pPr>
    </w:p>
    <w:p w14:paraId="04899556" w14:textId="14717198" w:rsidR="006C3C76" w:rsidRPr="0006217B" w:rsidRDefault="00D93393" w:rsidP="008303F5">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34D86E2" w14:textId="77777777" w:rsidTr="00786187">
        <w:trPr>
          <w:jc w:val="center"/>
        </w:trPr>
        <w:tc>
          <w:tcPr>
            <w:tcW w:w="2053" w:type="dxa"/>
            <w:gridSpan w:val="2"/>
            <w:shd w:val="clear" w:color="auto" w:fill="D9D9D9" w:themeFill="background1" w:themeFillShade="D9"/>
            <w:vAlign w:val="center"/>
          </w:tcPr>
          <w:p w14:paraId="2D32B37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D1B06E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0E4109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85CB6A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7D75FE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C8644A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605B0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42DF1A68" w14:textId="77777777" w:rsidTr="00786187">
        <w:trPr>
          <w:jc w:val="center"/>
        </w:trPr>
        <w:tc>
          <w:tcPr>
            <w:tcW w:w="1026" w:type="dxa"/>
            <w:vMerge w:val="restart"/>
            <w:vAlign w:val="center"/>
          </w:tcPr>
          <w:p w14:paraId="603C64BD" w14:textId="3950A56B"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7F1A24C" w14:textId="65E6C001"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5BEBE5D8" w14:textId="3E6AE285"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3DD7E11" w14:textId="5A3D838D"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33A098C" w14:textId="4CB128D4"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448D229D" w14:textId="43781E50"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75CA4E" w14:textId="722FBFF9"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"nxhp_sb_ai"</w:t>
            </w:r>
          </w:p>
        </w:tc>
      </w:tr>
      <w:tr w:rsidR="00161B13" w:rsidRPr="0006217B" w14:paraId="5A13DDBA" w14:textId="77777777" w:rsidTr="00786187">
        <w:trPr>
          <w:jc w:val="center"/>
        </w:trPr>
        <w:tc>
          <w:tcPr>
            <w:tcW w:w="1026" w:type="dxa"/>
            <w:vMerge/>
            <w:vAlign w:val="center"/>
          </w:tcPr>
          <w:p w14:paraId="0404DC3B"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9816BBF" w14:textId="2CE4964A"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050F4D97" w14:textId="7421D3EA"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7204D1B" w14:textId="31DCC79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D3AE7F0" w14:textId="44B7604F"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7E0C7F2" w14:textId="49F6823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6335CD" w14:textId="7BD1C66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"0A18"</w:t>
            </w:r>
            <w:r w:rsidRPr="0006217B">
              <w:rPr>
                <w:rFonts w:asciiTheme="minorHAnsi" w:eastAsiaTheme="minorHAnsi" w:hAnsiTheme="minorHAnsi"/>
                <w:color w:val="767676"/>
                <w:spacing w:val="-6"/>
                <w:sz w:val="21"/>
                <w:szCs w:val="21"/>
              </w:rPr>
              <w:br/>
              <w:t>※ Fixed value</w:t>
            </w:r>
          </w:p>
        </w:tc>
      </w:tr>
      <w:tr w:rsidR="00161B13" w:rsidRPr="0006217B" w14:paraId="300EEFB6" w14:textId="77777777" w:rsidTr="00786187">
        <w:trPr>
          <w:jc w:val="center"/>
        </w:trPr>
        <w:tc>
          <w:tcPr>
            <w:tcW w:w="1026" w:type="dxa"/>
            <w:vMerge/>
            <w:vAlign w:val="center"/>
          </w:tcPr>
          <w:p w14:paraId="472E03C2"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B53057D" w14:textId="338EEA1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B066859" w14:textId="3E8B64D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FDDF34D" w14:textId="236852B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0CBAA11" w14:textId="2C4531A2"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70480086" w14:textId="758DE838"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491748" w14:textId="595A32C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t>※ Fixed value</w:t>
            </w:r>
          </w:p>
        </w:tc>
      </w:tr>
      <w:tr w:rsidR="00161B13" w:rsidRPr="0006217B" w14:paraId="6F8C7C3D" w14:textId="77777777" w:rsidTr="00786187">
        <w:trPr>
          <w:jc w:val="center"/>
        </w:trPr>
        <w:tc>
          <w:tcPr>
            <w:tcW w:w="1026" w:type="dxa"/>
            <w:vMerge/>
            <w:vAlign w:val="center"/>
          </w:tcPr>
          <w:p w14:paraId="480EE8B1"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F01A464" w14:textId="44BAA7E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D0C8536" w14:textId="04EF97E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45F769B" w14:textId="575BE8A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D55FA3E" w14:textId="49C039E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66DDF83" w14:textId="6E7A1A9F"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2466E6" w14:textId="46F038B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"E2"</w:t>
            </w:r>
            <w:r w:rsidRPr="0006217B">
              <w:rPr>
                <w:rFonts w:asciiTheme="minorHAnsi" w:eastAsiaTheme="minorHAnsi" w:hAnsiTheme="minorHAnsi"/>
                <w:color w:val="767676"/>
                <w:spacing w:val="-6"/>
                <w:sz w:val="21"/>
                <w:szCs w:val="21"/>
              </w:rPr>
              <w:br/>
              <w:t>※ Fixed value</w:t>
            </w:r>
          </w:p>
        </w:tc>
      </w:tr>
      <w:tr w:rsidR="007C57E6" w:rsidRPr="0006217B" w14:paraId="7156146C" w14:textId="77777777" w:rsidTr="004E4C97">
        <w:tblPrEx>
          <w:jc w:val="left"/>
        </w:tblPrEx>
        <w:tc>
          <w:tcPr>
            <w:tcW w:w="1026" w:type="dxa"/>
            <w:vMerge/>
            <w:vAlign w:val="center"/>
          </w:tcPr>
          <w:p w14:paraId="7B872592"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0AB94429" w14:textId="36FAD1A8"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00787E96" w14:textId="75B27623"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99D01FB" w14:textId="136093E8"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761CA96" w14:textId="1A869D4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DA597A6" w14:textId="394B61D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B79182" w14:textId="2F83D0CA"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7C57E6" w:rsidRPr="0006217B" w14:paraId="59C8F59C" w14:textId="77777777" w:rsidTr="004E4C97">
        <w:tblPrEx>
          <w:jc w:val="left"/>
        </w:tblPrEx>
        <w:tc>
          <w:tcPr>
            <w:tcW w:w="1026" w:type="dxa"/>
            <w:vMerge/>
            <w:vAlign w:val="center"/>
          </w:tcPr>
          <w:p w14:paraId="0E5A582B"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3AF51082" w14:textId="04455F5D" w:rsidR="007C57E6" w:rsidRPr="0006217B" w:rsidRDefault="007C57E6" w:rsidP="007C57E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66872F7B" w14:textId="64E8AABD" w:rsidR="007C57E6" w:rsidRPr="0006217B" w:rsidRDefault="003C2EA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B355CDE" w14:textId="5D4D960A" w:rsidR="007C57E6" w:rsidRPr="0006217B" w:rsidRDefault="005317C2"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7938B305" w14:textId="071A32B1"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F38C91F" w14:textId="13175252"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8858F2" w14:textId="00BDD91A"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C0B57" w:rsidRPr="0006217B" w14:paraId="31E90AE8" w14:textId="77777777" w:rsidTr="004E4C97">
        <w:tblPrEx>
          <w:jc w:val="left"/>
        </w:tblPrEx>
        <w:tc>
          <w:tcPr>
            <w:tcW w:w="1026" w:type="dxa"/>
            <w:vMerge/>
            <w:vAlign w:val="center"/>
          </w:tcPr>
          <w:p w14:paraId="0D833645"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7DC5AB50" w14:textId="0E3E6E99"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34A0963" w14:textId="4C2C0841"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6A56CF0A" w14:textId="2B02062E"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F5195B1" w14:textId="2C31CF2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7E85FB9" w14:textId="0DE610E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AD0D6E" w14:textId="4E2379C5"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7B805DDC" w14:textId="77777777" w:rsidTr="004E4C97">
        <w:tblPrEx>
          <w:jc w:val="left"/>
        </w:tblPrEx>
        <w:tc>
          <w:tcPr>
            <w:tcW w:w="1026" w:type="dxa"/>
            <w:vMerge/>
            <w:vAlign w:val="center"/>
          </w:tcPr>
          <w:p w14:paraId="545426DE"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3B640284" w14:textId="420368D3"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06C16310" w14:textId="453F496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44021FE0" w14:textId="1AA3C4A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08D9DA8" w14:textId="377F4BF1"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3E6023B" w14:textId="2991278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F08738" w14:textId="40A75C9C"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4162623B" w14:textId="77777777" w:rsidTr="004E4C97">
        <w:tblPrEx>
          <w:jc w:val="left"/>
        </w:tblPrEx>
        <w:tc>
          <w:tcPr>
            <w:tcW w:w="1026" w:type="dxa"/>
            <w:vMerge/>
            <w:vAlign w:val="center"/>
          </w:tcPr>
          <w:p w14:paraId="069DBE0E"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6C90DFBF" w14:textId="6F98A75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0CE4993A" w14:textId="4717321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38D6FCD8" w14:textId="7FF0FEA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AAEBBD8" w14:textId="4C822642"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0C690AFD" w14:textId="38029F99"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D74442" w14:textId="57B1807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68D7A7B6" w14:textId="77777777" w:rsidTr="004E4C97">
        <w:tblPrEx>
          <w:jc w:val="left"/>
        </w:tblPrEx>
        <w:tc>
          <w:tcPr>
            <w:tcW w:w="1026" w:type="dxa"/>
            <w:vMerge/>
            <w:vAlign w:val="center"/>
          </w:tcPr>
          <w:p w14:paraId="765F4B7F"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40E02DB7" w14:textId="4F99D41B"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73469294" w14:textId="15138D4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7D26CD2D"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75723472" w14:textId="549A3ED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3952DCD8" w14:textId="58E7E0C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AEF25CF" w14:textId="52A7A86E"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8A39CA" w14:textId="04F5784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3677091" w14:textId="77777777" w:rsidTr="004E4C97">
        <w:tblPrEx>
          <w:jc w:val="left"/>
        </w:tblPrEx>
        <w:tc>
          <w:tcPr>
            <w:tcW w:w="1026" w:type="dxa"/>
            <w:vMerge w:val="restart"/>
            <w:vAlign w:val="center"/>
          </w:tcPr>
          <w:p w14:paraId="3449ED33" w14:textId="5813057E"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31D8F94" w14:textId="6CC68F3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7019D044" w14:textId="2A38554A"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23ADEEF9"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2957C70D" w14:textId="62B596B4"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77C0B6D" w14:textId="48C179A2"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5CCF15EF" w14:textId="416421AE"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895AA7" w14:textId="396CE448"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7C57E6" w:rsidRPr="0006217B" w14:paraId="2D33962C" w14:textId="77777777" w:rsidTr="004E4C97">
        <w:tblPrEx>
          <w:jc w:val="left"/>
        </w:tblPrEx>
        <w:tc>
          <w:tcPr>
            <w:tcW w:w="1026" w:type="dxa"/>
            <w:vMerge/>
            <w:vAlign w:val="center"/>
          </w:tcPr>
          <w:p w14:paraId="5256317B"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4FB52E79" w14:textId="217E705B"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74C4BC48" w14:textId="76110408" w:rsidR="007C57E6" w:rsidRPr="0006217B" w:rsidRDefault="00715AC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3A781EAD" w14:textId="7BE251A8" w:rsidR="007C57E6" w:rsidRPr="0006217B" w:rsidRDefault="00715AC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 address</w:t>
            </w:r>
          </w:p>
        </w:tc>
        <w:tc>
          <w:tcPr>
            <w:tcW w:w="1199" w:type="dxa"/>
            <w:vAlign w:val="center"/>
          </w:tcPr>
          <w:p w14:paraId="2D3DAAE4" w14:textId="5629D6E6"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31D1B0B7" w14:textId="1E260F3F"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7525AF" w14:textId="3523A79F"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757BF6" w:rsidRPr="0006217B" w14:paraId="400AF8EA" w14:textId="77777777" w:rsidTr="004E4C97">
        <w:tblPrEx>
          <w:jc w:val="left"/>
        </w:tblPrEx>
        <w:tc>
          <w:tcPr>
            <w:tcW w:w="1026" w:type="dxa"/>
            <w:vMerge/>
            <w:vAlign w:val="center"/>
          </w:tcPr>
          <w:p w14:paraId="2F14E988" w14:textId="77777777" w:rsidR="00757BF6" w:rsidRPr="0006217B" w:rsidRDefault="00757BF6" w:rsidP="00757BF6">
            <w:pPr>
              <w:pStyle w:val="cq11"/>
              <w:ind w:leftChars="0" w:left="0"/>
              <w:rPr>
                <w:rFonts w:asciiTheme="minorHAnsi" w:eastAsiaTheme="minorHAnsi" w:hAnsiTheme="minorHAnsi"/>
              </w:rPr>
            </w:pPr>
          </w:p>
        </w:tc>
        <w:tc>
          <w:tcPr>
            <w:tcW w:w="1027" w:type="dxa"/>
            <w:vAlign w:val="center"/>
          </w:tcPr>
          <w:p w14:paraId="504FCE30" w14:textId="33E26065"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mUserId</w:t>
            </w:r>
          </w:p>
        </w:tc>
        <w:tc>
          <w:tcPr>
            <w:tcW w:w="1604" w:type="dxa"/>
          </w:tcPr>
          <w:p w14:paraId="20A5E1BA" w14:textId="601C5A1C"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16D171B1" w14:textId="472EF5B6"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 xml:space="preserve">Merchant </w:t>
            </w:r>
            <w:r w:rsidRPr="0006217B">
              <w:rPr>
                <w:rFonts w:asciiTheme="minorHAnsi" w:eastAsiaTheme="minorHAnsi" w:hAnsiTheme="minorHAnsi" w:hint="eastAsia"/>
              </w:rPr>
              <w:t>c</w:t>
            </w:r>
            <w:r w:rsidRPr="0006217B">
              <w:rPr>
                <w:rFonts w:asciiTheme="minorHAnsi" w:eastAsiaTheme="minorHAnsi" w:hAnsiTheme="minorHAnsi"/>
              </w:rPr>
              <w:t>ustomer ID</w:t>
            </w:r>
          </w:p>
        </w:tc>
        <w:tc>
          <w:tcPr>
            <w:tcW w:w="1199" w:type="dxa"/>
            <w:vAlign w:val="center"/>
          </w:tcPr>
          <w:p w14:paraId="7C0353F6" w14:textId="44BFDBB2" w:rsidR="00757BF6" w:rsidRPr="0006217B" w:rsidRDefault="00757BF6" w:rsidP="00757BF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26B8FB35" w14:textId="0F5C18CE" w:rsidR="00757BF6" w:rsidRPr="0006217B" w:rsidRDefault="00757BF6" w:rsidP="00757BF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89D707" w14:textId="5B3041D8"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2404A9" w:rsidRPr="0006217B" w14:paraId="0B10EE34" w14:textId="77777777" w:rsidTr="004E4C97">
        <w:tblPrEx>
          <w:jc w:val="left"/>
        </w:tblPrEx>
        <w:tc>
          <w:tcPr>
            <w:tcW w:w="1026" w:type="dxa"/>
            <w:vMerge/>
            <w:vAlign w:val="center"/>
          </w:tcPr>
          <w:p w14:paraId="7FFC0CE2"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03873F2E" w14:textId="655ADF59" w:rsidR="002404A9" w:rsidRPr="0006217B" w:rsidRDefault="002404A9" w:rsidP="002404A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768F6B99" w14:textId="20A3D569"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771FCD02" w14:textId="2FE140C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1A08AC75" w14:textId="05A81951"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59CCB92D" w14:textId="1CDFF8A4"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E8E7CA" w14:textId="2BB919CD"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t>※ Fixed value</w:t>
            </w:r>
          </w:p>
        </w:tc>
      </w:tr>
      <w:tr w:rsidR="00FF689A" w:rsidRPr="0006217B" w14:paraId="217B91E3" w14:textId="77777777" w:rsidTr="004E4C97">
        <w:tblPrEx>
          <w:jc w:val="left"/>
        </w:tblPrEx>
        <w:tc>
          <w:tcPr>
            <w:tcW w:w="1026" w:type="dxa"/>
            <w:vMerge/>
            <w:vAlign w:val="center"/>
          </w:tcPr>
          <w:p w14:paraId="238EEEC0" w14:textId="77777777" w:rsidR="00FF689A" w:rsidRPr="0006217B" w:rsidRDefault="00FF689A" w:rsidP="00FF689A">
            <w:pPr>
              <w:pStyle w:val="cq11"/>
              <w:ind w:leftChars="0" w:left="0"/>
              <w:rPr>
                <w:rFonts w:asciiTheme="minorHAnsi" w:eastAsiaTheme="minorHAnsi" w:hAnsiTheme="minorHAnsi"/>
              </w:rPr>
            </w:pPr>
          </w:p>
        </w:tc>
        <w:tc>
          <w:tcPr>
            <w:tcW w:w="1027" w:type="dxa"/>
            <w:vAlign w:val="center"/>
          </w:tcPr>
          <w:p w14:paraId="3D69F585" w14:textId="11E9A1A9" w:rsidR="00FF689A" w:rsidRPr="0006217B" w:rsidRDefault="00FF689A" w:rsidP="00FF68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4FCCAE1" w14:textId="0E15B0E2" w:rsidR="00FF689A" w:rsidRPr="0006217B" w:rsidRDefault="00FF689A" w:rsidP="00FF68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0FFF23B" w14:textId="081284AC" w:rsidR="00FF689A" w:rsidRPr="0006217B" w:rsidRDefault="00FF689A" w:rsidP="00FF689A">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45FC88C4" w14:textId="1BD16BF5" w:rsidR="00FF689A" w:rsidRPr="0006217B" w:rsidRDefault="00FF689A" w:rsidP="00FF68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4179E0D" w14:textId="4C275C10" w:rsidR="00FF689A" w:rsidRPr="0006217B" w:rsidRDefault="00FF689A" w:rsidP="00FF68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16F9D8" w14:textId="1D03A549" w:rsidR="00FF689A" w:rsidRPr="0006217B" w:rsidRDefault="00FF689A" w:rsidP="00FF68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60F11" w:rsidRPr="0006217B" w14:paraId="45469B32" w14:textId="77777777" w:rsidTr="004E4C97">
        <w:tblPrEx>
          <w:jc w:val="left"/>
        </w:tblPrEx>
        <w:tc>
          <w:tcPr>
            <w:tcW w:w="1026" w:type="dxa"/>
            <w:vMerge/>
            <w:vAlign w:val="center"/>
          </w:tcPr>
          <w:p w14:paraId="1C9870B5" w14:textId="77777777" w:rsidR="00A60F11" w:rsidRPr="0006217B" w:rsidRDefault="00A60F11" w:rsidP="00A60F11">
            <w:pPr>
              <w:pStyle w:val="cq11"/>
              <w:ind w:leftChars="0" w:left="0"/>
              <w:rPr>
                <w:rFonts w:asciiTheme="minorHAnsi" w:eastAsiaTheme="minorHAnsi" w:hAnsiTheme="minorHAnsi"/>
              </w:rPr>
            </w:pPr>
          </w:p>
        </w:tc>
        <w:tc>
          <w:tcPr>
            <w:tcW w:w="1027" w:type="dxa"/>
            <w:vAlign w:val="center"/>
          </w:tcPr>
          <w:p w14:paraId="1F288EEC" w14:textId="2FE8A255"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prdtNm</w:t>
            </w:r>
          </w:p>
        </w:tc>
        <w:tc>
          <w:tcPr>
            <w:tcW w:w="1604" w:type="dxa"/>
            <w:vAlign w:val="center"/>
          </w:tcPr>
          <w:p w14:paraId="71FFABEE" w14:textId="7C1500C6"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7873AC23" w14:textId="3CDC62FF"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089FC376" w14:textId="075C20AD"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741A4C5F" w14:textId="745E4BB6"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F0D5CB" w14:textId="596BE38F"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A60F11" w:rsidRPr="0006217B" w14:paraId="3905A77E" w14:textId="77777777" w:rsidTr="004E4C97">
        <w:tblPrEx>
          <w:jc w:val="left"/>
        </w:tblPrEx>
        <w:tc>
          <w:tcPr>
            <w:tcW w:w="1026" w:type="dxa"/>
            <w:vMerge/>
            <w:vAlign w:val="center"/>
          </w:tcPr>
          <w:p w14:paraId="40BCADD2" w14:textId="77777777" w:rsidR="00A60F11" w:rsidRPr="0006217B" w:rsidRDefault="00A60F11" w:rsidP="00A60F11">
            <w:pPr>
              <w:pStyle w:val="cq11"/>
              <w:ind w:leftChars="0" w:left="0"/>
              <w:rPr>
                <w:rFonts w:asciiTheme="minorHAnsi" w:eastAsiaTheme="minorHAnsi" w:hAnsiTheme="minorHAnsi"/>
              </w:rPr>
            </w:pPr>
          </w:p>
        </w:tc>
        <w:tc>
          <w:tcPr>
            <w:tcW w:w="1027" w:type="dxa"/>
            <w:vAlign w:val="center"/>
          </w:tcPr>
          <w:p w14:paraId="21653745" w14:textId="600E3492"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sellerNm</w:t>
            </w:r>
          </w:p>
        </w:tc>
        <w:tc>
          <w:tcPr>
            <w:tcW w:w="1604" w:type="dxa"/>
            <w:vAlign w:val="center"/>
          </w:tcPr>
          <w:p w14:paraId="43060DB6" w14:textId="2A161706"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5A48C912" w14:textId="79A94579"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35569C18" w14:textId="1E94D008"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56AF156A" w14:textId="4DFD8691"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D57567" w14:textId="7A2E1B69"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A60F11" w:rsidRPr="0006217B" w14:paraId="53E825BD" w14:textId="77777777" w:rsidTr="004E4C97">
        <w:tblPrEx>
          <w:jc w:val="left"/>
        </w:tblPrEx>
        <w:tc>
          <w:tcPr>
            <w:tcW w:w="1026" w:type="dxa"/>
            <w:vMerge/>
            <w:vAlign w:val="center"/>
          </w:tcPr>
          <w:p w14:paraId="28F753A8" w14:textId="77777777" w:rsidR="00A60F11" w:rsidRPr="0006217B" w:rsidRDefault="00A60F11" w:rsidP="00A60F11">
            <w:pPr>
              <w:pStyle w:val="cq11"/>
              <w:ind w:leftChars="0" w:left="0"/>
              <w:rPr>
                <w:rFonts w:asciiTheme="minorHAnsi" w:eastAsiaTheme="minorHAnsi" w:hAnsiTheme="minorHAnsi"/>
              </w:rPr>
            </w:pPr>
          </w:p>
        </w:tc>
        <w:tc>
          <w:tcPr>
            <w:tcW w:w="1027" w:type="dxa"/>
            <w:vAlign w:val="center"/>
          </w:tcPr>
          <w:p w14:paraId="3351276D" w14:textId="7AC43233" w:rsidR="00A60F11" w:rsidRPr="0006217B" w:rsidRDefault="00A60F11" w:rsidP="00A60F1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ordNm</w:t>
            </w:r>
          </w:p>
        </w:tc>
        <w:tc>
          <w:tcPr>
            <w:tcW w:w="1604" w:type="dxa"/>
            <w:vAlign w:val="center"/>
          </w:tcPr>
          <w:p w14:paraId="4B6260CE" w14:textId="0B9D10C9"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2297" w:type="dxa"/>
            <w:vAlign w:val="center"/>
          </w:tcPr>
          <w:p w14:paraId="1828A15F" w14:textId="58632F27"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1199" w:type="dxa"/>
            <w:vAlign w:val="center"/>
          </w:tcPr>
          <w:p w14:paraId="69C36784" w14:textId="22D6F986"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08672107" w14:textId="2C2F592E"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6AB67F" w14:textId="0CE8B336"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7C57E6" w:rsidRPr="0006217B" w14:paraId="7F6F7EEA" w14:textId="77777777" w:rsidTr="004E4C97">
        <w:tblPrEx>
          <w:jc w:val="left"/>
        </w:tblPrEx>
        <w:tc>
          <w:tcPr>
            <w:tcW w:w="1026" w:type="dxa"/>
            <w:vMerge/>
            <w:vAlign w:val="center"/>
          </w:tcPr>
          <w:p w14:paraId="0BFCAA64"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772172ED" w14:textId="6AC8CC63"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mpEzKey</w:t>
            </w:r>
          </w:p>
        </w:tc>
        <w:tc>
          <w:tcPr>
            <w:tcW w:w="1604" w:type="dxa"/>
            <w:vAlign w:val="center"/>
          </w:tcPr>
          <w:p w14:paraId="5942DB91" w14:textId="08569C32" w:rsidR="007C57E6" w:rsidRPr="0006217B" w:rsidRDefault="00A60F1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Recurring P</w:t>
            </w:r>
            <w:r w:rsidRPr="0006217B">
              <w:rPr>
                <w:rFonts w:asciiTheme="minorHAnsi" w:eastAsiaTheme="minorHAnsi" w:hAnsiTheme="minorHAnsi"/>
                <w:color w:val="767676"/>
                <w:spacing w:val="-6"/>
                <w:sz w:val="21"/>
                <w:szCs w:val="21"/>
              </w:rPr>
              <w:t>a</w:t>
            </w:r>
            <w:r w:rsidRPr="0006217B">
              <w:rPr>
                <w:rFonts w:asciiTheme="minorHAnsi" w:eastAsiaTheme="minorHAnsi" w:hAnsiTheme="minorHAnsi" w:hint="eastAsia"/>
                <w:color w:val="767676"/>
                <w:spacing w:val="-6"/>
                <w:sz w:val="21"/>
                <w:szCs w:val="21"/>
              </w:rPr>
              <w:t>yment Key</w:t>
            </w:r>
          </w:p>
        </w:tc>
        <w:tc>
          <w:tcPr>
            <w:tcW w:w="2297" w:type="dxa"/>
            <w:vAlign w:val="center"/>
          </w:tcPr>
          <w:p w14:paraId="74EE320C" w14:textId="604B6600" w:rsidR="007C57E6" w:rsidRPr="0006217B" w:rsidRDefault="00B44074" w:rsidP="007C57E6">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easyKey i</w:t>
            </w:r>
            <w:r w:rsidR="00DD343B" w:rsidRPr="0006217B">
              <w:rPr>
                <w:rFonts w:asciiTheme="minorHAnsi" w:eastAsiaTheme="minorHAnsi" w:hAnsiTheme="minorHAnsi" w:hint="eastAsia"/>
                <w:color w:val="767676"/>
                <w:spacing w:val="-6"/>
                <w:sz w:val="21"/>
                <w:szCs w:val="21"/>
              </w:rPr>
              <w:t xml:space="preserve">n key issuance </w:t>
            </w:r>
            <w:r w:rsidRPr="0006217B">
              <w:rPr>
                <w:rFonts w:asciiTheme="minorHAnsi" w:eastAsiaTheme="minorHAnsi" w:hAnsiTheme="minorHAnsi" w:hint="eastAsia"/>
                <w:color w:val="767676"/>
                <w:spacing w:val="-6"/>
                <w:sz w:val="21"/>
                <w:szCs w:val="21"/>
              </w:rPr>
              <w:t xml:space="preserve">(UI) </w:t>
            </w:r>
            <w:r w:rsidR="00337A5A" w:rsidRPr="0006217B">
              <w:rPr>
                <w:rFonts w:asciiTheme="minorHAnsi" w:eastAsiaTheme="minorHAnsi" w:hAnsiTheme="minorHAnsi" w:hint="eastAsia"/>
                <w:color w:val="767676"/>
                <w:spacing w:val="-6"/>
                <w:sz w:val="21"/>
                <w:szCs w:val="21"/>
              </w:rPr>
              <w:t>response parameter</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7102F788" w14:textId="749C71C8"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19DF224E" w14:textId="30C60EB4"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33D498" w14:textId="392ECB69"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7C57E6" w:rsidRPr="0006217B" w14:paraId="451F45D9" w14:textId="77777777" w:rsidTr="004E4C97">
        <w:tblPrEx>
          <w:jc w:val="left"/>
        </w:tblPrEx>
        <w:tc>
          <w:tcPr>
            <w:tcW w:w="1026" w:type="dxa"/>
            <w:vMerge/>
            <w:vAlign w:val="center"/>
          </w:tcPr>
          <w:p w14:paraId="7364E3F2"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0089AE62" w14:textId="533E4194"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appTkn</w:t>
            </w:r>
          </w:p>
        </w:tc>
        <w:tc>
          <w:tcPr>
            <w:tcW w:w="1604" w:type="dxa"/>
            <w:vAlign w:val="center"/>
          </w:tcPr>
          <w:p w14:paraId="3CF395A2" w14:textId="1A7E14B1" w:rsidR="007C57E6" w:rsidRPr="0006217B" w:rsidRDefault="00A60F1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Authentication Token</w:t>
            </w:r>
          </w:p>
        </w:tc>
        <w:tc>
          <w:tcPr>
            <w:tcW w:w="2297" w:type="dxa"/>
            <w:vAlign w:val="center"/>
          </w:tcPr>
          <w:p w14:paraId="67C02BE3" w14:textId="34E3C6B8"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userToken in key issuance (UI) response parameter</w:t>
            </w:r>
          </w:p>
        </w:tc>
        <w:tc>
          <w:tcPr>
            <w:tcW w:w="1199" w:type="dxa"/>
            <w:vAlign w:val="center"/>
          </w:tcPr>
          <w:p w14:paraId="52608612" w14:textId="2E48A002"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AN(500)</w:t>
            </w:r>
          </w:p>
        </w:tc>
        <w:tc>
          <w:tcPr>
            <w:tcW w:w="1211" w:type="dxa"/>
            <w:vAlign w:val="center"/>
          </w:tcPr>
          <w:p w14:paraId="5C043BE0" w14:textId="332F2FF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79EA53" w14:textId="344EE168"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"TESTUSERTOKEN000020230217235959001"</w:t>
            </w:r>
          </w:p>
        </w:tc>
      </w:tr>
    </w:tbl>
    <w:p w14:paraId="5BC76B8C" w14:textId="77777777" w:rsidR="00786187" w:rsidRPr="0006217B" w:rsidRDefault="00786187" w:rsidP="00786187">
      <w:pPr>
        <w:pStyle w:val="cq11"/>
        <w:ind w:left="440"/>
        <w:rPr>
          <w:rFonts w:asciiTheme="minorHAnsi" w:eastAsiaTheme="minorHAnsi" w:hAnsiTheme="minorHAnsi"/>
        </w:rPr>
      </w:pPr>
    </w:p>
    <w:p w14:paraId="0C75D246" w14:textId="77777777" w:rsidR="00913780" w:rsidRPr="0006217B" w:rsidRDefault="00E40FD8">
      <w:pPr>
        <w:pStyle w:val="2"/>
        <w:rPr>
          <w:rFonts w:asciiTheme="minorHAnsi" w:eastAsiaTheme="minorHAnsi" w:hAnsiTheme="minorHAnsi"/>
        </w:rPr>
      </w:pPr>
      <w:bookmarkStart w:id="128" w:name="_Toc172043533"/>
      <w:r w:rsidRPr="0006217B">
        <w:rPr>
          <w:rFonts w:asciiTheme="minorHAnsi" w:eastAsiaTheme="minorHAnsi" w:hAnsiTheme="minorHAnsi"/>
        </w:rPr>
        <w:t>Key</w:t>
      </w:r>
      <w:r w:rsidR="007A2CDB" w:rsidRPr="0006217B">
        <w:rPr>
          <w:rFonts w:asciiTheme="minorHAnsi" w:eastAsiaTheme="minorHAnsi" w:hAnsiTheme="minorHAnsi"/>
        </w:rPr>
        <w:t xml:space="preserve"> </w:t>
      </w:r>
      <w:r w:rsidRPr="0006217B">
        <w:rPr>
          <w:rFonts w:asciiTheme="minorHAnsi" w:eastAsiaTheme="minorHAnsi" w:hAnsiTheme="minorHAnsi"/>
        </w:rPr>
        <w:t>Issuance</w:t>
      </w:r>
      <w:r w:rsidR="007A2CDB" w:rsidRPr="0006217B">
        <w:rPr>
          <w:rFonts w:asciiTheme="minorHAnsi" w:eastAsiaTheme="minorHAnsi" w:hAnsiTheme="minorHAnsi"/>
        </w:rPr>
        <w:t xml:space="preserve"> </w:t>
      </w:r>
      <w:r w:rsidRPr="0006217B">
        <w:rPr>
          <w:rFonts w:asciiTheme="minorHAnsi" w:eastAsiaTheme="minorHAnsi" w:hAnsiTheme="minorHAnsi"/>
        </w:rPr>
        <w:t>Recurring</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28"/>
    </w:p>
    <w:p w14:paraId="0F74F548" w14:textId="0EA3813B" w:rsidR="007C57E6" w:rsidRPr="0006217B" w:rsidRDefault="0042154F" w:rsidP="007C57E6">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DF90D84" w14:textId="77777777" w:rsidTr="00786187">
        <w:trPr>
          <w:jc w:val="center"/>
        </w:trPr>
        <w:tc>
          <w:tcPr>
            <w:tcW w:w="2053" w:type="dxa"/>
            <w:gridSpan w:val="2"/>
            <w:shd w:val="clear" w:color="auto" w:fill="D9D9D9" w:themeFill="background1" w:themeFillShade="D9"/>
            <w:vAlign w:val="center"/>
          </w:tcPr>
          <w:p w14:paraId="1F1076F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5AF8EC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B0668D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FF0476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FEF678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E6443B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787C0B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1BA72A88" w14:textId="77777777" w:rsidTr="00786187">
        <w:trPr>
          <w:jc w:val="center"/>
        </w:trPr>
        <w:tc>
          <w:tcPr>
            <w:tcW w:w="1026" w:type="dxa"/>
            <w:vMerge w:val="restart"/>
            <w:vAlign w:val="center"/>
          </w:tcPr>
          <w:p w14:paraId="26883D0C" w14:textId="585D17CD"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39AC2C2" w14:textId="0666E60C"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32E7EAA" w14:textId="70B80DCA"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9BE3911" w14:textId="7B5430E3"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1A01E02" w14:textId="789BFA7E"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26AC34F4" w14:textId="12E5A239"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7842CB" w14:textId="0E8D0E4C"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"nxhp_sb_ai"</w:t>
            </w:r>
          </w:p>
        </w:tc>
      </w:tr>
      <w:tr w:rsidR="00161B13" w:rsidRPr="0006217B" w14:paraId="770E1491" w14:textId="77777777" w:rsidTr="00786187">
        <w:trPr>
          <w:jc w:val="center"/>
        </w:trPr>
        <w:tc>
          <w:tcPr>
            <w:tcW w:w="1026" w:type="dxa"/>
            <w:vMerge/>
            <w:vAlign w:val="center"/>
          </w:tcPr>
          <w:p w14:paraId="77177380"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59B6FC5F" w14:textId="546A25D1"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5BFCA08D" w14:textId="1F455B3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5A82B7A" w14:textId="0E662CD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F988A2A" w14:textId="60B0E95C"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9F9327E" w14:textId="7DF55CD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12DF52" w14:textId="0FF02CF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t>※ Fixed value</w:t>
            </w:r>
          </w:p>
        </w:tc>
      </w:tr>
      <w:tr w:rsidR="00161B13" w:rsidRPr="0006217B" w14:paraId="6DCEFF5A" w14:textId="77777777" w:rsidTr="00786187">
        <w:trPr>
          <w:jc w:val="center"/>
        </w:trPr>
        <w:tc>
          <w:tcPr>
            <w:tcW w:w="1026" w:type="dxa"/>
            <w:vMerge/>
            <w:vAlign w:val="center"/>
          </w:tcPr>
          <w:p w14:paraId="7237FF53"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94B0EB5" w14:textId="0064807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F8023D2" w14:textId="3BFBAC6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1EB28F8" w14:textId="4BB8F03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58FB1B2" w14:textId="04314CE5"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54A0E064" w14:textId="725FAFC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CD374B" w14:textId="716BAF9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t>※ Fixed value</w:t>
            </w:r>
          </w:p>
        </w:tc>
      </w:tr>
      <w:tr w:rsidR="00161B13" w:rsidRPr="0006217B" w14:paraId="4F0804E5" w14:textId="77777777" w:rsidTr="00786187">
        <w:trPr>
          <w:jc w:val="center"/>
        </w:trPr>
        <w:tc>
          <w:tcPr>
            <w:tcW w:w="1026" w:type="dxa"/>
            <w:vMerge/>
            <w:vAlign w:val="center"/>
          </w:tcPr>
          <w:p w14:paraId="392707F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96A957C" w14:textId="76AC800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8F57356" w14:textId="425950BA"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B569A68" w14:textId="39B9336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446E84D6" w14:textId="39D1D228"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EEAE5B9" w14:textId="41781BE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7BDE31" w14:textId="7551BB9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"B1"</w:t>
            </w:r>
            <w:r w:rsidRPr="0006217B">
              <w:rPr>
                <w:rFonts w:asciiTheme="minorHAnsi" w:eastAsiaTheme="minorHAnsi" w:hAnsiTheme="minorHAnsi"/>
                <w:color w:val="767676"/>
                <w:spacing w:val="-6"/>
                <w:sz w:val="21"/>
                <w:szCs w:val="21"/>
              </w:rPr>
              <w:br/>
              <w:t>※ Fixed value</w:t>
            </w:r>
          </w:p>
        </w:tc>
      </w:tr>
      <w:tr w:rsidR="007C57E6" w:rsidRPr="0006217B" w14:paraId="4D0FE3A8" w14:textId="77777777" w:rsidTr="004E4C97">
        <w:tblPrEx>
          <w:jc w:val="left"/>
        </w:tblPrEx>
        <w:tc>
          <w:tcPr>
            <w:tcW w:w="1026" w:type="dxa"/>
            <w:vMerge/>
            <w:vAlign w:val="center"/>
          </w:tcPr>
          <w:p w14:paraId="01B0B237"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72B1A678" w14:textId="62C119DD"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244C362B" w14:textId="5675A0D4"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AC6E1AC" w14:textId="3B23FF58"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ACC32FD" w14:textId="5C09110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6CCF3E4" w14:textId="62DE063D"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B565D1" w14:textId="3EFE0920"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7C57E6" w:rsidRPr="0006217B" w14:paraId="4D36D3FF" w14:textId="77777777" w:rsidTr="004E4C97">
        <w:tblPrEx>
          <w:jc w:val="left"/>
        </w:tblPrEx>
        <w:tc>
          <w:tcPr>
            <w:tcW w:w="1026" w:type="dxa"/>
            <w:vMerge/>
            <w:vAlign w:val="center"/>
          </w:tcPr>
          <w:p w14:paraId="759D90F9"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38CFA4B5" w14:textId="3C6A578F" w:rsidR="007C57E6" w:rsidRPr="0006217B" w:rsidRDefault="007C57E6" w:rsidP="007C57E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0EE7E29" w14:textId="6C732EAB" w:rsidR="007C57E6" w:rsidRPr="0006217B" w:rsidRDefault="003C2EA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86AAC89" w14:textId="64CA2028" w:rsidR="007C57E6" w:rsidRPr="0006217B" w:rsidRDefault="00B5581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the merchant</w:t>
            </w:r>
          </w:p>
        </w:tc>
        <w:tc>
          <w:tcPr>
            <w:tcW w:w="1199" w:type="dxa"/>
            <w:vAlign w:val="center"/>
          </w:tcPr>
          <w:p w14:paraId="1F69BBBE" w14:textId="5A2480AF"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65435CD" w14:textId="4569B235"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A0C1C7" w14:textId="02E68608"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C57E6" w:rsidRPr="0006217B" w14:paraId="0EA9DB3D" w14:textId="77777777" w:rsidTr="004E4C97">
        <w:tblPrEx>
          <w:jc w:val="left"/>
        </w:tblPrEx>
        <w:tc>
          <w:tcPr>
            <w:tcW w:w="1026" w:type="dxa"/>
            <w:vMerge/>
            <w:vAlign w:val="center"/>
          </w:tcPr>
          <w:p w14:paraId="4B6FBC45"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18968CB8" w14:textId="60B08E29"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62A126AA" w14:textId="18C7BE31" w:rsidR="007C57E6" w:rsidRPr="0006217B" w:rsidRDefault="00092AB5"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5B552DF5" w14:textId="37482977" w:rsidR="007C57E6" w:rsidRPr="0006217B" w:rsidRDefault="00584919"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6DD106EA" w14:textId="0407290F"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70322F7" w14:textId="21BEE976"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611D32" w14:textId="340F1282"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C0B57" w:rsidRPr="0006217B" w14:paraId="07C2D6FE" w14:textId="77777777" w:rsidTr="004E4C97">
        <w:tblPrEx>
          <w:jc w:val="left"/>
        </w:tblPrEx>
        <w:tc>
          <w:tcPr>
            <w:tcW w:w="1026" w:type="dxa"/>
            <w:vMerge/>
            <w:vAlign w:val="center"/>
          </w:tcPr>
          <w:p w14:paraId="254C5EFF"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7DE51A13" w14:textId="4145D95F"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59264901" w14:textId="474D03BF"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2CCBA02E" w14:textId="7B0F67B4"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ACCBF02" w14:textId="5F2B0F85"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BC86F57" w14:textId="11FF528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643E9D" w14:textId="0B0E16DB"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795CAA28" w14:textId="77777777" w:rsidTr="004E4C97">
        <w:tblPrEx>
          <w:jc w:val="left"/>
        </w:tblPrEx>
        <w:tc>
          <w:tcPr>
            <w:tcW w:w="1026" w:type="dxa"/>
            <w:vMerge/>
            <w:vAlign w:val="center"/>
          </w:tcPr>
          <w:p w14:paraId="58BE8C76"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211F81EE" w14:textId="368F952B"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0C852FD" w14:textId="5B92C638"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30249159" w14:textId="3B88F202"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5E8CA38" w14:textId="0FE8A3D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4EA27360" w14:textId="6AE27F57"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310A15" w14:textId="0E3C1FB3"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605BECF4" w14:textId="77777777" w:rsidTr="004E4C97">
        <w:tblPrEx>
          <w:jc w:val="left"/>
        </w:tblPrEx>
        <w:tc>
          <w:tcPr>
            <w:tcW w:w="1026" w:type="dxa"/>
            <w:vMerge/>
            <w:vAlign w:val="center"/>
          </w:tcPr>
          <w:p w14:paraId="72F8BB43"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4B34E78F" w14:textId="3398C981"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47A43A48" w14:textId="78B90869"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24BD6FB"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2832272"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25CB420" w14:textId="7BCD18EC"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976EC8B" w14:textId="56E8F31E"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25D5DD4" w14:textId="41C3B804"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E54383" w14:textId="0C77547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7DBB3453" w14:textId="77777777" w:rsidTr="004E4C97">
        <w:tblPrEx>
          <w:jc w:val="left"/>
        </w:tblPrEx>
        <w:tc>
          <w:tcPr>
            <w:tcW w:w="1026" w:type="dxa"/>
            <w:vMerge/>
            <w:vAlign w:val="center"/>
          </w:tcPr>
          <w:p w14:paraId="419E29ED"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6BBB4867" w14:textId="58EEFE24"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AD5996C" w14:textId="5401B933"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0ED4F44"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F6B7D68" w14:textId="6B06B4FF"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19B6C8F7" w14:textId="0C8A96F3"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4485877" w14:textId="3BCDA019"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769191" w14:textId="5A83C548"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C57E6" w:rsidRPr="0006217B" w14:paraId="6E9CD457" w14:textId="77777777" w:rsidTr="004E4C97">
        <w:tblPrEx>
          <w:jc w:val="left"/>
        </w:tblPrEx>
        <w:tc>
          <w:tcPr>
            <w:tcW w:w="1026" w:type="dxa"/>
            <w:vMerge/>
            <w:vAlign w:val="center"/>
          </w:tcPr>
          <w:p w14:paraId="11D34D64"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724CA4E8" w14:textId="0C345212" w:rsidR="007C57E6" w:rsidRPr="0006217B" w:rsidRDefault="007C57E6" w:rsidP="007C57E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015F3F3D" w14:textId="23CDFA7F" w:rsidR="007C57E6" w:rsidRPr="0006217B" w:rsidRDefault="00235BA4"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3E09AA74" w14:textId="2C13866D" w:rsidR="007C57E6" w:rsidRPr="0006217B" w:rsidRDefault="00235BA4"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C57E6" w:rsidRPr="0006217B">
              <w:rPr>
                <w:rFonts w:asciiTheme="minorHAnsi" w:eastAsiaTheme="minorHAnsi" w:hAnsiTheme="minorHAnsi"/>
                <w:color w:val="767676"/>
                <w:spacing w:val="-6"/>
                <w:sz w:val="21"/>
                <w:szCs w:val="21"/>
              </w:rPr>
              <w:br/>
              <w:t>URL Encoding, UTF-8</w:t>
            </w:r>
          </w:p>
        </w:tc>
        <w:tc>
          <w:tcPr>
            <w:tcW w:w="1199" w:type="dxa"/>
            <w:vAlign w:val="center"/>
          </w:tcPr>
          <w:p w14:paraId="13DCECD3" w14:textId="7E700B4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D7620F0" w14:textId="2B6C970E"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DA5933" w14:textId="70FF8D0D"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7C57E6" w:rsidRPr="0006217B" w14:paraId="667D6E11" w14:textId="77777777" w:rsidTr="004E4C97">
        <w:tblPrEx>
          <w:jc w:val="left"/>
        </w:tblPrEx>
        <w:tc>
          <w:tcPr>
            <w:tcW w:w="1026" w:type="dxa"/>
            <w:vMerge w:val="restart"/>
            <w:vAlign w:val="center"/>
          </w:tcPr>
          <w:p w14:paraId="118AED24" w14:textId="0FEC80F4" w:rsidR="007C57E6" w:rsidRPr="0006217B" w:rsidRDefault="007C57E6" w:rsidP="007C57E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9B84856" w14:textId="7F1BB786"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DBBBEF1" w14:textId="48DBC144" w:rsidR="007C57E6" w:rsidRPr="0006217B" w:rsidRDefault="008D1E0C"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6990A21" w14:textId="366CE013" w:rsidR="007C57E6" w:rsidRPr="0006217B" w:rsidRDefault="009E232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the request returned as is</w:t>
            </w:r>
          </w:p>
        </w:tc>
        <w:tc>
          <w:tcPr>
            <w:tcW w:w="1199" w:type="dxa"/>
            <w:vAlign w:val="center"/>
          </w:tcPr>
          <w:p w14:paraId="28266104" w14:textId="659A9DDC"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6364A5CD" w14:textId="77A6FAFA"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399107" w14:textId="77777777" w:rsidR="007C57E6" w:rsidRPr="0006217B" w:rsidRDefault="007C57E6" w:rsidP="007C57E6">
            <w:pPr>
              <w:pStyle w:val="cq11"/>
              <w:ind w:leftChars="0" w:left="0"/>
              <w:jc w:val="both"/>
              <w:rPr>
                <w:rFonts w:asciiTheme="minorHAnsi" w:eastAsiaTheme="minorHAnsi" w:hAnsiTheme="minorHAnsi"/>
              </w:rPr>
            </w:pPr>
          </w:p>
        </w:tc>
      </w:tr>
      <w:tr w:rsidR="007C57E6" w:rsidRPr="0006217B" w14:paraId="562060B8" w14:textId="77777777" w:rsidTr="004E4C97">
        <w:tblPrEx>
          <w:jc w:val="left"/>
        </w:tblPrEx>
        <w:tc>
          <w:tcPr>
            <w:tcW w:w="1026" w:type="dxa"/>
            <w:vMerge/>
            <w:vAlign w:val="center"/>
          </w:tcPr>
          <w:p w14:paraId="74F468AD"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5F60A144" w14:textId="5BF744E6"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1917A79D" w14:textId="59EF4E4E" w:rsidR="007C57E6" w:rsidRPr="0006217B" w:rsidRDefault="001F477D"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3B85F9D1" w14:textId="02E7FDBA" w:rsidR="007C57E6" w:rsidRPr="0006217B" w:rsidRDefault="002E3818"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1DCDA137" w14:textId="159B1D91"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74AE9019" w14:textId="7ACA114C"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DAF61B" w14:textId="350697B5"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7C57E6" w:rsidRPr="0006217B" w14:paraId="5CEBA961" w14:textId="77777777" w:rsidTr="004E4C97">
        <w:tblPrEx>
          <w:jc w:val="left"/>
        </w:tblPrEx>
        <w:tc>
          <w:tcPr>
            <w:tcW w:w="1026" w:type="dxa"/>
            <w:vMerge/>
            <w:vAlign w:val="center"/>
          </w:tcPr>
          <w:p w14:paraId="332B56CD"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20ADB5CA" w14:textId="58F6C169"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4323CC84" w14:textId="42E2BD25" w:rsidR="007C57E6" w:rsidRPr="0006217B" w:rsidRDefault="00940E71"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4F69BE64" w14:textId="48C8311B"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26B9E563" w14:textId="760DEEA8"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4A1BF63" w14:textId="0F89A855"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380A31" w14:textId="2F0B7DC0"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C57E6" w:rsidRPr="0006217B" w14:paraId="78D3CC5E" w14:textId="77777777" w:rsidTr="004E4C97">
        <w:tblPrEx>
          <w:jc w:val="left"/>
        </w:tblPrEx>
        <w:tc>
          <w:tcPr>
            <w:tcW w:w="1026" w:type="dxa"/>
            <w:vMerge/>
            <w:vAlign w:val="center"/>
          </w:tcPr>
          <w:p w14:paraId="57CDD530"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0E78824F" w14:textId="66E4036B" w:rsidR="007C57E6" w:rsidRPr="0006217B" w:rsidRDefault="007C57E6" w:rsidP="007C57E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mpEzKey</w:t>
            </w:r>
          </w:p>
        </w:tc>
        <w:tc>
          <w:tcPr>
            <w:tcW w:w="1604" w:type="dxa"/>
            <w:vAlign w:val="center"/>
          </w:tcPr>
          <w:p w14:paraId="402BCB71" w14:textId="3B27DA85"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Recurring Payment Key</w:t>
            </w:r>
          </w:p>
        </w:tc>
        <w:tc>
          <w:tcPr>
            <w:tcW w:w="2297" w:type="dxa"/>
            <w:vAlign w:val="center"/>
          </w:tcPr>
          <w:p w14:paraId="6B289779" w14:textId="43AA0140"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0F47EC9A" w14:textId="443AC08F"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554C9C4C" w14:textId="1CFA0684"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14ECF8" w14:textId="3ED8C441"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7C57E6" w:rsidRPr="0006217B" w14:paraId="1B06D429" w14:textId="77777777" w:rsidTr="004E4C97">
        <w:tblPrEx>
          <w:jc w:val="left"/>
        </w:tblPrEx>
        <w:tc>
          <w:tcPr>
            <w:tcW w:w="1026" w:type="dxa"/>
            <w:vMerge/>
            <w:vAlign w:val="center"/>
          </w:tcPr>
          <w:p w14:paraId="7054301A"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68C63C52" w14:textId="1CEDC456"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prdtNm</w:t>
            </w:r>
          </w:p>
        </w:tc>
        <w:tc>
          <w:tcPr>
            <w:tcW w:w="1604" w:type="dxa"/>
            <w:vAlign w:val="center"/>
          </w:tcPr>
          <w:p w14:paraId="1804FEC4" w14:textId="32D7FB3C"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12AE6B0A" w14:textId="206CD50A"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484D1D33" w14:textId="150F119B"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5165FAB4" w14:textId="7E232858"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4FA8AD" w14:textId="00F8338D"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37A5A"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CD77BB" w:rsidRPr="0006217B" w14:paraId="4877B80E" w14:textId="77777777" w:rsidTr="004E4C97">
        <w:tblPrEx>
          <w:jc w:val="left"/>
        </w:tblPrEx>
        <w:tc>
          <w:tcPr>
            <w:tcW w:w="1026" w:type="dxa"/>
            <w:vMerge/>
            <w:vAlign w:val="center"/>
          </w:tcPr>
          <w:p w14:paraId="7005DE2A" w14:textId="77777777" w:rsidR="00CD77BB" w:rsidRPr="0006217B" w:rsidRDefault="00CD77BB" w:rsidP="00CD77BB">
            <w:pPr>
              <w:pStyle w:val="cq11"/>
              <w:ind w:leftChars="0" w:left="0"/>
              <w:rPr>
                <w:rFonts w:asciiTheme="minorHAnsi" w:eastAsiaTheme="minorHAnsi" w:hAnsiTheme="minorHAnsi"/>
              </w:rPr>
            </w:pPr>
          </w:p>
        </w:tc>
        <w:tc>
          <w:tcPr>
            <w:tcW w:w="1027" w:type="dxa"/>
            <w:vAlign w:val="center"/>
          </w:tcPr>
          <w:p w14:paraId="2C28F715" w14:textId="2AEAD7FA" w:rsidR="00CD77BB" w:rsidRPr="0006217B" w:rsidRDefault="00CD77BB" w:rsidP="00CD77B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ordNm</w:t>
            </w:r>
          </w:p>
        </w:tc>
        <w:tc>
          <w:tcPr>
            <w:tcW w:w="1604" w:type="dxa"/>
            <w:vAlign w:val="center"/>
          </w:tcPr>
          <w:p w14:paraId="3A9BA3FD" w14:textId="06E6CD86" w:rsidR="00CD77BB" w:rsidRPr="0006217B" w:rsidRDefault="00337A5A" w:rsidP="00CD77B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Orderer Name</w:t>
            </w:r>
          </w:p>
        </w:tc>
        <w:tc>
          <w:tcPr>
            <w:tcW w:w="2297" w:type="dxa"/>
            <w:vAlign w:val="center"/>
          </w:tcPr>
          <w:p w14:paraId="7FEF060F" w14:textId="2707DE1F" w:rsidR="00CD77BB" w:rsidRPr="0006217B" w:rsidRDefault="00136A3F" w:rsidP="00CD77B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0FC875E6" w14:textId="5CBEFB5B"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185FA331" w14:textId="25BDA934"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044FD7" w14:textId="2D6ACA12" w:rsidR="00CD77BB" w:rsidRPr="0006217B" w:rsidRDefault="00CD77BB" w:rsidP="00CD77B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7C57E6" w:rsidRPr="0006217B" w14:paraId="77416B64" w14:textId="77777777" w:rsidTr="004E4C97">
        <w:tblPrEx>
          <w:jc w:val="left"/>
        </w:tblPrEx>
        <w:tc>
          <w:tcPr>
            <w:tcW w:w="1026" w:type="dxa"/>
            <w:vMerge/>
            <w:vAlign w:val="center"/>
          </w:tcPr>
          <w:p w14:paraId="33DCDFD5"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3B83B3B0" w14:textId="3C5C6E65"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sellerNm</w:t>
            </w:r>
          </w:p>
        </w:tc>
        <w:tc>
          <w:tcPr>
            <w:tcW w:w="1604" w:type="dxa"/>
            <w:vAlign w:val="center"/>
          </w:tcPr>
          <w:p w14:paraId="46914173" w14:textId="41C20A3C"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Name</w:t>
            </w:r>
          </w:p>
        </w:tc>
        <w:tc>
          <w:tcPr>
            <w:tcW w:w="2297" w:type="dxa"/>
            <w:vAlign w:val="center"/>
          </w:tcPr>
          <w:p w14:paraId="4D88C2CD" w14:textId="546D3679"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12A60D24" w14:textId="146A0232"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211" w:type="dxa"/>
            <w:vAlign w:val="center"/>
          </w:tcPr>
          <w:p w14:paraId="0752C951" w14:textId="41E2FC59"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01D47D" w14:textId="3939F031"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37A5A"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bl>
    <w:p w14:paraId="23C1CD12" w14:textId="77777777" w:rsidR="00786187" w:rsidRPr="0006217B" w:rsidRDefault="00786187" w:rsidP="00786187">
      <w:pPr>
        <w:pStyle w:val="cq11"/>
        <w:ind w:left="440"/>
        <w:rPr>
          <w:rFonts w:asciiTheme="minorHAnsi" w:eastAsiaTheme="minorHAnsi" w:hAnsiTheme="minorHAnsi"/>
        </w:rPr>
      </w:pPr>
    </w:p>
    <w:p w14:paraId="5CE4FB30" w14:textId="77777777" w:rsidR="00E61C75" w:rsidRPr="0006217B" w:rsidRDefault="00E40FD8">
      <w:pPr>
        <w:pStyle w:val="1"/>
        <w:rPr>
          <w:rFonts w:asciiTheme="minorHAnsi" w:eastAsiaTheme="minorHAnsi" w:hAnsiTheme="minorHAnsi"/>
        </w:rPr>
      </w:pPr>
      <w:bookmarkStart w:id="129" w:name="_Toc172043534"/>
      <w:r w:rsidRPr="0006217B">
        <w:rPr>
          <w:rFonts w:asciiTheme="minorHAnsi" w:eastAsiaTheme="minorHAnsi" w:hAnsiTheme="minorHAnsi" w:hint="eastAsia"/>
        </w:rPr>
        <w:lastRenderedPageBreak/>
        <w:t>Direct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Carrier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Billing</w:t>
      </w:r>
      <w:r w:rsidR="007A2CDB" w:rsidRPr="0006217B">
        <w:rPr>
          <w:rFonts w:asciiTheme="minorHAnsi" w:eastAsiaTheme="minorHAnsi" w:hAnsiTheme="minorHAnsi"/>
        </w:rPr>
        <w:t xml:space="preserve"> </w:t>
      </w:r>
      <w:r w:rsidRPr="0006217B">
        <w:rPr>
          <w:rFonts w:asciiTheme="minorHAnsi" w:eastAsiaTheme="minorHAnsi" w:hAnsiTheme="minorHAnsi"/>
        </w:rPr>
        <w:t>(DCB)</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29"/>
    </w:p>
    <w:p w14:paraId="57853D7F" w14:textId="77777777" w:rsidR="00913780" w:rsidRPr="0006217B" w:rsidRDefault="00E40FD8" w:rsidP="00913780">
      <w:pPr>
        <w:pStyle w:val="2"/>
        <w:rPr>
          <w:rFonts w:asciiTheme="minorHAnsi" w:eastAsiaTheme="minorHAnsi" w:hAnsiTheme="minorHAnsi"/>
        </w:rPr>
      </w:pPr>
      <w:bookmarkStart w:id="130" w:name="_Toc17204353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E93C86" w:rsidRPr="0006217B">
        <w:rPr>
          <w:rFonts w:asciiTheme="minorHAnsi" w:eastAsiaTheme="minorHAnsi" w:hAnsiTheme="minorHAnsi"/>
        </w:rPr>
        <w:t>)</w:t>
      </w:r>
      <w:bookmarkEnd w:id="130"/>
    </w:p>
    <w:p w14:paraId="15DA37B7" w14:textId="26D004CE" w:rsidR="009137C9" w:rsidRPr="0006217B" w:rsidRDefault="00D93393" w:rsidP="009137C9">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549EC75" w14:textId="77777777" w:rsidTr="00786187">
        <w:trPr>
          <w:jc w:val="center"/>
        </w:trPr>
        <w:tc>
          <w:tcPr>
            <w:tcW w:w="2053" w:type="dxa"/>
            <w:gridSpan w:val="2"/>
            <w:shd w:val="clear" w:color="auto" w:fill="D9D9D9" w:themeFill="background1" w:themeFillShade="D9"/>
            <w:vAlign w:val="center"/>
          </w:tcPr>
          <w:p w14:paraId="2D9521E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D4282E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BA54FB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FEFA08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6EE49B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E8EAF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2FBE9E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0CA3D204" w14:textId="77777777" w:rsidTr="00786187">
        <w:trPr>
          <w:jc w:val="center"/>
        </w:trPr>
        <w:tc>
          <w:tcPr>
            <w:tcW w:w="1026" w:type="dxa"/>
            <w:vMerge w:val="restart"/>
            <w:vAlign w:val="center"/>
          </w:tcPr>
          <w:p w14:paraId="100129A9" w14:textId="2ECF914C"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7A7F41D" w14:textId="6C05DE8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14CCD76" w14:textId="10F317AE"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A72E1F0" w14:textId="2C676CDB"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4528543" w14:textId="25DAB77B"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2CCF2359" w14:textId="52BDA1CE"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8BD62A" w14:textId="4FF5378C"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"nxhp_pl_il"</w:t>
            </w:r>
          </w:p>
        </w:tc>
      </w:tr>
      <w:tr w:rsidR="00161B13" w:rsidRPr="0006217B" w14:paraId="70AE053D" w14:textId="77777777" w:rsidTr="00786187">
        <w:trPr>
          <w:jc w:val="center"/>
        </w:trPr>
        <w:tc>
          <w:tcPr>
            <w:tcW w:w="1026" w:type="dxa"/>
            <w:vMerge/>
            <w:vAlign w:val="center"/>
          </w:tcPr>
          <w:p w14:paraId="03BCA53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71C016E" w14:textId="0D60DC4A"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086FC4DD" w14:textId="0DFBEDA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2DFF4FA" w14:textId="0489DE92"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4C5F87C" w14:textId="79F2C428"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9DA6278" w14:textId="715C3AD3"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0082FE" w14:textId="451A6BB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BC77E24" w14:textId="77777777" w:rsidTr="00786187">
        <w:trPr>
          <w:jc w:val="center"/>
        </w:trPr>
        <w:tc>
          <w:tcPr>
            <w:tcW w:w="1026" w:type="dxa"/>
            <w:vMerge/>
            <w:vAlign w:val="center"/>
          </w:tcPr>
          <w:p w14:paraId="5F0BF37D"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888E5D6" w14:textId="74A8BA9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6E6445E" w14:textId="154BFA6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AD9AD21" w14:textId="1E332B2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BD3A2CD" w14:textId="401BA848"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1198E2F" w14:textId="0013A1A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70505B" w14:textId="67B3816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70AA370B" w14:textId="77777777" w:rsidTr="00786187">
        <w:trPr>
          <w:jc w:val="center"/>
        </w:trPr>
        <w:tc>
          <w:tcPr>
            <w:tcW w:w="1026" w:type="dxa"/>
            <w:vMerge/>
            <w:vAlign w:val="center"/>
          </w:tcPr>
          <w:p w14:paraId="7F3EEA2A"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BAA4B37" w14:textId="478DC62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F143D7E" w14:textId="401FD3C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687F3AD" w14:textId="00C48D0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89BF2B7" w14:textId="02B38D9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1BB192C" w14:textId="3D4BED64"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C1536D" w14:textId="37C21B5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9137C9" w:rsidRPr="0006217B" w14:paraId="087AD4A5" w14:textId="77777777" w:rsidTr="004E4C97">
        <w:tblPrEx>
          <w:jc w:val="left"/>
        </w:tblPrEx>
        <w:tc>
          <w:tcPr>
            <w:tcW w:w="1026" w:type="dxa"/>
            <w:vMerge/>
            <w:vAlign w:val="center"/>
          </w:tcPr>
          <w:p w14:paraId="4D0E858B" w14:textId="77777777" w:rsidR="009137C9" w:rsidRPr="0006217B" w:rsidRDefault="009137C9" w:rsidP="009137C9">
            <w:pPr>
              <w:pStyle w:val="cq11"/>
              <w:ind w:leftChars="0" w:left="0"/>
              <w:rPr>
                <w:rFonts w:asciiTheme="minorHAnsi" w:eastAsiaTheme="minorHAnsi" w:hAnsiTheme="minorHAnsi"/>
              </w:rPr>
            </w:pPr>
          </w:p>
        </w:tc>
        <w:tc>
          <w:tcPr>
            <w:tcW w:w="1027" w:type="dxa"/>
            <w:vAlign w:val="center"/>
          </w:tcPr>
          <w:p w14:paraId="41261511" w14:textId="1587A473" w:rsidR="009137C9" w:rsidRPr="0006217B" w:rsidRDefault="009137C9"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D02F268" w14:textId="3611E98C" w:rsidR="009137C9" w:rsidRPr="0006217B" w:rsidRDefault="0023053F"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51A79B1" w14:textId="113BB861" w:rsidR="009137C9" w:rsidRPr="0006217B" w:rsidRDefault="0023053F"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3BB4329" w14:textId="417D7501" w:rsidR="009137C9" w:rsidRPr="0006217B" w:rsidRDefault="009137C9" w:rsidP="009137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20C36CA" w14:textId="04FE71D9" w:rsidR="009137C9" w:rsidRPr="0006217B" w:rsidRDefault="009137C9" w:rsidP="009137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9EB461" w14:textId="05D84DBA" w:rsidR="009137C9" w:rsidRPr="0006217B" w:rsidRDefault="009137C9"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9137C9" w:rsidRPr="0006217B" w14:paraId="35F0411D" w14:textId="77777777" w:rsidTr="004E4C97">
        <w:tblPrEx>
          <w:jc w:val="left"/>
        </w:tblPrEx>
        <w:tc>
          <w:tcPr>
            <w:tcW w:w="1026" w:type="dxa"/>
            <w:vMerge/>
            <w:vAlign w:val="center"/>
          </w:tcPr>
          <w:p w14:paraId="6B3C6487" w14:textId="77777777" w:rsidR="009137C9" w:rsidRPr="0006217B" w:rsidRDefault="009137C9" w:rsidP="009137C9">
            <w:pPr>
              <w:pStyle w:val="cq11"/>
              <w:ind w:leftChars="0" w:left="0"/>
              <w:rPr>
                <w:rFonts w:asciiTheme="minorHAnsi" w:eastAsiaTheme="minorHAnsi" w:hAnsiTheme="minorHAnsi"/>
              </w:rPr>
            </w:pPr>
          </w:p>
        </w:tc>
        <w:tc>
          <w:tcPr>
            <w:tcW w:w="1027" w:type="dxa"/>
            <w:vAlign w:val="center"/>
          </w:tcPr>
          <w:p w14:paraId="06E97DCA" w14:textId="4274971E" w:rsidR="009137C9" w:rsidRPr="0006217B" w:rsidRDefault="009137C9" w:rsidP="009137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68B73D7" w14:textId="33E20FF0" w:rsidR="009137C9" w:rsidRPr="0006217B" w:rsidRDefault="003C2EAF"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EE7E78E" w14:textId="0647D6B5" w:rsidR="009137C9" w:rsidRPr="0006217B" w:rsidRDefault="005317C2"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1AB145E" w14:textId="6F502E53" w:rsidR="009137C9" w:rsidRPr="0006217B" w:rsidRDefault="009137C9" w:rsidP="009137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B3935A3" w14:textId="720E06BB" w:rsidR="009137C9" w:rsidRPr="0006217B" w:rsidRDefault="009137C9" w:rsidP="009137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CB7FBD" w14:textId="1F253962" w:rsidR="009137C9" w:rsidRPr="0006217B" w:rsidRDefault="009137C9"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C0B57" w:rsidRPr="0006217B" w14:paraId="7B146ABD" w14:textId="77777777" w:rsidTr="004E4C97">
        <w:tblPrEx>
          <w:jc w:val="left"/>
        </w:tblPrEx>
        <w:tc>
          <w:tcPr>
            <w:tcW w:w="1026" w:type="dxa"/>
            <w:vMerge/>
            <w:vAlign w:val="center"/>
          </w:tcPr>
          <w:p w14:paraId="5CFECC00"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35E50D5E" w14:textId="72172B68"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F3EA22C" w14:textId="79F1CDC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0E02F5B" w14:textId="027E80EF"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3856079" w14:textId="36D52861"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ED2AE17" w14:textId="2A7AF02D"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6D81AB" w14:textId="495CA725"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1AB18E76" w14:textId="77777777" w:rsidTr="004E4C97">
        <w:tblPrEx>
          <w:jc w:val="left"/>
        </w:tblPrEx>
        <w:tc>
          <w:tcPr>
            <w:tcW w:w="1026" w:type="dxa"/>
            <w:vMerge/>
            <w:vAlign w:val="center"/>
          </w:tcPr>
          <w:p w14:paraId="594FCAE5"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6527A54E" w14:textId="02850425"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CFD93AD" w14:textId="298FA6EB"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671734BA" w14:textId="0A1164EB"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04EBE75" w14:textId="0C8C232A"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67ED3DC8" w14:textId="772DBFF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68131A" w14:textId="312B8D41"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68DBFF24" w14:textId="77777777" w:rsidTr="004E4C97">
        <w:tblPrEx>
          <w:jc w:val="left"/>
        </w:tblPrEx>
        <w:tc>
          <w:tcPr>
            <w:tcW w:w="1026" w:type="dxa"/>
            <w:vMerge/>
            <w:vAlign w:val="center"/>
          </w:tcPr>
          <w:p w14:paraId="28B2F952"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751377F5" w14:textId="6ED6B49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06EDE28D" w14:textId="3292697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6F18E81A" w14:textId="1A6B552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98D2615" w14:textId="47F7222E"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6FAB831" w14:textId="6EE707EA"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78EAFE" w14:textId="3027931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7FE3683B" w14:textId="77777777" w:rsidTr="004E4C97">
        <w:tblPrEx>
          <w:jc w:val="left"/>
        </w:tblPrEx>
        <w:tc>
          <w:tcPr>
            <w:tcW w:w="1026" w:type="dxa"/>
            <w:vMerge/>
            <w:vAlign w:val="center"/>
          </w:tcPr>
          <w:p w14:paraId="5AD8056F"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2C5548BE" w14:textId="7941E523"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ED47D8F" w14:textId="0B9F7D8E"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43FAA95"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8E1BD4E" w14:textId="397FD2A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27281176" w14:textId="6CEA3E0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47329137" w14:textId="715B0FA6"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F9D167" w14:textId="4D74439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77EB48F4" w14:textId="77777777" w:rsidTr="004E4C97">
        <w:tblPrEx>
          <w:jc w:val="left"/>
        </w:tblPrEx>
        <w:tc>
          <w:tcPr>
            <w:tcW w:w="1026" w:type="dxa"/>
            <w:vMerge w:val="restart"/>
          </w:tcPr>
          <w:p w14:paraId="52229D8A" w14:textId="2DA1A791"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data</w:t>
            </w:r>
          </w:p>
        </w:tc>
        <w:tc>
          <w:tcPr>
            <w:tcW w:w="1027" w:type="dxa"/>
            <w:vAlign w:val="center"/>
          </w:tcPr>
          <w:p w14:paraId="15028596" w14:textId="5964AF1F"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CCB85CA" w14:textId="5AAB9D5B"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94AD54F"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6D855FF" w14:textId="76E6344D"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u w:val="single"/>
              </w:rPr>
              <w:t>Request Parameter Hash Code</w:t>
            </w:r>
            <w:r w:rsidRPr="0006217B">
              <w:rPr>
                <w:rFonts w:asciiTheme="minorHAnsi" w:eastAsiaTheme="minorHAnsi" w:hAnsiTheme="minorHAnsi"/>
              </w:rPr>
              <w:t>]</w:t>
            </w:r>
          </w:p>
        </w:tc>
        <w:tc>
          <w:tcPr>
            <w:tcW w:w="1199" w:type="dxa"/>
            <w:vAlign w:val="center"/>
          </w:tcPr>
          <w:p w14:paraId="7467F9A4" w14:textId="44CDBD5D"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53E0F8E5" w14:textId="23E66151"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B94DD1" w14:textId="583033A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3E258802" w14:textId="77777777" w:rsidTr="004E4C97">
        <w:tblPrEx>
          <w:jc w:val="left"/>
        </w:tblPrEx>
        <w:tc>
          <w:tcPr>
            <w:tcW w:w="1026" w:type="dxa"/>
            <w:vMerge/>
          </w:tcPr>
          <w:p w14:paraId="185AA690"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68B4A7C5" w14:textId="4C3B1FC1"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5951903" w14:textId="740F6A8F"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3ED903B" w14:textId="27CC765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7BC32948" w14:textId="0A5B33BF"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913A71F" w14:textId="67DCD630"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FEFC65" w14:textId="1E11EB4C"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404A9" w:rsidRPr="0006217B" w14:paraId="7396195E" w14:textId="77777777" w:rsidTr="004E4C97">
        <w:tblPrEx>
          <w:jc w:val="left"/>
        </w:tblPrEx>
        <w:tc>
          <w:tcPr>
            <w:tcW w:w="1026" w:type="dxa"/>
            <w:vMerge/>
          </w:tcPr>
          <w:p w14:paraId="40DF7BFC"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58A4426B" w14:textId="307C7FC1"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3094F4D7" w14:textId="62DE4492"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5D819A25" w14:textId="3F57E55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50036691" w14:textId="0A732431"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2D829C72" w14:textId="7E401741"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B89E1B" w14:textId="3A6AED19"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3589F" w:rsidRPr="0006217B" w14:paraId="26935B69" w14:textId="77777777" w:rsidTr="004E4C97">
        <w:tblPrEx>
          <w:jc w:val="left"/>
        </w:tblPrEx>
        <w:tc>
          <w:tcPr>
            <w:tcW w:w="1026" w:type="dxa"/>
            <w:vMerge/>
          </w:tcPr>
          <w:p w14:paraId="605827C1" w14:textId="77777777" w:rsidR="0083589F" w:rsidRPr="0006217B" w:rsidRDefault="0083589F" w:rsidP="0083589F">
            <w:pPr>
              <w:pStyle w:val="cq11"/>
              <w:ind w:leftChars="0" w:left="0"/>
              <w:rPr>
                <w:rFonts w:asciiTheme="minorHAnsi" w:eastAsiaTheme="minorHAnsi" w:hAnsiTheme="minorHAnsi"/>
              </w:rPr>
            </w:pPr>
          </w:p>
        </w:tc>
        <w:tc>
          <w:tcPr>
            <w:tcW w:w="1027" w:type="dxa"/>
            <w:vAlign w:val="center"/>
          </w:tcPr>
          <w:p w14:paraId="30F9F3A7" w14:textId="6ECF4464" w:rsidR="0083589F" w:rsidRPr="0006217B" w:rsidRDefault="0083589F" w:rsidP="0083589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00050DA9" w14:textId="5D464EA4"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5CE9C484" w14:textId="7A2AE2BC"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0F24D7AC" w14:textId="4DCAB0B6"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1372890D" w14:textId="73EA071D"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00679A" w14:textId="741FCAEF"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746BEA" w:rsidRPr="0006217B" w14:paraId="50DDE181" w14:textId="77777777" w:rsidTr="004E4C97">
        <w:tblPrEx>
          <w:jc w:val="left"/>
        </w:tblPrEx>
        <w:tc>
          <w:tcPr>
            <w:tcW w:w="1026" w:type="dxa"/>
            <w:vMerge/>
          </w:tcPr>
          <w:p w14:paraId="7E268429"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26A921DE"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4184F69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24F61BB6"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p>
          <w:p w14:paraId="1091E8D1"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489D4948"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G:Compound</w:t>
            </w:r>
            <w:proofErr w:type="gramEnd"/>
            <w:r w:rsidRPr="0006217B">
              <w:rPr>
                <w:rFonts w:asciiTheme="minorHAnsi" w:eastAsiaTheme="minorHAnsi" w:hAnsiTheme="minorHAnsi" w:hint="eastAsia"/>
              </w:rPr>
              <w:t xml:space="preserve"> tax</w:t>
            </w:r>
          </w:p>
          <w:p w14:paraId="55112134"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0D339DC3"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1037FB77"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EB6AB7E"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w:t>
            </w:r>
          </w:p>
        </w:tc>
      </w:tr>
      <w:tr w:rsidR="00C73160" w:rsidRPr="0006217B" w14:paraId="1150B90B" w14:textId="77777777" w:rsidTr="004E4C97">
        <w:tblPrEx>
          <w:jc w:val="left"/>
        </w:tblPrEx>
        <w:tc>
          <w:tcPr>
            <w:tcW w:w="1026" w:type="dxa"/>
            <w:vMerge/>
          </w:tcPr>
          <w:p w14:paraId="6B20FECF"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6BDC2915" w14:textId="16144A32"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7820FB65" w14:textId="1A81FEB9"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245939C5" w14:textId="44DEE4F3"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E09F996" w14:textId="4725D133"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FB899C1" w14:textId="10D77AA8"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EF45AC" w14:textId="35892C70"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46BEA" w:rsidRPr="0006217B" w14:paraId="7923C070" w14:textId="77777777" w:rsidTr="004E4C97">
        <w:tblPrEx>
          <w:jc w:val="left"/>
        </w:tblPrEx>
        <w:tc>
          <w:tcPr>
            <w:tcW w:w="1026" w:type="dxa"/>
            <w:vMerge/>
          </w:tcPr>
          <w:p w14:paraId="60D7A180"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4B5BA8C8"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1666CF1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01241F78"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among cancelled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p>
          <w:p w14:paraId="61D7FE35"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6401943"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N(12)</w:t>
            </w:r>
          </w:p>
        </w:tc>
        <w:tc>
          <w:tcPr>
            <w:tcW w:w="1211" w:type="dxa"/>
            <w:vAlign w:val="center"/>
          </w:tcPr>
          <w:p w14:paraId="5415F4C2"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5B930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746BEA" w:rsidRPr="0006217B" w14:paraId="5DA6303A" w14:textId="77777777" w:rsidTr="004E4C97">
        <w:tblPrEx>
          <w:jc w:val="left"/>
        </w:tblPrEx>
        <w:tc>
          <w:tcPr>
            <w:tcW w:w="1026" w:type="dxa"/>
            <w:vMerge/>
          </w:tcPr>
          <w:p w14:paraId="6B9A8D88"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23349C8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3466E10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69D4BE62" w14:textId="77777777" w:rsidR="00746BEA" w:rsidRPr="0006217B" w:rsidRDefault="00746BEA" w:rsidP="00746BEA">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2198AFD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99D7BDA"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29A54A5D"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522A87A"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“91”</w:t>
            </w:r>
          </w:p>
        </w:tc>
      </w:tr>
      <w:tr w:rsidR="00746BEA" w:rsidRPr="0006217B" w14:paraId="7957F533" w14:textId="77777777" w:rsidTr="004E4C97">
        <w:tblPrEx>
          <w:jc w:val="left"/>
        </w:tblPrEx>
        <w:tc>
          <w:tcPr>
            <w:tcW w:w="1026" w:type="dxa"/>
            <w:vMerge/>
          </w:tcPr>
          <w:p w14:paraId="4B950E17"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304A6D36"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324C76D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A775E0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1060446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82C42C2"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350A008B"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BC395D5"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“0”</w:t>
            </w:r>
          </w:p>
        </w:tc>
      </w:tr>
      <w:tr w:rsidR="00533E72" w:rsidRPr="0006217B" w14:paraId="38C6D585" w14:textId="77777777" w:rsidTr="004E4C97">
        <w:tblPrEx>
          <w:jc w:val="left"/>
        </w:tblPrEx>
        <w:tc>
          <w:tcPr>
            <w:tcW w:w="1026" w:type="dxa"/>
            <w:vMerge/>
          </w:tcPr>
          <w:p w14:paraId="3E66AA27"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039A6121" w14:textId="42FCAB86"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548CE2FD" w14:textId="0F0CBB47"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3BECDFFF" w14:textId="26ABE9A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095A1C8C" w14:textId="3231EDE6"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6105D158" w14:textId="408058A3"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3CF66F" w14:textId="5F05202D"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3EFA16F3" w14:textId="77777777" w:rsidR="00786187" w:rsidRPr="0006217B" w:rsidRDefault="00786187" w:rsidP="00786187">
      <w:pPr>
        <w:pStyle w:val="cq11"/>
        <w:ind w:left="440"/>
        <w:rPr>
          <w:rFonts w:asciiTheme="minorHAnsi" w:eastAsiaTheme="minorHAnsi" w:hAnsiTheme="minorHAnsi"/>
        </w:rPr>
      </w:pPr>
    </w:p>
    <w:p w14:paraId="1B4F34A2" w14:textId="77777777" w:rsidR="00913780" w:rsidRPr="0006217B" w:rsidRDefault="00E93C86">
      <w:pPr>
        <w:pStyle w:val="2"/>
        <w:rPr>
          <w:rFonts w:asciiTheme="minorHAnsi" w:eastAsiaTheme="minorHAnsi" w:hAnsiTheme="minorHAnsi"/>
        </w:rPr>
      </w:pPr>
      <w:bookmarkStart w:id="131" w:name="_Toc17204353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31"/>
    </w:p>
    <w:tbl>
      <w:tblPr>
        <w:tblStyle w:val="a7"/>
        <w:tblW w:w="0" w:type="auto"/>
        <w:tblInd w:w="440" w:type="dxa"/>
        <w:tblLook w:val="04A0" w:firstRow="1" w:lastRow="0" w:firstColumn="1" w:lastColumn="0" w:noHBand="0" w:noVBand="1"/>
      </w:tblPr>
      <w:tblGrid>
        <w:gridCol w:w="1965"/>
        <w:gridCol w:w="7655"/>
      </w:tblGrid>
      <w:tr w:rsidR="0033663D" w:rsidRPr="0006217B" w14:paraId="5F7291B0" w14:textId="77777777" w:rsidTr="001A1637">
        <w:tc>
          <w:tcPr>
            <w:tcW w:w="1965" w:type="dxa"/>
            <w:shd w:val="clear" w:color="auto" w:fill="D9D9D9" w:themeFill="background1" w:themeFillShade="D9"/>
          </w:tcPr>
          <w:p w14:paraId="48A2E1D9"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2BBF281C"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7347C15F" w14:textId="77777777" w:rsidTr="001A1637">
        <w:tc>
          <w:tcPr>
            <w:tcW w:w="1965" w:type="dxa"/>
            <w:vAlign w:val="center"/>
          </w:tcPr>
          <w:p w14:paraId="494BECC5"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00C7279F"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2D245B6" w14:textId="77777777" w:rsidR="0033663D" w:rsidRPr="0006217B" w:rsidRDefault="0033663D" w:rsidP="0033663D">
      <w:pPr>
        <w:pStyle w:val="cq11"/>
        <w:ind w:left="440"/>
        <w:rPr>
          <w:rFonts w:asciiTheme="minorHAnsi" w:eastAsiaTheme="minorHAnsi" w:hAnsiTheme="minorHAnsi"/>
        </w:rPr>
      </w:pPr>
    </w:p>
    <w:p w14:paraId="77C92138" w14:textId="77777777" w:rsidR="00913780" w:rsidRPr="0006217B" w:rsidRDefault="00E93C86">
      <w:pPr>
        <w:pStyle w:val="2"/>
        <w:rPr>
          <w:rFonts w:asciiTheme="minorHAnsi" w:eastAsiaTheme="minorHAnsi" w:hAnsiTheme="minorHAnsi"/>
        </w:rPr>
      </w:pPr>
      <w:bookmarkStart w:id="132" w:name="_Toc17204353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2"/>
    </w:p>
    <w:p w14:paraId="75A528C9" w14:textId="3318A97A" w:rsidR="00FE65FB" w:rsidRPr="0006217B" w:rsidRDefault="0042154F" w:rsidP="00FE65FB">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61F1229" w14:textId="77777777" w:rsidTr="00786187">
        <w:trPr>
          <w:jc w:val="center"/>
        </w:trPr>
        <w:tc>
          <w:tcPr>
            <w:tcW w:w="2053" w:type="dxa"/>
            <w:gridSpan w:val="2"/>
            <w:shd w:val="clear" w:color="auto" w:fill="D9D9D9" w:themeFill="background1" w:themeFillShade="D9"/>
            <w:vAlign w:val="center"/>
          </w:tcPr>
          <w:p w14:paraId="7A0C53D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45F9013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CAFCDE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F7A0E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87BBB8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DD54FC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B617DA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7066E5F8" w14:textId="77777777" w:rsidTr="00786187">
        <w:trPr>
          <w:jc w:val="center"/>
        </w:trPr>
        <w:tc>
          <w:tcPr>
            <w:tcW w:w="1026" w:type="dxa"/>
            <w:vMerge w:val="restart"/>
            <w:vAlign w:val="center"/>
          </w:tcPr>
          <w:p w14:paraId="2108B791" w14:textId="321BEBD8"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6676F523" w14:textId="74339AD4"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CA73A25" w14:textId="41A34834"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66E9600" w14:textId="4FCC0E90"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B7D61E1" w14:textId="6E87819E"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2420D373" w14:textId="5F84734C"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5CAD09" w14:textId="77480FD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"nxhp_pl_il"</w:t>
            </w:r>
          </w:p>
        </w:tc>
      </w:tr>
      <w:tr w:rsidR="00161B13" w:rsidRPr="0006217B" w14:paraId="352CE68F" w14:textId="77777777" w:rsidTr="00786187">
        <w:trPr>
          <w:jc w:val="center"/>
        </w:trPr>
        <w:tc>
          <w:tcPr>
            <w:tcW w:w="1026" w:type="dxa"/>
            <w:vMerge/>
            <w:vAlign w:val="center"/>
          </w:tcPr>
          <w:p w14:paraId="369141AC"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D913095" w14:textId="22946DCB"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601C0CF" w14:textId="3E48984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C4EA8A1" w14:textId="795BB2E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0A803C1" w14:textId="57D6E974"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8A4BFBB" w14:textId="6AC6E1B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5C40BF" w14:textId="0A1EAC1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1A294597" w14:textId="77777777" w:rsidTr="00786187">
        <w:trPr>
          <w:jc w:val="center"/>
        </w:trPr>
        <w:tc>
          <w:tcPr>
            <w:tcW w:w="1026" w:type="dxa"/>
            <w:vMerge/>
            <w:vAlign w:val="center"/>
          </w:tcPr>
          <w:p w14:paraId="1695C981"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0B600D45" w14:textId="1119A3D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EE9B467" w14:textId="609ABE7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6BAD74A" w14:textId="378D53F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8E22619" w14:textId="2C919855"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6DC5C5C" w14:textId="688DC281"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CFEFA4" w14:textId="65B28EC2"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1B937FC5" w14:textId="77777777" w:rsidTr="00786187">
        <w:trPr>
          <w:jc w:val="center"/>
        </w:trPr>
        <w:tc>
          <w:tcPr>
            <w:tcW w:w="1026" w:type="dxa"/>
            <w:vMerge/>
            <w:vAlign w:val="center"/>
          </w:tcPr>
          <w:p w14:paraId="3C5F719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3496AA58" w14:textId="3B3C472A"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311B3AF" w14:textId="71324189"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926FF84" w14:textId="66753D50"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825349B" w14:textId="6C66DB9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26600D5B" w14:textId="41035F0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ED16E0" w14:textId="50C4EAB3"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03269" w:rsidRPr="0006217B" w14:paraId="08DF892A" w14:textId="77777777" w:rsidTr="00786187">
        <w:trPr>
          <w:jc w:val="center"/>
        </w:trPr>
        <w:tc>
          <w:tcPr>
            <w:tcW w:w="1026" w:type="dxa"/>
            <w:vMerge/>
            <w:vAlign w:val="center"/>
          </w:tcPr>
          <w:p w14:paraId="04996DBB"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0D134527" w14:textId="787C74D6"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7508EB5" w14:textId="7E1BAF6C" w:rsidR="00D03269" w:rsidRPr="0006217B" w:rsidRDefault="0023053F"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87F8FAB" w14:textId="667F78D7" w:rsidR="00D03269" w:rsidRPr="0006217B" w:rsidRDefault="0023053F"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0B76BC3" w14:textId="3D86E3D7"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7ADED1B" w14:textId="7ADF7A41"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6E19C6" w14:textId="3F6BB614"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03269" w:rsidRPr="0006217B" w14:paraId="5DEC6034" w14:textId="77777777" w:rsidTr="00786187">
        <w:trPr>
          <w:jc w:val="center"/>
        </w:trPr>
        <w:tc>
          <w:tcPr>
            <w:tcW w:w="1026" w:type="dxa"/>
            <w:vMerge/>
            <w:vAlign w:val="center"/>
          </w:tcPr>
          <w:p w14:paraId="029DC7A2"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7A004E3E" w14:textId="5016AA76"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8C689CC" w14:textId="0A7253F9" w:rsidR="00D03269" w:rsidRPr="0006217B" w:rsidRDefault="003C2EAF"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3A14FD1" w14:textId="3E2A6380" w:rsidR="00D03269" w:rsidRPr="0006217B" w:rsidRDefault="009E2321"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607887" w:rsidRPr="0006217B">
              <w:rPr>
                <w:rFonts w:asciiTheme="minorHAnsi" w:eastAsiaTheme="minorHAnsi" w:hAnsiTheme="minorHAnsi" w:hint="eastAsia"/>
                <w:color w:val="767676"/>
                <w:spacing w:val="-6"/>
                <w:sz w:val="21"/>
                <w:szCs w:val="21"/>
              </w:rPr>
              <w:t>generated by the merchant</w:t>
            </w:r>
          </w:p>
        </w:tc>
        <w:tc>
          <w:tcPr>
            <w:tcW w:w="1199" w:type="dxa"/>
            <w:vAlign w:val="center"/>
          </w:tcPr>
          <w:p w14:paraId="0E7FF6BF" w14:textId="65A8DBC9"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E29AD90" w14:textId="1A049858"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F465A5" w14:textId="3D553824"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03269" w:rsidRPr="0006217B" w14:paraId="21AB9D8B" w14:textId="77777777" w:rsidTr="004E4C97">
        <w:tblPrEx>
          <w:jc w:val="left"/>
        </w:tblPrEx>
        <w:tc>
          <w:tcPr>
            <w:tcW w:w="1026" w:type="dxa"/>
            <w:vMerge/>
            <w:vAlign w:val="center"/>
          </w:tcPr>
          <w:p w14:paraId="50338F12"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650479C2" w14:textId="0957A48F"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7BFE79B" w14:textId="18388CAF" w:rsidR="00D03269" w:rsidRPr="0006217B" w:rsidRDefault="00092AB5"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1825273D" w14:textId="482D876F" w:rsidR="00D03269" w:rsidRPr="0006217B" w:rsidRDefault="0058491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645F016F" w14:textId="32BCCB19"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BC6FAF5" w14:textId="0FC845CB"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96579B" w14:textId="112A29B5"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C0B57" w:rsidRPr="0006217B" w14:paraId="17BB08D6" w14:textId="77777777" w:rsidTr="004E4C97">
        <w:tblPrEx>
          <w:jc w:val="left"/>
        </w:tblPrEx>
        <w:tc>
          <w:tcPr>
            <w:tcW w:w="1026" w:type="dxa"/>
            <w:vMerge/>
            <w:vAlign w:val="center"/>
          </w:tcPr>
          <w:p w14:paraId="4FC794DE"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36A6EB68" w14:textId="198EB7A2"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3CA1B7B1" w14:textId="199AA2C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310E302" w14:textId="465619E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59E1982B" w14:textId="58236B21"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E979EA9" w14:textId="61D1B8E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AE8898" w14:textId="45AFC06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693CF346" w14:textId="77777777" w:rsidTr="004E4C97">
        <w:tblPrEx>
          <w:jc w:val="left"/>
        </w:tblPrEx>
        <w:tc>
          <w:tcPr>
            <w:tcW w:w="1026" w:type="dxa"/>
            <w:vMerge/>
            <w:vAlign w:val="center"/>
          </w:tcPr>
          <w:p w14:paraId="7D4EB681"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4FBC7EFB" w14:textId="0273F4C7"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0D603070" w14:textId="392EF449"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3E2EF694" w14:textId="5AF7B00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AB666F4" w14:textId="011C04B0"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32987AA7" w14:textId="2AEC8C4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A6349B" w14:textId="4FCE96C6"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4500EBB0" w14:textId="77777777" w:rsidTr="004E4C97">
        <w:tblPrEx>
          <w:jc w:val="left"/>
        </w:tblPrEx>
        <w:tc>
          <w:tcPr>
            <w:tcW w:w="1026" w:type="dxa"/>
            <w:vMerge/>
            <w:vAlign w:val="center"/>
          </w:tcPr>
          <w:p w14:paraId="624DC3E2"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5C608DD1" w14:textId="437B0F7F"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F2D6729" w14:textId="0CE4182F"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EB7F538"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2473F30"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0BDB80BD" w14:textId="024FBFC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EE69B69" w14:textId="26E9093D"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6FE519A8" w14:textId="551426AD"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162E74" w14:textId="011C999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0323280C" w14:textId="77777777" w:rsidTr="004E4C97">
        <w:tblPrEx>
          <w:jc w:val="left"/>
        </w:tblPrEx>
        <w:tc>
          <w:tcPr>
            <w:tcW w:w="1026" w:type="dxa"/>
            <w:vMerge/>
            <w:vAlign w:val="center"/>
          </w:tcPr>
          <w:p w14:paraId="4F5E86B8"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78631B21" w14:textId="413BCD34"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D14BC79" w14:textId="62F0C512"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F462763"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F8F2E9E" w14:textId="3161CFDE"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62FC5A3C" w14:textId="270AFD96"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61E8CF0" w14:textId="6BAF2221"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117E32" w14:textId="38BD467F"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03269" w:rsidRPr="0006217B" w14:paraId="290D003E" w14:textId="77777777" w:rsidTr="004E4C97">
        <w:tblPrEx>
          <w:jc w:val="left"/>
        </w:tblPrEx>
        <w:tc>
          <w:tcPr>
            <w:tcW w:w="1026" w:type="dxa"/>
            <w:vMerge/>
            <w:vAlign w:val="center"/>
          </w:tcPr>
          <w:p w14:paraId="76C40CB4"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5A284602" w14:textId="50464F60"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612ABCB" w14:textId="60E38441" w:rsidR="00D03269" w:rsidRPr="0006217B" w:rsidRDefault="00235BA4"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5556842" w14:textId="47617577" w:rsidR="00D03269" w:rsidRPr="0006217B" w:rsidRDefault="00235BA4"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D03269" w:rsidRPr="0006217B">
              <w:rPr>
                <w:rFonts w:asciiTheme="minorHAnsi" w:eastAsiaTheme="minorHAnsi" w:hAnsiTheme="minorHAnsi"/>
                <w:color w:val="767676"/>
                <w:spacing w:val="-6"/>
                <w:sz w:val="21"/>
                <w:szCs w:val="21"/>
              </w:rPr>
              <w:br/>
              <w:t>URL Encoding, UTF-8</w:t>
            </w:r>
          </w:p>
        </w:tc>
        <w:tc>
          <w:tcPr>
            <w:tcW w:w="1199" w:type="dxa"/>
            <w:vAlign w:val="center"/>
          </w:tcPr>
          <w:p w14:paraId="588D79D3" w14:textId="5EB399DC"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4687894A" w14:textId="2B2274D9"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AABC77" w14:textId="3D070354"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D03269" w:rsidRPr="0006217B" w14:paraId="52C2B0C1" w14:textId="77777777" w:rsidTr="004E4C97">
        <w:tblPrEx>
          <w:jc w:val="left"/>
        </w:tblPrEx>
        <w:tc>
          <w:tcPr>
            <w:tcW w:w="1026" w:type="dxa"/>
            <w:vMerge w:val="restart"/>
            <w:vAlign w:val="center"/>
          </w:tcPr>
          <w:p w14:paraId="72CF0A49" w14:textId="0FE7F66D"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BCA8277" w14:textId="50E57B87"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72FBD117" w14:textId="4849CA2A" w:rsidR="00D03269" w:rsidRPr="0006217B" w:rsidRDefault="009C5DF8"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1915298" w14:textId="6C5B5F07" w:rsidR="00D03269" w:rsidRPr="0006217B" w:rsidRDefault="00607887"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the request returned as is</w:t>
            </w:r>
          </w:p>
        </w:tc>
        <w:tc>
          <w:tcPr>
            <w:tcW w:w="1199" w:type="dxa"/>
            <w:vAlign w:val="center"/>
          </w:tcPr>
          <w:p w14:paraId="7F1A7924" w14:textId="00399E55"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35A657CF" w14:textId="3D7BC5F2"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83723F" w14:textId="77777777" w:rsidR="00D03269" w:rsidRPr="0006217B" w:rsidRDefault="00D03269" w:rsidP="00D03269">
            <w:pPr>
              <w:pStyle w:val="cq11"/>
              <w:ind w:leftChars="0" w:left="0"/>
              <w:jc w:val="both"/>
              <w:rPr>
                <w:rFonts w:asciiTheme="minorHAnsi" w:eastAsiaTheme="minorHAnsi" w:hAnsiTheme="minorHAnsi"/>
              </w:rPr>
            </w:pPr>
          </w:p>
        </w:tc>
      </w:tr>
      <w:tr w:rsidR="009C5DF8" w:rsidRPr="0006217B" w14:paraId="1269CA1E" w14:textId="77777777" w:rsidTr="004E4C97">
        <w:tblPrEx>
          <w:jc w:val="left"/>
        </w:tblPrEx>
        <w:tc>
          <w:tcPr>
            <w:tcW w:w="1026" w:type="dxa"/>
            <w:vMerge/>
            <w:vAlign w:val="center"/>
          </w:tcPr>
          <w:p w14:paraId="1203BC19"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3453D8B5" w14:textId="5065AF0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FAD787D" w14:textId="0CFDE058"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CF419FF" w14:textId="0C2E86A0"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B96032A" w14:textId="2FC41930"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504063A" w14:textId="110725AD"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6F99BD" w14:textId="5A3D0C2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750CB0AC" w14:textId="77777777" w:rsidTr="004E4C97">
        <w:tblPrEx>
          <w:jc w:val="left"/>
        </w:tblPrEx>
        <w:tc>
          <w:tcPr>
            <w:tcW w:w="1026" w:type="dxa"/>
            <w:vMerge/>
            <w:vAlign w:val="center"/>
          </w:tcPr>
          <w:p w14:paraId="7F7BAE4C"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46DA8BCD" w14:textId="730817BF"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49320A6B" w14:textId="0894C92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FC687A2" w14:textId="48A4DDE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E4E26BF" w14:textId="30ADCC00"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7313F82" w14:textId="1677EA4E"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5E3B0F" w14:textId="11645EB2"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03269" w:rsidRPr="0006217B" w14:paraId="45532046" w14:textId="77777777" w:rsidTr="004E4C97">
        <w:tblPrEx>
          <w:jc w:val="left"/>
        </w:tblPrEx>
        <w:tc>
          <w:tcPr>
            <w:tcW w:w="1026" w:type="dxa"/>
            <w:vMerge/>
            <w:vAlign w:val="center"/>
          </w:tcPr>
          <w:p w14:paraId="02E2AB00"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4CC6E3DC" w14:textId="52919A85"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052045FF" w14:textId="6A1AC31E" w:rsidR="00D03269" w:rsidRPr="0006217B" w:rsidRDefault="00607887"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4229EE4D" w14:textId="39DEE921" w:rsidR="00D03269" w:rsidRPr="0006217B" w:rsidRDefault="009203A5"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When cancellation is successful, remaining cancellable balance according to transaction number is returned</w:t>
            </w:r>
            <w:r w:rsidR="00D03269" w:rsidRPr="0006217B">
              <w:rPr>
                <w:rFonts w:asciiTheme="minorHAnsi" w:eastAsiaTheme="minorHAnsi" w:hAnsiTheme="minorHAnsi"/>
                <w:color w:val="767676"/>
                <w:spacing w:val="-6"/>
                <w:sz w:val="21"/>
                <w:szCs w:val="21"/>
              </w:rPr>
              <w:br/>
            </w:r>
            <w:r w:rsidR="00D03269"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DA7CF52" w14:textId="64923174"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9C96458" w14:textId="57802274"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1B387F" w14:textId="69B6AAE2"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D03269" w:rsidRPr="0006217B" w14:paraId="0BE6D13B" w14:textId="77777777" w:rsidTr="004E4C97">
        <w:tblPrEx>
          <w:jc w:val="left"/>
        </w:tblPrEx>
        <w:tc>
          <w:tcPr>
            <w:tcW w:w="1026" w:type="dxa"/>
            <w:vMerge/>
            <w:vAlign w:val="center"/>
          </w:tcPr>
          <w:p w14:paraId="210A09DA"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1928C3AB" w14:textId="1FC68BC7"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rfdPsblCd</w:t>
            </w:r>
          </w:p>
        </w:tc>
        <w:tc>
          <w:tcPr>
            <w:tcW w:w="1604" w:type="dxa"/>
            <w:vAlign w:val="center"/>
          </w:tcPr>
          <w:p w14:paraId="4BE737EF" w14:textId="06371CD0" w:rsidR="00D03269" w:rsidRPr="0006217B" w:rsidRDefault="009203A5"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Availability</w:t>
            </w:r>
          </w:p>
        </w:tc>
        <w:tc>
          <w:tcPr>
            <w:tcW w:w="2297" w:type="dxa"/>
            <w:vAlign w:val="center"/>
          </w:tcPr>
          <w:p w14:paraId="0059AA3D" w14:textId="143909AC" w:rsidR="00D03269" w:rsidRPr="0006217B" w:rsidRDefault="00652A99"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classification code according to cancellation failure</w:t>
            </w:r>
            <w:r w:rsidR="00D03269" w:rsidRPr="0006217B">
              <w:rPr>
                <w:rFonts w:asciiTheme="minorHAnsi" w:eastAsiaTheme="minorHAnsi" w:hAnsiTheme="minorHAnsi"/>
                <w:color w:val="767676"/>
                <w:spacing w:val="-6"/>
                <w:sz w:val="21"/>
                <w:szCs w:val="21"/>
              </w:rPr>
              <w:br/>
              <w:t>Y:</w:t>
            </w:r>
            <w:r w:rsidRPr="0006217B">
              <w:rPr>
                <w:rFonts w:asciiTheme="minorHAnsi" w:eastAsiaTheme="minorHAnsi" w:hAnsiTheme="minorHAnsi" w:hint="eastAsia"/>
                <w:color w:val="767676"/>
                <w:spacing w:val="-6"/>
                <w:sz w:val="21"/>
                <w:szCs w:val="21"/>
              </w:rPr>
              <w:t xml:space="preserve"> Refund allowed</w:t>
            </w:r>
            <w:r w:rsidR="00D03269" w:rsidRPr="0006217B">
              <w:rPr>
                <w:rFonts w:asciiTheme="minorHAnsi" w:eastAsiaTheme="minorHAnsi" w:hAnsiTheme="minorHAnsi"/>
                <w:color w:val="767676"/>
                <w:spacing w:val="-6"/>
                <w:sz w:val="21"/>
                <w:szCs w:val="21"/>
              </w:rPr>
              <w:br/>
            </w:r>
            <w:r w:rsidR="00D03269" w:rsidRPr="0006217B">
              <w:rPr>
                <w:rFonts w:asciiTheme="minorHAnsi" w:eastAsiaTheme="minorHAnsi" w:hAnsiTheme="minorHAnsi"/>
                <w:color w:val="767676"/>
                <w:spacing w:val="-6"/>
                <w:sz w:val="21"/>
                <w:szCs w:val="21"/>
              </w:rPr>
              <w:lastRenderedPageBreak/>
              <w:t>N:</w:t>
            </w:r>
            <w:r w:rsidRPr="0006217B">
              <w:rPr>
                <w:rFonts w:asciiTheme="minorHAnsi" w:eastAsiaTheme="minorHAnsi" w:hAnsiTheme="minorHAnsi" w:hint="eastAsia"/>
                <w:color w:val="767676"/>
                <w:spacing w:val="-6"/>
                <w:sz w:val="21"/>
                <w:szCs w:val="21"/>
              </w:rPr>
              <w:t xml:space="preserve"> Refund not allowed (not registered to the service)</w:t>
            </w:r>
            <w:r w:rsidR="00D03269" w:rsidRPr="0006217B">
              <w:rPr>
                <w:rFonts w:asciiTheme="minorHAnsi" w:eastAsiaTheme="minorHAnsi" w:hAnsiTheme="minorHAnsi"/>
                <w:color w:val="767676"/>
                <w:spacing w:val="-6"/>
                <w:sz w:val="21"/>
                <w:szCs w:val="21"/>
              </w:rPr>
              <w:br/>
              <w:t>C:</w:t>
            </w:r>
            <w:r w:rsidR="00174F0A" w:rsidRPr="0006217B">
              <w:rPr>
                <w:rFonts w:asciiTheme="minorHAnsi" w:eastAsiaTheme="minorHAnsi" w:hAnsiTheme="minorHAnsi" w:hint="eastAsia"/>
                <w:color w:val="767676"/>
                <w:spacing w:val="-6"/>
                <w:sz w:val="21"/>
                <w:szCs w:val="21"/>
              </w:rPr>
              <w:t xml:space="preserve"> Refund not allows (refund conditions are not met)</w:t>
            </w:r>
          </w:p>
        </w:tc>
        <w:tc>
          <w:tcPr>
            <w:tcW w:w="1199" w:type="dxa"/>
            <w:vAlign w:val="center"/>
          </w:tcPr>
          <w:p w14:paraId="0AE4948B" w14:textId="62E77590"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A(1)</w:t>
            </w:r>
          </w:p>
        </w:tc>
        <w:tc>
          <w:tcPr>
            <w:tcW w:w="1211" w:type="dxa"/>
            <w:vAlign w:val="center"/>
          </w:tcPr>
          <w:p w14:paraId="7E235CAE" w14:textId="64960D45"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A772AB" w14:textId="6B8808D9"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p>
        </w:tc>
      </w:tr>
    </w:tbl>
    <w:p w14:paraId="30F5865F" w14:textId="77777777" w:rsidR="00786187" w:rsidRPr="0006217B" w:rsidRDefault="00786187" w:rsidP="00786187">
      <w:pPr>
        <w:pStyle w:val="cq11"/>
        <w:ind w:left="440"/>
        <w:rPr>
          <w:rFonts w:asciiTheme="minorHAnsi" w:eastAsiaTheme="minorHAnsi" w:hAnsiTheme="minorHAnsi"/>
        </w:rPr>
      </w:pPr>
    </w:p>
    <w:p w14:paraId="5630BE5B" w14:textId="77777777" w:rsidR="00E93C86" w:rsidRPr="0006217B" w:rsidRDefault="00E93C86" w:rsidP="00E93C86">
      <w:pPr>
        <w:pStyle w:val="2"/>
        <w:rPr>
          <w:rFonts w:asciiTheme="minorHAnsi" w:eastAsiaTheme="minorHAnsi" w:hAnsiTheme="minorHAnsi"/>
        </w:rPr>
      </w:pPr>
      <w:bookmarkStart w:id="133" w:name="_Toc172043538"/>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3"/>
    </w:p>
    <w:p w14:paraId="6677034B" w14:textId="544133E6" w:rsidR="005A597B" w:rsidRPr="0006217B" w:rsidRDefault="005A597B" w:rsidP="005A597B">
      <w:pPr>
        <w:pStyle w:val="cq11"/>
        <w:ind w:left="440"/>
        <w:rPr>
          <w:rFonts w:asciiTheme="minorHAnsi" w:eastAsiaTheme="minorHAnsi" w:hAnsiTheme="minorHAnsi"/>
        </w:rPr>
      </w:pPr>
      <w:r w:rsidRPr="0006217B">
        <w:rPr>
          <w:rFonts w:asciiTheme="minorHAnsi" w:eastAsiaTheme="minorHAnsi" w:hAnsiTheme="minorHAnsi" w:hint="eastAsia"/>
        </w:rPr>
        <w:t>※ Refer to [20.4 Notification Parameter]</w:t>
      </w:r>
    </w:p>
    <w:p w14:paraId="27038CB7" w14:textId="77777777" w:rsidR="00E61C75" w:rsidRPr="0006217B" w:rsidRDefault="00E40FD8" w:rsidP="00E40FD8">
      <w:pPr>
        <w:pStyle w:val="1"/>
        <w:rPr>
          <w:rFonts w:asciiTheme="minorHAnsi" w:eastAsiaTheme="minorHAnsi" w:hAnsiTheme="minorHAnsi"/>
        </w:rPr>
      </w:pPr>
      <w:bookmarkStart w:id="134" w:name="_Toc172043539"/>
      <w:r w:rsidRPr="0006217B">
        <w:rPr>
          <w:rFonts w:asciiTheme="minorHAnsi" w:eastAsiaTheme="minorHAnsi" w:hAnsiTheme="minorHAnsi" w:hint="eastAsia"/>
        </w:rPr>
        <w:lastRenderedPageBreak/>
        <w:t>Direct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Carrier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Billing</w:t>
      </w:r>
      <w:r w:rsidR="007A2CDB" w:rsidRPr="0006217B">
        <w:rPr>
          <w:rFonts w:asciiTheme="minorHAnsi" w:eastAsiaTheme="minorHAnsi" w:hAnsiTheme="minorHAnsi"/>
        </w:rPr>
        <w:t xml:space="preserve"> </w:t>
      </w:r>
      <w:r w:rsidRPr="0006217B">
        <w:rPr>
          <w:rFonts w:asciiTheme="minorHAnsi" w:eastAsiaTheme="minorHAnsi" w:hAnsiTheme="minorHAnsi"/>
        </w:rPr>
        <w:t>(DCB)</w:t>
      </w:r>
      <w:r w:rsidR="007A2CDB" w:rsidRPr="0006217B">
        <w:rPr>
          <w:rFonts w:asciiTheme="minorHAnsi" w:eastAsiaTheme="minorHAnsi" w:hAnsiTheme="minorHAnsi"/>
        </w:rPr>
        <w:t xml:space="preserve"> </w:t>
      </w:r>
      <w:r w:rsidRPr="0006217B">
        <w:rPr>
          <w:rFonts w:asciiTheme="minorHAnsi" w:eastAsiaTheme="minorHAnsi" w:hAnsiTheme="minorHAnsi"/>
        </w:rPr>
        <w:t>Refund</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34"/>
    </w:p>
    <w:p w14:paraId="4E3A1249" w14:textId="3D5F4BCC" w:rsidR="00ED5BE7" w:rsidRPr="0006217B" w:rsidRDefault="00250D29" w:rsidP="00ED5BE7">
      <w:pPr>
        <w:pStyle w:val="cq11"/>
        <w:ind w:left="440"/>
        <w:rPr>
          <w:rFonts w:asciiTheme="minorHAnsi" w:eastAsiaTheme="minorHAnsi" w:hAnsiTheme="minorHAnsi"/>
        </w:rPr>
      </w:pPr>
      <w:r w:rsidRPr="0006217B">
        <w:rPr>
          <w:rFonts w:asciiTheme="minorHAnsi" w:eastAsiaTheme="minorHAnsi" w:hAnsiTheme="minorHAnsi"/>
        </w:rPr>
        <w:t>When</w:t>
      </w:r>
      <w:r w:rsidR="00ED5BE7" w:rsidRPr="0006217B">
        <w:rPr>
          <w:rFonts w:asciiTheme="minorHAnsi" w:eastAsiaTheme="minorHAnsi" w:hAnsiTheme="minorHAnsi" w:hint="eastAsia"/>
        </w:rPr>
        <w:t xml:space="preserve"> </w:t>
      </w:r>
      <w:r w:rsidRPr="0006217B">
        <w:rPr>
          <w:rFonts w:asciiTheme="minorHAnsi" w:eastAsiaTheme="minorHAnsi" w:hAnsiTheme="minorHAnsi"/>
        </w:rPr>
        <w:t xml:space="preserve">DCB </w:t>
      </w:r>
      <w:r w:rsidRPr="0006217B">
        <w:rPr>
          <w:rFonts w:asciiTheme="minorHAnsi" w:eastAsiaTheme="minorHAnsi" w:hAnsiTheme="minorHAnsi" w:hint="eastAsia"/>
        </w:rPr>
        <w:t xml:space="preserve">cancellation is not allowed </w:t>
      </w:r>
      <w:r w:rsidRPr="0006217B">
        <w:rPr>
          <w:rFonts w:asciiTheme="minorHAnsi" w:eastAsiaTheme="minorHAnsi" w:hAnsiTheme="minorHAnsi"/>
        </w:rPr>
        <w:t>because the DCB cancellation period (</w:t>
      </w:r>
      <w:r w:rsidR="00045852" w:rsidRPr="0006217B">
        <w:rPr>
          <w:rFonts w:asciiTheme="minorHAnsi" w:eastAsiaTheme="minorHAnsi" w:hAnsiTheme="minorHAnsi" w:hint="eastAsia"/>
        </w:rPr>
        <w:t>same month</w:t>
      </w:r>
      <w:r w:rsidRPr="0006217B">
        <w:rPr>
          <w:rFonts w:asciiTheme="minorHAnsi" w:eastAsiaTheme="minorHAnsi" w:hAnsiTheme="minorHAnsi"/>
        </w:rPr>
        <w:t>) has passed,</w:t>
      </w:r>
    </w:p>
    <w:p w14:paraId="24DC5123" w14:textId="77777777" w:rsidR="00250D29" w:rsidRPr="0006217B" w:rsidRDefault="00250D29" w:rsidP="00ED5BE7">
      <w:pPr>
        <w:pStyle w:val="cq11"/>
        <w:ind w:left="440"/>
        <w:rPr>
          <w:rFonts w:asciiTheme="minorHAnsi" w:eastAsiaTheme="minorHAnsi" w:hAnsiTheme="minorHAnsi"/>
        </w:rPr>
      </w:pPr>
      <w:r w:rsidRPr="0006217B">
        <w:rPr>
          <w:rFonts w:asciiTheme="minorHAnsi" w:eastAsiaTheme="minorHAnsi" w:hAnsiTheme="minorHAnsi"/>
        </w:rPr>
        <w:t>request a refund.</w:t>
      </w:r>
    </w:p>
    <w:p w14:paraId="69F32A7E" w14:textId="5ED50F7B" w:rsidR="00045852" w:rsidRPr="0006217B" w:rsidRDefault="00045852" w:rsidP="00045852">
      <w:pPr>
        <w:pStyle w:val="cq11"/>
        <w:numPr>
          <w:ilvl w:val="0"/>
          <w:numId w:val="31"/>
        </w:numPr>
        <w:ind w:leftChars="0"/>
        <w:rPr>
          <w:rFonts w:asciiTheme="minorHAnsi" w:eastAsiaTheme="minorHAnsi" w:hAnsiTheme="minorHAnsi"/>
        </w:rPr>
      </w:pPr>
      <w:r w:rsidRPr="0006217B">
        <w:rPr>
          <w:rFonts w:asciiTheme="minorHAnsi" w:eastAsiaTheme="minorHAnsi" w:hAnsiTheme="minorHAnsi" w:hint="eastAsia"/>
        </w:rPr>
        <w:t>Example</w:t>
      </w:r>
    </w:p>
    <w:p w14:paraId="0CB2138B" w14:textId="0DB2F4A8" w:rsidR="00045852" w:rsidRPr="0006217B" w:rsidRDefault="00045852" w:rsidP="00045852">
      <w:pPr>
        <w:pStyle w:val="cq11"/>
        <w:numPr>
          <w:ilvl w:val="1"/>
          <w:numId w:val="31"/>
        </w:numPr>
        <w:ind w:leftChars="0"/>
        <w:rPr>
          <w:rFonts w:asciiTheme="minorHAnsi" w:eastAsiaTheme="minorHAnsi" w:hAnsiTheme="minorHAnsi"/>
        </w:rPr>
      </w:pPr>
      <w:r w:rsidRPr="0006217B">
        <w:rPr>
          <w:rFonts w:asciiTheme="minorHAnsi" w:eastAsiaTheme="minorHAnsi" w:hAnsiTheme="minorHAnsi" w:hint="eastAsia"/>
        </w:rPr>
        <w:t xml:space="preserve">2023-06-30 Approved Transaction / </w:t>
      </w:r>
      <w:r w:rsidR="00AB46ED" w:rsidRPr="0006217B">
        <w:rPr>
          <w:rFonts w:asciiTheme="minorHAnsi" w:eastAsiaTheme="minorHAnsi" w:hAnsiTheme="minorHAnsi" w:hint="eastAsia"/>
        </w:rPr>
        <w:t>On 2023-07-01, Refund API Request</w:t>
      </w:r>
    </w:p>
    <w:p w14:paraId="332184A8" w14:textId="77777777" w:rsidR="00E93C86" w:rsidRPr="0006217B" w:rsidRDefault="00E93C86" w:rsidP="00E93C86">
      <w:pPr>
        <w:pStyle w:val="2"/>
        <w:rPr>
          <w:rFonts w:asciiTheme="minorHAnsi" w:eastAsiaTheme="minorHAnsi" w:hAnsiTheme="minorHAnsi"/>
        </w:rPr>
      </w:pPr>
      <w:bookmarkStart w:id="135" w:name="_Toc17204354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Pr="0006217B">
        <w:rPr>
          <w:rFonts w:asciiTheme="minorHAnsi" w:eastAsiaTheme="minorHAnsi" w:hAnsiTheme="minorHAnsi"/>
        </w:rPr>
        <w:t>)</w:t>
      </w:r>
      <w:bookmarkEnd w:id="135"/>
    </w:p>
    <w:p w14:paraId="27EAEBD0" w14:textId="77777777" w:rsidR="00250D29" w:rsidRPr="0006217B" w:rsidRDefault="00250D29" w:rsidP="00250D29">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tblInd w:w="440" w:type="dxa"/>
        <w:tblLook w:val="04A0" w:firstRow="1" w:lastRow="0" w:firstColumn="1" w:lastColumn="0" w:noHBand="0" w:noVBand="1"/>
      </w:tblPr>
      <w:tblGrid>
        <w:gridCol w:w="1965"/>
        <w:gridCol w:w="8051"/>
      </w:tblGrid>
      <w:tr w:rsidR="00250D29" w:rsidRPr="0006217B" w14:paraId="54A46133" w14:textId="77777777" w:rsidTr="00250D29">
        <w:tc>
          <w:tcPr>
            <w:tcW w:w="1965" w:type="dxa"/>
            <w:shd w:val="clear" w:color="auto" w:fill="D9D9D9" w:themeFill="background1" w:themeFillShade="D9"/>
          </w:tcPr>
          <w:p w14:paraId="7A6548AD" w14:textId="77777777" w:rsidR="00250D29"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tcPr>
          <w:p w14:paraId="1AA204F1" w14:textId="77777777" w:rsidR="00250D29" w:rsidRPr="0006217B" w:rsidRDefault="00250D29"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250D29" w:rsidRPr="0006217B" w14:paraId="642AD8FA" w14:textId="77777777" w:rsidTr="00250D29">
        <w:tc>
          <w:tcPr>
            <w:tcW w:w="1965" w:type="dxa"/>
          </w:tcPr>
          <w:p w14:paraId="4131BE97"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tcPr>
          <w:p w14:paraId="2C697143"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https://tbgw.settlebank.co.kr/spay/APIRefund.do</w:t>
            </w:r>
          </w:p>
        </w:tc>
      </w:tr>
      <w:tr w:rsidR="00250D29" w:rsidRPr="0006217B" w14:paraId="1F10B002" w14:textId="77777777" w:rsidTr="00250D29">
        <w:tc>
          <w:tcPr>
            <w:tcW w:w="1965" w:type="dxa"/>
          </w:tcPr>
          <w:p w14:paraId="5AD2CD27"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tcPr>
          <w:p w14:paraId="6415454E"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rPr>
              <w:t>https://gw.settlebank.co.kr/spay/APIRefund.do</w:t>
            </w:r>
          </w:p>
        </w:tc>
      </w:tr>
    </w:tbl>
    <w:p w14:paraId="5E3CFB11" w14:textId="77777777" w:rsidR="00250D29" w:rsidRPr="0006217B" w:rsidRDefault="00250D29" w:rsidP="00250D29">
      <w:pPr>
        <w:pStyle w:val="cq11"/>
        <w:ind w:left="440"/>
        <w:rPr>
          <w:rFonts w:asciiTheme="minorHAnsi" w:eastAsiaTheme="minorHAnsi" w:hAnsiTheme="minorHAnsi"/>
        </w:rPr>
      </w:pPr>
    </w:p>
    <w:p w14:paraId="05ED1CB1" w14:textId="67C30C3C" w:rsidR="00AB46ED" w:rsidRPr="0006217B" w:rsidRDefault="00D93393" w:rsidP="00AB46ED">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0" w:type="auto"/>
        <w:jc w:val="center"/>
        <w:tblLayout w:type="fixed"/>
        <w:tblLook w:val="04A0" w:firstRow="1" w:lastRow="0" w:firstColumn="1" w:lastColumn="0" w:noHBand="0" w:noVBand="1"/>
      </w:tblPr>
      <w:tblGrid>
        <w:gridCol w:w="932"/>
        <w:gridCol w:w="1346"/>
        <w:gridCol w:w="1550"/>
        <w:gridCol w:w="2174"/>
        <w:gridCol w:w="1169"/>
        <w:gridCol w:w="1186"/>
        <w:gridCol w:w="2099"/>
      </w:tblGrid>
      <w:tr w:rsidR="00786187" w:rsidRPr="0006217B" w14:paraId="2C400C10" w14:textId="77777777" w:rsidTr="0061589D">
        <w:trPr>
          <w:jc w:val="center"/>
        </w:trPr>
        <w:tc>
          <w:tcPr>
            <w:tcW w:w="2278" w:type="dxa"/>
            <w:gridSpan w:val="2"/>
            <w:shd w:val="clear" w:color="auto" w:fill="D9D9D9" w:themeFill="background1" w:themeFillShade="D9"/>
            <w:vAlign w:val="center"/>
          </w:tcPr>
          <w:p w14:paraId="647899C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550" w:type="dxa"/>
            <w:shd w:val="clear" w:color="auto" w:fill="D9D9D9" w:themeFill="background1" w:themeFillShade="D9"/>
            <w:vAlign w:val="center"/>
          </w:tcPr>
          <w:p w14:paraId="01B183D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174" w:type="dxa"/>
            <w:shd w:val="clear" w:color="auto" w:fill="D9D9D9" w:themeFill="background1" w:themeFillShade="D9"/>
            <w:vAlign w:val="center"/>
          </w:tcPr>
          <w:p w14:paraId="121BFA0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69" w:type="dxa"/>
            <w:shd w:val="clear" w:color="auto" w:fill="D9D9D9" w:themeFill="background1" w:themeFillShade="D9"/>
            <w:vAlign w:val="center"/>
          </w:tcPr>
          <w:p w14:paraId="565351A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70819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186" w:type="dxa"/>
            <w:shd w:val="clear" w:color="auto" w:fill="D9D9D9" w:themeFill="background1" w:themeFillShade="D9"/>
            <w:vAlign w:val="center"/>
          </w:tcPr>
          <w:p w14:paraId="58280C0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099" w:type="dxa"/>
            <w:shd w:val="clear" w:color="auto" w:fill="D9D9D9" w:themeFill="background1" w:themeFillShade="D9"/>
            <w:vAlign w:val="center"/>
          </w:tcPr>
          <w:p w14:paraId="1361DBF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778810A3" w14:textId="77777777" w:rsidTr="0061589D">
        <w:trPr>
          <w:jc w:val="center"/>
        </w:trPr>
        <w:tc>
          <w:tcPr>
            <w:tcW w:w="932" w:type="dxa"/>
            <w:vMerge w:val="restart"/>
            <w:vAlign w:val="center"/>
          </w:tcPr>
          <w:p w14:paraId="301B9549" w14:textId="2F184AB3"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346" w:type="dxa"/>
            <w:vAlign w:val="center"/>
          </w:tcPr>
          <w:p w14:paraId="2D3AD255" w14:textId="51F678D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550" w:type="dxa"/>
            <w:vAlign w:val="center"/>
          </w:tcPr>
          <w:p w14:paraId="44A3E54A" w14:textId="7CAAA941"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174" w:type="dxa"/>
            <w:vAlign w:val="center"/>
          </w:tcPr>
          <w:p w14:paraId="5EA01CA0" w14:textId="4A857A9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69" w:type="dxa"/>
            <w:vAlign w:val="center"/>
          </w:tcPr>
          <w:p w14:paraId="3F7710AC" w14:textId="6EF15A65"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186" w:type="dxa"/>
            <w:vAlign w:val="center"/>
          </w:tcPr>
          <w:p w14:paraId="55C77B90" w14:textId="3C25CD54"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0DC1E6C" w14:textId="1142DF7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"nxhp_sb_il"</w:t>
            </w:r>
          </w:p>
        </w:tc>
      </w:tr>
      <w:tr w:rsidR="00161B13" w:rsidRPr="0006217B" w14:paraId="4F96CD1C" w14:textId="77777777" w:rsidTr="0061589D">
        <w:trPr>
          <w:jc w:val="center"/>
        </w:trPr>
        <w:tc>
          <w:tcPr>
            <w:tcW w:w="932" w:type="dxa"/>
            <w:vMerge/>
            <w:vAlign w:val="center"/>
          </w:tcPr>
          <w:p w14:paraId="39F343A3" w14:textId="77777777" w:rsidR="00161B13" w:rsidRPr="0006217B" w:rsidRDefault="00161B13" w:rsidP="00161B13">
            <w:pPr>
              <w:pStyle w:val="cq11"/>
              <w:ind w:leftChars="0" w:left="0"/>
              <w:rPr>
                <w:rFonts w:asciiTheme="minorHAnsi" w:eastAsiaTheme="minorHAnsi" w:hAnsiTheme="minorHAnsi"/>
              </w:rPr>
            </w:pPr>
          </w:p>
        </w:tc>
        <w:tc>
          <w:tcPr>
            <w:tcW w:w="1346" w:type="dxa"/>
            <w:vAlign w:val="center"/>
          </w:tcPr>
          <w:p w14:paraId="447698F5" w14:textId="4D83AACD"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550" w:type="dxa"/>
            <w:vAlign w:val="center"/>
          </w:tcPr>
          <w:p w14:paraId="14D6D98E" w14:textId="195D8C4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174" w:type="dxa"/>
            <w:vAlign w:val="center"/>
          </w:tcPr>
          <w:p w14:paraId="1164DB4E" w14:textId="7D02545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69" w:type="dxa"/>
            <w:vAlign w:val="center"/>
          </w:tcPr>
          <w:p w14:paraId="653DF415" w14:textId="19C9624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186" w:type="dxa"/>
            <w:vAlign w:val="center"/>
          </w:tcPr>
          <w:p w14:paraId="14C9C50A" w14:textId="5DCC529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1B98CA55" w14:textId="6229F8C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2C30BBE7" w14:textId="77777777" w:rsidTr="0061589D">
        <w:trPr>
          <w:jc w:val="center"/>
        </w:trPr>
        <w:tc>
          <w:tcPr>
            <w:tcW w:w="932" w:type="dxa"/>
            <w:vMerge/>
            <w:vAlign w:val="center"/>
          </w:tcPr>
          <w:p w14:paraId="674787C8" w14:textId="77777777" w:rsidR="00161B13" w:rsidRPr="0006217B" w:rsidRDefault="00161B13" w:rsidP="00161B13">
            <w:pPr>
              <w:pStyle w:val="cq11"/>
              <w:ind w:leftChars="0" w:left="0"/>
              <w:rPr>
                <w:rFonts w:asciiTheme="minorHAnsi" w:eastAsiaTheme="minorHAnsi" w:hAnsiTheme="minorHAnsi"/>
              </w:rPr>
            </w:pPr>
          </w:p>
        </w:tc>
        <w:tc>
          <w:tcPr>
            <w:tcW w:w="1346" w:type="dxa"/>
            <w:vAlign w:val="center"/>
          </w:tcPr>
          <w:p w14:paraId="3E30F0FA" w14:textId="76DB3D05"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550" w:type="dxa"/>
            <w:vAlign w:val="center"/>
          </w:tcPr>
          <w:p w14:paraId="7699812E" w14:textId="5C631952"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174" w:type="dxa"/>
            <w:vAlign w:val="center"/>
          </w:tcPr>
          <w:p w14:paraId="79FDC428" w14:textId="0CEC79E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69" w:type="dxa"/>
            <w:vAlign w:val="center"/>
          </w:tcPr>
          <w:p w14:paraId="175B3BE1" w14:textId="5C96F5A5"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186" w:type="dxa"/>
            <w:vAlign w:val="center"/>
          </w:tcPr>
          <w:p w14:paraId="2214D845" w14:textId="265AAD0F"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14B98505" w14:textId="18FDD47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8C3F63E" w14:textId="77777777" w:rsidTr="0061589D">
        <w:trPr>
          <w:jc w:val="center"/>
        </w:trPr>
        <w:tc>
          <w:tcPr>
            <w:tcW w:w="932" w:type="dxa"/>
            <w:vMerge/>
            <w:vAlign w:val="center"/>
          </w:tcPr>
          <w:p w14:paraId="64A55167" w14:textId="77777777" w:rsidR="00161B13" w:rsidRPr="0006217B" w:rsidRDefault="00161B13" w:rsidP="00161B13">
            <w:pPr>
              <w:pStyle w:val="cq11"/>
              <w:ind w:leftChars="0" w:left="0"/>
              <w:rPr>
                <w:rFonts w:asciiTheme="minorHAnsi" w:eastAsiaTheme="minorHAnsi" w:hAnsiTheme="minorHAnsi"/>
              </w:rPr>
            </w:pPr>
          </w:p>
        </w:tc>
        <w:tc>
          <w:tcPr>
            <w:tcW w:w="1346" w:type="dxa"/>
            <w:vAlign w:val="center"/>
          </w:tcPr>
          <w:p w14:paraId="3530B702" w14:textId="4D210A7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550" w:type="dxa"/>
            <w:vAlign w:val="center"/>
          </w:tcPr>
          <w:p w14:paraId="28E9925B" w14:textId="255AFA6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174" w:type="dxa"/>
            <w:vAlign w:val="center"/>
          </w:tcPr>
          <w:p w14:paraId="23A0839A" w14:textId="06371A2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69" w:type="dxa"/>
            <w:vAlign w:val="center"/>
          </w:tcPr>
          <w:p w14:paraId="5FE57CEA" w14:textId="5C1DA9B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186" w:type="dxa"/>
            <w:vAlign w:val="center"/>
          </w:tcPr>
          <w:p w14:paraId="01F61246" w14:textId="7905920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5827C52B" w14:textId="095EF62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8180B" w:rsidRPr="0006217B" w14:paraId="697BC4F6" w14:textId="77777777" w:rsidTr="0061589D">
        <w:tblPrEx>
          <w:jc w:val="left"/>
        </w:tblPrEx>
        <w:tc>
          <w:tcPr>
            <w:tcW w:w="932" w:type="dxa"/>
            <w:vMerge/>
            <w:vAlign w:val="center"/>
          </w:tcPr>
          <w:p w14:paraId="60CA570D" w14:textId="77777777" w:rsidR="0008180B" w:rsidRPr="0006217B" w:rsidRDefault="0008180B" w:rsidP="0008180B">
            <w:pPr>
              <w:pStyle w:val="cq11"/>
              <w:ind w:leftChars="0" w:left="0"/>
              <w:rPr>
                <w:rFonts w:asciiTheme="minorHAnsi" w:eastAsiaTheme="minorHAnsi" w:hAnsiTheme="minorHAnsi"/>
              </w:rPr>
            </w:pPr>
          </w:p>
        </w:tc>
        <w:tc>
          <w:tcPr>
            <w:tcW w:w="1346" w:type="dxa"/>
            <w:vAlign w:val="center"/>
          </w:tcPr>
          <w:p w14:paraId="4D7A8635" w14:textId="0D7EA7E9" w:rsidR="0008180B" w:rsidRPr="0006217B" w:rsidRDefault="0008180B"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550" w:type="dxa"/>
            <w:vAlign w:val="center"/>
          </w:tcPr>
          <w:p w14:paraId="707B7C16" w14:textId="4ED4D21B" w:rsidR="0008180B" w:rsidRPr="0006217B" w:rsidRDefault="0023053F"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174" w:type="dxa"/>
            <w:vAlign w:val="center"/>
          </w:tcPr>
          <w:p w14:paraId="4C545A38" w14:textId="4A3929C6" w:rsidR="0008180B" w:rsidRPr="0006217B" w:rsidRDefault="0023053F"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69" w:type="dxa"/>
            <w:vAlign w:val="center"/>
          </w:tcPr>
          <w:p w14:paraId="5B15E47E" w14:textId="510BC321" w:rsidR="0008180B" w:rsidRPr="0006217B" w:rsidRDefault="0008180B" w:rsidP="0008180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186" w:type="dxa"/>
            <w:vAlign w:val="center"/>
          </w:tcPr>
          <w:p w14:paraId="71EBA0EB" w14:textId="4B49BB1B" w:rsidR="0008180B" w:rsidRPr="0006217B" w:rsidRDefault="0008180B" w:rsidP="0008180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77894DD4" w14:textId="1A538941" w:rsidR="0008180B" w:rsidRPr="0006217B" w:rsidRDefault="0008180B"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8180B" w:rsidRPr="0006217B" w14:paraId="75FF94AA" w14:textId="77777777" w:rsidTr="0061589D">
        <w:tblPrEx>
          <w:jc w:val="left"/>
        </w:tblPrEx>
        <w:tc>
          <w:tcPr>
            <w:tcW w:w="932" w:type="dxa"/>
            <w:vMerge/>
            <w:vAlign w:val="center"/>
          </w:tcPr>
          <w:p w14:paraId="4C3FF073" w14:textId="77777777" w:rsidR="0008180B" w:rsidRPr="0006217B" w:rsidRDefault="0008180B" w:rsidP="0008180B">
            <w:pPr>
              <w:pStyle w:val="cq11"/>
              <w:ind w:leftChars="0" w:left="0"/>
              <w:rPr>
                <w:rFonts w:asciiTheme="minorHAnsi" w:eastAsiaTheme="minorHAnsi" w:hAnsiTheme="minorHAnsi"/>
              </w:rPr>
            </w:pPr>
          </w:p>
        </w:tc>
        <w:tc>
          <w:tcPr>
            <w:tcW w:w="1346" w:type="dxa"/>
            <w:vAlign w:val="center"/>
          </w:tcPr>
          <w:p w14:paraId="4BF858DF" w14:textId="0125EDE8" w:rsidR="0008180B" w:rsidRPr="0006217B" w:rsidRDefault="0008180B" w:rsidP="0008180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550" w:type="dxa"/>
            <w:vAlign w:val="center"/>
          </w:tcPr>
          <w:p w14:paraId="11764ED6" w14:textId="70FD59CE" w:rsidR="0008180B" w:rsidRPr="0006217B" w:rsidRDefault="003C2EAF"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174" w:type="dxa"/>
            <w:vAlign w:val="center"/>
          </w:tcPr>
          <w:p w14:paraId="02BB29D5" w14:textId="2D9B72CD" w:rsidR="0008180B" w:rsidRPr="0006217B" w:rsidRDefault="00161A87" w:rsidP="0008180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69" w:type="dxa"/>
            <w:vAlign w:val="center"/>
          </w:tcPr>
          <w:p w14:paraId="61408BCC" w14:textId="45A01C75" w:rsidR="0008180B" w:rsidRPr="0006217B" w:rsidRDefault="0008180B" w:rsidP="0008180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186" w:type="dxa"/>
            <w:vAlign w:val="center"/>
          </w:tcPr>
          <w:p w14:paraId="043FEC87" w14:textId="2A709D1B" w:rsidR="0008180B" w:rsidRPr="0006217B" w:rsidRDefault="0008180B" w:rsidP="0008180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2361B23D" w14:textId="3D47DE2A" w:rsidR="0008180B" w:rsidRPr="0006217B" w:rsidRDefault="0008180B"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w:t>
            </w:r>
          </w:p>
        </w:tc>
      </w:tr>
      <w:tr w:rsidR="000C0B57" w:rsidRPr="0006217B" w14:paraId="41358353" w14:textId="77777777" w:rsidTr="0061589D">
        <w:tblPrEx>
          <w:jc w:val="left"/>
        </w:tblPrEx>
        <w:tc>
          <w:tcPr>
            <w:tcW w:w="932" w:type="dxa"/>
            <w:vMerge/>
            <w:vAlign w:val="center"/>
          </w:tcPr>
          <w:p w14:paraId="68F73B09" w14:textId="77777777" w:rsidR="000C0B57" w:rsidRPr="0006217B" w:rsidRDefault="000C0B57" w:rsidP="000C0B57">
            <w:pPr>
              <w:pStyle w:val="cq11"/>
              <w:ind w:leftChars="0" w:left="0"/>
              <w:rPr>
                <w:rFonts w:asciiTheme="minorHAnsi" w:eastAsiaTheme="minorHAnsi" w:hAnsiTheme="minorHAnsi"/>
              </w:rPr>
            </w:pPr>
          </w:p>
        </w:tc>
        <w:tc>
          <w:tcPr>
            <w:tcW w:w="1346" w:type="dxa"/>
            <w:vAlign w:val="center"/>
          </w:tcPr>
          <w:p w14:paraId="6FA0BD15" w14:textId="0922C46F"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550" w:type="dxa"/>
            <w:vAlign w:val="center"/>
          </w:tcPr>
          <w:p w14:paraId="0482AF4A" w14:textId="2C52698C" w:rsidR="000C0B57" w:rsidRPr="0006217B" w:rsidRDefault="00D86ECF"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174" w:type="dxa"/>
            <w:vAlign w:val="center"/>
          </w:tcPr>
          <w:p w14:paraId="248B69A6" w14:textId="7B14B973"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69" w:type="dxa"/>
            <w:vAlign w:val="center"/>
          </w:tcPr>
          <w:p w14:paraId="1360CEE3" w14:textId="1E99D90B"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186" w:type="dxa"/>
            <w:vAlign w:val="center"/>
          </w:tcPr>
          <w:p w14:paraId="03ED9C2E" w14:textId="0F284D45"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4D8D4FA6" w14:textId="1829147B"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1D0254DB" w14:textId="77777777" w:rsidTr="0061589D">
        <w:tblPrEx>
          <w:jc w:val="left"/>
        </w:tblPrEx>
        <w:tc>
          <w:tcPr>
            <w:tcW w:w="932" w:type="dxa"/>
            <w:vMerge/>
            <w:vAlign w:val="center"/>
          </w:tcPr>
          <w:p w14:paraId="3CFBCFD5" w14:textId="77777777" w:rsidR="000C0B57" w:rsidRPr="0006217B" w:rsidRDefault="000C0B57" w:rsidP="000C0B57">
            <w:pPr>
              <w:pStyle w:val="cq11"/>
              <w:ind w:leftChars="0" w:left="0"/>
              <w:rPr>
                <w:rFonts w:asciiTheme="minorHAnsi" w:eastAsiaTheme="minorHAnsi" w:hAnsiTheme="minorHAnsi"/>
              </w:rPr>
            </w:pPr>
          </w:p>
        </w:tc>
        <w:tc>
          <w:tcPr>
            <w:tcW w:w="1346" w:type="dxa"/>
            <w:vAlign w:val="center"/>
          </w:tcPr>
          <w:p w14:paraId="2360FF90" w14:textId="7B035FF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550" w:type="dxa"/>
            <w:vAlign w:val="center"/>
          </w:tcPr>
          <w:p w14:paraId="5B390157" w14:textId="49CBC1B8" w:rsidR="000C0B57" w:rsidRPr="0006217B" w:rsidRDefault="00D86ECF"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174" w:type="dxa"/>
            <w:vAlign w:val="center"/>
          </w:tcPr>
          <w:p w14:paraId="34F55221" w14:textId="665D3ADD"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69" w:type="dxa"/>
            <w:vAlign w:val="center"/>
          </w:tcPr>
          <w:p w14:paraId="425C8891" w14:textId="731E2170"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186" w:type="dxa"/>
            <w:vAlign w:val="center"/>
          </w:tcPr>
          <w:p w14:paraId="72EFEE93" w14:textId="65F5CB6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79A07DAD" w14:textId="218A440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7F4950F9" w14:textId="77777777" w:rsidTr="0061589D">
        <w:tblPrEx>
          <w:jc w:val="left"/>
        </w:tblPrEx>
        <w:tc>
          <w:tcPr>
            <w:tcW w:w="932" w:type="dxa"/>
            <w:vMerge/>
            <w:vAlign w:val="center"/>
          </w:tcPr>
          <w:p w14:paraId="7D7E0489" w14:textId="77777777" w:rsidR="00863F54" w:rsidRPr="0006217B" w:rsidRDefault="00863F54" w:rsidP="00863F54">
            <w:pPr>
              <w:pStyle w:val="cq11"/>
              <w:ind w:leftChars="0" w:left="0"/>
              <w:rPr>
                <w:rFonts w:asciiTheme="minorHAnsi" w:eastAsiaTheme="minorHAnsi" w:hAnsiTheme="minorHAnsi"/>
              </w:rPr>
            </w:pPr>
          </w:p>
        </w:tc>
        <w:tc>
          <w:tcPr>
            <w:tcW w:w="1346" w:type="dxa"/>
            <w:vAlign w:val="center"/>
          </w:tcPr>
          <w:p w14:paraId="6680F7B3" w14:textId="505FBCA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550" w:type="dxa"/>
            <w:vAlign w:val="center"/>
          </w:tcPr>
          <w:p w14:paraId="7CAB78A6" w14:textId="0F1E1486"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174" w:type="dxa"/>
            <w:vAlign w:val="center"/>
          </w:tcPr>
          <w:p w14:paraId="5940645A" w14:textId="53B3E4B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69" w:type="dxa"/>
            <w:vAlign w:val="center"/>
          </w:tcPr>
          <w:p w14:paraId="1656A7D7" w14:textId="185FC788"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186" w:type="dxa"/>
            <w:vAlign w:val="center"/>
          </w:tcPr>
          <w:p w14:paraId="1571A01A" w14:textId="2D7669D9"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4317B360" w14:textId="32C78193"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56A1DD2E" w14:textId="77777777" w:rsidTr="0061589D">
        <w:tblPrEx>
          <w:jc w:val="left"/>
        </w:tblPrEx>
        <w:tc>
          <w:tcPr>
            <w:tcW w:w="932" w:type="dxa"/>
            <w:vMerge/>
            <w:vAlign w:val="center"/>
          </w:tcPr>
          <w:p w14:paraId="3AB45E43" w14:textId="77777777" w:rsidR="000B01BA" w:rsidRPr="0006217B" w:rsidRDefault="000B01BA" w:rsidP="000B01BA">
            <w:pPr>
              <w:pStyle w:val="cq11"/>
              <w:ind w:leftChars="0" w:left="0"/>
              <w:rPr>
                <w:rFonts w:asciiTheme="minorHAnsi" w:eastAsiaTheme="minorHAnsi" w:hAnsiTheme="minorHAnsi"/>
              </w:rPr>
            </w:pPr>
          </w:p>
        </w:tc>
        <w:tc>
          <w:tcPr>
            <w:tcW w:w="1346" w:type="dxa"/>
            <w:vAlign w:val="center"/>
          </w:tcPr>
          <w:p w14:paraId="34910948" w14:textId="2AC2B2C7"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550" w:type="dxa"/>
            <w:vAlign w:val="center"/>
          </w:tcPr>
          <w:p w14:paraId="3B1DD9EF" w14:textId="291147D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174" w:type="dxa"/>
            <w:vAlign w:val="center"/>
          </w:tcPr>
          <w:p w14:paraId="4E24BD00"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33E8A4F" w14:textId="7273953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69" w:type="dxa"/>
            <w:vAlign w:val="center"/>
          </w:tcPr>
          <w:p w14:paraId="114C9C12" w14:textId="0D1973C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186" w:type="dxa"/>
            <w:vAlign w:val="center"/>
          </w:tcPr>
          <w:p w14:paraId="430C07D4" w14:textId="247BD9F0"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3F951DB7" w14:textId="3E647F9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10D4BFC4" w14:textId="77777777" w:rsidTr="004E4C97">
        <w:tblPrEx>
          <w:jc w:val="left"/>
        </w:tblPrEx>
        <w:tc>
          <w:tcPr>
            <w:tcW w:w="932" w:type="dxa"/>
            <w:vMerge w:val="restart"/>
          </w:tcPr>
          <w:p w14:paraId="1AAF168A" w14:textId="1C124D7F"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346" w:type="dxa"/>
            <w:vAlign w:val="center"/>
          </w:tcPr>
          <w:p w14:paraId="4A006407" w14:textId="2136A72B"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550" w:type="dxa"/>
            <w:vAlign w:val="center"/>
          </w:tcPr>
          <w:p w14:paraId="0C0A4DB8" w14:textId="09C1100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174" w:type="dxa"/>
            <w:vAlign w:val="center"/>
          </w:tcPr>
          <w:p w14:paraId="13189BE4"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025431E9" w14:textId="3221303A"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69" w:type="dxa"/>
            <w:vAlign w:val="center"/>
          </w:tcPr>
          <w:p w14:paraId="730B759C" w14:textId="0F46E8F0"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186" w:type="dxa"/>
            <w:vAlign w:val="center"/>
          </w:tcPr>
          <w:p w14:paraId="19ABC3D5" w14:textId="2E62F55D"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D848AFB" w14:textId="256BB0C7"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61589D" w:rsidRPr="0006217B" w14:paraId="0C2EFE0C" w14:textId="77777777" w:rsidTr="004E4C97">
        <w:tblPrEx>
          <w:jc w:val="left"/>
        </w:tblPrEx>
        <w:tc>
          <w:tcPr>
            <w:tcW w:w="932" w:type="dxa"/>
            <w:vMerge/>
          </w:tcPr>
          <w:p w14:paraId="4CCD69FD" w14:textId="77777777" w:rsidR="0061589D" w:rsidRPr="0006217B" w:rsidRDefault="0061589D" w:rsidP="0061589D">
            <w:pPr>
              <w:pStyle w:val="cq11"/>
              <w:ind w:leftChars="0" w:left="0"/>
              <w:rPr>
                <w:rFonts w:asciiTheme="minorHAnsi" w:eastAsiaTheme="minorHAnsi" w:hAnsiTheme="minorHAnsi"/>
              </w:rPr>
            </w:pPr>
          </w:p>
        </w:tc>
        <w:tc>
          <w:tcPr>
            <w:tcW w:w="1346" w:type="dxa"/>
            <w:vAlign w:val="center"/>
          </w:tcPr>
          <w:p w14:paraId="7F67FA0E" w14:textId="2F697A6A" w:rsidR="0061589D" w:rsidRPr="0006217B" w:rsidRDefault="0061589D" w:rsidP="0061589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550" w:type="dxa"/>
            <w:vAlign w:val="center"/>
          </w:tcPr>
          <w:p w14:paraId="52F0E18C" w14:textId="5E79F57D" w:rsidR="0061589D" w:rsidRPr="0006217B" w:rsidRDefault="00174F0A" w:rsidP="0061589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174" w:type="dxa"/>
            <w:vAlign w:val="center"/>
          </w:tcPr>
          <w:p w14:paraId="7E099870" w14:textId="46D5BD4E" w:rsidR="0061589D" w:rsidRPr="0006217B" w:rsidRDefault="00174F0A" w:rsidP="0061589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number issued by Hecto Financial </w:t>
            </w:r>
            <w:r w:rsidR="00267F71" w:rsidRPr="0006217B">
              <w:rPr>
                <w:rFonts w:asciiTheme="minorHAnsi" w:eastAsiaTheme="minorHAnsi" w:hAnsiTheme="minorHAnsi" w:hint="eastAsia"/>
                <w:color w:val="767676"/>
                <w:spacing w:val="-6"/>
                <w:sz w:val="21"/>
                <w:szCs w:val="21"/>
              </w:rPr>
              <w:t>during issuance request</w:t>
            </w:r>
          </w:p>
        </w:tc>
        <w:tc>
          <w:tcPr>
            <w:tcW w:w="1169" w:type="dxa"/>
            <w:vAlign w:val="center"/>
          </w:tcPr>
          <w:p w14:paraId="512A060F" w14:textId="4118DD18" w:rsidR="0061589D" w:rsidRPr="0006217B" w:rsidRDefault="0061589D" w:rsidP="0061589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186" w:type="dxa"/>
            <w:vAlign w:val="center"/>
          </w:tcPr>
          <w:p w14:paraId="54375393" w14:textId="71E6C047" w:rsidR="0061589D" w:rsidRPr="0006217B" w:rsidRDefault="0061589D" w:rsidP="0061589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98E1E58" w14:textId="3C6B4679" w:rsidR="0061589D" w:rsidRPr="0006217B" w:rsidRDefault="0061589D" w:rsidP="0061589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2404A9" w:rsidRPr="0006217B" w14:paraId="29B2117B" w14:textId="77777777" w:rsidTr="004E4C97">
        <w:tblPrEx>
          <w:jc w:val="left"/>
        </w:tblPrEx>
        <w:tc>
          <w:tcPr>
            <w:tcW w:w="932" w:type="dxa"/>
            <w:vMerge/>
          </w:tcPr>
          <w:p w14:paraId="01D4D14E" w14:textId="77777777" w:rsidR="002404A9" w:rsidRPr="0006217B" w:rsidRDefault="002404A9" w:rsidP="002404A9">
            <w:pPr>
              <w:pStyle w:val="cq11"/>
              <w:ind w:leftChars="0" w:left="0"/>
              <w:rPr>
                <w:rFonts w:asciiTheme="minorHAnsi" w:eastAsiaTheme="minorHAnsi" w:hAnsiTheme="minorHAnsi"/>
              </w:rPr>
            </w:pPr>
          </w:p>
        </w:tc>
        <w:tc>
          <w:tcPr>
            <w:tcW w:w="1346" w:type="dxa"/>
            <w:vAlign w:val="center"/>
          </w:tcPr>
          <w:p w14:paraId="5C6E40A0" w14:textId="7A7B725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550" w:type="dxa"/>
            <w:vAlign w:val="center"/>
          </w:tcPr>
          <w:p w14:paraId="0CB2292D" w14:textId="54BABB52"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174" w:type="dxa"/>
            <w:vAlign w:val="center"/>
          </w:tcPr>
          <w:p w14:paraId="29E24ECF" w14:textId="1821454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69" w:type="dxa"/>
            <w:vAlign w:val="center"/>
          </w:tcPr>
          <w:p w14:paraId="69F61C29" w14:textId="605D63C6"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186" w:type="dxa"/>
            <w:vAlign w:val="center"/>
          </w:tcPr>
          <w:p w14:paraId="21A33D3E" w14:textId="79C98A2D"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0E714007" w14:textId="5642DBD2"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3589F" w:rsidRPr="0006217B" w14:paraId="2A384E09" w14:textId="77777777" w:rsidTr="004E4C97">
        <w:tblPrEx>
          <w:jc w:val="left"/>
        </w:tblPrEx>
        <w:tc>
          <w:tcPr>
            <w:tcW w:w="932" w:type="dxa"/>
            <w:vMerge/>
          </w:tcPr>
          <w:p w14:paraId="2F55535B" w14:textId="77777777" w:rsidR="0083589F" w:rsidRPr="0006217B" w:rsidRDefault="0083589F" w:rsidP="0083589F">
            <w:pPr>
              <w:pStyle w:val="cq11"/>
              <w:ind w:leftChars="0" w:left="0"/>
              <w:rPr>
                <w:rFonts w:asciiTheme="minorHAnsi" w:eastAsiaTheme="minorHAnsi" w:hAnsiTheme="minorHAnsi"/>
              </w:rPr>
            </w:pPr>
          </w:p>
        </w:tc>
        <w:tc>
          <w:tcPr>
            <w:tcW w:w="1346" w:type="dxa"/>
            <w:vAlign w:val="center"/>
          </w:tcPr>
          <w:p w14:paraId="776BA252" w14:textId="415BFF0E" w:rsidR="0083589F" w:rsidRPr="0006217B" w:rsidRDefault="0083589F" w:rsidP="0083589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550" w:type="dxa"/>
            <w:vAlign w:val="center"/>
          </w:tcPr>
          <w:p w14:paraId="773F22F0" w14:textId="45CCA232"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174" w:type="dxa"/>
            <w:vAlign w:val="center"/>
          </w:tcPr>
          <w:p w14:paraId="4C2C5AD5" w14:textId="68A27A18"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69" w:type="dxa"/>
            <w:vAlign w:val="center"/>
          </w:tcPr>
          <w:p w14:paraId="5CA56AC7" w14:textId="0A383BD8"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186" w:type="dxa"/>
            <w:vAlign w:val="center"/>
          </w:tcPr>
          <w:p w14:paraId="50FE467C" w14:textId="2A5C8601"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45E2D5FE" w14:textId="3A8D9CDB"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746BEA" w:rsidRPr="0006217B" w14:paraId="0C465BA8" w14:textId="77777777" w:rsidTr="0061589D">
        <w:tblPrEx>
          <w:jc w:val="left"/>
        </w:tblPrEx>
        <w:tc>
          <w:tcPr>
            <w:tcW w:w="932" w:type="dxa"/>
            <w:vMerge/>
          </w:tcPr>
          <w:p w14:paraId="4D16842A"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73D9116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550" w:type="dxa"/>
            <w:vAlign w:val="center"/>
          </w:tcPr>
          <w:p w14:paraId="697C9312"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174" w:type="dxa"/>
            <w:vAlign w:val="center"/>
          </w:tcPr>
          <w:p w14:paraId="6B231BD6"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p>
          <w:p w14:paraId="3CEFDC13"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58DA9E24"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G:Compound</w:t>
            </w:r>
            <w:proofErr w:type="gramEnd"/>
            <w:r w:rsidRPr="0006217B">
              <w:rPr>
                <w:rFonts w:asciiTheme="minorHAnsi" w:eastAsiaTheme="minorHAnsi" w:hAnsiTheme="minorHAnsi" w:hint="eastAsia"/>
              </w:rPr>
              <w:t xml:space="preserve"> tax</w:t>
            </w:r>
          </w:p>
          <w:p w14:paraId="55F1B1BB"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69" w:type="dxa"/>
            <w:vAlign w:val="center"/>
          </w:tcPr>
          <w:p w14:paraId="343C26EE"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186" w:type="dxa"/>
            <w:vAlign w:val="center"/>
          </w:tcPr>
          <w:p w14:paraId="02AE43B1"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72679ED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w:t>
            </w:r>
          </w:p>
        </w:tc>
      </w:tr>
      <w:tr w:rsidR="00B03F23" w:rsidRPr="0006217B" w14:paraId="3C9BA9F8" w14:textId="77777777" w:rsidTr="0061589D">
        <w:tblPrEx>
          <w:jc w:val="left"/>
        </w:tblPrEx>
        <w:tc>
          <w:tcPr>
            <w:tcW w:w="932" w:type="dxa"/>
            <w:vMerge/>
          </w:tcPr>
          <w:p w14:paraId="0236FEA6" w14:textId="77777777" w:rsidR="00B03F23" w:rsidRPr="0006217B" w:rsidRDefault="00B03F23" w:rsidP="00B03F23">
            <w:pPr>
              <w:pStyle w:val="cq11"/>
              <w:ind w:leftChars="0" w:left="0"/>
              <w:rPr>
                <w:rFonts w:asciiTheme="minorHAnsi" w:eastAsiaTheme="minorHAnsi" w:hAnsiTheme="minorHAnsi"/>
              </w:rPr>
            </w:pPr>
          </w:p>
        </w:tc>
        <w:tc>
          <w:tcPr>
            <w:tcW w:w="1346" w:type="dxa"/>
            <w:vAlign w:val="center"/>
          </w:tcPr>
          <w:p w14:paraId="12D3C5C7" w14:textId="47EB6846" w:rsidR="00B03F23" w:rsidRPr="0006217B" w:rsidRDefault="00B03F23" w:rsidP="00B03F2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550" w:type="dxa"/>
            <w:vAlign w:val="center"/>
          </w:tcPr>
          <w:p w14:paraId="615721DC" w14:textId="3979B687" w:rsidR="00B03F23" w:rsidRPr="0006217B" w:rsidRDefault="0083589F" w:rsidP="00B03F2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174" w:type="dxa"/>
            <w:vAlign w:val="center"/>
          </w:tcPr>
          <w:p w14:paraId="66BAD919" w14:textId="49A25830" w:rsidR="00B03F23" w:rsidRPr="0006217B" w:rsidRDefault="0083589F" w:rsidP="00B03F2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00B03F23" w:rsidRPr="0006217B">
              <w:rPr>
                <w:rFonts w:asciiTheme="minorHAnsi" w:eastAsiaTheme="minorHAnsi" w:hAnsiTheme="minorHAnsi"/>
                <w:color w:val="767676"/>
                <w:spacing w:val="-6"/>
                <w:sz w:val="21"/>
                <w:szCs w:val="21"/>
              </w:rPr>
              <w:br/>
            </w:r>
            <w:r w:rsidR="00B03F2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69" w:type="dxa"/>
            <w:vAlign w:val="center"/>
          </w:tcPr>
          <w:p w14:paraId="29278EAB" w14:textId="6CF3DEE2" w:rsidR="00B03F23" w:rsidRPr="0006217B" w:rsidRDefault="00B03F23" w:rsidP="00B03F2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186" w:type="dxa"/>
            <w:vAlign w:val="center"/>
          </w:tcPr>
          <w:p w14:paraId="6D98EFE3" w14:textId="62BA73BE" w:rsidR="00B03F23" w:rsidRPr="0006217B" w:rsidRDefault="00B03F23" w:rsidP="00B03F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1F37D965" w14:textId="25F732BE" w:rsidR="00B03F23" w:rsidRPr="0006217B" w:rsidRDefault="00B03F23" w:rsidP="00B03F2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46BEA" w:rsidRPr="0006217B" w14:paraId="162D97D0" w14:textId="77777777" w:rsidTr="0061589D">
        <w:tblPrEx>
          <w:jc w:val="left"/>
        </w:tblPrEx>
        <w:tc>
          <w:tcPr>
            <w:tcW w:w="932" w:type="dxa"/>
            <w:vMerge/>
          </w:tcPr>
          <w:p w14:paraId="3AD4645D"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011B1264"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550" w:type="dxa"/>
            <w:vAlign w:val="center"/>
          </w:tcPr>
          <w:p w14:paraId="069D283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174" w:type="dxa"/>
            <w:vAlign w:val="center"/>
          </w:tcPr>
          <w:p w14:paraId="561BE3E6"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among </w:t>
            </w:r>
            <w:r w:rsidR="00464411" w:rsidRPr="0006217B">
              <w:rPr>
                <w:rFonts w:asciiTheme="minorHAnsi" w:eastAsiaTheme="minorHAnsi" w:hAnsiTheme="minorHAnsi"/>
              </w:rPr>
              <w:t>refund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p>
          <w:p w14:paraId="0702DCD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69" w:type="dxa"/>
            <w:vAlign w:val="center"/>
          </w:tcPr>
          <w:p w14:paraId="13DDBB28"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186" w:type="dxa"/>
            <w:vAlign w:val="center"/>
          </w:tcPr>
          <w:p w14:paraId="3C61ABB9"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0A05A8E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746BEA" w:rsidRPr="0006217B" w14:paraId="73CBCB51" w14:textId="77777777" w:rsidTr="0061589D">
        <w:tblPrEx>
          <w:jc w:val="left"/>
        </w:tblPrEx>
        <w:tc>
          <w:tcPr>
            <w:tcW w:w="932" w:type="dxa"/>
            <w:vMerge/>
          </w:tcPr>
          <w:p w14:paraId="6E25BDA2"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38E8DD1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550" w:type="dxa"/>
            <w:vAlign w:val="center"/>
          </w:tcPr>
          <w:p w14:paraId="5876DBA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174" w:type="dxa"/>
            <w:vAlign w:val="center"/>
          </w:tcPr>
          <w:p w14:paraId="62D47745" w14:textId="77777777" w:rsidR="00746BEA" w:rsidRPr="0006217B" w:rsidRDefault="00746BEA" w:rsidP="00746BEA">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w:t>
            </w:r>
            <w:r w:rsidR="00464411" w:rsidRPr="0006217B">
              <w:rPr>
                <w:rFonts w:asciiTheme="minorHAnsi" w:eastAsiaTheme="minorHAnsi" w:hAnsiTheme="minorHAnsi"/>
              </w:rPr>
              <w:t>refund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p>
          <w:p w14:paraId="0BF06C5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69" w:type="dxa"/>
            <w:vAlign w:val="center"/>
          </w:tcPr>
          <w:p w14:paraId="2179B42E"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186" w:type="dxa"/>
            <w:vAlign w:val="center"/>
          </w:tcPr>
          <w:p w14:paraId="55020960"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4A2E785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“91”</w:t>
            </w:r>
          </w:p>
        </w:tc>
      </w:tr>
      <w:tr w:rsidR="00746BEA" w:rsidRPr="0006217B" w14:paraId="6A806197" w14:textId="77777777" w:rsidTr="0061589D">
        <w:tblPrEx>
          <w:jc w:val="left"/>
        </w:tblPrEx>
        <w:tc>
          <w:tcPr>
            <w:tcW w:w="932" w:type="dxa"/>
            <w:vMerge/>
          </w:tcPr>
          <w:p w14:paraId="6C43CC39"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7FFE92D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550" w:type="dxa"/>
            <w:vAlign w:val="center"/>
          </w:tcPr>
          <w:p w14:paraId="6453AD0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174" w:type="dxa"/>
            <w:vAlign w:val="center"/>
          </w:tcPr>
          <w:p w14:paraId="7922A40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w:t>
            </w:r>
            <w:r w:rsidR="00464411" w:rsidRPr="0006217B">
              <w:rPr>
                <w:rFonts w:asciiTheme="minorHAnsi" w:eastAsiaTheme="minorHAnsi" w:hAnsiTheme="minorHAnsi"/>
              </w:rPr>
              <w:t>refund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40FCD992"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69" w:type="dxa"/>
            <w:vAlign w:val="center"/>
          </w:tcPr>
          <w:p w14:paraId="3F339546"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N(12)</w:t>
            </w:r>
          </w:p>
        </w:tc>
        <w:tc>
          <w:tcPr>
            <w:tcW w:w="1186" w:type="dxa"/>
            <w:vAlign w:val="center"/>
          </w:tcPr>
          <w:p w14:paraId="38F27319"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483669A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“0”</w:t>
            </w:r>
          </w:p>
        </w:tc>
      </w:tr>
      <w:tr w:rsidR="00396386" w:rsidRPr="0006217B" w14:paraId="0B6120CB" w14:textId="77777777" w:rsidTr="004E4C97">
        <w:tblPrEx>
          <w:jc w:val="left"/>
        </w:tblPrEx>
        <w:tc>
          <w:tcPr>
            <w:tcW w:w="932" w:type="dxa"/>
            <w:vMerge/>
          </w:tcPr>
          <w:p w14:paraId="5A2CDEF5"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06723593" w14:textId="5AC4D348"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refundBankCd</w:t>
            </w:r>
          </w:p>
        </w:tc>
        <w:tc>
          <w:tcPr>
            <w:tcW w:w="1550" w:type="dxa"/>
            <w:vAlign w:val="center"/>
          </w:tcPr>
          <w:p w14:paraId="667DF056" w14:textId="5C58C314"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Bank Code</w:t>
            </w:r>
          </w:p>
        </w:tc>
        <w:tc>
          <w:tcPr>
            <w:tcW w:w="2174" w:type="dxa"/>
            <w:vAlign w:val="center"/>
          </w:tcPr>
          <w:p w14:paraId="087A0C54" w14:textId="511848D3"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Code of the bank the refund will be made to</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Pr="0006217B">
              <w:rPr>
                <w:rFonts w:asciiTheme="minorHAnsi" w:eastAsiaTheme="minorHAnsi" w:hAnsiTheme="minorHAnsi"/>
                <w:color w:val="767676"/>
                <w:spacing w:val="-6"/>
                <w:sz w:val="21"/>
                <w:szCs w:val="21"/>
              </w:rPr>
              <w:t>]</w:t>
            </w:r>
          </w:p>
        </w:tc>
        <w:tc>
          <w:tcPr>
            <w:tcW w:w="1169" w:type="dxa"/>
            <w:vAlign w:val="center"/>
          </w:tcPr>
          <w:p w14:paraId="4D37BA5F" w14:textId="654E7EE6"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186" w:type="dxa"/>
            <w:vAlign w:val="center"/>
          </w:tcPr>
          <w:p w14:paraId="6DF5AFC4" w14:textId="0F6721BD"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0564E991" w14:textId="0285FD85"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396386" w:rsidRPr="0006217B" w14:paraId="31DB1728" w14:textId="77777777" w:rsidTr="004E4C97">
        <w:tblPrEx>
          <w:jc w:val="left"/>
        </w:tblPrEx>
        <w:tc>
          <w:tcPr>
            <w:tcW w:w="932" w:type="dxa"/>
            <w:vMerge/>
          </w:tcPr>
          <w:p w14:paraId="2833B94E"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6358A998" w14:textId="695B9115"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refundAcntNo</w:t>
            </w:r>
          </w:p>
        </w:tc>
        <w:tc>
          <w:tcPr>
            <w:tcW w:w="1550" w:type="dxa"/>
            <w:vAlign w:val="center"/>
          </w:tcPr>
          <w:p w14:paraId="5B6F1844" w14:textId="66020B6D"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Account Number</w:t>
            </w:r>
          </w:p>
        </w:tc>
        <w:tc>
          <w:tcPr>
            <w:tcW w:w="2174" w:type="dxa"/>
            <w:vAlign w:val="center"/>
          </w:tcPr>
          <w:p w14:paraId="5002BFB2" w14:textId="1A4E3AA3"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number for the refund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69" w:type="dxa"/>
            <w:vAlign w:val="center"/>
          </w:tcPr>
          <w:p w14:paraId="1480E516" w14:textId="6B3352E4"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N(16)</w:t>
            </w:r>
          </w:p>
        </w:tc>
        <w:tc>
          <w:tcPr>
            <w:tcW w:w="1186" w:type="dxa"/>
            <w:vAlign w:val="center"/>
          </w:tcPr>
          <w:p w14:paraId="2FE1332B" w14:textId="2AFFF2DC"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D74B89B" w14:textId="3814A97B"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396386" w:rsidRPr="0006217B" w14:paraId="0CD0AF18" w14:textId="77777777" w:rsidTr="004E4C97">
        <w:tblPrEx>
          <w:jc w:val="left"/>
        </w:tblPrEx>
        <w:tc>
          <w:tcPr>
            <w:tcW w:w="932" w:type="dxa"/>
            <w:vMerge/>
          </w:tcPr>
          <w:p w14:paraId="3D143552"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4B4E51D2" w14:textId="0BB69912" w:rsidR="00396386" w:rsidRPr="0006217B" w:rsidRDefault="00396386" w:rsidP="0039638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refundDpstrNm</w:t>
            </w:r>
          </w:p>
        </w:tc>
        <w:tc>
          <w:tcPr>
            <w:tcW w:w="1550" w:type="dxa"/>
            <w:vAlign w:val="center"/>
          </w:tcPr>
          <w:p w14:paraId="16A5C6A0" w14:textId="28510598"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of the Refund Account</w:t>
            </w:r>
          </w:p>
        </w:tc>
        <w:tc>
          <w:tcPr>
            <w:tcW w:w="2174" w:type="dxa"/>
            <w:vAlign w:val="center"/>
          </w:tcPr>
          <w:p w14:paraId="70C199BA" w14:textId="742EBB60"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of Refund Account</w:t>
            </w:r>
          </w:p>
        </w:tc>
        <w:tc>
          <w:tcPr>
            <w:tcW w:w="1169" w:type="dxa"/>
            <w:vAlign w:val="center"/>
          </w:tcPr>
          <w:p w14:paraId="4E3357DA" w14:textId="115FC7DE"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AHN(50)</w:t>
            </w:r>
          </w:p>
        </w:tc>
        <w:tc>
          <w:tcPr>
            <w:tcW w:w="1186" w:type="dxa"/>
            <w:vAlign w:val="center"/>
          </w:tcPr>
          <w:p w14:paraId="22BE1399" w14:textId="2283375D"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7102A068" w14:textId="4ED260C6"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396386" w:rsidRPr="0006217B" w14:paraId="6922EF6E" w14:textId="77777777" w:rsidTr="004E4C97">
        <w:tblPrEx>
          <w:jc w:val="left"/>
        </w:tblPrEx>
        <w:tc>
          <w:tcPr>
            <w:tcW w:w="932" w:type="dxa"/>
            <w:vMerge/>
          </w:tcPr>
          <w:p w14:paraId="3CD9E231"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0DC74DAB" w14:textId="6B23F02A"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550" w:type="dxa"/>
            <w:vAlign w:val="center"/>
          </w:tcPr>
          <w:p w14:paraId="31FB40C2" w14:textId="439F8D90"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Refund</w:t>
            </w:r>
          </w:p>
        </w:tc>
        <w:tc>
          <w:tcPr>
            <w:tcW w:w="2174" w:type="dxa"/>
            <w:vAlign w:val="center"/>
          </w:tcPr>
          <w:p w14:paraId="0EF02FB1" w14:textId="294474F9"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refund reason as the message</w:t>
            </w:r>
          </w:p>
        </w:tc>
        <w:tc>
          <w:tcPr>
            <w:tcW w:w="1169" w:type="dxa"/>
            <w:vAlign w:val="center"/>
          </w:tcPr>
          <w:p w14:paraId="2F624B47" w14:textId="0F387131"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186" w:type="dxa"/>
            <w:vAlign w:val="center"/>
          </w:tcPr>
          <w:p w14:paraId="68EEC28D" w14:textId="035B2804"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2AAA7A4F" w14:textId="2247E2FC"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7C483AC8" w14:textId="77777777" w:rsidR="00786187" w:rsidRPr="0006217B" w:rsidRDefault="00786187" w:rsidP="00786187">
      <w:pPr>
        <w:pStyle w:val="cq11"/>
        <w:ind w:left="440"/>
        <w:rPr>
          <w:rFonts w:asciiTheme="minorHAnsi" w:eastAsiaTheme="minorHAnsi" w:hAnsiTheme="minorHAnsi"/>
        </w:rPr>
      </w:pPr>
    </w:p>
    <w:p w14:paraId="7A03F31A" w14:textId="77777777" w:rsidR="00E93C86" w:rsidRPr="0006217B" w:rsidRDefault="00E93C86" w:rsidP="00E93C86">
      <w:pPr>
        <w:pStyle w:val="2"/>
        <w:rPr>
          <w:rFonts w:asciiTheme="minorHAnsi" w:eastAsiaTheme="minorHAnsi" w:hAnsiTheme="minorHAnsi"/>
        </w:rPr>
      </w:pPr>
      <w:bookmarkStart w:id="136" w:name="_Toc172043541"/>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36"/>
    </w:p>
    <w:tbl>
      <w:tblPr>
        <w:tblStyle w:val="a7"/>
        <w:tblW w:w="0" w:type="auto"/>
        <w:tblInd w:w="440" w:type="dxa"/>
        <w:tblLook w:val="04A0" w:firstRow="1" w:lastRow="0" w:firstColumn="1" w:lastColumn="0" w:noHBand="0" w:noVBand="1"/>
      </w:tblPr>
      <w:tblGrid>
        <w:gridCol w:w="1965"/>
        <w:gridCol w:w="7655"/>
      </w:tblGrid>
      <w:tr w:rsidR="0033663D" w:rsidRPr="0006217B" w14:paraId="6B21B545" w14:textId="77777777" w:rsidTr="001A1637">
        <w:tc>
          <w:tcPr>
            <w:tcW w:w="1965" w:type="dxa"/>
            <w:shd w:val="clear" w:color="auto" w:fill="D9D9D9" w:themeFill="background1" w:themeFillShade="D9"/>
          </w:tcPr>
          <w:p w14:paraId="049234BE"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7FE2015"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5EA1F799" w14:textId="77777777" w:rsidTr="001A1637">
        <w:tc>
          <w:tcPr>
            <w:tcW w:w="1965" w:type="dxa"/>
            <w:vAlign w:val="center"/>
          </w:tcPr>
          <w:p w14:paraId="07340AC9"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728E7817"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6A4A27F" w14:textId="77777777" w:rsidR="0033663D" w:rsidRPr="0006217B" w:rsidRDefault="0033663D" w:rsidP="0033663D">
      <w:pPr>
        <w:pStyle w:val="cq11"/>
        <w:ind w:left="440"/>
        <w:rPr>
          <w:rFonts w:asciiTheme="minorHAnsi" w:eastAsiaTheme="minorHAnsi" w:hAnsiTheme="minorHAnsi"/>
        </w:rPr>
      </w:pPr>
    </w:p>
    <w:p w14:paraId="74FA838D" w14:textId="77777777" w:rsidR="00E93C86" w:rsidRPr="0006217B" w:rsidRDefault="00E93C86" w:rsidP="00E93C86">
      <w:pPr>
        <w:pStyle w:val="2"/>
        <w:rPr>
          <w:rFonts w:asciiTheme="minorHAnsi" w:eastAsiaTheme="minorHAnsi" w:hAnsiTheme="minorHAnsi"/>
        </w:rPr>
      </w:pPr>
      <w:bookmarkStart w:id="137" w:name="_Toc17204354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7"/>
    </w:p>
    <w:p w14:paraId="26DDEF14" w14:textId="1437FC45" w:rsidR="00E95869" w:rsidRPr="0006217B" w:rsidRDefault="0044182C" w:rsidP="00E95869">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3610F3F" w14:textId="77777777" w:rsidTr="00786187">
        <w:trPr>
          <w:jc w:val="center"/>
        </w:trPr>
        <w:tc>
          <w:tcPr>
            <w:tcW w:w="2053" w:type="dxa"/>
            <w:gridSpan w:val="2"/>
            <w:shd w:val="clear" w:color="auto" w:fill="D9D9D9" w:themeFill="background1" w:themeFillShade="D9"/>
            <w:vAlign w:val="center"/>
          </w:tcPr>
          <w:p w14:paraId="4995B8E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FE23E9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5872EA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E1648D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7F5172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087069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714C89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3A46A61E" w14:textId="77777777" w:rsidTr="00786187">
        <w:trPr>
          <w:jc w:val="center"/>
        </w:trPr>
        <w:tc>
          <w:tcPr>
            <w:tcW w:w="1026" w:type="dxa"/>
            <w:vMerge w:val="restart"/>
            <w:vAlign w:val="center"/>
          </w:tcPr>
          <w:p w14:paraId="3D92A00E" w14:textId="2FC47065"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params</w:t>
            </w:r>
          </w:p>
        </w:tc>
        <w:tc>
          <w:tcPr>
            <w:tcW w:w="1027" w:type="dxa"/>
            <w:vAlign w:val="center"/>
          </w:tcPr>
          <w:p w14:paraId="3D130D75" w14:textId="1E18AE2E"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1EF80936" w14:textId="2641FE5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C862FF0" w14:textId="6E42EB89"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2E9E36E" w14:textId="1019BEB8"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51C6B340" w14:textId="46B663D9"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D7723E" w14:textId="5E214EDA"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"nxhp_sb_il"</w:t>
            </w:r>
          </w:p>
        </w:tc>
      </w:tr>
      <w:tr w:rsidR="00161B13" w:rsidRPr="0006217B" w14:paraId="772CBCB6" w14:textId="77777777" w:rsidTr="00786187">
        <w:trPr>
          <w:jc w:val="center"/>
        </w:trPr>
        <w:tc>
          <w:tcPr>
            <w:tcW w:w="1026" w:type="dxa"/>
            <w:vMerge/>
            <w:vAlign w:val="center"/>
          </w:tcPr>
          <w:p w14:paraId="435F8E76"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3E91C3C" w14:textId="3EDAE4ED"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60ECFBB1" w14:textId="4064D39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E80A397" w14:textId="146292C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810E672" w14:textId="3356E59E"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B65705E" w14:textId="27B3ACA0"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948E87" w14:textId="088D4BC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35F7B79D" w14:textId="77777777" w:rsidTr="00786187">
        <w:trPr>
          <w:jc w:val="center"/>
        </w:trPr>
        <w:tc>
          <w:tcPr>
            <w:tcW w:w="1026" w:type="dxa"/>
            <w:vMerge/>
            <w:vAlign w:val="center"/>
          </w:tcPr>
          <w:p w14:paraId="0A509313"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5026E43E" w14:textId="12D620B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F0EFC08" w14:textId="1B030245"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CE7B31E" w14:textId="4D1474AA"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FCF7B9C" w14:textId="7A95CEF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5C5F74C" w14:textId="60323E43"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AD0078" w14:textId="527677C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6FA5CFBE" w14:textId="77777777" w:rsidTr="00786187">
        <w:trPr>
          <w:jc w:val="center"/>
        </w:trPr>
        <w:tc>
          <w:tcPr>
            <w:tcW w:w="1026" w:type="dxa"/>
            <w:vMerge/>
            <w:vAlign w:val="center"/>
          </w:tcPr>
          <w:p w14:paraId="7B4BC877"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556738B" w14:textId="3980B7D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09B6E25" w14:textId="5223851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5DD4254" w14:textId="75ABC88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44675E4" w14:textId="16945607"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E25AE47" w14:textId="53B511A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BBCC7" w14:textId="783F229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95869" w:rsidRPr="0006217B" w14:paraId="401A4CCE" w14:textId="77777777" w:rsidTr="004E4C97">
        <w:tblPrEx>
          <w:jc w:val="left"/>
        </w:tblPrEx>
        <w:tc>
          <w:tcPr>
            <w:tcW w:w="1026" w:type="dxa"/>
            <w:vMerge/>
            <w:vAlign w:val="center"/>
          </w:tcPr>
          <w:p w14:paraId="471FA7BB"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24728694" w14:textId="29450F28"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58A1A6D8" w14:textId="25C59554" w:rsidR="00E95869" w:rsidRPr="0006217B" w:rsidRDefault="0023053F"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C8A8675" w14:textId="5AA357AF" w:rsidR="00E95869" w:rsidRPr="0006217B" w:rsidRDefault="0023053F"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955161C" w14:textId="4B85451F"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03E27AF" w14:textId="52B98F33"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85339F" w14:textId="2FFABCCD"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95869" w:rsidRPr="0006217B" w14:paraId="1DC713D3" w14:textId="77777777" w:rsidTr="004E4C97">
        <w:tblPrEx>
          <w:jc w:val="left"/>
        </w:tblPrEx>
        <w:tc>
          <w:tcPr>
            <w:tcW w:w="1026" w:type="dxa"/>
            <w:vMerge/>
            <w:vAlign w:val="center"/>
          </w:tcPr>
          <w:p w14:paraId="4C013FFF"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6700E636" w14:textId="2302EC9A" w:rsidR="00E95869" w:rsidRPr="0006217B" w:rsidRDefault="00E95869" w:rsidP="00E958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88C97E2" w14:textId="2578F83A" w:rsidR="00E95869" w:rsidRPr="0006217B" w:rsidRDefault="003C2EAF"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4AB9304" w14:textId="7E408C62" w:rsidR="00E95869" w:rsidRPr="0006217B" w:rsidRDefault="00161A87" w:rsidP="00E958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99" w:type="dxa"/>
            <w:vAlign w:val="center"/>
          </w:tcPr>
          <w:p w14:paraId="3533D918" w14:textId="5FDA5232"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11C42FD" w14:textId="559038EE"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42B282" w14:textId="18E4EA77"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95869" w:rsidRPr="0006217B" w14:paraId="3F401213" w14:textId="77777777" w:rsidTr="004E4C97">
        <w:tblPrEx>
          <w:jc w:val="left"/>
        </w:tblPrEx>
        <w:tc>
          <w:tcPr>
            <w:tcW w:w="1026" w:type="dxa"/>
            <w:vMerge/>
            <w:vAlign w:val="center"/>
          </w:tcPr>
          <w:p w14:paraId="79503D05"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1641F1F0" w14:textId="21038F34"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AEB473F" w14:textId="79DD49F7" w:rsidR="00E95869" w:rsidRPr="0006217B" w:rsidRDefault="00092AB5"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2F192B88" w14:textId="5895112B" w:rsidR="00E95869" w:rsidRPr="0006217B" w:rsidRDefault="0058491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73A7CCC1" w14:textId="54AE254D"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7670BD7" w14:textId="37D9D99C"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3DF72C" w14:textId="3B7DF8F5"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86ECF" w:rsidRPr="0006217B" w14:paraId="0AA027B5" w14:textId="77777777" w:rsidTr="004E4C97">
        <w:tblPrEx>
          <w:jc w:val="left"/>
        </w:tblPrEx>
        <w:tc>
          <w:tcPr>
            <w:tcW w:w="1026" w:type="dxa"/>
            <w:vMerge/>
            <w:vAlign w:val="center"/>
          </w:tcPr>
          <w:p w14:paraId="18023A7F"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288ADA94" w14:textId="6AC4AD30"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71F01B55" w14:textId="39D41FB7"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2355753B" w14:textId="654D6BC5"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07F1AE6" w14:textId="193F7395"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737A173" w14:textId="3241DA72"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39A5F3" w14:textId="23660D8D"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86ECF" w:rsidRPr="0006217B" w14:paraId="5A1C8E38" w14:textId="77777777" w:rsidTr="004E4C97">
        <w:tblPrEx>
          <w:jc w:val="left"/>
        </w:tblPrEx>
        <w:tc>
          <w:tcPr>
            <w:tcW w:w="1026" w:type="dxa"/>
            <w:vMerge/>
            <w:vAlign w:val="center"/>
          </w:tcPr>
          <w:p w14:paraId="3D2008B8"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10FB5D01" w14:textId="1D228E4D"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162BA0E5" w14:textId="5614CE31"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2C82724" w14:textId="4AD8C827"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73926186" w14:textId="2F7959B8"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1B43C87" w14:textId="5D73BDC9"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82E1C9" w14:textId="3C44AEF9"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590FE8BB" w14:textId="77777777" w:rsidTr="004E4C97">
        <w:tblPrEx>
          <w:jc w:val="left"/>
        </w:tblPrEx>
        <w:tc>
          <w:tcPr>
            <w:tcW w:w="1026" w:type="dxa"/>
            <w:vMerge/>
            <w:vAlign w:val="center"/>
          </w:tcPr>
          <w:p w14:paraId="1488EF03"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6445F272" w14:textId="31F94FF6"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6A72EDA2" w14:textId="0A27DE44"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2EE52B1"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BE7342E"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5613411C" w14:textId="1FC9A76C"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BB5A02C" w14:textId="42EF30E2"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1CE7906" w14:textId="6D331A4D"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05A822" w14:textId="5C84F1C2"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29AC4E59" w14:textId="77777777" w:rsidTr="004E4C97">
        <w:tblPrEx>
          <w:jc w:val="left"/>
        </w:tblPrEx>
        <w:tc>
          <w:tcPr>
            <w:tcW w:w="1026" w:type="dxa"/>
            <w:vMerge/>
            <w:vAlign w:val="center"/>
          </w:tcPr>
          <w:p w14:paraId="5260399B"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508EC9D2" w14:textId="733B8DFE"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10E16751" w14:textId="4215B6D6"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844FBDF"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24542BA" w14:textId="697F7A4B"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261DAB2B" w14:textId="652D19E3"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B3C630A" w14:textId="0E46F674"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B06F58" w14:textId="53698393"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95869" w:rsidRPr="0006217B" w14:paraId="0F4E6300" w14:textId="77777777" w:rsidTr="004E4C97">
        <w:tblPrEx>
          <w:jc w:val="left"/>
        </w:tblPrEx>
        <w:tc>
          <w:tcPr>
            <w:tcW w:w="1026" w:type="dxa"/>
            <w:vMerge/>
            <w:vAlign w:val="center"/>
          </w:tcPr>
          <w:p w14:paraId="52467BD5"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75096980" w14:textId="11E98A87" w:rsidR="00E95869" w:rsidRPr="0006217B" w:rsidRDefault="00E95869" w:rsidP="00E958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05214C83" w14:textId="58853CC1" w:rsidR="00E95869" w:rsidRPr="0006217B" w:rsidRDefault="00235BA4"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980FE8D" w14:textId="4D3D3266" w:rsidR="00E95869" w:rsidRPr="0006217B" w:rsidRDefault="00235BA4"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95869" w:rsidRPr="0006217B">
              <w:rPr>
                <w:rFonts w:asciiTheme="minorHAnsi" w:eastAsiaTheme="minorHAnsi" w:hAnsiTheme="minorHAnsi"/>
                <w:color w:val="767676"/>
                <w:spacing w:val="-6"/>
                <w:sz w:val="21"/>
                <w:szCs w:val="21"/>
              </w:rPr>
              <w:br/>
              <w:t>URL Encoding, UTF-8</w:t>
            </w:r>
          </w:p>
        </w:tc>
        <w:tc>
          <w:tcPr>
            <w:tcW w:w="1199" w:type="dxa"/>
            <w:vAlign w:val="center"/>
          </w:tcPr>
          <w:p w14:paraId="14B25392" w14:textId="3D837649"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83CD48B" w14:textId="775DB159"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B29D6D" w14:textId="0FD8926A"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F4387" w:rsidRPr="0006217B" w14:paraId="15FE0CB2" w14:textId="77777777" w:rsidTr="004E4C97">
        <w:tblPrEx>
          <w:jc w:val="left"/>
        </w:tblPrEx>
        <w:tc>
          <w:tcPr>
            <w:tcW w:w="1026" w:type="dxa"/>
            <w:vMerge w:val="restart"/>
            <w:vAlign w:val="center"/>
          </w:tcPr>
          <w:p w14:paraId="4D38A8FA" w14:textId="4D4F4C23"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1B75E95" w14:textId="7628BD78"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2B432DA" w14:textId="743491DC"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60F9BEE" w14:textId="11A6F64B"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6FDDBEEB" w14:textId="738DDA5F"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28F225D3" w14:textId="23FF5F6E"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A1CB38" w14:textId="77777777" w:rsidR="000F4387" w:rsidRPr="0006217B" w:rsidRDefault="000F4387" w:rsidP="000F4387">
            <w:pPr>
              <w:pStyle w:val="cq11"/>
              <w:ind w:leftChars="0" w:left="0"/>
              <w:jc w:val="both"/>
              <w:rPr>
                <w:rFonts w:asciiTheme="minorHAnsi" w:eastAsiaTheme="minorHAnsi" w:hAnsiTheme="minorHAnsi"/>
              </w:rPr>
            </w:pPr>
          </w:p>
        </w:tc>
      </w:tr>
      <w:tr w:rsidR="000F4387" w:rsidRPr="0006217B" w14:paraId="0FFAD0FC" w14:textId="77777777" w:rsidTr="004E4C97">
        <w:tblPrEx>
          <w:jc w:val="left"/>
        </w:tblPrEx>
        <w:tc>
          <w:tcPr>
            <w:tcW w:w="1026" w:type="dxa"/>
            <w:vMerge/>
            <w:vAlign w:val="center"/>
          </w:tcPr>
          <w:p w14:paraId="4E39CB20" w14:textId="77777777" w:rsidR="000F4387" w:rsidRPr="0006217B" w:rsidRDefault="000F4387" w:rsidP="000F4387">
            <w:pPr>
              <w:pStyle w:val="cq11"/>
              <w:ind w:leftChars="0" w:left="0"/>
              <w:rPr>
                <w:rFonts w:asciiTheme="minorHAnsi" w:eastAsiaTheme="minorHAnsi" w:hAnsiTheme="minorHAnsi"/>
              </w:rPr>
            </w:pPr>
          </w:p>
        </w:tc>
        <w:tc>
          <w:tcPr>
            <w:tcW w:w="1027" w:type="dxa"/>
            <w:vAlign w:val="center"/>
          </w:tcPr>
          <w:p w14:paraId="1A3268E3" w14:textId="16FCCE9D"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1AEE9346" w14:textId="35721635"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4D94B0DB" w14:textId="1F41758B"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number issued by Hecto Financial during issuance request</w:t>
            </w:r>
          </w:p>
        </w:tc>
        <w:tc>
          <w:tcPr>
            <w:tcW w:w="1199" w:type="dxa"/>
            <w:vAlign w:val="center"/>
          </w:tcPr>
          <w:p w14:paraId="5C51A5E3" w14:textId="5EEA041A"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355D79F" w14:textId="52AC3EBF"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3DC6A7" w14:textId="34F01568"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0F4387" w:rsidRPr="0006217B" w14:paraId="462FF383" w14:textId="77777777" w:rsidTr="004E4C97">
        <w:tblPrEx>
          <w:jc w:val="left"/>
        </w:tblPrEx>
        <w:tc>
          <w:tcPr>
            <w:tcW w:w="1026" w:type="dxa"/>
            <w:vMerge/>
            <w:vAlign w:val="center"/>
          </w:tcPr>
          <w:p w14:paraId="242FFEA2" w14:textId="77777777" w:rsidR="000F4387" w:rsidRPr="0006217B" w:rsidRDefault="000F4387" w:rsidP="000F4387">
            <w:pPr>
              <w:pStyle w:val="cq11"/>
              <w:ind w:leftChars="0" w:left="0"/>
              <w:rPr>
                <w:rFonts w:asciiTheme="minorHAnsi" w:eastAsiaTheme="minorHAnsi" w:hAnsiTheme="minorHAnsi"/>
              </w:rPr>
            </w:pPr>
          </w:p>
        </w:tc>
        <w:tc>
          <w:tcPr>
            <w:tcW w:w="1027" w:type="dxa"/>
            <w:vAlign w:val="center"/>
          </w:tcPr>
          <w:p w14:paraId="60485156" w14:textId="7971FF75"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51652AD4" w14:textId="1D185D20"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297" w:type="dxa"/>
            <w:vAlign w:val="center"/>
          </w:tcPr>
          <w:p w14:paraId="3128F802" w14:textId="448AF707"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BBF3B46" w14:textId="062FE826"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251980A" w14:textId="76E99BE5"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428688" w14:textId="7B0E92D4"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F4387" w:rsidRPr="0006217B" w14:paraId="2EDE013D" w14:textId="77777777" w:rsidTr="004E4C97">
        <w:tblPrEx>
          <w:jc w:val="left"/>
        </w:tblPrEx>
        <w:tc>
          <w:tcPr>
            <w:tcW w:w="1026" w:type="dxa"/>
            <w:vMerge/>
            <w:vAlign w:val="center"/>
          </w:tcPr>
          <w:p w14:paraId="389DB5D7" w14:textId="77777777" w:rsidR="000F4387" w:rsidRPr="0006217B" w:rsidRDefault="000F4387" w:rsidP="000F4387">
            <w:pPr>
              <w:pStyle w:val="cq11"/>
              <w:ind w:leftChars="0" w:left="0"/>
              <w:rPr>
                <w:rFonts w:asciiTheme="minorHAnsi" w:eastAsiaTheme="minorHAnsi" w:hAnsiTheme="minorHAnsi"/>
              </w:rPr>
            </w:pPr>
          </w:p>
        </w:tc>
        <w:tc>
          <w:tcPr>
            <w:tcW w:w="1027" w:type="dxa"/>
            <w:vAlign w:val="center"/>
          </w:tcPr>
          <w:p w14:paraId="1555DD5D" w14:textId="7923CBEB"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1A19ED9D" w14:textId="2FF712F8"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Refundable Balance</w:t>
            </w:r>
          </w:p>
        </w:tc>
        <w:tc>
          <w:tcPr>
            <w:tcW w:w="2297" w:type="dxa"/>
            <w:vAlign w:val="center"/>
          </w:tcPr>
          <w:p w14:paraId="6FBD55AE" w14:textId="6357D212"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When refund is successful, remaining refundable balance according to transaction number is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4D8CF683" w14:textId="7617889B"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3D9D4A2" w14:textId="7FE09924"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BF2AE9" w14:textId="665FFD93"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15E25DC6" w14:textId="77777777" w:rsidR="00786187" w:rsidRPr="0006217B" w:rsidRDefault="00786187" w:rsidP="00786187">
      <w:pPr>
        <w:pStyle w:val="cq11"/>
        <w:ind w:left="440"/>
        <w:rPr>
          <w:rFonts w:asciiTheme="minorHAnsi" w:eastAsiaTheme="minorHAnsi" w:hAnsiTheme="minorHAnsi"/>
        </w:rPr>
      </w:pPr>
    </w:p>
    <w:p w14:paraId="28343BE3" w14:textId="77777777" w:rsidR="00E93C86" w:rsidRPr="0006217B" w:rsidRDefault="00E93C86" w:rsidP="00E93C86">
      <w:pPr>
        <w:pStyle w:val="2"/>
        <w:rPr>
          <w:rFonts w:asciiTheme="minorHAnsi" w:eastAsiaTheme="minorHAnsi" w:hAnsiTheme="minorHAnsi"/>
        </w:rPr>
      </w:pPr>
      <w:bookmarkStart w:id="138" w:name="_Toc172043543"/>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8"/>
    </w:p>
    <w:p w14:paraId="6DD922A5" w14:textId="696C6399" w:rsidR="00EC3FA0" w:rsidRPr="0006217B" w:rsidRDefault="00EC3FA0" w:rsidP="00EC3FA0">
      <w:pPr>
        <w:pStyle w:val="cq11"/>
        <w:ind w:left="440"/>
        <w:rPr>
          <w:rFonts w:asciiTheme="minorHAnsi" w:eastAsiaTheme="minorHAnsi" w:hAnsiTheme="minorHAnsi"/>
        </w:rPr>
      </w:pPr>
      <w:r w:rsidRPr="0006217B">
        <w:rPr>
          <w:rFonts w:asciiTheme="minorHAnsi" w:eastAsiaTheme="minorHAnsi" w:hAnsiTheme="minorHAnsi" w:hint="eastAsia"/>
        </w:rPr>
        <w:t>※ Refer to</w:t>
      </w:r>
      <w:r w:rsidR="009152CF" w:rsidRPr="0006217B">
        <w:rPr>
          <w:rFonts w:asciiTheme="minorHAnsi" w:eastAsiaTheme="minorHAnsi" w:hAnsiTheme="minorHAnsi" w:hint="eastAsia"/>
        </w:rPr>
        <w:t xml:space="preserve"> </w:t>
      </w:r>
      <w:r w:rsidRPr="0006217B">
        <w:rPr>
          <w:rFonts w:asciiTheme="minorHAnsi" w:eastAsiaTheme="minorHAnsi" w:hAnsiTheme="minorHAnsi" w:hint="eastAsia"/>
        </w:rPr>
        <w:t xml:space="preserve">[20.4 </w:t>
      </w:r>
      <w:r w:rsidR="009152CF" w:rsidRPr="0006217B">
        <w:rPr>
          <w:rFonts w:asciiTheme="minorHAnsi" w:eastAsiaTheme="minorHAnsi" w:hAnsiTheme="minorHAnsi" w:hint="eastAsia"/>
        </w:rPr>
        <w:t>Notification Parameter</w:t>
      </w:r>
      <w:r w:rsidRPr="0006217B">
        <w:rPr>
          <w:rFonts w:asciiTheme="minorHAnsi" w:eastAsiaTheme="minorHAnsi" w:hAnsiTheme="minorHAnsi" w:hint="eastAsia"/>
        </w:rPr>
        <w:t>]</w:t>
      </w:r>
    </w:p>
    <w:p w14:paraId="76EA4DD3" w14:textId="77777777" w:rsidR="00E61C75" w:rsidRPr="0006217B" w:rsidRDefault="00A40500">
      <w:pPr>
        <w:pStyle w:val="1"/>
        <w:rPr>
          <w:rFonts w:asciiTheme="minorHAnsi" w:eastAsiaTheme="minorHAnsi" w:hAnsiTheme="minorHAnsi"/>
        </w:rPr>
      </w:pPr>
      <w:bookmarkStart w:id="139" w:name="_Toc172043544"/>
      <w:r w:rsidRPr="0006217B">
        <w:rPr>
          <w:rFonts w:asciiTheme="minorHAnsi" w:eastAsiaTheme="minorHAnsi" w:hAnsiTheme="minorHAnsi" w:hint="eastAsia"/>
        </w:rPr>
        <w:lastRenderedPageBreak/>
        <w:t>Teen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Cash/Happy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Money/Culture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Cash/Smart</w:t>
      </w:r>
      <w:r w:rsidR="007A2CDB" w:rsidRPr="0006217B">
        <w:rPr>
          <w:rFonts w:asciiTheme="minorHAnsi" w:eastAsiaTheme="minorHAnsi" w:hAnsiTheme="minorHAnsi" w:hint="eastAsia"/>
        </w:rPr>
        <w:t xml:space="preserve"> </w:t>
      </w:r>
      <w:r w:rsidRPr="0006217B">
        <w:rPr>
          <w:rFonts w:asciiTheme="minorHAnsi" w:eastAsiaTheme="minorHAnsi" w:hAnsiTheme="minorHAnsi"/>
        </w:rPr>
        <w:t>Gift</w:t>
      </w:r>
      <w:r w:rsidR="007A2CDB" w:rsidRPr="0006217B">
        <w:rPr>
          <w:rFonts w:asciiTheme="minorHAnsi" w:eastAsiaTheme="minorHAnsi" w:hAnsiTheme="minorHAnsi"/>
        </w:rPr>
        <w:t xml:space="preserve"> </w:t>
      </w:r>
      <w:r w:rsidRPr="0006217B">
        <w:rPr>
          <w:rFonts w:asciiTheme="minorHAnsi" w:eastAsiaTheme="minorHAnsi" w:hAnsiTheme="minorHAnsi"/>
        </w:rPr>
        <w:t>Voucher/Book</w:t>
      </w:r>
      <w:r w:rsidR="007A2CDB" w:rsidRPr="0006217B">
        <w:rPr>
          <w:rFonts w:asciiTheme="minorHAnsi" w:eastAsiaTheme="minorHAnsi" w:hAnsiTheme="minorHAnsi"/>
        </w:rPr>
        <w:t xml:space="preserve"> </w:t>
      </w:r>
      <w:r w:rsidRPr="0006217B">
        <w:rPr>
          <w:rFonts w:asciiTheme="minorHAnsi" w:eastAsiaTheme="minorHAnsi" w:hAnsiTheme="minorHAnsi"/>
        </w:rPr>
        <w:t>Voucher/Tmoney</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139"/>
    </w:p>
    <w:p w14:paraId="15B89A1B" w14:textId="77777777" w:rsidR="00913780" w:rsidRPr="0006217B" w:rsidRDefault="00A40500" w:rsidP="00913780">
      <w:pPr>
        <w:pStyle w:val="2"/>
        <w:rPr>
          <w:rFonts w:asciiTheme="minorHAnsi" w:eastAsiaTheme="minorHAnsi" w:hAnsiTheme="minorHAnsi"/>
        </w:rPr>
      </w:pPr>
      <w:bookmarkStart w:id="140" w:name="_Toc17204354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40"/>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4D58A803" w14:textId="77777777" w:rsidTr="00250D29">
        <w:trPr>
          <w:jc w:val="center"/>
        </w:trPr>
        <w:tc>
          <w:tcPr>
            <w:tcW w:w="2053" w:type="dxa"/>
            <w:shd w:val="clear" w:color="auto" w:fill="D9D9D9" w:themeFill="background1" w:themeFillShade="D9"/>
            <w:vAlign w:val="center"/>
          </w:tcPr>
          <w:p w14:paraId="65FCBA6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B88BF6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8241AD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C26F2C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D3C0D5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3D7942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05C3B3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763A97C4" w14:textId="77777777" w:rsidTr="00250D29">
        <w:trPr>
          <w:jc w:val="center"/>
        </w:trPr>
        <w:tc>
          <w:tcPr>
            <w:tcW w:w="2053" w:type="dxa"/>
            <w:vAlign w:val="center"/>
          </w:tcPr>
          <w:p w14:paraId="5D325EAB" w14:textId="66E1C53A"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066AF51" w14:textId="4DA46FBF"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E60B787" w14:textId="4FAEAD4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F6D8EAF" w14:textId="0EE8BF4A"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3907A4D8" w14:textId="11FF3EF8"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4BC111" w14:textId="081F75B5"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EB0E87" w:rsidRPr="0006217B" w14:paraId="7FF883C5" w14:textId="77777777" w:rsidTr="00250D29">
        <w:trPr>
          <w:jc w:val="center"/>
        </w:trPr>
        <w:tc>
          <w:tcPr>
            <w:tcW w:w="2053" w:type="dxa"/>
            <w:vAlign w:val="center"/>
          </w:tcPr>
          <w:p w14:paraId="40DD3E4D"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02ABF2CF"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198E92B8" w14:textId="7667E801" w:rsidR="00EB0E87" w:rsidRPr="0006217B" w:rsidRDefault="00072A72"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Teen Cash</w:t>
            </w:r>
            <w:r w:rsidRPr="0006217B">
              <w:rPr>
                <w:rFonts w:asciiTheme="minorHAnsi" w:eastAsiaTheme="minorHAnsi" w:hAnsiTheme="minorHAnsi"/>
                <w:color w:val="767676"/>
                <w:spacing w:val="-6"/>
                <w:sz w:val="21"/>
                <w:szCs w:val="21"/>
                <w:shd w:val="clear" w:color="auto" w:fill="FFFFFF"/>
              </w:rPr>
              <w:t>[teencash]</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Happy Money</w:t>
            </w:r>
            <w:r w:rsidRPr="0006217B">
              <w:rPr>
                <w:rFonts w:asciiTheme="minorHAnsi" w:eastAsiaTheme="minorHAnsi" w:hAnsiTheme="minorHAnsi"/>
                <w:color w:val="767676"/>
                <w:spacing w:val="-6"/>
                <w:sz w:val="21"/>
                <w:szCs w:val="21"/>
                <w:shd w:val="clear" w:color="auto" w:fill="FFFFFF"/>
              </w:rPr>
              <w:t>[happymoney]</w:t>
            </w:r>
            <w:r w:rsidRPr="0006217B">
              <w:rPr>
                <w:rFonts w:asciiTheme="minorHAnsi" w:eastAsiaTheme="minorHAnsi" w:hAnsiTheme="minorHAnsi"/>
                <w:color w:val="767676"/>
                <w:spacing w:val="-6"/>
                <w:sz w:val="21"/>
                <w:szCs w:val="21"/>
              </w:rPr>
              <w:br/>
            </w:r>
            <w:r w:rsidR="00392B3A" w:rsidRPr="0006217B">
              <w:rPr>
                <w:rFonts w:asciiTheme="minorHAnsi" w:eastAsiaTheme="minorHAnsi" w:hAnsiTheme="minorHAnsi" w:hint="eastAsia"/>
                <w:color w:val="767676"/>
                <w:spacing w:val="-6"/>
                <w:sz w:val="21"/>
                <w:szCs w:val="21"/>
                <w:shd w:val="clear" w:color="auto" w:fill="FFFFFF"/>
              </w:rPr>
              <w:t>Culture Land Voucher (Culture Cash</w:t>
            </w:r>
            <w:r w:rsidRPr="0006217B">
              <w:rPr>
                <w:rFonts w:asciiTheme="minorHAnsi" w:eastAsiaTheme="minorHAnsi" w:hAnsiTheme="minorHAnsi"/>
                <w:color w:val="767676"/>
                <w:spacing w:val="-6"/>
                <w:sz w:val="21"/>
                <w:szCs w:val="21"/>
                <w:shd w:val="clear" w:color="auto" w:fill="FFFFFF"/>
              </w:rPr>
              <w:t>)[culturecash]</w:t>
            </w:r>
            <w:r w:rsidRPr="0006217B">
              <w:rPr>
                <w:rFonts w:asciiTheme="minorHAnsi" w:eastAsiaTheme="minorHAnsi" w:hAnsiTheme="minorHAnsi"/>
                <w:color w:val="767676"/>
                <w:spacing w:val="-6"/>
                <w:sz w:val="21"/>
                <w:szCs w:val="21"/>
              </w:rPr>
              <w:br/>
            </w:r>
            <w:r w:rsidR="00392B3A" w:rsidRPr="0006217B">
              <w:rPr>
                <w:rFonts w:asciiTheme="minorHAnsi" w:eastAsiaTheme="minorHAnsi" w:hAnsiTheme="minorHAnsi" w:hint="eastAsia"/>
                <w:color w:val="767676"/>
                <w:spacing w:val="-6"/>
                <w:sz w:val="21"/>
                <w:szCs w:val="21"/>
                <w:shd w:val="clear" w:color="auto" w:fill="FFFFFF"/>
              </w:rPr>
              <w:t>Smart Gift Certificate</w:t>
            </w:r>
            <w:r w:rsidRPr="0006217B">
              <w:rPr>
                <w:rFonts w:asciiTheme="minorHAnsi" w:eastAsiaTheme="minorHAnsi" w:hAnsiTheme="minorHAnsi"/>
                <w:color w:val="767676"/>
                <w:spacing w:val="-6"/>
                <w:sz w:val="21"/>
                <w:szCs w:val="21"/>
                <w:shd w:val="clear" w:color="auto" w:fill="FFFFFF"/>
              </w:rPr>
              <w:t>[smartcash]</w:t>
            </w:r>
            <w:r w:rsidRPr="0006217B">
              <w:rPr>
                <w:rFonts w:asciiTheme="minorHAnsi" w:eastAsiaTheme="minorHAnsi" w:hAnsiTheme="minorHAnsi"/>
                <w:color w:val="767676"/>
                <w:spacing w:val="-6"/>
                <w:sz w:val="21"/>
                <w:szCs w:val="21"/>
              </w:rPr>
              <w:br/>
            </w:r>
            <w:r w:rsidR="00392B3A" w:rsidRPr="0006217B">
              <w:rPr>
                <w:rFonts w:asciiTheme="minorHAnsi" w:eastAsiaTheme="minorHAnsi" w:hAnsiTheme="minorHAnsi" w:hint="eastAsia"/>
                <w:color w:val="767676"/>
                <w:spacing w:val="-6"/>
                <w:sz w:val="21"/>
                <w:szCs w:val="21"/>
                <w:shd w:val="clear" w:color="auto" w:fill="FFFFFF"/>
              </w:rPr>
              <w:t>Book Voucher</w:t>
            </w:r>
            <w:r w:rsidRPr="0006217B">
              <w:rPr>
                <w:rFonts w:asciiTheme="minorHAnsi" w:eastAsiaTheme="minorHAnsi" w:hAnsiTheme="minorHAnsi"/>
                <w:color w:val="767676"/>
                <w:spacing w:val="-6"/>
                <w:sz w:val="21"/>
                <w:szCs w:val="21"/>
                <w:shd w:val="clear" w:color="auto" w:fill="FFFFFF"/>
              </w:rPr>
              <w:t>[booknlife]</w:t>
            </w:r>
            <w:r w:rsidRPr="0006217B">
              <w:rPr>
                <w:rFonts w:asciiTheme="minorHAnsi" w:eastAsiaTheme="minorHAnsi" w:hAnsiTheme="minorHAnsi"/>
                <w:color w:val="767676"/>
                <w:spacing w:val="-6"/>
                <w:sz w:val="21"/>
                <w:szCs w:val="21"/>
              </w:rPr>
              <w:br/>
            </w:r>
            <w:r w:rsidR="00547390" w:rsidRPr="0006217B">
              <w:rPr>
                <w:rFonts w:asciiTheme="minorHAnsi" w:eastAsiaTheme="minorHAnsi" w:hAnsiTheme="minorHAnsi" w:hint="eastAsia"/>
                <w:color w:val="767676"/>
                <w:spacing w:val="-6"/>
                <w:sz w:val="21"/>
                <w:szCs w:val="21"/>
                <w:shd w:val="clear" w:color="auto" w:fill="FFFFFF"/>
              </w:rPr>
              <w:t>Tmoney</w:t>
            </w:r>
            <w:r w:rsidRPr="0006217B">
              <w:rPr>
                <w:rFonts w:asciiTheme="minorHAnsi" w:eastAsiaTheme="minorHAnsi" w:hAnsiTheme="minorHAnsi"/>
                <w:color w:val="767676"/>
                <w:spacing w:val="-6"/>
                <w:sz w:val="21"/>
                <w:szCs w:val="21"/>
                <w:shd w:val="clear" w:color="auto" w:fill="FFFFFF"/>
              </w:rPr>
              <w:t>[tmoney]</w:t>
            </w:r>
          </w:p>
        </w:tc>
        <w:tc>
          <w:tcPr>
            <w:tcW w:w="1199" w:type="dxa"/>
            <w:vAlign w:val="center"/>
          </w:tcPr>
          <w:p w14:paraId="0D9F5412" w14:textId="25B1449B" w:rsidR="00EB0E87" w:rsidRPr="0006217B" w:rsidRDefault="00072A72"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AN(20)</w:t>
            </w:r>
          </w:p>
        </w:tc>
        <w:tc>
          <w:tcPr>
            <w:tcW w:w="1211" w:type="dxa"/>
            <w:vAlign w:val="center"/>
          </w:tcPr>
          <w:p w14:paraId="3468FC00"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A984E16" w14:textId="77777777" w:rsidR="00EB0E87" w:rsidRPr="0006217B" w:rsidRDefault="00464EC3"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r w:rsidRPr="0006217B">
              <w:rPr>
                <w:rFonts w:asciiTheme="minorHAnsi" w:eastAsiaTheme="minorHAnsi" w:hAnsiTheme="minorHAnsi"/>
              </w:rPr>
              <w:t>teencash”</w:t>
            </w:r>
          </w:p>
        </w:tc>
      </w:tr>
      <w:tr w:rsidR="00EB0E87" w:rsidRPr="0006217B" w14:paraId="2D73D260" w14:textId="77777777" w:rsidTr="00250D29">
        <w:trPr>
          <w:jc w:val="center"/>
        </w:trPr>
        <w:tc>
          <w:tcPr>
            <w:tcW w:w="2053" w:type="dxa"/>
            <w:vAlign w:val="center"/>
          </w:tcPr>
          <w:p w14:paraId="7BE41E57"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trdDt</w:t>
            </w:r>
          </w:p>
        </w:tc>
        <w:tc>
          <w:tcPr>
            <w:tcW w:w="1604" w:type="dxa"/>
            <w:vAlign w:val="center"/>
          </w:tcPr>
          <w:p w14:paraId="796CE085"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60EE4454"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yyyyMMdd</w:t>
            </w:r>
            <w:r w:rsidRPr="0006217B">
              <w:rPr>
                <w:rFonts w:asciiTheme="minorHAnsi" w:eastAsiaTheme="minorHAnsi" w:hAnsiTheme="minorHAnsi"/>
              </w:rPr>
              <w:tab/>
            </w:r>
          </w:p>
        </w:tc>
        <w:tc>
          <w:tcPr>
            <w:tcW w:w="1199" w:type="dxa"/>
            <w:vAlign w:val="center"/>
          </w:tcPr>
          <w:p w14:paraId="2FC027A7"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11" w:type="dxa"/>
            <w:vAlign w:val="center"/>
          </w:tcPr>
          <w:p w14:paraId="79BE0309"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9877A84"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EB0E87" w:rsidRPr="0006217B" w14:paraId="7FDF8E5A" w14:textId="77777777" w:rsidTr="00250D29">
        <w:trPr>
          <w:jc w:val="center"/>
        </w:trPr>
        <w:tc>
          <w:tcPr>
            <w:tcW w:w="2053" w:type="dxa"/>
            <w:vAlign w:val="center"/>
          </w:tcPr>
          <w:p w14:paraId="4F5A7E19"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trdTm</w:t>
            </w:r>
          </w:p>
        </w:tc>
        <w:tc>
          <w:tcPr>
            <w:tcW w:w="1604" w:type="dxa"/>
            <w:vAlign w:val="center"/>
          </w:tcPr>
          <w:p w14:paraId="5DA45B06"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0544DC23"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3DBDCDDB"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211" w:type="dxa"/>
            <w:vAlign w:val="center"/>
          </w:tcPr>
          <w:p w14:paraId="358F2BAB"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08B022E"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EB0E87" w:rsidRPr="0006217B" w14:paraId="6C8C5834" w14:textId="77777777" w:rsidTr="00250D29">
        <w:trPr>
          <w:jc w:val="center"/>
        </w:trPr>
        <w:tc>
          <w:tcPr>
            <w:tcW w:w="2053" w:type="dxa"/>
            <w:vAlign w:val="center"/>
          </w:tcPr>
          <w:p w14:paraId="3E650543"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mchtTrdNo</w:t>
            </w:r>
          </w:p>
        </w:tc>
        <w:tc>
          <w:tcPr>
            <w:tcW w:w="1604" w:type="dxa"/>
            <w:vAlign w:val="center"/>
          </w:tcPr>
          <w:p w14:paraId="4487AAD7"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3B1C93B"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7681AF14"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8267984"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2710A27C"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36273E"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EB0E87" w:rsidRPr="0006217B" w14:paraId="1EEA404F" w14:textId="77777777" w:rsidTr="00250D29">
        <w:trPr>
          <w:jc w:val="center"/>
        </w:trPr>
        <w:tc>
          <w:tcPr>
            <w:tcW w:w="2053" w:type="dxa"/>
            <w:vAlign w:val="center"/>
          </w:tcPr>
          <w:p w14:paraId="5F20A532"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lastRenderedPageBreak/>
              <w:t>mchtName</w:t>
            </w:r>
          </w:p>
        </w:tc>
        <w:tc>
          <w:tcPr>
            <w:tcW w:w="1604" w:type="dxa"/>
            <w:vAlign w:val="center"/>
          </w:tcPr>
          <w:p w14:paraId="026E54FF"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5DBF6857"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1312CA2C"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AHN(100)</w:t>
            </w:r>
          </w:p>
        </w:tc>
        <w:tc>
          <w:tcPr>
            <w:tcW w:w="1211" w:type="dxa"/>
            <w:vAlign w:val="center"/>
          </w:tcPr>
          <w:p w14:paraId="52E2A810"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C5662D9"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"헥토파이낸셜"</w:t>
            </w:r>
          </w:p>
          <w:p w14:paraId="791B1464"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EB0E87" w:rsidRPr="0006217B" w14:paraId="57E269CB" w14:textId="77777777" w:rsidTr="00250D29">
        <w:trPr>
          <w:jc w:val="center"/>
        </w:trPr>
        <w:tc>
          <w:tcPr>
            <w:tcW w:w="2053" w:type="dxa"/>
            <w:vAlign w:val="center"/>
          </w:tcPr>
          <w:p w14:paraId="1BB1D378"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mchtEName</w:t>
            </w:r>
          </w:p>
        </w:tc>
        <w:tc>
          <w:tcPr>
            <w:tcW w:w="1604" w:type="dxa"/>
            <w:vAlign w:val="center"/>
          </w:tcPr>
          <w:p w14:paraId="100A61FD"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795DCDA5"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1EA72FA0"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AN(100)</w:t>
            </w:r>
          </w:p>
        </w:tc>
        <w:tc>
          <w:tcPr>
            <w:tcW w:w="1211" w:type="dxa"/>
            <w:vAlign w:val="center"/>
          </w:tcPr>
          <w:p w14:paraId="0EDACA32"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8B950F"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EB0E87" w:rsidRPr="0006217B" w14:paraId="6F5AA5B5" w14:textId="77777777" w:rsidTr="00250D29">
        <w:trPr>
          <w:jc w:val="center"/>
        </w:trPr>
        <w:tc>
          <w:tcPr>
            <w:tcW w:w="2053" w:type="dxa"/>
            <w:vAlign w:val="center"/>
          </w:tcPr>
          <w:p w14:paraId="240168A4"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pmtPrdtNm</w:t>
            </w:r>
          </w:p>
        </w:tc>
        <w:tc>
          <w:tcPr>
            <w:tcW w:w="1604" w:type="dxa"/>
            <w:vAlign w:val="center"/>
          </w:tcPr>
          <w:p w14:paraId="65181186"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6765397D" w14:textId="329EFDD6"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315B5B42"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AHN(128)</w:t>
            </w:r>
          </w:p>
        </w:tc>
        <w:tc>
          <w:tcPr>
            <w:tcW w:w="1211" w:type="dxa"/>
            <w:vAlign w:val="center"/>
          </w:tcPr>
          <w:p w14:paraId="18C8CD91"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62CCE1" w14:textId="07B29EF2"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w:t>
            </w:r>
            <w:r w:rsidRPr="0006217B">
              <w:rPr>
                <w:rFonts w:asciiTheme="minorHAnsi" w:eastAsiaTheme="minorHAnsi" w:hAnsiTheme="minorHAnsi"/>
              </w:rPr>
              <w:t>est product</w:t>
            </w:r>
            <w:r w:rsidR="00E01611" w:rsidRPr="0006217B">
              <w:rPr>
                <w:rFonts w:asciiTheme="minorHAnsi" w:eastAsiaTheme="minorHAnsi" w:hAnsiTheme="minorHAnsi"/>
              </w:rPr>
              <w:t>”</w:t>
            </w:r>
          </w:p>
        </w:tc>
      </w:tr>
      <w:tr w:rsidR="00EB0E87" w:rsidRPr="0006217B" w14:paraId="72657AE8" w14:textId="77777777" w:rsidTr="00250D29">
        <w:trPr>
          <w:jc w:val="center"/>
        </w:trPr>
        <w:tc>
          <w:tcPr>
            <w:tcW w:w="2053" w:type="dxa"/>
            <w:vAlign w:val="center"/>
          </w:tcPr>
          <w:p w14:paraId="03940605"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trdAmt</w:t>
            </w:r>
          </w:p>
        </w:tc>
        <w:tc>
          <w:tcPr>
            <w:tcW w:w="1604" w:type="dxa"/>
            <w:vAlign w:val="center"/>
          </w:tcPr>
          <w:p w14:paraId="60B7ABA1"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01403A13"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1800A4AD" w14:textId="77777777" w:rsidR="00EB0E87" w:rsidRPr="0006217B" w:rsidRDefault="00EB0E87" w:rsidP="00EB0E87">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p w14:paraId="6BBA360C" w14:textId="77777777" w:rsidR="00464EC3" w:rsidRPr="0006217B" w:rsidRDefault="00464EC3" w:rsidP="00EB0E87">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If there is cup deposit, transaction amount + cup deposit value setting</w:t>
            </w:r>
          </w:p>
        </w:tc>
        <w:tc>
          <w:tcPr>
            <w:tcW w:w="1199" w:type="dxa"/>
            <w:vAlign w:val="center"/>
          </w:tcPr>
          <w:p w14:paraId="61B84E59"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rPr>
              <w:t>N(12)</w:t>
            </w:r>
          </w:p>
        </w:tc>
        <w:tc>
          <w:tcPr>
            <w:tcW w:w="1211" w:type="dxa"/>
            <w:vAlign w:val="center"/>
          </w:tcPr>
          <w:p w14:paraId="76A2A8C9"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9321BE8" w14:textId="77777777" w:rsidR="00EB0E87" w:rsidRPr="0006217B" w:rsidRDefault="00BA1AE0" w:rsidP="00EB0E87">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D12DCF" w:rsidRPr="0006217B" w14:paraId="1D9C3808" w14:textId="77777777" w:rsidTr="00250D29">
        <w:trPr>
          <w:jc w:val="center"/>
        </w:trPr>
        <w:tc>
          <w:tcPr>
            <w:tcW w:w="2053" w:type="dxa"/>
            <w:vAlign w:val="center"/>
          </w:tcPr>
          <w:p w14:paraId="3A28F823" w14:textId="226E7C1D" w:rsidR="00D12DCF" w:rsidRPr="0006217B" w:rsidRDefault="00D12DCF" w:rsidP="00D12DCF">
            <w:pPr>
              <w:pStyle w:val="cq11"/>
              <w:ind w:leftChars="0" w:left="0"/>
              <w:rPr>
                <w:rFonts w:asciiTheme="minorHAnsi" w:eastAsiaTheme="minorHAnsi" w:hAnsiTheme="minorHAnsi"/>
              </w:rPr>
            </w:pPr>
            <w:r w:rsidRPr="0006217B">
              <w:rPr>
                <w:rFonts w:asciiTheme="minorHAnsi" w:eastAsiaTheme="minorHAnsi" w:hAnsiTheme="minorHAnsi" w:hint="eastAsia"/>
              </w:rPr>
              <w:t>taxFreeAmt</w:t>
            </w:r>
          </w:p>
        </w:tc>
        <w:tc>
          <w:tcPr>
            <w:tcW w:w="1604" w:type="dxa"/>
            <w:vAlign w:val="center"/>
          </w:tcPr>
          <w:p w14:paraId="50C4393F" w14:textId="3937B147" w:rsidR="00D12DCF" w:rsidRPr="0006217B" w:rsidRDefault="00396386" w:rsidP="00D12D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w:t>
            </w:r>
          </w:p>
        </w:tc>
        <w:tc>
          <w:tcPr>
            <w:tcW w:w="2297" w:type="dxa"/>
            <w:vAlign w:val="center"/>
          </w:tcPr>
          <w:p w14:paraId="12D4FA42" w14:textId="023BD68E" w:rsidR="00D12DCF" w:rsidRPr="0006217B" w:rsidRDefault="00396386" w:rsidP="00D12D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 among payment amount</w:t>
            </w:r>
            <w:r w:rsidR="00D12DCF" w:rsidRPr="0006217B">
              <w:rPr>
                <w:rFonts w:asciiTheme="minorHAnsi" w:eastAsiaTheme="minorHAnsi" w:hAnsiTheme="minorHAnsi"/>
                <w:color w:val="767676"/>
                <w:spacing w:val="-6"/>
                <w:sz w:val="21"/>
                <w:szCs w:val="21"/>
              </w:rPr>
              <w:br/>
              <w:t>(</w:t>
            </w:r>
            <w:r w:rsidR="0058371D" w:rsidRPr="0006217B">
              <w:rPr>
                <w:rFonts w:asciiTheme="minorHAnsi" w:eastAsiaTheme="minorHAnsi" w:hAnsiTheme="minorHAnsi" w:hint="eastAsia"/>
                <w:color w:val="767676"/>
                <w:spacing w:val="-6"/>
                <w:sz w:val="21"/>
                <w:szCs w:val="21"/>
              </w:rPr>
              <w:t>Cup deposit 300 won</w:t>
            </w:r>
            <w:r w:rsidR="00D12DCF" w:rsidRPr="0006217B">
              <w:rPr>
                <w:rFonts w:asciiTheme="minorHAnsi" w:eastAsiaTheme="minorHAnsi" w:hAnsiTheme="minorHAnsi"/>
                <w:color w:val="767676"/>
                <w:spacing w:val="-6"/>
                <w:sz w:val="21"/>
                <w:szCs w:val="21"/>
              </w:rPr>
              <w:t>)</w:t>
            </w:r>
            <w:r w:rsidR="00D12DCF" w:rsidRPr="0006217B">
              <w:rPr>
                <w:rFonts w:asciiTheme="minorHAnsi" w:eastAsiaTheme="minorHAnsi" w:hAnsiTheme="minorHAnsi"/>
                <w:color w:val="767676"/>
                <w:spacing w:val="-6"/>
                <w:sz w:val="21"/>
                <w:szCs w:val="21"/>
              </w:rPr>
              <w:br/>
            </w:r>
            <w:r w:rsidR="00D12DCF"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r w:rsidR="00D12DCF" w:rsidRPr="0006217B">
              <w:rPr>
                <w:rFonts w:asciiTheme="minorHAnsi" w:eastAsiaTheme="minorHAnsi" w:hAnsiTheme="minorHAnsi"/>
                <w:color w:val="767676"/>
                <w:spacing w:val="-6"/>
                <w:sz w:val="21"/>
                <w:szCs w:val="21"/>
              </w:rPr>
              <w:br/>
            </w:r>
            <w:r w:rsidR="00D12DCF" w:rsidRPr="0006217B">
              <w:rPr>
                <w:rStyle w:val="text-danger"/>
                <w:rFonts w:asciiTheme="minorHAnsi" w:eastAsiaTheme="minorHAnsi" w:hAnsiTheme="minorHAnsi"/>
                <w:color w:val="E74C3C"/>
                <w:spacing w:val="-6"/>
                <w:sz w:val="21"/>
                <w:szCs w:val="21"/>
              </w:rPr>
              <w:t xml:space="preserve">※ </w:t>
            </w:r>
            <w:r w:rsidR="0058371D" w:rsidRPr="0006217B">
              <w:rPr>
                <w:rStyle w:val="text-danger"/>
                <w:rFonts w:asciiTheme="minorHAnsi" w:eastAsiaTheme="minorHAnsi" w:hAnsiTheme="minorHAnsi" w:hint="eastAsia"/>
                <w:color w:val="E74C3C"/>
                <w:spacing w:val="-6"/>
                <w:sz w:val="21"/>
                <w:szCs w:val="21"/>
              </w:rPr>
              <w:t>Only applicable to Tmoney</w:t>
            </w:r>
          </w:p>
        </w:tc>
        <w:tc>
          <w:tcPr>
            <w:tcW w:w="1199" w:type="dxa"/>
            <w:vAlign w:val="center"/>
          </w:tcPr>
          <w:p w14:paraId="0F917DB0" w14:textId="35A67AC6" w:rsidR="00D12DCF" w:rsidRPr="0006217B" w:rsidRDefault="00D12DCF" w:rsidP="00D12D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B8F75E5" w14:textId="4EC0D093" w:rsidR="00D12DCF" w:rsidRPr="0006217B" w:rsidRDefault="00D12DCF" w:rsidP="00D12D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7F819E" w14:textId="560E7EA7" w:rsidR="00D12DCF" w:rsidRPr="0006217B" w:rsidRDefault="00D12DCF" w:rsidP="00D12D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w:t>
            </w:r>
          </w:p>
        </w:tc>
      </w:tr>
      <w:tr w:rsidR="00CD77BB" w:rsidRPr="0006217B" w14:paraId="726E1556" w14:textId="77777777" w:rsidTr="00250D29">
        <w:trPr>
          <w:jc w:val="center"/>
        </w:trPr>
        <w:tc>
          <w:tcPr>
            <w:tcW w:w="2053" w:type="dxa"/>
            <w:vAlign w:val="center"/>
          </w:tcPr>
          <w:p w14:paraId="0D1E5623"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mchtCustNm</w:t>
            </w:r>
          </w:p>
        </w:tc>
        <w:tc>
          <w:tcPr>
            <w:tcW w:w="1604" w:type="dxa"/>
            <w:vAlign w:val="center"/>
          </w:tcPr>
          <w:p w14:paraId="5FDB3E47"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78F10128"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50C653CA"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3895AC0"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AHN(30)</w:t>
            </w:r>
          </w:p>
        </w:tc>
        <w:tc>
          <w:tcPr>
            <w:tcW w:w="1211" w:type="dxa"/>
            <w:vAlign w:val="center"/>
          </w:tcPr>
          <w:p w14:paraId="276B66F2"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B60FA46" w14:textId="58F42551"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CD77BB" w:rsidRPr="0006217B" w14:paraId="5B329769" w14:textId="77777777" w:rsidTr="00250D29">
        <w:trPr>
          <w:jc w:val="center"/>
        </w:trPr>
        <w:tc>
          <w:tcPr>
            <w:tcW w:w="2053" w:type="dxa"/>
            <w:vAlign w:val="center"/>
          </w:tcPr>
          <w:p w14:paraId="04357025"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604" w:type="dxa"/>
            <w:vAlign w:val="center"/>
          </w:tcPr>
          <w:p w14:paraId="111BDE23"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75259C02"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To </w:t>
            </w:r>
            <w:r w:rsidRPr="0006217B">
              <w:rPr>
                <w:rFonts w:asciiTheme="minorHAnsi" w:eastAsiaTheme="minorHAnsi" w:hAnsiTheme="minorHAnsi"/>
              </w:rPr>
              <w:lastRenderedPageBreak/>
              <w:t>Server integration URL)</w:t>
            </w:r>
          </w:p>
        </w:tc>
        <w:tc>
          <w:tcPr>
            <w:tcW w:w="1199" w:type="dxa"/>
            <w:vAlign w:val="center"/>
          </w:tcPr>
          <w:p w14:paraId="3EDEFAE1"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AN(250)</w:t>
            </w:r>
          </w:p>
        </w:tc>
        <w:tc>
          <w:tcPr>
            <w:tcW w:w="1211" w:type="dxa"/>
            <w:vAlign w:val="center"/>
          </w:tcPr>
          <w:p w14:paraId="0B4B50D9"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36956C4"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CD77BB" w:rsidRPr="0006217B" w14:paraId="5AC4308D" w14:textId="77777777" w:rsidTr="00250D29">
        <w:trPr>
          <w:jc w:val="center"/>
        </w:trPr>
        <w:tc>
          <w:tcPr>
            <w:tcW w:w="2053" w:type="dxa"/>
            <w:vAlign w:val="center"/>
          </w:tcPr>
          <w:p w14:paraId="3EE77ACD"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lastRenderedPageBreak/>
              <w:t>nextUrl</w:t>
            </w:r>
          </w:p>
        </w:tc>
        <w:tc>
          <w:tcPr>
            <w:tcW w:w="1604" w:type="dxa"/>
            <w:vAlign w:val="center"/>
          </w:tcPr>
          <w:p w14:paraId="515ED447"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3E027E69"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00B85B17"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3B8B25C5"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434DB0B"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CD77BB" w:rsidRPr="0006217B" w14:paraId="75C006C2" w14:textId="77777777" w:rsidTr="00250D29">
        <w:trPr>
          <w:jc w:val="center"/>
        </w:trPr>
        <w:tc>
          <w:tcPr>
            <w:tcW w:w="2053" w:type="dxa"/>
            <w:vAlign w:val="center"/>
          </w:tcPr>
          <w:p w14:paraId="33877F38"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702853B1"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561FB106"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18D7199C"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0EFE34C4"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93AF46E"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CD77BB" w:rsidRPr="0006217B" w14:paraId="20EE9045" w14:textId="77777777" w:rsidTr="00250D29">
        <w:trPr>
          <w:jc w:val="center"/>
        </w:trPr>
        <w:tc>
          <w:tcPr>
            <w:tcW w:w="2053" w:type="dxa"/>
            <w:vAlign w:val="center"/>
          </w:tcPr>
          <w:p w14:paraId="62D048C5"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604" w:type="dxa"/>
            <w:vAlign w:val="center"/>
          </w:tcPr>
          <w:p w14:paraId="6B8496FD"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58A1578D"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40A8AEF0"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224C0A8D"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5A3D8323"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4DCAD3C"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CD77BB" w:rsidRPr="0006217B" w14:paraId="7EB4005D" w14:textId="77777777" w:rsidTr="00250D29">
        <w:trPr>
          <w:jc w:val="center"/>
        </w:trPr>
        <w:tc>
          <w:tcPr>
            <w:tcW w:w="2053" w:type="dxa"/>
            <w:vAlign w:val="center"/>
          </w:tcPr>
          <w:p w14:paraId="7B2166C1"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4B6FE316"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1E67AF44"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0ABB893D"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578CB237"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B9DC5A4"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CD77BB" w:rsidRPr="0006217B" w14:paraId="27DDB2A7" w14:textId="77777777" w:rsidTr="00250D29">
        <w:trPr>
          <w:jc w:val="center"/>
        </w:trPr>
        <w:tc>
          <w:tcPr>
            <w:tcW w:w="2053" w:type="dxa"/>
            <w:vAlign w:val="center"/>
          </w:tcPr>
          <w:p w14:paraId="5A7EDD2E"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4FF80F0B"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7A65F0F5"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33D9F0A6" w14:textId="77777777" w:rsidR="00CD77BB" w:rsidRPr="0006217B" w:rsidRDefault="00CD77BB" w:rsidP="00CD77BB">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p w14:paraId="4AF1DDB5"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Required for Culture Land voucher (Culture Cash)</w:t>
            </w:r>
            <w:r w:rsidRPr="0006217B">
              <w:rPr>
                <w:rFonts w:asciiTheme="minorHAnsi" w:eastAsiaTheme="minorHAnsi" w:hAnsiTheme="minorHAnsi"/>
                <w:color w:val="FF0000"/>
              </w:rPr>
              <w:t xml:space="preserve"> [culturecash]</w:t>
            </w:r>
          </w:p>
        </w:tc>
        <w:tc>
          <w:tcPr>
            <w:tcW w:w="1199" w:type="dxa"/>
            <w:vAlign w:val="center"/>
          </w:tcPr>
          <w:p w14:paraId="3BD33495"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30950B13"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D6B4A9"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CD77BB" w:rsidRPr="0006217B" w14:paraId="616B8A55" w14:textId="77777777" w:rsidTr="00250D29">
        <w:trPr>
          <w:jc w:val="center"/>
        </w:trPr>
        <w:tc>
          <w:tcPr>
            <w:tcW w:w="2053" w:type="dxa"/>
            <w:vAlign w:val="center"/>
          </w:tcPr>
          <w:p w14:paraId="7F1B82C9" w14:textId="6B286B2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custIp</w:t>
            </w:r>
          </w:p>
        </w:tc>
        <w:tc>
          <w:tcPr>
            <w:tcW w:w="1604" w:type="dxa"/>
            <w:vAlign w:val="center"/>
          </w:tcPr>
          <w:p w14:paraId="5D755C38" w14:textId="7DCD9C01"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7A5FAC47" w14:textId="57686A99"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43611B20" w14:textId="154AD5FE"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7F5A73DC" w14:textId="73001BE8"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1BCBF0" w14:textId="663B7AA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CD77BB" w:rsidRPr="0006217B" w14:paraId="69AEA831" w14:textId="77777777" w:rsidTr="00250D29">
        <w:trPr>
          <w:jc w:val="center"/>
        </w:trPr>
        <w:tc>
          <w:tcPr>
            <w:tcW w:w="2053" w:type="dxa"/>
            <w:vAlign w:val="center"/>
          </w:tcPr>
          <w:p w14:paraId="75A6B80A" w14:textId="12DE588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7EF5DAF" w14:textId="792F4E12"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065FB117"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4E9B467" w14:textId="20197BC0"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4BAA53E" w14:textId="4AD823DF"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2761FC7D" w14:textId="60E4ECB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200D64" w14:textId="495A05F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6C774B2C" w14:textId="77777777" w:rsidR="00777029" w:rsidRPr="0006217B" w:rsidRDefault="00777029" w:rsidP="00250D29">
      <w:pPr>
        <w:pStyle w:val="cq11"/>
        <w:ind w:leftChars="0" w:left="0"/>
        <w:rPr>
          <w:rFonts w:asciiTheme="minorHAnsi" w:eastAsiaTheme="minorHAnsi" w:hAnsiTheme="minorHAnsi"/>
        </w:rPr>
      </w:pPr>
    </w:p>
    <w:p w14:paraId="378BBBFD" w14:textId="77777777" w:rsidR="00913780" w:rsidRPr="0006217B" w:rsidRDefault="00A40500">
      <w:pPr>
        <w:pStyle w:val="2"/>
        <w:rPr>
          <w:rFonts w:asciiTheme="minorHAnsi" w:eastAsiaTheme="minorHAnsi" w:hAnsiTheme="minorHAnsi"/>
        </w:rPr>
      </w:pPr>
      <w:bookmarkStart w:id="141" w:name="_Toc172043546"/>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41"/>
    </w:p>
    <w:tbl>
      <w:tblPr>
        <w:tblStyle w:val="a7"/>
        <w:tblW w:w="0" w:type="auto"/>
        <w:tblInd w:w="440" w:type="dxa"/>
        <w:tblLook w:val="04A0" w:firstRow="1" w:lastRow="0" w:firstColumn="1" w:lastColumn="0" w:noHBand="0" w:noVBand="1"/>
      </w:tblPr>
      <w:tblGrid>
        <w:gridCol w:w="1965"/>
        <w:gridCol w:w="7655"/>
      </w:tblGrid>
      <w:tr w:rsidR="0033663D" w:rsidRPr="0006217B" w14:paraId="1B6035F0" w14:textId="77777777" w:rsidTr="001A1637">
        <w:tc>
          <w:tcPr>
            <w:tcW w:w="1965" w:type="dxa"/>
            <w:shd w:val="clear" w:color="auto" w:fill="D9D9D9" w:themeFill="background1" w:themeFillShade="D9"/>
          </w:tcPr>
          <w:p w14:paraId="06B7AD0F"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F76CB40"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3CD593DE" w14:textId="77777777" w:rsidTr="001A1637">
        <w:tc>
          <w:tcPr>
            <w:tcW w:w="1965" w:type="dxa"/>
            <w:vAlign w:val="center"/>
          </w:tcPr>
          <w:p w14:paraId="5501E9F0"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45788D67"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w:t>
            </w:r>
            <w:r w:rsidRPr="0006217B">
              <w:rPr>
                <w:rFonts w:asciiTheme="minorHAnsi" w:eastAsiaTheme="minorHAnsi" w:hAnsiTheme="minorHAnsi"/>
              </w:rPr>
              <w:t>e</w:t>
            </w:r>
            <w:r w:rsidRPr="0006217B">
              <w:rPr>
                <w:rFonts w:asciiTheme="minorHAnsi" w:eastAsiaTheme="minorHAnsi" w:hAnsiTheme="minorHAnsi" w:hint="eastAsia"/>
              </w:rPr>
              <w:t>xt)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68967141" w14:textId="77777777" w:rsidR="0033663D" w:rsidRPr="0006217B" w:rsidRDefault="0033663D" w:rsidP="0033663D">
      <w:pPr>
        <w:pStyle w:val="cq11"/>
        <w:ind w:left="440"/>
        <w:rPr>
          <w:rFonts w:asciiTheme="minorHAnsi" w:eastAsiaTheme="minorHAnsi" w:hAnsiTheme="minorHAnsi"/>
        </w:rPr>
      </w:pPr>
    </w:p>
    <w:p w14:paraId="6E83C0FF" w14:textId="77777777" w:rsidR="00913780" w:rsidRPr="0006217B" w:rsidRDefault="00A40500">
      <w:pPr>
        <w:pStyle w:val="2"/>
        <w:rPr>
          <w:rFonts w:asciiTheme="minorHAnsi" w:eastAsiaTheme="minorHAnsi" w:hAnsiTheme="minorHAnsi"/>
        </w:rPr>
      </w:pPr>
      <w:bookmarkStart w:id="142" w:name="_Toc17204354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42"/>
    </w:p>
    <w:p w14:paraId="10043B5E" w14:textId="54878DB0" w:rsidR="008903CF" w:rsidRPr="0006217B" w:rsidRDefault="0058371D" w:rsidP="008903CF">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Response columns from Teen Cash Voucher payment window to merchant are as follows</w:t>
      </w:r>
      <w:r w:rsidR="008903CF"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741D281" w14:textId="77777777" w:rsidTr="00250D29">
        <w:trPr>
          <w:jc w:val="center"/>
        </w:trPr>
        <w:tc>
          <w:tcPr>
            <w:tcW w:w="2053" w:type="dxa"/>
            <w:shd w:val="clear" w:color="auto" w:fill="D9D9D9" w:themeFill="background1" w:themeFillShade="D9"/>
            <w:vAlign w:val="center"/>
          </w:tcPr>
          <w:p w14:paraId="4F8FF68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0F1E85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B6C4EF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51F2EE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85647F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11329C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737158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65A5FA1B" w14:textId="77777777" w:rsidTr="00250D29">
        <w:trPr>
          <w:jc w:val="center"/>
        </w:trPr>
        <w:tc>
          <w:tcPr>
            <w:tcW w:w="2053" w:type="dxa"/>
            <w:vAlign w:val="center"/>
          </w:tcPr>
          <w:p w14:paraId="33358AD6" w14:textId="64D1B8F7"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81C03D8" w14:textId="097136B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5CC2F9D" w14:textId="3DA8FAE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54B7214" w14:textId="01F6D3C7"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A642D27" w14:textId="75273588"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24FA60" w14:textId="7C3DA41B"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8F5FB8" w:rsidRPr="0006217B" w14:paraId="77C31990" w14:textId="77777777" w:rsidTr="00250D29">
        <w:trPr>
          <w:jc w:val="center"/>
        </w:trPr>
        <w:tc>
          <w:tcPr>
            <w:tcW w:w="2053" w:type="dxa"/>
            <w:vAlign w:val="center"/>
          </w:tcPr>
          <w:p w14:paraId="2B78D7B8" w14:textId="63CDA0C2"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55F875A0" w14:textId="64A8FE2E"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302FCA72"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4763887"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37C5556A" w14:textId="366366F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286A98A1" w14:textId="03EE3F95"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1C6E1927" w14:textId="6609E00A"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C7BDA4" w14:textId="23E4C038"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09EE67F5" w14:textId="77777777" w:rsidTr="00250D29">
        <w:trPr>
          <w:jc w:val="center"/>
        </w:trPr>
        <w:tc>
          <w:tcPr>
            <w:tcW w:w="2053" w:type="dxa"/>
            <w:vAlign w:val="center"/>
          </w:tcPr>
          <w:p w14:paraId="12B8931D" w14:textId="19AEDCFE"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outRsltCd</w:t>
            </w:r>
          </w:p>
        </w:tc>
        <w:tc>
          <w:tcPr>
            <w:tcW w:w="1604" w:type="dxa"/>
            <w:vAlign w:val="center"/>
          </w:tcPr>
          <w:p w14:paraId="4DF0854B" w14:textId="7C81D7B5"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1EF3310"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F366C35" w14:textId="0086D4AB"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5E1FE8E" w14:textId="0CDB20B2"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9EF4422" w14:textId="4D820BAE"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15AF2E" w14:textId="1106E2D6"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903CF" w:rsidRPr="0006217B" w14:paraId="35EC297E" w14:textId="77777777" w:rsidTr="00250D29">
        <w:trPr>
          <w:jc w:val="center"/>
        </w:trPr>
        <w:tc>
          <w:tcPr>
            <w:tcW w:w="2053" w:type="dxa"/>
            <w:vAlign w:val="center"/>
          </w:tcPr>
          <w:p w14:paraId="1A16D961" w14:textId="5038F04D" w:rsidR="008903CF" w:rsidRPr="0006217B" w:rsidRDefault="008903CF"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799E1AA1" w14:textId="4F02899F" w:rsidR="008903CF" w:rsidRPr="0006217B" w:rsidRDefault="00235BA4"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1707BC3" w14:textId="4532AA41" w:rsidR="008903CF" w:rsidRPr="0006217B" w:rsidRDefault="00235BA4"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903CF" w:rsidRPr="0006217B">
              <w:rPr>
                <w:rFonts w:asciiTheme="minorHAnsi" w:eastAsiaTheme="minorHAnsi" w:hAnsiTheme="minorHAnsi"/>
                <w:color w:val="767676"/>
                <w:spacing w:val="-6"/>
                <w:sz w:val="21"/>
                <w:szCs w:val="21"/>
              </w:rPr>
              <w:br/>
              <w:t>URL Encoding, UTF-8</w:t>
            </w:r>
          </w:p>
        </w:tc>
        <w:tc>
          <w:tcPr>
            <w:tcW w:w="1199" w:type="dxa"/>
            <w:vAlign w:val="center"/>
          </w:tcPr>
          <w:p w14:paraId="1348C9A0" w14:textId="60CCC5EC"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6A6BB42C" w14:textId="2AD1E38D"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EBECE7" w14:textId="646C671E" w:rsidR="008903CF" w:rsidRPr="0006217B" w:rsidRDefault="008903CF"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8371D"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8903CF" w:rsidRPr="0006217B" w14:paraId="75321021" w14:textId="77777777" w:rsidTr="00250D29">
        <w:trPr>
          <w:jc w:val="center"/>
        </w:trPr>
        <w:tc>
          <w:tcPr>
            <w:tcW w:w="2053" w:type="dxa"/>
            <w:vAlign w:val="center"/>
          </w:tcPr>
          <w:p w14:paraId="40009CDE" w14:textId="6D5177EE"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8EBF2C" w14:textId="02B795F8" w:rsidR="008903CF" w:rsidRPr="0006217B" w:rsidRDefault="002B6F03"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948E29C" w14:textId="0BA43505" w:rsidR="008903CF" w:rsidRPr="0006217B" w:rsidRDefault="004A034C"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Teen Cash</w:t>
            </w:r>
            <w:r w:rsidRPr="0006217B">
              <w:rPr>
                <w:rFonts w:asciiTheme="minorHAnsi" w:eastAsiaTheme="minorHAnsi" w:hAnsiTheme="minorHAnsi"/>
                <w:color w:val="767676"/>
                <w:spacing w:val="-6"/>
                <w:sz w:val="21"/>
                <w:szCs w:val="21"/>
                <w:shd w:val="clear" w:color="auto" w:fill="FFFFFF"/>
              </w:rPr>
              <w:t>[teencash]</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Happy Money</w:t>
            </w:r>
            <w:r w:rsidRPr="0006217B">
              <w:rPr>
                <w:rFonts w:asciiTheme="minorHAnsi" w:eastAsiaTheme="minorHAnsi" w:hAnsiTheme="minorHAnsi"/>
                <w:color w:val="767676"/>
                <w:spacing w:val="-6"/>
                <w:sz w:val="21"/>
                <w:szCs w:val="21"/>
                <w:shd w:val="clear" w:color="auto" w:fill="FFFFFF"/>
              </w:rPr>
              <w:t>[happymoney]</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Culture Land Voucher (Culture Cash</w:t>
            </w:r>
            <w:r w:rsidRPr="0006217B">
              <w:rPr>
                <w:rFonts w:asciiTheme="minorHAnsi" w:eastAsiaTheme="minorHAnsi" w:hAnsiTheme="minorHAnsi"/>
                <w:color w:val="767676"/>
                <w:spacing w:val="-6"/>
                <w:sz w:val="21"/>
                <w:szCs w:val="21"/>
                <w:shd w:val="clear" w:color="auto" w:fill="FFFFFF"/>
              </w:rPr>
              <w:t>)[culturecash]</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Smart Gift Certificate</w:t>
            </w:r>
            <w:r w:rsidRPr="0006217B">
              <w:rPr>
                <w:rFonts w:asciiTheme="minorHAnsi" w:eastAsiaTheme="minorHAnsi" w:hAnsiTheme="minorHAnsi"/>
                <w:color w:val="767676"/>
                <w:spacing w:val="-6"/>
                <w:sz w:val="21"/>
                <w:szCs w:val="21"/>
                <w:shd w:val="clear" w:color="auto" w:fill="FFFFFF"/>
              </w:rPr>
              <w:t>[smartcash]</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Book Voucher</w:t>
            </w:r>
            <w:r w:rsidRPr="0006217B">
              <w:rPr>
                <w:rFonts w:asciiTheme="minorHAnsi" w:eastAsiaTheme="minorHAnsi" w:hAnsiTheme="minorHAnsi"/>
                <w:color w:val="767676"/>
                <w:spacing w:val="-6"/>
                <w:sz w:val="21"/>
                <w:szCs w:val="21"/>
                <w:shd w:val="clear" w:color="auto" w:fill="FFFFFF"/>
              </w:rPr>
              <w:t>[booknlife]</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Tmoney</w:t>
            </w:r>
            <w:r w:rsidRPr="0006217B">
              <w:rPr>
                <w:rFonts w:asciiTheme="minorHAnsi" w:eastAsiaTheme="minorHAnsi" w:hAnsiTheme="minorHAnsi"/>
                <w:color w:val="767676"/>
                <w:spacing w:val="-6"/>
                <w:sz w:val="21"/>
                <w:szCs w:val="21"/>
                <w:shd w:val="clear" w:color="auto" w:fill="FFFFFF"/>
              </w:rPr>
              <w:t>[tmoney]</w:t>
            </w:r>
          </w:p>
        </w:tc>
        <w:tc>
          <w:tcPr>
            <w:tcW w:w="1199" w:type="dxa"/>
            <w:vAlign w:val="center"/>
          </w:tcPr>
          <w:p w14:paraId="2C2A5C9B" w14:textId="0796AF6B"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02F694B" w14:textId="3AD4465B"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74AEB" w14:textId="7C9BEA85"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"teencash"</w:t>
            </w:r>
          </w:p>
        </w:tc>
      </w:tr>
      <w:tr w:rsidR="00DC5FE1" w:rsidRPr="0006217B" w14:paraId="4FB98727" w14:textId="77777777" w:rsidTr="00250D29">
        <w:trPr>
          <w:jc w:val="center"/>
        </w:trPr>
        <w:tc>
          <w:tcPr>
            <w:tcW w:w="2053" w:type="dxa"/>
            <w:vAlign w:val="center"/>
          </w:tcPr>
          <w:p w14:paraId="1CA1BE5F" w14:textId="0480EBE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4110A12" w14:textId="5B07FBB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1EA78C44"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1CBC19ED" w14:textId="1CBCC14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773B5437" w14:textId="4403D384"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A1AA7E2" w14:textId="61D6559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A76424" w14:textId="769EEF4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903CF" w:rsidRPr="0006217B" w14:paraId="651A1914" w14:textId="77777777" w:rsidTr="00250D29">
        <w:trPr>
          <w:jc w:val="center"/>
        </w:trPr>
        <w:tc>
          <w:tcPr>
            <w:tcW w:w="2053" w:type="dxa"/>
            <w:vAlign w:val="center"/>
          </w:tcPr>
          <w:p w14:paraId="1B82C75A" w14:textId="4A4F4E90"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0326758E" w14:textId="15C965B8" w:rsidR="008903CF" w:rsidRPr="0006217B" w:rsidRDefault="001F477D"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7578825A" w14:textId="1FA6CFD2" w:rsidR="008903CF" w:rsidRPr="0006217B" w:rsidRDefault="002E3818"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8903CF" w:rsidRPr="0006217B">
              <w:rPr>
                <w:rFonts w:asciiTheme="minorHAnsi" w:eastAsiaTheme="minorHAnsi" w:hAnsiTheme="minorHAnsi"/>
                <w:color w:val="767676"/>
                <w:spacing w:val="-6"/>
                <w:sz w:val="21"/>
                <w:szCs w:val="21"/>
              </w:rPr>
              <w:br/>
            </w:r>
            <w:r w:rsidR="008903CF"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r w:rsidR="008903CF" w:rsidRPr="0006217B">
              <w:rPr>
                <w:rFonts w:asciiTheme="minorHAnsi" w:eastAsiaTheme="minorHAnsi" w:hAnsiTheme="minorHAnsi"/>
                <w:color w:val="E74C3C"/>
                <w:spacing w:val="-6"/>
                <w:sz w:val="21"/>
                <w:szCs w:val="21"/>
              </w:rPr>
              <w:br/>
            </w:r>
            <w:r w:rsidR="008903CF" w:rsidRPr="0006217B">
              <w:rPr>
                <w:rStyle w:val="text-danger"/>
                <w:rFonts w:asciiTheme="minorHAnsi" w:eastAsiaTheme="minorHAnsi" w:hAnsiTheme="minorHAnsi"/>
                <w:color w:val="E74C3C"/>
                <w:spacing w:val="-6"/>
                <w:sz w:val="21"/>
                <w:szCs w:val="21"/>
              </w:rPr>
              <w:lastRenderedPageBreak/>
              <w:t xml:space="preserve">※ </w:t>
            </w:r>
            <w:r w:rsidR="004A034C" w:rsidRPr="0006217B">
              <w:rPr>
                <w:rStyle w:val="text-danger"/>
                <w:rFonts w:asciiTheme="minorHAnsi" w:eastAsiaTheme="minorHAnsi" w:hAnsiTheme="minorHAnsi" w:hint="eastAsia"/>
                <w:color w:val="E74C3C"/>
                <w:spacing w:val="-6"/>
                <w:sz w:val="21"/>
                <w:szCs w:val="21"/>
              </w:rPr>
              <w:t>Required for Culture Land Voucher (Culture Cash</w:t>
            </w:r>
            <w:r w:rsidR="008903CF" w:rsidRPr="0006217B">
              <w:rPr>
                <w:rStyle w:val="text-danger"/>
                <w:rFonts w:asciiTheme="minorHAnsi" w:eastAsiaTheme="minorHAnsi" w:hAnsiTheme="minorHAnsi"/>
                <w:color w:val="E74C3C"/>
                <w:spacing w:val="-6"/>
                <w:sz w:val="21"/>
                <w:szCs w:val="21"/>
              </w:rPr>
              <w:t>)[culturecash]</w:t>
            </w:r>
          </w:p>
        </w:tc>
        <w:tc>
          <w:tcPr>
            <w:tcW w:w="1199" w:type="dxa"/>
            <w:vAlign w:val="center"/>
          </w:tcPr>
          <w:p w14:paraId="2B2DB8A0" w14:textId="2F7B1DF1"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AN(50)</w:t>
            </w:r>
          </w:p>
        </w:tc>
        <w:tc>
          <w:tcPr>
            <w:tcW w:w="1211" w:type="dxa"/>
            <w:vAlign w:val="center"/>
          </w:tcPr>
          <w:p w14:paraId="14109B55" w14:textId="21386E7C"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23D11C" w14:textId="0CF34CEA"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8903CF" w:rsidRPr="0006217B" w14:paraId="11E50CA2" w14:textId="77777777" w:rsidTr="00250D29">
        <w:trPr>
          <w:jc w:val="center"/>
        </w:trPr>
        <w:tc>
          <w:tcPr>
            <w:tcW w:w="2053" w:type="dxa"/>
            <w:vAlign w:val="center"/>
          </w:tcPr>
          <w:p w14:paraId="35410269" w14:textId="6CDA5385"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trdNo</w:t>
            </w:r>
          </w:p>
        </w:tc>
        <w:tc>
          <w:tcPr>
            <w:tcW w:w="1604" w:type="dxa"/>
            <w:vAlign w:val="center"/>
          </w:tcPr>
          <w:p w14:paraId="1A065070" w14:textId="297A25EE" w:rsidR="008903CF" w:rsidRPr="0006217B" w:rsidRDefault="004A034C"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7F488770" w14:textId="6CC77220" w:rsidR="008903CF" w:rsidRPr="0006217B" w:rsidRDefault="00092AB5"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1C80E114" w14:textId="2D76AAD1"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7478CD1" w14:textId="3C83D6FD"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F1EB85" w14:textId="28DB7131"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FE5ED5" w:rsidRPr="0006217B" w14:paraId="39249CE9" w14:textId="77777777" w:rsidTr="00250D29">
        <w:trPr>
          <w:jc w:val="center"/>
        </w:trPr>
        <w:tc>
          <w:tcPr>
            <w:tcW w:w="2053" w:type="dxa"/>
            <w:vAlign w:val="center"/>
          </w:tcPr>
          <w:p w14:paraId="1B2268FD" w14:textId="05923102"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122265FD" w14:textId="3F2489EE"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CAF579A" w14:textId="6FE06647"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7DC08DBA" w14:textId="2BE38FE7" w:rsidR="00FE5ED5" w:rsidRPr="0006217B" w:rsidRDefault="00FE5ED5" w:rsidP="00FE5ED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F0A1027" w14:textId="5414516E" w:rsidR="00FE5ED5" w:rsidRPr="0006217B" w:rsidRDefault="00FE5ED5" w:rsidP="00FE5ED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1AA47A" w14:textId="2A84D1DD"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8903CF" w:rsidRPr="0006217B" w14:paraId="340722AF" w14:textId="77777777" w:rsidTr="00250D29">
        <w:trPr>
          <w:jc w:val="center"/>
        </w:trPr>
        <w:tc>
          <w:tcPr>
            <w:tcW w:w="2053" w:type="dxa"/>
            <w:vAlign w:val="center"/>
          </w:tcPr>
          <w:p w14:paraId="4CA46026" w14:textId="4473CA26"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590972E9" w14:textId="588B49C8" w:rsidR="008903CF" w:rsidRPr="0006217B" w:rsidRDefault="004A034C"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5A8A3E11" w14:textId="377A347E" w:rsidR="008903CF" w:rsidRPr="0006217B" w:rsidRDefault="0019451E"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047C01D3" w14:textId="6D80EC3A"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245EA17E" w14:textId="05F360FD"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662E32" w14:textId="64DC7D62"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8903CF" w:rsidRPr="0006217B" w14:paraId="65B2696E" w14:textId="77777777" w:rsidTr="00250D29">
        <w:trPr>
          <w:jc w:val="center"/>
        </w:trPr>
        <w:tc>
          <w:tcPr>
            <w:tcW w:w="2053" w:type="dxa"/>
            <w:vAlign w:val="center"/>
          </w:tcPr>
          <w:p w14:paraId="10CA6A58" w14:textId="79C310A2"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405E727B" w14:textId="40BD9517" w:rsidR="008903CF" w:rsidRPr="0006217B" w:rsidRDefault="000352A4"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025AC196" w14:textId="4583047A" w:rsidR="008903CF" w:rsidRPr="0006217B" w:rsidRDefault="000352A4"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1199" w:type="dxa"/>
            <w:vAlign w:val="center"/>
          </w:tcPr>
          <w:p w14:paraId="6EC1565B" w14:textId="54AC6164"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0A1ACA1D" w14:textId="7421278B"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C8780D" w14:textId="36F7071E"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08839195" w14:textId="77777777" w:rsidR="00777029" w:rsidRPr="0006217B" w:rsidRDefault="00777029" w:rsidP="00777029">
      <w:pPr>
        <w:pStyle w:val="cq11"/>
        <w:ind w:left="440"/>
        <w:rPr>
          <w:rFonts w:asciiTheme="minorHAnsi" w:eastAsiaTheme="minorHAnsi" w:hAnsiTheme="minorHAnsi"/>
        </w:rPr>
      </w:pPr>
    </w:p>
    <w:p w14:paraId="3A74B4D5" w14:textId="77777777" w:rsidR="00913780" w:rsidRPr="0006217B" w:rsidRDefault="00A40500">
      <w:pPr>
        <w:pStyle w:val="2"/>
        <w:rPr>
          <w:rFonts w:asciiTheme="minorHAnsi" w:eastAsiaTheme="minorHAnsi" w:hAnsiTheme="minorHAnsi"/>
        </w:rPr>
      </w:pPr>
      <w:bookmarkStart w:id="143" w:name="_Toc17204354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43"/>
    </w:p>
    <w:p w14:paraId="00473B96"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86DAAAC" w14:textId="77777777" w:rsidTr="001A1637">
        <w:trPr>
          <w:jc w:val="center"/>
        </w:trPr>
        <w:tc>
          <w:tcPr>
            <w:tcW w:w="2053" w:type="dxa"/>
            <w:shd w:val="clear" w:color="auto" w:fill="D9D9D9" w:themeFill="background1" w:themeFillShade="D9"/>
            <w:vAlign w:val="center"/>
          </w:tcPr>
          <w:p w14:paraId="2A4A0F9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645073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133CB3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B08A46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598A51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C0245B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E3A2A1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7613B" w:rsidRPr="0006217B" w14:paraId="66B6AB86" w14:textId="77777777" w:rsidTr="001A1637">
        <w:trPr>
          <w:jc w:val="center"/>
        </w:trPr>
        <w:tc>
          <w:tcPr>
            <w:tcW w:w="2053" w:type="dxa"/>
            <w:vAlign w:val="center"/>
          </w:tcPr>
          <w:p w14:paraId="723934B0" w14:textId="6B8DF723"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7A74A96" w14:textId="0DAC7F62" w:rsidR="0027613B" w:rsidRPr="0006217B" w:rsidRDefault="00D242F8"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07E51FB5" w14:textId="5BF87762" w:rsidR="0027613B" w:rsidRPr="0006217B" w:rsidRDefault="00D242F8"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27613B" w:rsidRPr="0006217B">
              <w:rPr>
                <w:rFonts w:asciiTheme="minorHAnsi" w:eastAsiaTheme="minorHAnsi" w:hAnsiTheme="minorHAnsi"/>
                <w:color w:val="767676"/>
                <w:spacing w:val="-6"/>
                <w:sz w:val="21"/>
                <w:szCs w:val="21"/>
              </w:rPr>
              <w:t>[0021]</w:t>
            </w:r>
          </w:p>
        </w:tc>
        <w:tc>
          <w:tcPr>
            <w:tcW w:w="1199" w:type="dxa"/>
            <w:vAlign w:val="center"/>
          </w:tcPr>
          <w:p w14:paraId="7BFE139B" w14:textId="3C51A0B5"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5D430BA1" w14:textId="228F2715"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221619" w14:textId="68DB169C"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BB2FAF" w:rsidRPr="0006217B" w14:paraId="7CC9F520" w14:textId="77777777" w:rsidTr="001A1637">
        <w:trPr>
          <w:jc w:val="center"/>
        </w:trPr>
        <w:tc>
          <w:tcPr>
            <w:tcW w:w="2053" w:type="dxa"/>
            <w:vAlign w:val="center"/>
          </w:tcPr>
          <w:p w14:paraId="08DF29FF" w14:textId="37FF518A"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45AC7D7" w14:textId="1E90E2EE"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59B189C0" w14:textId="40E0C4B1"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0AFE7454" w14:textId="57D951E2"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EC16B5E" w14:textId="472723E4"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40DF79" w14:textId="4398C509"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7613B" w:rsidRPr="0006217B" w14:paraId="6BD6B96D" w14:textId="77777777" w:rsidTr="001A1637">
        <w:trPr>
          <w:jc w:val="center"/>
        </w:trPr>
        <w:tc>
          <w:tcPr>
            <w:tcW w:w="2053" w:type="dxa"/>
            <w:vAlign w:val="center"/>
          </w:tcPr>
          <w:p w14:paraId="6ACDDA76" w14:textId="56CBB0A0"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642DB39" w14:textId="545389F3" w:rsidR="0027613B" w:rsidRPr="0006217B" w:rsidRDefault="002B6F03"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DE10B5F" w14:textId="1B8A4F33" w:rsidR="0027613B" w:rsidRPr="0006217B" w:rsidRDefault="00D85B13"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Tmoney</w:t>
            </w:r>
            <w:r w:rsidR="0027613B" w:rsidRPr="0006217B">
              <w:rPr>
                <w:rFonts w:asciiTheme="minorHAnsi" w:eastAsiaTheme="minorHAnsi" w:hAnsiTheme="minorHAnsi"/>
                <w:color w:val="767676"/>
                <w:spacing w:val="-6"/>
                <w:sz w:val="21"/>
                <w:szCs w:val="21"/>
              </w:rPr>
              <w:t xml:space="preserve">[TM], </w:t>
            </w:r>
            <w:r w:rsidRPr="0006217B">
              <w:rPr>
                <w:rFonts w:asciiTheme="minorHAnsi" w:eastAsiaTheme="minorHAnsi" w:hAnsiTheme="minorHAnsi" w:hint="eastAsia"/>
                <w:color w:val="767676"/>
                <w:spacing w:val="-6"/>
                <w:sz w:val="21"/>
                <w:szCs w:val="21"/>
              </w:rPr>
              <w:t>Culture Land Voucher(Culture Cash)</w:t>
            </w:r>
            <w:r w:rsidR="0027613B" w:rsidRPr="0006217B">
              <w:rPr>
                <w:rFonts w:asciiTheme="minorHAnsi" w:eastAsiaTheme="minorHAnsi" w:hAnsiTheme="minorHAnsi"/>
                <w:color w:val="767676"/>
                <w:spacing w:val="-6"/>
                <w:sz w:val="21"/>
                <w:szCs w:val="21"/>
              </w:rPr>
              <w:t xml:space="preserve">[CG], </w:t>
            </w:r>
            <w:r w:rsidRPr="0006217B">
              <w:rPr>
                <w:rFonts w:asciiTheme="minorHAnsi" w:eastAsiaTheme="minorHAnsi" w:hAnsiTheme="minorHAnsi" w:hint="eastAsia"/>
                <w:color w:val="767676"/>
                <w:spacing w:val="-6"/>
                <w:sz w:val="21"/>
                <w:szCs w:val="21"/>
              </w:rPr>
              <w:t>Smart Voucher</w:t>
            </w:r>
            <w:r w:rsidR="0027613B" w:rsidRPr="0006217B">
              <w:rPr>
                <w:rFonts w:asciiTheme="minorHAnsi" w:eastAsiaTheme="minorHAnsi" w:hAnsiTheme="minorHAnsi"/>
                <w:color w:val="767676"/>
                <w:spacing w:val="-6"/>
                <w:sz w:val="21"/>
                <w:szCs w:val="21"/>
              </w:rPr>
              <w:t>[SG],</w:t>
            </w:r>
            <w:r w:rsidR="0027613B"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lastRenderedPageBreak/>
              <w:t>Book Voucher</w:t>
            </w:r>
            <w:r w:rsidR="0027613B" w:rsidRPr="0006217B">
              <w:rPr>
                <w:rFonts w:asciiTheme="minorHAnsi" w:eastAsiaTheme="minorHAnsi" w:hAnsiTheme="minorHAnsi"/>
                <w:color w:val="767676"/>
                <w:spacing w:val="-6"/>
                <w:sz w:val="21"/>
                <w:szCs w:val="21"/>
              </w:rPr>
              <w:t xml:space="preserve">[BG], </w:t>
            </w:r>
            <w:r w:rsidRPr="0006217B">
              <w:rPr>
                <w:rFonts w:asciiTheme="minorHAnsi" w:eastAsiaTheme="minorHAnsi" w:hAnsiTheme="minorHAnsi" w:hint="eastAsia"/>
                <w:color w:val="767676"/>
                <w:spacing w:val="-6"/>
                <w:sz w:val="21"/>
                <w:szCs w:val="21"/>
              </w:rPr>
              <w:t>Happy Money</w:t>
            </w:r>
            <w:r w:rsidR="0027613B" w:rsidRPr="0006217B">
              <w:rPr>
                <w:rFonts w:asciiTheme="minorHAnsi" w:eastAsiaTheme="minorHAnsi" w:hAnsiTheme="minorHAnsi"/>
                <w:color w:val="767676"/>
                <w:spacing w:val="-6"/>
                <w:sz w:val="21"/>
                <w:szCs w:val="21"/>
              </w:rPr>
              <w:t xml:space="preserve">[HM], </w:t>
            </w:r>
            <w:r w:rsidRPr="0006217B">
              <w:rPr>
                <w:rFonts w:asciiTheme="minorHAnsi" w:eastAsiaTheme="minorHAnsi" w:hAnsiTheme="minorHAnsi" w:hint="eastAsia"/>
                <w:color w:val="767676"/>
                <w:spacing w:val="-6"/>
                <w:sz w:val="21"/>
                <w:szCs w:val="21"/>
              </w:rPr>
              <w:t xml:space="preserve">Teen Cash </w:t>
            </w:r>
            <w:r w:rsidR="0027613B" w:rsidRPr="0006217B">
              <w:rPr>
                <w:rFonts w:asciiTheme="minorHAnsi" w:eastAsiaTheme="minorHAnsi" w:hAnsiTheme="minorHAnsi"/>
                <w:color w:val="767676"/>
                <w:spacing w:val="-6"/>
                <w:sz w:val="21"/>
                <w:szCs w:val="21"/>
              </w:rPr>
              <w:t>[TC],</w:t>
            </w:r>
            <w:r w:rsidR="0027613B"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POINTDAMOA</w:t>
            </w:r>
            <w:r w:rsidR="0027613B" w:rsidRPr="0006217B">
              <w:rPr>
                <w:rFonts w:asciiTheme="minorHAnsi" w:eastAsiaTheme="minorHAnsi" w:hAnsiTheme="minorHAnsi"/>
                <w:color w:val="767676"/>
                <w:spacing w:val="-6"/>
                <w:sz w:val="21"/>
                <w:szCs w:val="21"/>
              </w:rPr>
              <w:t>[CP]</w:t>
            </w:r>
          </w:p>
        </w:tc>
        <w:tc>
          <w:tcPr>
            <w:tcW w:w="1199" w:type="dxa"/>
            <w:vAlign w:val="center"/>
          </w:tcPr>
          <w:p w14:paraId="3D7E2A7B" w14:textId="52F07B6D"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A(2)</w:t>
            </w:r>
          </w:p>
        </w:tc>
        <w:tc>
          <w:tcPr>
            <w:tcW w:w="1211" w:type="dxa"/>
            <w:vAlign w:val="center"/>
          </w:tcPr>
          <w:p w14:paraId="2C308AF9" w14:textId="6EBBF19E"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504793" w14:textId="3B311F41"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"TC"</w:t>
            </w:r>
          </w:p>
        </w:tc>
      </w:tr>
      <w:tr w:rsidR="005307E7" w:rsidRPr="0006217B" w14:paraId="2A46D8D9" w14:textId="77777777" w:rsidTr="001A1637">
        <w:trPr>
          <w:jc w:val="center"/>
        </w:trPr>
        <w:tc>
          <w:tcPr>
            <w:tcW w:w="2053" w:type="dxa"/>
            <w:vAlign w:val="center"/>
          </w:tcPr>
          <w:p w14:paraId="27948170" w14:textId="6688C6F8"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bizType</w:t>
            </w:r>
          </w:p>
        </w:tc>
        <w:tc>
          <w:tcPr>
            <w:tcW w:w="1604" w:type="dxa"/>
            <w:vAlign w:val="center"/>
          </w:tcPr>
          <w:p w14:paraId="07365C77" w14:textId="34C51775"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4B85EC3D" w14:textId="126C5F01"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6BC4C40A" w14:textId="659EAB25" w:rsidR="005307E7" w:rsidRPr="0006217B" w:rsidRDefault="005307E7" w:rsidP="005307E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76A19257" w14:textId="13189777" w:rsidR="005307E7" w:rsidRPr="0006217B" w:rsidRDefault="005307E7" w:rsidP="005307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780439" w14:textId="31776EB9"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8266EE" w:rsidRPr="0006217B" w14:paraId="1372AFF4" w14:textId="77777777" w:rsidTr="001A1637">
        <w:trPr>
          <w:jc w:val="center"/>
        </w:trPr>
        <w:tc>
          <w:tcPr>
            <w:tcW w:w="2053" w:type="dxa"/>
            <w:vAlign w:val="center"/>
          </w:tcPr>
          <w:p w14:paraId="7AF9C403" w14:textId="4DDF756A"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5AE1965B" w14:textId="4CB3B6C9"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B521739" w14:textId="228C202A"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3751AA58" w14:textId="236633B6" w:rsidR="008266EE" w:rsidRPr="0006217B" w:rsidRDefault="008266EE" w:rsidP="008266E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5300B421" w14:textId="22DA9AD2" w:rsidR="008266EE" w:rsidRPr="0006217B" w:rsidRDefault="008266EE" w:rsidP="008266E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0B3EBD" w14:textId="37722BA1"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27613B" w:rsidRPr="0006217B" w14:paraId="22CBD2D2" w14:textId="77777777" w:rsidTr="001A1637">
        <w:trPr>
          <w:jc w:val="center"/>
        </w:trPr>
        <w:tc>
          <w:tcPr>
            <w:tcW w:w="2053" w:type="dxa"/>
            <w:vAlign w:val="center"/>
          </w:tcPr>
          <w:p w14:paraId="31D4EE92" w14:textId="320081F3"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50D12317" w14:textId="64E29539" w:rsidR="0027613B" w:rsidRPr="0006217B" w:rsidRDefault="003C2EAF"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23C1136" w14:textId="22022842" w:rsidR="0027613B" w:rsidRPr="0006217B" w:rsidRDefault="005563E9"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Order transaction number generated by the merchant</w:t>
            </w:r>
          </w:p>
        </w:tc>
        <w:tc>
          <w:tcPr>
            <w:tcW w:w="1199" w:type="dxa"/>
            <w:vAlign w:val="center"/>
          </w:tcPr>
          <w:p w14:paraId="556CEEA7" w14:textId="13341AFB"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F0C52B0" w14:textId="50FBCD26"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CD0880" w14:textId="66FA0CF5"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CD77BB" w:rsidRPr="0006217B" w14:paraId="29124010" w14:textId="77777777" w:rsidTr="001A1637">
        <w:trPr>
          <w:jc w:val="center"/>
        </w:trPr>
        <w:tc>
          <w:tcPr>
            <w:tcW w:w="2053" w:type="dxa"/>
            <w:vAlign w:val="center"/>
          </w:tcPr>
          <w:p w14:paraId="00637E3C" w14:textId="21D01143"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03EE8344" w14:textId="6FA626A6"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702E7569" w14:textId="5333DA6C"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Orderer name of the actual payer</w:t>
            </w:r>
          </w:p>
        </w:tc>
        <w:tc>
          <w:tcPr>
            <w:tcW w:w="1199" w:type="dxa"/>
            <w:vAlign w:val="center"/>
          </w:tcPr>
          <w:p w14:paraId="415B1DB7" w14:textId="092DDE5E"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5F8FBDA3" w14:textId="3FB87060"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6AECFC" w14:textId="4BCA79B2"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27613B" w:rsidRPr="0006217B" w14:paraId="421E0948" w14:textId="77777777" w:rsidTr="001A1637">
        <w:trPr>
          <w:jc w:val="center"/>
        </w:trPr>
        <w:tc>
          <w:tcPr>
            <w:tcW w:w="2053" w:type="dxa"/>
            <w:vAlign w:val="center"/>
          </w:tcPr>
          <w:p w14:paraId="3C306859" w14:textId="3F2D7468"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28200390" w14:textId="1E509360" w:rsidR="0027613B" w:rsidRPr="0006217B" w:rsidRDefault="00941F31"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6F356DFF" w14:textId="7F239175" w:rsidR="0027613B" w:rsidRPr="0006217B" w:rsidRDefault="00941F31"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tual seller name, if there is no actual seller name when requesting transaction, the name of the merchant that signed the contract with Hecto Financial</w:t>
            </w:r>
          </w:p>
        </w:tc>
        <w:tc>
          <w:tcPr>
            <w:tcW w:w="1199" w:type="dxa"/>
            <w:vAlign w:val="center"/>
          </w:tcPr>
          <w:p w14:paraId="6FC9C2CD" w14:textId="1FD36932"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2A43135B" w14:textId="0C77706B"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405672" w14:textId="77777777" w:rsidR="0027613B" w:rsidRPr="0006217B" w:rsidRDefault="0027613B" w:rsidP="0027613B">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"헥토파이낸셜"</w:t>
            </w:r>
          </w:p>
          <w:p w14:paraId="6A4A5EA6" w14:textId="15E0A492" w:rsidR="00D85B13" w:rsidRPr="0006217B" w:rsidRDefault="00D85B13"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D34683" w:rsidRPr="0006217B" w14:paraId="76ACD239" w14:textId="77777777" w:rsidTr="001A1637">
        <w:trPr>
          <w:jc w:val="center"/>
        </w:trPr>
        <w:tc>
          <w:tcPr>
            <w:tcW w:w="2053" w:type="dxa"/>
            <w:vAlign w:val="center"/>
          </w:tcPr>
          <w:p w14:paraId="1556D61E" w14:textId="4178F207"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3F60F0E6" w14:textId="621700E0"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050683A5" w14:textId="5F08217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65F50D7B" w14:textId="5C5982A6"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05131EE6" w14:textId="70F5F364"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9510A8" w14:textId="00CF7003"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D85B13"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F22E5" w:rsidRPr="0006217B" w14:paraId="5367275B" w14:textId="77777777" w:rsidTr="001A1637">
        <w:trPr>
          <w:jc w:val="center"/>
        </w:trPr>
        <w:tc>
          <w:tcPr>
            <w:tcW w:w="2053" w:type="dxa"/>
            <w:vAlign w:val="center"/>
          </w:tcPr>
          <w:p w14:paraId="5F09C2B3" w14:textId="2E0B6C05"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trdDtm</w:t>
            </w:r>
          </w:p>
        </w:tc>
        <w:tc>
          <w:tcPr>
            <w:tcW w:w="1604" w:type="dxa"/>
            <w:vAlign w:val="center"/>
          </w:tcPr>
          <w:p w14:paraId="147F3FBF" w14:textId="119BDDC4"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0020B9D6" w14:textId="24B0EDB8"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Approval date and time, canceled transaction: </w:t>
            </w:r>
            <w:r w:rsidRPr="0006217B">
              <w:rPr>
                <w:rFonts w:asciiTheme="minorHAnsi" w:eastAsiaTheme="minorHAnsi" w:hAnsiTheme="minorHAnsi" w:hint="eastAsia"/>
              </w:rPr>
              <w:lastRenderedPageBreak/>
              <w:t>canceled date and time are delivered.</w:t>
            </w:r>
          </w:p>
          <w:p w14:paraId="70BD3962" w14:textId="0285F786"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264F4AE1" w14:textId="12818A32"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N(14)</w:t>
            </w:r>
          </w:p>
        </w:tc>
        <w:tc>
          <w:tcPr>
            <w:tcW w:w="1211" w:type="dxa"/>
            <w:vAlign w:val="center"/>
          </w:tcPr>
          <w:p w14:paraId="4AF87154" w14:textId="0E9F6E51"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208A51" w14:textId="1557DE36"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FE5ED5" w:rsidRPr="0006217B" w14:paraId="34AE6D6C" w14:textId="77777777" w:rsidTr="001A1637">
        <w:trPr>
          <w:jc w:val="center"/>
        </w:trPr>
        <w:tc>
          <w:tcPr>
            <w:tcW w:w="2053" w:type="dxa"/>
            <w:vAlign w:val="center"/>
          </w:tcPr>
          <w:p w14:paraId="375DB769" w14:textId="66F48DB7"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trdAmt</w:t>
            </w:r>
          </w:p>
        </w:tc>
        <w:tc>
          <w:tcPr>
            <w:tcW w:w="1604" w:type="dxa"/>
            <w:vAlign w:val="center"/>
          </w:tcPr>
          <w:p w14:paraId="2151F975" w14:textId="7EFC9A6F"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0DBCDD3" w14:textId="7395E9C0"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6B740D10" w14:textId="13F5DE87" w:rsidR="00FE5ED5" w:rsidRPr="0006217B" w:rsidRDefault="00FE5ED5" w:rsidP="00FE5ED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E2610DA" w14:textId="5A66AA3F" w:rsidR="00FE5ED5" w:rsidRPr="0006217B" w:rsidRDefault="00FE5ED5" w:rsidP="00FE5ED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6166B7" w14:textId="2F9E1E7C"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15ACA" w:rsidRPr="0006217B" w14:paraId="72EF2FAE" w14:textId="77777777" w:rsidTr="001A1637">
        <w:trPr>
          <w:jc w:val="center"/>
        </w:trPr>
        <w:tc>
          <w:tcPr>
            <w:tcW w:w="2053" w:type="dxa"/>
            <w:vAlign w:val="center"/>
          </w:tcPr>
          <w:p w14:paraId="22A8944A" w14:textId="60044E97"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384D9C5F" w14:textId="20F7D47F"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1474B8EA" w14:textId="3221F4B9"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5CE698A9" w14:textId="1EA2EB01" w:rsidR="00715ACA" w:rsidRPr="0006217B" w:rsidRDefault="00715ACA" w:rsidP="00715AC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157B7951" w14:textId="6B1E4606" w:rsidR="00715ACA" w:rsidRPr="0006217B" w:rsidRDefault="00715ACA" w:rsidP="00715AC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E9DDCF" w14:textId="03715685"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27613B" w:rsidRPr="0006217B" w14:paraId="1C287276" w14:textId="77777777" w:rsidTr="001A1637">
        <w:trPr>
          <w:jc w:val="center"/>
        </w:trPr>
        <w:tc>
          <w:tcPr>
            <w:tcW w:w="2053" w:type="dxa"/>
            <w:vAlign w:val="center"/>
          </w:tcPr>
          <w:p w14:paraId="5D050C1D" w14:textId="2E10F1A0"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25AE8F93" w14:textId="749BDE8F" w:rsidR="0027613B" w:rsidRPr="0006217B" w:rsidRDefault="001F477D"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34C6C87B" w14:textId="18612CA5" w:rsidR="0027613B" w:rsidRPr="0006217B" w:rsidRDefault="001F477D"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Merchant </w:t>
            </w:r>
            <w:r w:rsidRPr="0006217B">
              <w:rPr>
                <w:rFonts w:asciiTheme="minorHAnsi" w:eastAsiaTheme="minorHAnsi" w:hAnsiTheme="minorHAnsi" w:hint="eastAsia"/>
                <w:color w:val="767676"/>
                <w:spacing w:val="-6"/>
                <w:sz w:val="21"/>
                <w:szCs w:val="21"/>
              </w:rPr>
              <w:t>c</w:t>
            </w:r>
            <w:r w:rsidRPr="0006217B">
              <w:rPr>
                <w:rFonts w:asciiTheme="minorHAnsi" w:eastAsiaTheme="minorHAnsi" w:hAnsiTheme="minorHAnsi"/>
                <w:color w:val="767676"/>
                <w:spacing w:val="-6"/>
                <w:sz w:val="21"/>
                <w:szCs w:val="21"/>
              </w:rPr>
              <w:t>ustomer ID</w:t>
            </w:r>
          </w:p>
        </w:tc>
        <w:tc>
          <w:tcPr>
            <w:tcW w:w="1199" w:type="dxa"/>
            <w:vAlign w:val="center"/>
          </w:tcPr>
          <w:p w14:paraId="4905D480" w14:textId="749BC2D2"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7FB606B7" w14:textId="168DEA67"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2CA0FB" w14:textId="5D662B7C"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27613B" w:rsidRPr="0006217B" w14:paraId="12FDC86D" w14:textId="77777777" w:rsidTr="001A1637">
        <w:trPr>
          <w:jc w:val="center"/>
        </w:trPr>
        <w:tc>
          <w:tcPr>
            <w:tcW w:w="2053" w:type="dxa"/>
            <w:vAlign w:val="center"/>
          </w:tcPr>
          <w:p w14:paraId="56BBD1F6" w14:textId="339F2B7C"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csrcIssNo</w:t>
            </w:r>
          </w:p>
        </w:tc>
        <w:tc>
          <w:tcPr>
            <w:tcW w:w="1604" w:type="dxa"/>
            <w:vAlign w:val="center"/>
          </w:tcPr>
          <w:p w14:paraId="7E72B3F0" w14:textId="335F0017" w:rsidR="0027613B" w:rsidRPr="0006217B" w:rsidRDefault="008E54FF"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ash Receipt Approval Number</w:t>
            </w:r>
          </w:p>
        </w:tc>
        <w:tc>
          <w:tcPr>
            <w:tcW w:w="2297" w:type="dxa"/>
            <w:vAlign w:val="center"/>
          </w:tcPr>
          <w:p w14:paraId="116DFBC5" w14:textId="0D7949C1" w:rsidR="0027613B" w:rsidRPr="0006217B" w:rsidRDefault="008E54FF"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43607887" w14:textId="47FA9920"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AN(9)</w:t>
            </w:r>
          </w:p>
        </w:tc>
        <w:tc>
          <w:tcPr>
            <w:tcW w:w="1211" w:type="dxa"/>
            <w:vAlign w:val="center"/>
          </w:tcPr>
          <w:p w14:paraId="66FCA337" w14:textId="73D148C6"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0E5C76" w14:textId="3EE1C034"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8E54FF" w:rsidRPr="0006217B" w14:paraId="559BC592" w14:textId="77777777" w:rsidTr="001A1637">
        <w:trPr>
          <w:jc w:val="center"/>
        </w:trPr>
        <w:tc>
          <w:tcPr>
            <w:tcW w:w="2053" w:type="dxa"/>
            <w:vAlign w:val="center"/>
          </w:tcPr>
          <w:p w14:paraId="2CFEC1DC" w14:textId="7597507F"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445FDA9B" w14:textId="19EC136A"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2C52434D" w14:textId="08A0CCD8"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6AECB663" w14:textId="3878B482" w:rsidR="008E54FF" w:rsidRPr="0006217B" w:rsidRDefault="008E54FF" w:rsidP="008E54F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161DF6DE" w14:textId="09B1A2E4" w:rsidR="008E54FF" w:rsidRPr="0006217B" w:rsidRDefault="008E54FF" w:rsidP="008E54F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462B7" w14:textId="7EC2B920"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27218E" w:rsidRPr="0006217B" w14:paraId="74A3905D" w14:textId="77777777" w:rsidTr="001A1637">
        <w:trPr>
          <w:jc w:val="center"/>
        </w:trPr>
        <w:tc>
          <w:tcPr>
            <w:tcW w:w="2053" w:type="dxa"/>
            <w:vAlign w:val="center"/>
          </w:tcPr>
          <w:p w14:paraId="53F749A1" w14:textId="0F44F897"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50D08C4A" w14:textId="06A39E02"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6BA2D4D0" w14:textId="3E4FC891"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60CB18E9" w14:textId="2D63D354"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6A878B78" w14:textId="69AF0D63"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FE58DA" w14:textId="7BA180ED"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41E632A7" w14:textId="77777777" w:rsidR="001A1637" w:rsidRPr="0006217B" w:rsidRDefault="001A1637" w:rsidP="00250D29">
      <w:pPr>
        <w:pStyle w:val="cq11"/>
        <w:ind w:leftChars="0" w:left="0"/>
        <w:rPr>
          <w:rFonts w:asciiTheme="minorHAnsi" w:eastAsiaTheme="minorHAnsi" w:hAnsiTheme="minorHAnsi"/>
        </w:rPr>
      </w:pPr>
    </w:p>
    <w:p w14:paraId="3731F5AE"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3E67C957" w14:textId="77777777" w:rsidTr="001A1637">
        <w:tc>
          <w:tcPr>
            <w:tcW w:w="10016" w:type="dxa"/>
            <w:gridSpan w:val="2"/>
            <w:shd w:val="clear" w:color="auto" w:fill="767171" w:themeFill="background2" w:themeFillShade="80"/>
          </w:tcPr>
          <w:p w14:paraId="12AAD2DB"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lastRenderedPageBreak/>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3DB67F5E" w14:textId="77777777" w:rsidTr="001A1637">
        <w:tc>
          <w:tcPr>
            <w:tcW w:w="2249" w:type="dxa"/>
          </w:tcPr>
          <w:p w14:paraId="2EA3E7C6"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60FF5040"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4DB18463" w14:textId="77777777" w:rsidTr="001A1637">
        <w:tc>
          <w:tcPr>
            <w:tcW w:w="2249" w:type="dxa"/>
          </w:tcPr>
          <w:p w14:paraId="1D410401"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62435F72"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519E0FF0" w14:textId="77777777" w:rsidTr="001A1637">
        <w:tc>
          <w:tcPr>
            <w:tcW w:w="2249" w:type="dxa"/>
          </w:tcPr>
          <w:p w14:paraId="2E3099FD"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19905874"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37D65410" w14:textId="77777777" w:rsidR="00777029" w:rsidRPr="0006217B" w:rsidRDefault="00777029" w:rsidP="001A1637">
      <w:pPr>
        <w:pStyle w:val="cq11"/>
        <w:ind w:leftChars="0" w:left="0"/>
        <w:rPr>
          <w:rFonts w:asciiTheme="minorHAnsi" w:eastAsiaTheme="minorHAnsi" w:hAnsiTheme="minorHAnsi"/>
        </w:rPr>
      </w:pPr>
    </w:p>
    <w:p w14:paraId="3463B68A" w14:textId="77777777" w:rsidR="00E61C75" w:rsidRPr="0006217B" w:rsidRDefault="00A40500">
      <w:pPr>
        <w:pStyle w:val="1"/>
        <w:rPr>
          <w:rFonts w:asciiTheme="minorHAnsi" w:eastAsiaTheme="minorHAnsi" w:hAnsiTheme="minorHAnsi"/>
        </w:rPr>
      </w:pPr>
      <w:bookmarkStart w:id="144" w:name="_Toc172043549"/>
      <w:r w:rsidRPr="0006217B">
        <w:rPr>
          <w:rFonts w:asciiTheme="minorHAnsi" w:eastAsiaTheme="minorHAnsi" w:hAnsiTheme="minorHAnsi" w:hint="eastAsia"/>
        </w:rPr>
        <w:lastRenderedPageBreak/>
        <w:t>Teen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Cash/Happy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Money/Culture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Cash/Smart</w:t>
      </w:r>
      <w:r w:rsidR="007A2CDB" w:rsidRPr="0006217B">
        <w:rPr>
          <w:rFonts w:asciiTheme="minorHAnsi" w:eastAsiaTheme="minorHAnsi" w:hAnsiTheme="minorHAnsi" w:hint="eastAsia"/>
        </w:rPr>
        <w:t xml:space="preserve"> </w:t>
      </w:r>
      <w:r w:rsidRPr="0006217B">
        <w:rPr>
          <w:rFonts w:asciiTheme="minorHAnsi" w:eastAsiaTheme="minorHAnsi" w:hAnsiTheme="minorHAnsi"/>
        </w:rPr>
        <w:t>Gift</w:t>
      </w:r>
      <w:r w:rsidR="007A2CDB" w:rsidRPr="0006217B">
        <w:rPr>
          <w:rFonts w:asciiTheme="minorHAnsi" w:eastAsiaTheme="minorHAnsi" w:hAnsiTheme="minorHAnsi"/>
        </w:rPr>
        <w:t xml:space="preserve"> </w:t>
      </w:r>
      <w:r w:rsidRPr="0006217B">
        <w:rPr>
          <w:rFonts w:asciiTheme="minorHAnsi" w:eastAsiaTheme="minorHAnsi" w:hAnsiTheme="minorHAnsi"/>
        </w:rPr>
        <w:t>Voucher/Book</w:t>
      </w:r>
      <w:r w:rsidR="007A2CDB" w:rsidRPr="0006217B">
        <w:rPr>
          <w:rFonts w:asciiTheme="minorHAnsi" w:eastAsiaTheme="minorHAnsi" w:hAnsiTheme="minorHAnsi"/>
        </w:rPr>
        <w:t xml:space="preserve"> </w:t>
      </w:r>
      <w:r w:rsidRPr="0006217B">
        <w:rPr>
          <w:rFonts w:asciiTheme="minorHAnsi" w:eastAsiaTheme="minorHAnsi" w:hAnsiTheme="minorHAnsi"/>
        </w:rPr>
        <w:t>Voucher/Tmoney</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44"/>
    </w:p>
    <w:p w14:paraId="705EA5F8" w14:textId="77777777" w:rsidR="00A40500" w:rsidRPr="0006217B" w:rsidRDefault="00A40500" w:rsidP="00A40500">
      <w:pPr>
        <w:pStyle w:val="2"/>
        <w:rPr>
          <w:rFonts w:asciiTheme="minorHAnsi" w:eastAsiaTheme="minorHAnsi" w:hAnsiTheme="minorHAnsi"/>
        </w:rPr>
      </w:pPr>
      <w:bookmarkStart w:id="145" w:name="_Toc17204355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45"/>
    </w:p>
    <w:p w14:paraId="39AD660E" w14:textId="263D7830" w:rsidR="0027613B" w:rsidRPr="0006217B" w:rsidRDefault="00D93393" w:rsidP="002B144A">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1554A1A5" w14:textId="77777777" w:rsidTr="00786187">
        <w:trPr>
          <w:jc w:val="center"/>
        </w:trPr>
        <w:tc>
          <w:tcPr>
            <w:tcW w:w="2053" w:type="dxa"/>
            <w:gridSpan w:val="2"/>
            <w:shd w:val="clear" w:color="auto" w:fill="D9D9D9" w:themeFill="background1" w:themeFillShade="D9"/>
            <w:vAlign w:val="center"/>
          </w:tcPr>
          <w:p w14:paraId="7A1213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274B28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1F1C14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290B1A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3FB82F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2DC4C3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865D2C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46C67CED" w14:textId="77777777" w:rsidTr="00786187">
        <w:trPr>
          <w:jc w:val="center"/>
        </w:trPr>
        <w:tc>
          <w:tcPr>
            <w:tcW w:w="1026" w:type="dxa"/>
            <w:vMerge w:val="restart"/>
            <w:vAlign w:val="center"/>
          </w:tcPr>
          <w:p w14:paraId="6AC9FFFF" w14:textId="15195604"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626EB74C" w14:textId="0805898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C7ABA8C" w14:textId="6CA91D6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B5361D5" w14:textId="5DDDEE9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8DCDB1A" w14:textId="3E52EE65"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BCE7385" w14:textId="0E9080FF"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32B7EB" w14:textId="58B1641E"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2B144A" w:rsidRPr="0006217B" w14:paraId="55F563A1" w14:textId="77777777" w:rsidTr="00786187">
        <w:trPr>
          <w:jc w:val="center"/>
        </w:trPr>
        <w:tc>
          <w:tcPr>
            <w:tcW w:w="1026" w:type="dxa"/>
            <w:vMerge/>
            <w:vAlign w:val="center"/>
          </w:tcPr>
          <w:p w14:paraId="47B35FAC"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476A1F94" w14:textId="285AB68E" w:rsidR="002B144A" w:rsidRPr="0006217B" w:rsidRDefault="002B144A" w:rsidP="002B144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D4A3F4A" w14:textId="553945BF" w:rsidR="002B144A" w:rsidRPr="0006217B" w:rsidRDefault="00161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46AE182" w14:textId="26CB0B94" w:rsidR="002B144A" w:rsidRPr="0006217B" w:rsidRDefault="00161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35A1A16" w14:textId="62BA4DDA"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2A77A03" w14:textId="2049956A"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008B85" w14:textId="7E6D92CA"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B144A" w:rsidRPr="0006217B" w14:paraId="30235FC2" w14:textId="77777777" w:rsidTr="00786187">
        <w:trPr>
          <w:jc w:val="center"/>
        </w:trPr>
        <w:tc>
          <w:tcPr>
            <w:tcW w:w="1026" w:type="dxa"/>
            <w:vMerge/>
            <w:vAlign w:val="center"/>
          </w:tcPr>
          <w:p w14:paraId="41FBEA0F"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784F21BB" w14:textId="0D1D34D5"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ECDEC70" w14:textId="3B3BC769" w:rsidR="002B144A" w:rsidRPr="0006217B" w:rsidRDefault="008F3D9C"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0CF42E93" w14:textId="6CADDE12" w:rsidR="002B144A" w:rsidRPr="0006217B" w:rsidRDefault="00D85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Teen Cash</w:t>
            </w:r>
            <w:r w:rsidR="002B144A" w:rsidRPr="0006217B">
              <w:rPr>
                <w:rFonts w:asciiTheme="minorHAnsi" w:eastAsiaTheme="minorHAnsi" w:hAnsiTheme="minorHAnsi"/>
                <w:color w:val="767676"/>
                <w:spacing w:val="-6"/>
                <w:sz w:val="21"/>
                <w:szCs w:val="21"/>
              </w:rPr>
              <w:t xml:space="preserve">[TC], </w:t>
            </w:r>
            <w:r w:rsidRPr="0006217B">
              <w:rPr>
                <w:rFonts w:asciiTheme="minorHAnsi" w:eastAsiaTheme="minorHAnsi" w:hAnsiTheme="minorHAnsi" w:hint="eastAsia"/>
                <w:color w:val="767676"/>
                <w:spacing w:val="-6"/>
                <w:sz w:val="21"/>
                <w:szCs w:val="21"/>
              </w:rPr>
              <w:t>Happy Money</w:t>
            </w:r>
            <w:r w:rsidR="002B144A" w:rsidRPr="0006217B">
              <w:rPr>
                <w:rFonts w:asciiTheme="minorHAnsi" w:eastAsiaTheme="minorHAnsi" w:hAnsiTheme="minorHAnsi"/>
                <w:color w:val="767676"/>
                <w:spacing w:val="-6"/>
                <w:sz w:val="21"/>
                <w:szCs w:val="21"/>
              </w:rPr>
              <w:t xml:space="preserve">[HM], </w:t>
            </w:r>
            <w:r w:rsidRPr="0006217B">
              <w:rPr>
                <w:rFonts w:asciiTheme="minorHAnsi" w:eastAsiaTheme="minorHAnsi" w:hAnsiTheme="minorHAnsi" w:hint="eastAsia"/>
                <w:color w:val="767676"/>
                <w:spacing w:val="-6"/>
                <w:sz w:val="21"/>
                <w:szCs w:val="21"/>
              </w:rPr>
              <w:t>Culture Land Voucher (Culture Cash</w:t>
            </w:r>
            <w:r w:rsidR="002B144A" w:rsidRPr="0006217B">
              <w:rPr>
                <w:rFonts w:asciiTheme="minorHAnsi" w:eastAsiaTheme="minorHAnsi" w:hAnsiTheme="minorHAnsi"/>
                <w:color w:val="767676"/>
                <w:spacing w:val="-6"/>
                <w:sz w:val="21"/>
                <w:szCs w:val="21"/>
              </w:rPr>
              <w:t>)[CG],</w:t>
            </w:r>
            <w:r w:rsidRPr="0006217B">
              <w:rPr>
                <w:rFonts w:asciiTheme="minorHAnsi" w:eastAsiaTheme="minorHAnsi" w:hAnsiTheme="minorHAnsi" w:hint="eastAsia"/>
                <w:color w:val="767676"/>
                <w:spacing w:val="-6"/>
                <w:sz w:val="21"/>
                <w:szCs w:val="21"/>
              </w:rPr>
              <w:t xml:space="preserve"> Smart Voucher</w:t>
            </w:r>
            <w:r w:rsidR="002B144A" w:rsidRPr="0006217B">
              <w:rPr>
                <w:rFonts w:asciiTheme="minorHAnsi" w:eastAsiaTheme="minorHAnsi" w:hAnsiTheme="minorHAnsi"/>
                <w:color w:val="767676"/>
                <w:spacing w:val="-6"/>
                <w:sz w:val="21"/>
                <w:szCs w:val="21"/>
              </w:rPr>
              <w:t xml:space="preserve">[SG], </w:t>
            </w:r>
            <w:r w:rsidRPr="0006217B">
              <w:rPr>
                <w:rFonts w:asciiTheme="minorHAnsi" w:eastAsiaTheme="minorHAnsi" w:hAnsiTheme="minorHAnsi" w:hint="eastAsia"/>
                <w:color w:val="767676"/>
                <w:spacing w:val="-6"/>
                <w:sz w:val="21"/>
                <w:szCs w:val="21"/>
              </w:rPr>
              <w:t>Book Voucher</w:t>
            </w:r>
            <w:r w:rsidR="002B144A" w:rsidRPr="0006217B">
              <w:rPr>
                <w:rFonts w:asciiTheme="minorHAnsi" w:eastAsiaTheme="minorHAnsi" w:hAnsiTheme="minorHAnsi"/>
                <w:color w:val="767676"/>
                <w:spacing w:val="-6"/>
                <w:sz w:val="21"/>
                <w:szCs w:val="21"/>
              </w:rPr>
              <w:t xml:space="preserve">[BG], </w:t>
            </w:r>
            <w:r w:rsidRPr="0006217B">
              <w:rPr>
                <w:rFonts w:asciiTheme="minorHAnsi" w:eastAsiaTheme="minorHAnsi" w:hAnsiTheme="minorHAnsi" w:hint="eastAsia"/>
                <w:color w:val="767676"/>
                <w:spacing w:val="-6"/>
                <w:sz w:val="21"/>
                <w:szCs w:val="21"/>
              </w:rPr>
              <w:t>Tmoney</w:t>
            </w:r>
            <w:r w:rsidR="002B144A" w:rsidRPr="0006217B">
              <w:rPr>
                <w:rFonts w:asciiTheme="minorHAnsi" w:eastAsiaTheme="minorHAnsi" w:hAnsiTheme="minorHAnsi"/>
                <w:color w:val="767676"/>
                <w:spacing w:val="-6"/>
                <w:sz w:val="21"/>
                <w:szCs w:val="21"/>
              </w:rPr>
              <w:t>[TM]</w:t>
            </w:r>
          </w:p>
        </w:tc>
        <w:tc>
          <w:tcPr>
            <w:tcW w:w="1199" w:type="dxa"/>
            <w:vAlign w:val="center"/>
          </w:tcPr>
          <w:p w14:paraId="0EAB857D" w14:textId="69B3CA25"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652CB5D8" w14:textId="315ED751"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490A76" w14:textId="1E770B28"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"TC"</w:t>
            </w:r>
          </w:p>
        </w:tc>
      </w:tr>
      <w:tr w:rsidR="002B144A" w:rsidRPr="0006217B" w14:paraId="5A06B5B0" w14:textId="77777777" w:rsidTr="00786187">
        <w:trPr>
          <w:jc w:val="center"/>
        </w:trPr>
        <w:tc>
          <w:tcPr>
            <w:tcW w:w="1026" w:type="dxa"/>
            <w:vMerge/>
            <w:vAlign w:val="center"/>
          </w:tcPr>
          <w:p w14:paraId="581D57F0"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78C37072" w14:textId="57F3B101"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CBDB295" w14:textId="63696410" w:rsidR="002B144A" w:rsidRPr="0006217B" w:rsidRDefault="008F3D9C"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478F0FF" w14:textId="3D4BBB2D" w:rsidR="002B144A" w:rsidRPr="0006217B" w:rsidRDefault="008F3D9C"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EC22BA4" w14:textId="6CDF40A3"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7A113DF1" w14:textId="4BBF9F55"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824110" w14:textId="7F15C633"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B144A" w:rsidRPr="0006217B" w14:paraId="6CB44192" w14:textId="77777777" w:rsidTr="004E4C97">
        <w:tblPrEx>
          <w:jc w:val="left"/>
        </w:tblPrEx>
        <w:tc>
          <w:tcPr>
            <w:tcW w:w="1026" w:type="dxa"/>
            <w:vMerge/>
            <w:vAlign w:val="center"/>
          </w:tcPr>
          <w:p w14:paraId="4E750797"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7AB116DA" w14:textId="507DD150"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76C691B8" w14:textId="6C0CC260" w:rsidR="002B144A" w:rsidRPr="0006217B" w:rsidRDefault="0023053F"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AD128AB" w14:textId="739FFBE1" w:rsidR="002B144A" w:rsidRPr="0006217B" w:rsidRDefault="0023053F"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5120676" w14:textId="266BCA06"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F8E8448" w14:textId="10320D91"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758676" w14:textId="18BF70D1"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B144A" w:rsidRPr="0006217B" w14:paraId="1129D89A" w14:textId="77777777" w:rsidTr="004E4C97">
        <w:tblPrEx>
          <w:jc w:val="left"/>
        </w:tblPrEx>
        <w:tc>
          <w:tcPr>
            <w:tcW w:w="1026" w:type="dxa"/>
            <w:vMerge/>
            <w:vAlign w:val="center"/>
          </w:tcPr>
          <w:p w14:paraId="5A445CAC"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0BA41C36" w14:textId="71F307A5" w:rsidR="002B144A" w:rsidRPr="0006217B" w:rsidRDefault="002B144A" w:rsidP="002B144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1DB0269" w14:textId="4B7591B0" w:rsidR="002B144A" w:rsidRPr="0006217B" w:rsidRDefault="003C2EAF"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9F831DD" w14:textId="03EDEE7B" w:rsidR="002B144A" w:rsidRPr="0006217B" w:rsidRDefault="005317C2"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19DBC36" w14:textId="5C1CA60B"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B4A1DB0" w14:textId="521AEA75"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61BA04" w14:textId="6DA16B02"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86ECF" w:rsidRPr="0006217B" w14:paraId="471B8CCD" w14:textId="77777777" w:rsidTr="004E4C97">
        <w:tblPrEx>
          <w:jc w:val="left"/>
        </w:tblPrEx>
        <w:tc>
          <w:tcPr>
            <w:tcW w:w="1026" w:type="dxa"/>
            <w:vMerge/>
            <w:vAlign w:val="center"/>
          </w:tcPr>
          <w:p w14:paraId="0D673D10"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4C9E57FB" w14:textId="64932A21"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71A20D1D" w14:textId="096B07D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70DDFA48" w14:textId="2A63D6C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ED799F7" w14:textId="43A7EC6C"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003A4B50" w14:textId="1C25CD18"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67E07A" w14:textId="7139CDBC"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86ECF" w:rsidRPr="0006217B" w14:paraId="6600B0F0" w14:textId="77777777" w:rsidTr="004E4C97">
        <w:tblPrEx>
          <w:jc w:val="left"/>
        </w:tblPrEx>
        <w:tc>
          <w:tcPr>
            <w:tcW w:w="1026" w:type="dxa"/>
            <w:vMerge/>
            <w:vAlign w:val="center"/>
          </w:tcPr>
          <w:p w14:paraId="06F56C98"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1053A7B6" w14:textId="5196921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7455B633" w14:textId="504D97B5"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173BAE80" w14:textId="77A09ED4"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7A23499" w14:textId="31B55296"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4C8B217" w14:textId="142E07A2"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64F466" w14:textId="44E77BBD"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3AA30FAE" w14:textId="77777777" w:rsidTr="004E4C97">
        <w:tblPrEx>
          <w:jc w:val="left"/>
        </w:tblPrEx>
        <w:tc>
          <w:tcPr>
            <w:tcW w:w="1026" w:type="dxa"/>
            <w:vMerge/>
            <w:vAlign w:val="center"/>
          </w:tcPr>
          <w:p w14:paraId="4390D6C1"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268B95B6" w14:textId="7F82C9B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53FB3AA9" w14:textId="619C900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68065389" w14:textId="486FBB5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55BFAF6C" w14:textId="6C1424EA"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5B9975B" w14:textId="5BD909A3"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F03EB9" w14:textId="305389F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362810A6" w14:textId="77777777" w:rsidTr="004E4C97">
        <w:tblPrEx>
          <w:jc w:val="left"/>
        </w:tblPrEx>
        <w:tc>
          <w:tcPr>
            <w:tcW w:w="1026" w:type="dxa"/>
            <w:vMerge/>
            <w:vAlign w:val="center"/>
          </w:tcPr>
          <w:p w14:paraId="1C9D6333"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5CF35EF6" w14:textId="0FE04A62"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7F8EEF7C" w14:textId="3F36D6F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873A03C"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29866C5F" w14:textId="76D6DE4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24F849F6" w14:textId="510BB9C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643A26DA" w14:textId="49E39496"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F153C9" w14:textId="3AC8114A"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3DFA34D3" w14:textId="77777777" w:rsidTr="004E4C97">
        <w:tblPrEx>
          <w:jc w:val="left"/>
        </w:tblPrEx>
        <w:tc>
          <w:tcPr>
            <w:tcW w:w="1026" w:type="dxa"/>
            <w:vMerge w:val="restart"/>
            <w:vAlign w:val="center"/>
          </w:tcPr>
          <w:p w14:paraId="3A1386D9" w14:textId="284C12B6"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A2904CE" w14:textId="097686E5"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2AA21BD" w14:textId="257ED8F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B3DE7EC"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3DD0D67" w14:textId="10F7554E"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257F5AC" w14:textId="43B2567E"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53788560" w14:textId="2BACEA07"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A18F10" w14:textId="239AE89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08FD107C" w14:textId="77777777" w:rsidTr="004E4C97">
        <w:tblPrEx>
          <w:jc w:val="left"/>
        </w:tblPrEx>
        <w:tc>
          <w:tcPr>
            <w:tcW w:w="1026" w:type="dxa"/>
            <w:vMerge/>
            <w:vAlign w:val="center"/>
          </w:tcPr>
          <w:p w14:paraId="42C95E97"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423E9BD3" w14:textId="08DA68E4"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6ECC6BD" w14:textId="2DE43FE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4913FBC" w14:textId="3AE36854"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34711E7" w14:textId="066DFAD1"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8866F1B" w14:textId="443BD873"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6154C0" w14:textId="46EB9A4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AC063B" w:rsidRPr="0006217B" w14:paraId="26A90520" w14:textId="77777777" w:rsidTr="004E4C97">
        <w:tblPrEx>
          <w:jc w:val="left"/>
        </w:tblPrEx>
        <w:tc>
          <w:tcPr>
            <w:tcW w:w="1026" w:type="dxa"/>
            <w:vMerge/>
            <w:vAlign w:val="center"/>
          </w:tcPr>
          <w:p w14:paraId="6F6E2A81" w14:textId="77777777" w:rsidR="00AC063B" w:rsidRPr="0006217B" w:rsidRDefault="00AC063B" w:rsidP="00AC063B">
            <w:pPr>
              <w:pStyle w:val="cq11"/>
              <w:ind w:leftChars="0" w:left="0"/>
              <w:rPr>
                <w:rFonts w:asciiTheme="minorHAnsi" w:eastAsiaTheme="minorHAnsi" w:hAnsiTheme="minorHAnsi"/>
              </w:rPr>
            </w:pPr>
          </w:p>
        </w:tc>
        <w:tc>
          <w:tcPr>
            <w:tcW w:w="1027" w:type="dxa"/>
            <w:vAlign w:val="center"/>
          </w:tcPr>
          <w:p w14:paraId="70617F50" w14:textId="578A8237"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675E01FE" w14:textId="1EF0B9B6"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1C7F56B3" w14:textId="2110A7FC"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r w:rsidR="00E16E76" w:rsidRPr="0006217B">
              <w:rPr>
                <w:rFonts w:asciiTheme="minorHAnsi" w:eastAsiaTheme="minorHAnsi" w:hAnsiTheme="minorHAnsi" w:hint="eastAsia"/>
                <w:color w:val="767676"/>
                <w:spacing w:val="-6"/>
                <w:sz w:val="21"/>
                <w:szCs w:val="21"/>
              </w:rPr>
              <w:t xml:space="preserve"> value</w:t>
            </w:r>
          </w:p>
        </w:tc>
        <w:tc>
          <w:tcPr>
            <w:tcW w:w="1199" w:type="dxa"/>
            <w:vAlign w:val="center"/>
          </w:tcPr>
          <w:p w14:paraId="5C2DDA4E" w14:textId="7F8BAC1F" w:rsidR="00AC063B" w:rsidRPr="0006217B" w:rsidRDefault="00AC063B" w:rsidP="00AC06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661CD4E6" w14:textId="2C572357" w:rsidR="00AC063B" w:rsidRPr="0006217B" w:rsidRDefault="00AC063B" w:rsidP="00AC06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207157" w14:textId="58721B19"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2B144A" w:rsidRPr="0006217B" w14:paraId="44A4709D" w14:textId="77777777" w:rsidTr="004E4C97">
        <w:tblPrEx>
          <w:jc w:val="left"/>
        </w:tblPrEx>
        <w:tc>
          <w:tcPr>
            <w:tcW w:w="1026" w:type="dxa"/>
            <w:vMerge/>
            <w:vAlign w:val="center"/>
          </w:tcPr>
          <w:p w14:paraId="3D367378"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6CF88A13" w14:textId="099C0594" w:rsidR="002B144A" w:rsidRPr="0006217B" w:rsidRDefault="002B144A" w:rsidP="002B144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15D5DFAF" w14:textId="02E673A7" w:rsidR="002B144A" w:rsidRPr="0006217B" w:rsidRDefault="00D85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48F2FBE3" w14:textId="6D559DD4" w:rsidR="002B144A" w:rsidRPr="0006217B" w:rsidRDefault="00D85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Fixed value of </w:t>
            </w:r>
            <w:r w:rsidR="002B144A" w:rsidRPr="0006217B">
              <w:rPr>
                <w:rFonts w:asciiTheme="minorHAnsi" w:eastAsiaTheme="minorHAnsi" w:hAnsiTheme="minorHAnsi"/>
                <w:color w:val="767676"/>
                <w:spacing w:val="-6"/>
                <w:sz w:val="21"/>
                <w:szCs w:val="21"/>
              </w:rPr>
              <w:t xml:space="preserve">001 </w:t>
            </w:r>
            <w:r w:rsidRPr="0006217B">
              <w:rPr>
                <w:rFonts w:asciiTheme="minorHAnsi" w:eastAsiaTheme="minorHAnsi" w:hAnsiTheme="minorHAnsi" w:hint="eastAsia"/>
                <w:color w:val="767676"/>
                <w:spacing w:val="-6"/>
                <w:sz w:val="21"/>
                <w:szCs w:val="21"/>
              </w:rPr>
              <w:t>for voucher types</w:t>
            </w:r>
            <w:r w:rsidR="002B144A" w:rsidRPr="0006217B">
              <w:rPr>
                <w:rFonts w:asciiTheme="minorHAnsi" w:eastAsiaTheme="minorHAnsi" w:hAnsiTheme="minorHAnsi"/>
                <w:color w:val="767676"/>
                <w:spacing w:val="-6"/>
                <w:sz w:val="21"/>
                <w:szCs w:val="21"/>
              </w:rPr>
              <w:t>.</w:t>
            </w:r>
          </w:p>
        </w:tc>
        <w:tc>
          <w:tcPr>
            <w:tcW w:w="1199" w:type="dxa"/>
            <w:vAlign w:val="center"/>
          </w:tcPr>
          <w:p w14:paraId="2CB61FF6" w14:textId="6E77DCD5"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61F4FACE" w14:textId="075FC0BB"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4693E5" w14:textId="3B5A89CA"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C73160" w:rsidRPr="0006217B" w14:paraId="08174489" w14:textId="77777777" w:rsidTr="004E4C97">
        <w:tblPrEx>
          <w:jc w:val="left"/>
        </w:tblPrEx>
        <w:tc>
          <w:tcPr>
            <w:tcW w:w="1026" w:type="dxa"/>
            <w:vMerge/>
            <w:vAlign w:val="center"/>
          </w:tcPr>
          <w:p w14:paraId="73810841"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3826A1EC" w14:textId="418A68F4"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3D1E9B66" w14:textId="49695FCE"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A3C6887" w14:textId="4548C3C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5A82E007" w14:textId="17A6C227"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9D95657" w14:textId="73731CA5"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D233BA" w14:textId="221ED4EA"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33E72" w:rsidRPr="0006217B" w14:paraId="7A793D69" w14:textId="77777777" w:rsidTr="004E4C97">
        <w:tblPrEx>
          <w:jc w:val="left"/>
        </w:tblPrEx>
        <w:tc>
          <w:tcPr>
            <w:tcW w:w="1026" w:type="dxa"/>
            <w:vMerge/>
            <w:vAlign w:val="center"/>
          </w:tcPr>
          <w:p w14:paraId="7FACE6B3"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271B644E" w14:textId="13DAC8F0"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60E3C0CD" w14:textId="6109912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1C6868B8" w14:textId="3F2B8905"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6C861210" w14:textId="4811E73D"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6E6FEAFE" w14:textId="71E0EC25"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9703CA" w14:textId="1673CC8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1835EDF7" w14:textId="77777777" w:rsidR="00786187" w:rsidRPr="0006217B" w:rsidRDefault="00786187" w:rsidP="00786187">
      <w:pPr>
        <w:pStyle w:val="cq11"/>
        <w:ind w:left="440"/>
        <w:rPr>
          <w:rFonts w:asciiTheme="minorHAnsi" w:eastAsiaTheme="minorHAnsi" w:hAnsiTheme="minorHAnsi"/>
        </w:rPr>
      </w:pPr>
    </w:p>
    <w:p w14:paraId="67F6EA47" w14:textId="77777777" w:rsidR="00A40500" w:rsidRPr="0006217B" w:rsidRDefault="00A40500" w:rsidP="00A40500">
      <w:pPr>
        <w:pStyle w:val="2"/>
        <w:rPr>
          <w:rFonts w:asciiTheme="minorHAnsi" w:eastAsiaTheme="minorHAnsi" w:hAnsiTheme="minorHAnsi"/>
        </w:rPr>
      </w:pPr>
      <w:bookmarkStart w:id="146" w:name="_Toc172043551"/>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46"/>
    </w:p>
    <w:tbl>
      <w:tblPr>
        <w:tblStyle w:val="a7"/>
        <w:tblW w:w="0" w:type="auto"/>
        <w:tblInd w:w="440" w:type="dxa"/>
        <w:tblLook w:val="04A0" w:firstRow="1" w:lastRow="0" w:firstColumn="1" w:lastColumn="0" w:noHBand="0" w:noVBand="1"/>
      </w:tblPr>
      <w:tblGrid>
        <w:gridCol w:w="1965"/>
        <w:gridCol w:w="7655"/>
      </w:tblGrid>
      <w:tr w:rsidR="0033663D" w:rsidRPr="0006217B" w14:paraId="4414BB33" w14:textId="77777777" w:rsidTr="001A1637">
        <w:tc>
          <w:tcPr>
            <w:tcW w:w="1965" w:type="dxa"/>
            <w:shd w:val="clear" w:color="auto" w:fill="D9D9D9" w:themeFill="background1" w:themeFillShade="D9"/>
          </w:tcPr>
          <w:p w14:paraId="0686A5ED"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698196F"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13D6A32D" w14:textId="77777777" w:rsidTr="001A1637">
        <w:tc>
          <w:tcPr>
            <w:tcW w:w="1965" w:type="dxa"/>
            <w:vAlign w:val="center"/>
          </w:tcPr>
          <w:p w14:paraId="6A5E6160"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41CA9583"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C3EADFF" w14:textId="77777777" w:rsidR="0033663D" w:rsidRPr="0006217B" w:rsidRDefault="0033663D" w:rsidP="0033663D">
      <w:pPr>
        <w:pStyle w:val="cq11"/>
        <w:ind w:left="440"/>
        <w:rPr>
          <w:rFonts w:asciiTheme="minorHAnsi" w:eastAsiaTheme="minorHAnsi" w:hAnsiTheme="minorHAnsi"/>
        </w:rPr>
      </w:pPr>
    </w:p>
    <w:p w14:paraId="7BA5CF66" w14:textId="77777777" w:rsidR="00A40500" w:rsidRPr="0006217B" w:rsidRDefault="00A40500" w:rsidP="00A40500">
      <w:pPr>
        <w:pStyle w:val="2"/>
        <w:rPr>
          <w:rFonts w:asciiTheme="minorHAnsi" w:eastAsiaTheme="minorHAnsi" w:hAnsiTheme="minorHAnsi"/>
        </w:rPr>
      </w:pPr>
      <w:bookmarkStart w:id="147" w:name="_Toc17204355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47"/>
    </w:p>
    <w:p w14:paraId="3A265F65" w14:textId="3EEF5D68" w:rsidR="002B144A" w:rsidRPr="0006217B" w:rsidRDefault="002A4EF5" w:rsidP="002B144A">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7AF88AF" w14:textId="77777777" w:rsidTr="00786187">
        <w:trPr>
          <w:jc w:val="center"/>
        </w:trPr>
        <w:tc>
          <w:tcPr>
            <w:tcW w:w="2053" w:type="dxa"/>
            <w:gridSpan w:val="2"/>
            <w:shd w:val="clear" w:color="auto" w:fill="D9D9D9" w:themeFill="background1" w:themeFillShade="D9"/>
            <w:vAlign w:val="center"/>
          </w:tcPr>
          <w:p w14:paraId="23126C0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4C5FDD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AA8D42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9E010A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3EC5FE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E286E2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0166F1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5FD6C07A" w14:textId="77777777" w:rsidTr="00786187">
        <w:trPr>
          <w:jc w:val="center"/>
        </w:trPr>
        <w:tc>
          <w:tcPr>
            <w:tcW w:w="1026" w:type="dxa"/>
            <w:vMerge w:val="restart"/>
            <w:vAlign w:val="center"/>
          </w:tcPr>
          <w:p w14:paraId="241B938B" w14:textId="667AEE41"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0F8073F" w14:textId="19FA4A28"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563AEE3A" w14:textId="0A0EF73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DD207F4" w14:textId="37E5969D"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D87F028" w14:textId="58101B50"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13152A8A" w14:textId="517ED5BA"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0DBB4A" w14:textId="0F0601E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2265F7" w:rsidRPr="0006217B" w14:paraId="7FF03E13" w14:textId="77777777" w:rsidTr="00786187">
        <w:trPr>
          <w:jc w:val="center"/>
        </w:trPr>
        <w:tc>
          <w:tcPr>
            <w:tcW w:w="1026" w:type="dxa"/>
            <w:vMerge/>
            <w:vAlign w:val="center"/>
          </w:tcPr>
          <w:p w14:paraId="4CA2E3CF"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200A4DB9" w14:textId="67D7C468" w:rsidR="002265F7" w:rsidRPr="0006217B" w:rsidRDefault="002265F7" w:rsidP="002265F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6547DA9" w14:textId="696D6143" w:rsidR="002265F7" w:rsidRPr="0006217B" w:rsidRDefault="008F3D9C"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26592DD" w14:textId="413D60A3" w:rsidR="002265F7" w:rsidRPr="0006217B" w:rsidRDefault="008F3D9C"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DBFF349" w14:textId="11D1CA58"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7E530E7" w14:textId="5F78CA73"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91F1A6" w14:textId="0535D72E"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265F7" w:rsidRPr="0006217B" w14:paraId="2AC4B118" w14:textId="77777777" w:rsidTr="00786187">
        <w:trPr>
          <w:jc w:val="center"/>
        </w:trPr>
        <w:tc>
          <w:tcPr>
            <w:tcW w:w="1026" w:type="dxa"/>
            <w:vMerge/>
            <w:vAlign w:val="center"/>
          </w:tcPr>
          <w:p w14:paraId="3E8A57C3"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5C55AD3A" w14:textId="7BBADAD3"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DE37EA8" w14:textId="65C54701" w:rsidR="002265F7" w:rsidRPr="0006217B" w:rsidRDefault="008F3D9C"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B7EE525" w14:textId="3CEAD5CE" w:rsidR="002265F7" w:rsidRPr="0006217B" w:rsidRDefault="00D85B13"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Teen Cash</w:t>
            </w:r>
            <w:r w:rsidR="002265F7" w:rsidRPr="0006217B">
              <w:rPr>
                <w:rFonts w:asciiTheme="minorHAnsi" w:eastAsiaTheme="minorHAnsi" w:hAnsiTheme="minorHAnsi"/>
                <w:color w:val="767676"/>
                <w:spacing w:val="-6"/>
                <w:sz w:val="21"/>
                <w:szCs w:val="21"/>
              </w:rPr>
              <w:t xml:space="preserve">[TC], </w:t>
            </w:r>
            <w:r w:rsidRPr="0006217B">
              <w:rPr>
                <w:rFonts w:asciiTheme="minorHAnsi" w:eastAsiaTheme="minorHAnsi" w:hAnsiTheme="minorHAnsi" w:hint="eastAsia"/>
                <w:color w:val="767676"/>
                <w:spacing w:val="-6"/>
                <w:sz w:val="21"/>
                <w:szCs w:val="21"/>
              </w:rPr>
              <w:t>Happy Money</w:t>
            </w:r>
            <w:r w:rsidR="002265F7" w:rsidRPr="0006217B">
              <w:rPr>
                <w:rFonts w:asciiTheme="minorHAnsi" w:eastAsiaTheme="minorHAnsi" w:hAnsiTheme="minorHAnsi"/>
                <w:color w:val="767676"/>
                <w:spacing w:val="-6"/>
                <w:sz w:val="21"/>
                <w:szCs w:val="21"/>
              </w:rPr>
              <w:t xml:space="preserve">[HM], </w:t>
            </w:r>
            <w:r w:rsidRPr="0006217B">
              <w:rPr>
                <w:rFonts w:asciiTheme="minorHAnsi" w:eastAsiaTheme="minorHAnsi" w:hAnsiTheme="minorHAnsi" w:hint="eastAsia"/>
                <w:color w:val="767676"/>
                <w:spacing w:val="-6"/>
                <w:sz w:val="21"/>
                <w:szCs w:val="21"/>
              </w:rPr>
              <w:t>Culture Land Voucher</w:t>
            </w:r>
            <w:r w:rsidR="004A0414" w:rsidRPr="0006217B">
              <w:rPr>
                <w:rFonts w:asciiTheme="minorHAnsi" w:eastAsiaTheme="minorHAnsi" w:hAnsiTheme="minorHAnsi" w:hint="eastAsia"/>
                <w:color w:val="767676"/>
                <w:spacing w:val="-6"/>
                <w:sz w:val="21"/>
                <w:szCs w:val="21"/>
              </w:rPr>
              <w:t>(Culture Cash</w:t>
            </w:r>
            <w:r w:rsidR="002265F7" w:rsidRPr="0006217B">
              <w:rPr>
                <w:rFonts w:asciiTheme="minorHAnsi" w:eastAsiaTheme="minorHAnsi" w:hAnsiTheme="minorHAnsi"/>
                <w:color w:val="767676"/>
                <w:spacing w:val="-6"/>
                <w:sz w:val="21"/>
                <w:szCs w:val="21"/>
              </w:rPr>
              <w:t>)[CG],</w:t>
            </w:r>
            <w:r w:rsidR="004A0414" w:rsidRPr="0006217B">
              <w:rPr>
                <w:rFonts w:asciiTheme="minorHAnsi" w:eastAsiaTheme="minorHAnsi" w:hAnsiTheme="minorHAnsi" w:hint="eastAsia"/>
                <w:color w:val="767676"/>
                <w:spacing w:val="-6"/>
                <w:sz w:val="21"/>
                <w:szCs w:val="21"/>
              </w:rPr>
              <w:t xml:space="preserve"> Smart Voucher</w:t>
            </w:r>
            <w:r w:rsidR="002265F7" w:rsidRPr="0006217B">
              <w:rPr>
                <w:rFonts w:asciiTheme="minorHAnsi" w:eastAsiaTheme="minorHAnsi" w:hAnsiTheme="minorHAnsi"/>
                <w:color w:val="767676"/>
                <w:spacing w:val="-6"/>
                <w:sz w:val="21"/>
                <w:szCs w:val="21"/>
              </w:rPr>
              <w:t xml:space="preserve">[SG], </w:t>
            </w:r>
            <w:r w:rsidR="004A0414" w:rsidRPr="0006217B">
              <w:rPr>
                <w:rFonts w:asciiTheme="minorHAnsi" w:eastAsiaTheme="minorHAnsi" w:hAnsiTheme="minorHAnsi" w:hint="eastAsia"/>
                <w:color w:val="767676"/>
                <w:spacing w:val="-6"/>
                <w:sz w:val="21"/>
                <w:szCs w:val="21"/>
              </w:rPr>
              <w:t>Book Voucher</w:t>
            </w:r>
            <w:r w:rsidR="002265F7" w:rsidRPr="0006217B">
              <w:rPr>
                <w:rFonts w:asciiTheme="minorHAnsi" w:eastAsiaTheme="minorHAnsi" w:hAnsiTheme="minorHAnsi"/>
                <w:color w:val="767676"/>
                <w:spacing w:val="-6"/>
                <w:sz w:val="21"/>
                <w:szCs w:val="21"/>
              </w:rPr>
              <w:t xml:space="preserve">[BG], </w:t>
            </w:r>
            <w:r w:rsidR="004A0414" w:rsidRPr="0006217B">
              <w:rPr>
                <w:rFonts w:asciiTheme="minorHAnsi" w:eastAsiaTheme="minorHAnsi" w:hAnsiTheme="minorHAnsi" w:hint="eastAsia"/>
                <w:color w:val="767676"/>
                <w:spacing w:val="-6"/>
                <w:sz w:val="21"/>
                <w:szCs w:val="21"/>
              </w:rPr>
              <w:t>Tmoney</w:t>
            </w:r>
            <w:r w:rsidR="002265F7" w:rsidRPr="0006217B">
              <w:rPr>
                <w:rFonts w:asciiTheme="minorHAnsi" w:eastAsiaTheme="minorHAnsi" w:hAnsiTheme="minorHAnsi"/>
                <w:color w:val="767676"/>
                <w:spacing w:val="-6"/>
                <w:sz w:val="21"/>
                <w:szCs w:val="21"/>
              </w:rPr>
              <w:t>[TM]</w:t>
            </w:r>
          </w:p>
        </w:tc>
        <w:tc>
          <w:tcPr>
            <w:tcW w:w="1199" w:type="dxa"/>
            <w:vAlign w:val="center"/>
          </w:tcPr>
          <w:p w14:paraId="4E29AEC8" w14:textId="404F6F25"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0230FB1" w14:textId="1F7D1AAF"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1DB565" w14:textId="3EB77A43"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"TC"</w:t>
            </w:r>
          </w:p>
        </w:tc>
      </w:tr>
      <w:tr w:rsidR="002265F7" w:rsidRPr="0006217B" w14:paraId="63BBB484" w14:textId="77777777" w:rsidTr="00786187">
        <w:trPr>
          <w:jc w:val="center"/>
        </w:trPr>
        <w:tc>
          <w:tcPr>
            <w:tcW w:w="1026" w:type="dxa"/>
            <w:vMerge/>
            <w:vAlign w:val="center"/>
          </w:tcPr>
          <w:p w14:paraId="56CAB18C"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390A1ACE" w14:textId="0E7A959F"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53B32D99" w14:textId="24A8B709" w:rsidR="002265F7" w:rsidRPr="0006217B" w:rsidRDefault="00BB7936"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BE91B7A" w14:textId="16355D1D" w:rsidR="002265F7" w:rsidRPr="0006217B" w:rsidRDefault="00BB7936"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8CFE971" w14:textId="4461EBAB"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B3B70E3" w14:textId="7F7C3BC9"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669053" w14:textId="1AFF3BE3"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265F7" w:rsidRPr="0006217B" w14:paraId="3E6935E4" w14:textId="77777777" w:rsidTr="004E4C97">
        <w:tblPrEx>
          <w:jc w:val="left"/>
        </w:tblPrEx>
        <w:tc>
          <w:tcPr>
            <w:tcW w:w="1026" w:type="dxa"/>
            <w:vMerge/>
            <w:vAlign w:val="center"/>
          </w:tcPr>
          <w:p w14:paraId="3309093D"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7CB44877" w14:textId="7C92EFB2"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2B4CFF3C" w14:textId="0138995E" w:rsidR="002265F7" w:rsidRPr="0006217B" w:rsidRDefault="0023053F"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3E859F8" w14:textId="118C9C57" w:rsidR="002265F7" w:rsidRPr="0006217B" w:rsidRDefault="0023053F"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3D04946" w14:textId="41C6A84D"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897D587" w14:textId="37FE24C5"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E76060" w14:textId="1144B1D8"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265F7" w:rsidRPr="0006217B" w14:paraId="7CECD795" w14:textId="77777777" w:rsidTr="004E4C97">
        <w:tblPrEx>
          <w:jc w:val="left"/>
        </w:tblPrEx>
        <w:tc>
          <w:tcPr>
            <w:tcW w:w="1026" w:type="dxa"/>
            <w:vMerge/>
            <w:vAlign w:val="center"/>
          </w:tcPr>
          <w:p w14:paraId="65453EB2"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2C832ED2" w14:textId="762644BD" w:rsidR="002265F7" w:rsidRPr="0006217B" w:rsidRDefault="002265F7" w:rsidP="002265F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FA8074E" w14:textId="08866C13" w:rsidR="002265F7" w:rsidRPr="0006217B" w:rsidRDefault="003C2EAF"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C2D0D16" w14:textId="62F1A5B7" w:rsidR="002265F7" w:rsidRPr="0006217B" w:rsidRDefault="005317C2"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75BBEFC" w14:textId="1E5118B7"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75BABA03" w14:textId="04FE7E6F"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7EF795" w14:textId="209315C9"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2265F7" w:rsidRPr="0006217B" w14:paraId="4BCBC79B" w14:textId="77777777" w:rsidTr="004E4C97">
        <w:tblPrEx>
          <w:jc w:val="left"/>
        </w:tblPrEx>
        <w:tc>
          <w:tcPr>
            <w:tcW w:w="1026" w:type="dxa"/>
            <w:vMerge/>
            <w:vAlign w:val="center"/>
          </w:tcPr>
          <w:p w14:paraId="251761C5"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0D0E991D" w14:textId="2AF613E1"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04149926" w14:textId="46A82474" w:rsidR="002265F7" w:rsidRPr="0006217B" w:rsidRDefault="00092AB5"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2543EF58" w14:textId="1852D31C" w:rsidR="002265F7" w:rsidRPr="0006217B" w:rsidRDefault="00584919"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3A41C0B6" w14:textId="0586CE07"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78AD35F" w14:textId="0A76D89A"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DBA166" w14:textId="63488596"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86ECF" w:rsidRPr="0006217B" w14:paraId="7503F937" w14:textId="77777777" w:rsidTr="004E4C97">
        <w:tblPrEx>
          <w:jc w:val="left"/>
        </w:tblPrEx>
        <w:tc>
          <w:tcPr>
            <w:tcW w:w="1026" w:type="dxa"/>
            <w:vMerge/>
            <w:vAlign w:val="center"/>
          </w:tcPr>
          <w:p w14:paraId="63B56165"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40664299" w14:textId="70BEC612"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E15B86E" w14:textId="26777C27"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2512D6E" w14:textId="1E4A59AC"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F4883CA" w14:textId="32472482"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BF4CA61" w14:textId="1A1E4DEA"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04B797" w14:textId="6A961D4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86ECF" w:rsidRPr="0006217B" w14:paraId="49DB6A06" w14:textId="77777777" w:rsidTr="004E4C97">
        <w:tblPrEx>
          <w:jc w:val="left"/>
        </w:tblPrEx>
        <w:tc>
          <w:tcPr>
            <w:tcW w:w="1026" w:type="dxa"/>
            <w:vMerge/>
            <w:vAlign w:val="center"/>
          </w:tcPr>
          <w:p w14:paraId="347C9942"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2B105092" w14:textId="1BCAFE1A"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BEFB17B" w14:textId="5EB4D059"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25787741" w14:textId="46160CE9"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983BB9A" w14:textId="0DCCFBA3"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6DC0C541" w14:textId="6A8D0C01"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5C454D" w14:textId="20479070"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60D88BAA" w14:textId="77777777" w:rsidTr="004E4C97">
        <w:tblPrEx>
          <w:jc w:val="left"/>
        </w:tblPrEx>
        <w:tc>
          <w:tcPr>
            <w:tcW w:w="1026" w:type="dxa"/>
            <w:vMerge/>
            <w:vAlign w:val="center"/>
          </w:tcPr>
          <w:p w14:paraId="017F33DD"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07F543EF" w14:textId="74CDA09D"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673BE677" w14:textId="6AE64A72"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201C3D8"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8C3033E"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00542E1" w14:textId="1C605032"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64E37339" w14:textId="711E3D93"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4C84879" w14:textId="4E361882"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91077A" w14:textId="017AC3EA"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59428977" w14:textId="77777777" w:rsidTr="004E4C97">
        <w:tblPrEx>
          <w:jc w:val="left"/>
        </w:tblPrEx>
        <w:tc>
          <w:tcPr>
            <w:tcW w:w="1026" w:type="dxa"/>
            <w:vMerge/>
            <w:vAlign w:val="center"/>
          </w:tcPr>
          <w:p w14:paraId="6E72E95F"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496FE1F0" w14:textId="59FD2074"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643B9AEA" w14:textId="1AF1CB29"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F24ED60"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DB2DDF8" w14:textId="26B377F5"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1FA6091" w14:textId="29431EA6"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D575C9C" w14:textId="61FCEDFF"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88C6E1" w14:textId="1204D7AE"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2265F7" w:rsidRPr="0006217B" w14:paraId="02DF3DB1" w14:textId="77777777" w:rsidTr="004E4C97">
        <w:tblPrEx>
          <w:jc w:val="left"/>
        </w:tblPrEx>
        <w:tc>
          <w:tcPr>
            <w:tcW w:w="1026" w:type="dxa"/>
            <w:vMerge/>
            <w:vAlign w:val="center"/>
          </w:tcPr>
          <w:p w14:paraId="68A0915D"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72F595A4" w14:textId="5D11989F" w:rsidR="002265F7" w:rsidRPr="0006217B" w:rsidRDefault="002265F7" w:rsidP="002265F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27AB441" w14:textId="09C87E4B" w:rsidR="002265F7" w:rsidRPr="0006217B" w:rsidRDefault="00235BA4"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8620F3C" w14:textId="5FD29FA1" w:rsidR="002265F7" w:rsidRPr="0006217B" w:rsidRDefault="00235BA4"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2265F7" w:rsidRPr="0006217B">
              <w:rPr>
                <w:rFonts w:asciiTheme="minorHAnsi" w:eastAsiaTheme="minorHAnsi" w:hAnsiTheme="minorHAnsi"/>
                <w:color w:val="767676"/>
                <w:spacing w:val="-6"/>
                <w:sz w:val="21"/>
                <w:szCs w:val="21"/>
              </w:rPr>
              <w:br/>
              <w:t>URL Encoding, UTF-8</w:t>
            </w:r>
          </w:p>
        </w:tc>
        <w:tc>
          <w:tcPr>
            <w:tcW w:w="1199" w:type="dxa"/>
            <w:vAlign w:val="center"/>
          </w:tcPr>
          <w:p w14:paraId="74EF40AB" w14:textId="154AD5C6"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990D217" w14:textId="279CE770"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D87A78" w14:textId="66540706"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B14EC"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52598B" w:rsidRPr="0006217B" w14:paraId="461A87D6" w14:textId="77777777" w:rsidTr="004E4C97">
        <w:tblPrEx>
          <w:jc w:val="left"/>
        </w:tblPrEx>
        <w:tc>
          <w:tcPr>
            <w:tcW w:w="1026" w:type="dxa"/>
            <w:vMerge w:val="restart"/>
            <w:vAlign w:val="center"/>
          </w:tcPr>
          <w:p w14:paraId="494E5896" w14:textId="39FE911E" w:rsidR="0052598B" w:rsidRPr="0006217B" w:rsidRDefault="0052598B" w:rsidP="0052598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data</w:t>
            </w:r>
          </w:p>
        </w:tc>
        <w:tc>
          <w:tcPr>
            <w:tcW w:w="1027" w:type="dxa"/>
            <w:vAlign w:val="center"/>
          </w:tcPr>
          <w:p w14:paraId="5DA94F8E" w14:textId="2BD1FC93" w:rsidR="0052598B" w:rsidRPr="0006217B" w:rsidRDefault="0052598B" w:rsidP="005259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35DDBFE" w14:textId="0D72C89F" w:rsidR="0052598B" w:rsidRPr="0006217B" w:rsidRDefault="0052598B" w:rsidP="005259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2CD7E36" w14:textId="58A19800" w:rsidR="0052598B" w:rsidRPr="0006217B" w:rsidRDefault="0052598B" w:rsidP="005259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hash </w:t>
            </w: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206F966A" w14:textId="620EAB1A" w:rsidR="0052598B" w:rsidRPr="0006217B" w:rsidRDefault="0052598B" w:rsidP="0052598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73EA2E35" w14:textId="56836313" w:rsidR="0052598B" w:rsidRPr="0006217B" w:rsidRDefault="0052598B" w:rsidP="005259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FBA5F4" w14:textId="77777777" w:rsidR="0052598B" w:rsidRPr="0006217B" w:rsidRDefault="0052598B" w:rsidP="0052598B">
            <w:pPr>
              <w:pStyle w:val="cq11"/>
              <w:ind w:leftChars="0" w:left="0"/>
              <w:jc w:val="both"/>
              <w:rPr>
                <w:rFonts w:asciiTheme="minorHAnsi" w:eastAsiaTheme="minorHAnsi" w:hAnsiTheme="minorHAnsi"/>
              </w:rPr>
            </w:pPr>
          </w:p>
        </w:tc>
      </w:tr>
      <w:tr w:rsidR="009C5DF8" w:rsidRPr="0006217B" w14:paraId="0A5520DE" w14:textId="77777777" w:rsidTr="004E4C97">
        <w:tblPrEx>
          <w:jc w:val="left"/>
        </w:tblPrEx>
        <w:tc>
          <w:tcPr>
            <w:tcW w:w="1026" w:type="dxa"/>
            <w:vMerge/>
            <w:vAlign w:val="center"/>
          </w:tcPr>
          <w:p w14:paraId="02DA02E0"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00ACEE98" w14:textId="0F718539"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549FEF0" w14:textId="2F8CB8A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2C5ECC4" w14:textId="3F3426B9"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7E18C8AA" w14:textId="268172C4"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7D70D44" w14:textId="14FE98D5"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4AEDD" w14:textId="73FFE0B6"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5D6CE455" w14:textId="77777777" w:rsidTr="004E4C97">
        <w:tblPrEx>
          <w:jc w:val="left"/>
        </w:tblPrEx>
        <w:tc>
          <w:tcPr>
            <w:tcW w:w="1026" w:type="dxa"/>
            <w:vMerge/>
            <w:vAlign w:val="center"/>
          </w:tcPr>
          <w:p w14:paraId="7EDA8A2F"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20F42D5B" w14:textId="0CDBC6C4"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527CAE56" w14:textId="707EEE6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438EE83" w14:textId="50A6B68C"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722E630" w14:textId="3D1B37AA"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0E5AE08" w14:textId="45749D12"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5246A4" w14:textId="016EE28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35807A27" w14:textId="77777777" w:rsidR="00786187" w:rsidRPr="0006217B" w:rsidRDefault="00786187" w:rsidP="00786187">
      <w:pPr>
        <w:pStyle w:val="cq11"/>
        <w:ind w:left="440"/>
        <w:rPr>
          <w:rFonts w:asciiTheme="minorHAnsi" w:eastAsiaTheme="minorHAnsi" w:hAnsiTheme="minorHAnsi"/>
        </w:rPr>
      </w:pPr>
    </w:p>
    <w:p w14:paraId="1CDB0BE0" w14:textId="77777777" w:rsidR="00A40500" w:rsidRPr="0006217B" w:rsidRDefault="00A40500" w:rsidP="00A40500">
      <w:pPr>
        <w:pStyle w:val="2"/>
        <w:rPr>
          <w:rFonts w:asciiTheme="minorHAnsi" w:eastAsiaTheme="minorHAnsi" w:hAnsiTheme="minorHAnsi"/>
        </w:rPr>
      </w:pPr>
      <w:bookmarkStart w:id="148" w:name="_Toc17204355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48"/>
    </w:p>
    <w:p w14:paraId="4CBCAD60" w14:textId="5F56B2D7" w:rsidR="002265F7" w:rsidRPr="0006217B" w:rsidRDefault="002265F7" w:rsidP="002265F7">
      <w:pPr>
        <w:pStyle w:val="cq11"/>
        <w:ind w:left="440"/>
        <w:rPr>
          <w:rFonts w:asciiTheme="minorHAnsi" w:eastAsiaTheme="minorHAnsi" w:hAnsiTheme="minorHAnsi"/>
        </w:rPr>
      </w:pPr>
      <w:r w:rsidRPr="0006217B">
        <w:rPr>
          <w:rFonts w:asciiTheme="minorHAnsi" w:eastAsiaTheme="minorHAnsi" w:hAnsiTheme="minorHAnsi" w:hint="eastAsia"/>
        </w:rPr>
        <w:t>※ Refer to [25.4 Notification Parameter]</w:t>
      </w:r>
    </w:p>
    <w:p w14:paraId="1A6364D2" w14:textId="77777777" w:rsidR="00E61C75" w:rsidRPr="0006217B" w:rsidRDefault="00A40500">
      <w:pPr>
        <w:pStyle w:val="1"/>
        <w:rPr>
          <w:rFonts w:asciiTheme="minorHAnsi" w:eastAsiaTheme="minorHAnsi" w:hAnsiTheme="minorHAnsi"/>
        </w:rPr>
      </w:pPr>
      <w:bookmarkStart w:id="149" w:name="_Toc172043554"/>
      <w:r w:rsidRPr="0006217B">
        <w:rPr>
          <w:rFonts w:asciiTheme="minorHAnsi" w:eastAsiaTheme="minorHAnsi" w:hAnsiTheme="minorHAnsi" w:hint="eastAsia"/>
        </w:rPr>
        <w:lastRenderedPageBreak/>
        <w:t>POINTDAMOA</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49"/>
    </w:p>
    <w:p w14:paraId="721F9AF6" w14:textId="77777777" w:rsidR="00A40500" w:rsidRPr="0006217B" w:rsidRDefault="00A40500" w:rsidP="00A40500">
      <w:pPr>
        <w:pStyle w:val="2"/>
        <w:rPr>
          <w:rFonts w:asciiTheme="minorHAnsi" w:eastAsiaTheme="minorHAnsi" w:hAnsiTheme="minorHAnsi"/>
        </w:rPr>
      </w:pPr>
      <w:bookmarkStart w:id="150" w:name="_Toc17204355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50"/>
    </w:p>
    <w:p w14:paraId="7521E1DA" w14:textId="36C036E7" w:rsidR="005A780C" w:rsidRPr="0006217B" w:rsidRDefault="00D93393" w:rsidP="005A780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59CF753" w14:textId="77777777" w:rsidTr="004F0B75">
        <w:trPr>
          <w:jc w:val="center"/>
        </w:trPr>
        <w:tc>
          <w:tcPr>
            <w:tcW w:w="2053" w:type="dxa"/>
            <w:shd w:val="clear" w:color="auto" w:fill="D9D9D9" w:themeFill="background1" w:themeFillShade="D9"/>
            <w:vAlign w:val="center"/>
          </w:tcPr>
          <w:p w14:paraId="4188C4E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6F7B82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86073E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74B468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DDE5CB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69711D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C939A8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78C15D29" w14:textId="77777777" w:rsidTr="004F0B75">
        <w:trPr>
          <w:jc w:val="center"/>
        </w:trPr>
        <w:tc>
          <w:tcPr>
            <w:tcW w:w="2053" w:type="dxa"/>
            <w:vAlign w:val="center"/>
          </w:tcPr>
          <w:p w14:paraId="21C91EC5" w14:textId="50CBFFC3"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BAE2988" w14:textId="6EA17D3B"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37C2890" w14:textId="0494B2B2"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D2CF433" w14:textId="1D96BB10"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0A14B33" w14:textId="3A931FBE"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CEDB56" w14:textId="3935881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"nxpt_kt_il"</w:t>
            </w:r>
          </w:p>
        </w:tc>
      </w:tr>
      <w:tr w:rsidR="00B566B8" w:rsidRPr="0006217B" w14:paraId="6D36EBA8" w14:textId="77777777" w:rsidTr="004F0B75">
        <w:trPr>
          <w:jc w:val="center"/>
        </w:trPr>
        <w:tc>
          <w:tcPr>
            <w:tcW w:w="2053" w:type="dxa"/>
            <w:vAlign w:val="center"/>
          </w:tcPr>
          <w:p w14:paraId="2D1FF5E4" w14:textId="55B228C1"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E28F961" w14:textId="4002A47D"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4F3D801" w14:textId="3610D6B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9B26911" w14:textId="02E4C73C"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2C758EB0" w14:textId="1DBBE7D2"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EFC3CA" w14:textId="02C5D82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“point”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A780C" w:rsidRPr="0006217B" w14:paraId="7A52D332" w14:textId="77777777" w:rsidTr="004F0B75">
        <w:trPr>
          <w:jc w:val="center"/>
        </w:trPr>
        <w:tc>
          <w:tcPr>
            <w:tcW w:w="2053" w:type="dxa"/>
            <w:vAlign w:val="center"/>
          </w:tcPr>
          <w:p w14:paraId="6EFB6C9C" w14:textId="74D078AF"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3E82A21F" w14:textId="0ACE2B74" w:rsidR="005A780C" w:rsidRPr="0006217B" w:rsidRDefault="0052598B" w:rsidP="005A78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4924612" w14:textId="71F8BEB1"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yyyyMMdd</w:t>
            </w:r>
          </w:p>
        </w:tc>
        <w:tc>
          <w:tcPr>
            <w:tcW w:w="1199" w:type="dxa"/>
            <w:vAlign w:val="center"/>
          </w:tcPr>
          <w:p w14:paraId="6A96ECF7" w14:textId="6EB87E6A"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B0DA40F" w14:textId="36D69AED"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5BB59C" w14:textId="620237A8"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5A780C" w:rsidRPr="0006217B" w14:paraId="7BEAD385" w14:textId="77777777" w:rsidTr="004F0B75">
        <w:trPr>
          <w:jc w:val="center"/>
        </w:trPr>
        <w:tc>
          <w:tcPr>
            <w:tcW w:w="2053" w:type="dxa"/>
            <w:vAlign w:val="center"/>
          </w:tcPr>
          <w:p w14:paraId="567D27D7" w14:textId="0A1E25C4"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1A6E348E" w14:textId="1C43E232" w:rsidR="005A780C" w:rsidRPr="0006217B" w:rsidRDefault="0052598B" w:rsidP="005A78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10E2F013" w14:textId="04E6C998"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6D20BD20" w14:textId="24D08E15"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C04659F" w14:textId="6FE78881"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BB34F0" w14:textId="206CA4A4"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32F70679" w14:textId="77777777" w:rsidTr="004F0B75">
        <w:trPr>
          <w:jc w:val="center"/>
        </w:trPr>
        <w:tc>
          <w:tcPr>
            <w:tcW w:w="2053" w:type="dxa"/>
            <w:vAlign w:val="center"/>
          </w:tcPr>
          <w:p w14:paraId="7AC18ABA" w14:textId="02F4F116"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6DF3F3AF" w14:textId="08C0A94F"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9B74C34"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42D872FD" w14:textId="17F331F9"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04C03BD7" w14:textId="2E46A57B"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DC4581B" w14:textId="674739E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74FC11" w14:textId="3284FAB5"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A14D56" w:rsidRPr="0006217B" w14:paraId="6E98ABBD" w14:textId="77777777" w:rsidTr="004F0B75">
        <w:trPr>
          <w:jc w:val="center"/>
        </w:trPr>
        <w:tc>
          <w:tcPr>
            <w:tcW w:w="2053" w:type="dxa"/>
            <w:vAlign w:val="center"/>
          </w:tcPr>
          <w:p w14:paraId="49C011D2" w14:textId="3292B68A"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6878722A" w14:textId="797A803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6FC09D08" w14:textId="7E12238C"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4B552BB3" w14:textId="519DEC97"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AHN(100)</w:t>
            </w:r>
          </w:p>
        </w:tc>
        <w:tc>
          <w:tcPr>
            <w:tcW w:w="1211" w:type="dxa"/>
            <w:vAlign w:val="center"/>
          </w:tcPr>
          <w:p w14:paraId="1D7A4C2B" w14:textId="328A471B"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43749A" w14:textId="77777777" w:rsidR="00A14D56" w:rsidRPr="0006217B" w:rsidRDefault="00A14D56" w:rsidP="00A14D56">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"헥토파이낸셜"</w:t>
            </w:r>
          </w:p>
          <w:p w14:paraId="77C8D4CD" w14:textId="2ACF629F" w:rsidR="0052598B" w:rsidRPr="0006217B" w:rsidRDefault="0052598B" w:rsidP="00A14D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A14D56" w:rsidRPr="0006217B" w14:paraId="20763C68" w14:textId="77777777" w:rsidTr="004F0B75">
        <w:trPr>
          <w:jc w:val="center"/>
        </w:trPr>
        <w:tc>
          <w:tcPr>
            <w:tcW w:w="2053" w:type="dxa"/>
            <w:vAlign w:val="center"/>
          </w:tcPr>
          <w:p w14:paraId="720167D2" w14:textId="2DC57EB0"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mchtEName</w:t>
            </w:r>
          </w:p>
        </w:tc>
        <w:tc>
          <w:tcPr>
            <w:tcW w:w="1604" w:type="dxa"/>
            <w:vAlign w:val="center"/>
          </w:tcPr>
          <w:p w14:paraId="3AF8CE5D" w14:textId="7DCC6C6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76118EFD" w14:textId="0A4B4EED"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1AA76B83" w14:textId="75F28C4D"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3D42DC6" w14:textId="74FD6174"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ECCCB7" w14:textId="3790862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w:t>
            </w:r>
          </w:p>
        </w:tc>
      </w:tr>
      <w:tr w:rsidR="00A14D56" w:rsidRPr="0006217B" w14:paraId="00A2986A" w14:textId="77777777" w:rsidTr="004F0B75">
        <w:trPr>
          <w:jc w:val="center"/>
        </w:trPr>
        <w:tc>
          <w:tcPr>
            <w:tcW w:w="2053" w:type="dxa"/>
            <w:vAlign w:val="center"/>
          </w:tcPr>
          <w:p w14:paraId="72F836E6" w14:textId="3E77F02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pmtPrdtNm</w:t>
            </w:r>
          </w:p>
        </w:tc>
        <w:tc>
          <w:tcPr>
            <w:tcW w:w="1604" w:type="dxa"/>
            <w:vAlign w:val="center"/>
          </w:tcPr>
          <w:p w14:paraId="375EFC95" w14:textId="01E644D5"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520CB0AD" w14:textId="40C96763"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4BE2C0CD" w14:textId="54B471C3"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550B5E26" w14:textId="297D2048"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7C44D" w14:textId="69473526"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2598B"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A6140" w:rsidRPr="0006217B" w14:paraId="27FF9F0D" w14:textId="77777777" w:rsidTr="004F0B75">
        <w:trPr>
          <w:jc w:val="center"/>
        </w:trPr>
        <w:tc>
          <w:tcPr>
            <w:tcW w:w="2053" w:type="dxa"/>
            <w:vAlign w:val="center"/>
          </w:tcPr>
          <w:p w14:paraId="78BDD732" w14:textId="447B319E"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trdAmt</w:t>
            </w:r>
          </w:p>
        </w:tc>
        <w:tc>
          <w:tcPr>
            <w:tcW w:w="1604" w:type="dxa"/>
            <w:vAlign w:val="center"/>
          </w:tcPr>
          <w:p w14:paraId="25F59E51" w14:textId="211862C2"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5AC73FE6" w14:textId="4A737EC6"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8EB366B" w14:textId="22EC2858"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29374DF" w14:textId="58D48179"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F76C39" w14:textId="6B77E010"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CD77BB" w:rsidRPr="0006217B" w14:paraId="47807452" w14:textId="77777777" w:rsidTr="004F0B75">
        <w:trPr>
          <w:jc w:val="center"/>
        </w:trPr>
        <w:tc>
          <w:tcPr>
            <w:tcW w:w="2053" w:type="dxa"/>
            <w:vAlign w:val="center"/>
          </w:tcPr>
          <w:p w14:paraId="14856F1F" w14:textId="70DBAF3C"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5E04B0FB" w14:textId="6B5AE0F3"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50F93FEA"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75067A47" w14:textId="0515E740"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48DE19E" w14:textId="262145CD"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22152C90" w14:textId="657F8DE1"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5B52B3" w14:textId="5F4FE338"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F908EE" w:rsidRPr="0006217B" w14:paraId="6113784E" w14:textId="77777777" w:rsidTr="004F0B75">
        <w:trPr>
          <w:jc w:val="center"/>
        </w:trPr>
        <w:tc>
          <w:tcPr>
            <w:tcW w:w="2053" w:type="dxa"/>
            <w:vAlign w:val="center"/>
          </w:tcPr>
          <w:p w14:paraId="25FB38B8"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604" w:type="dxa"/>
            <w:vAlign w:val="center"/>
          </w:tcPr>
          <w:p w14:paraId="31BBB6E6"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0964570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696C1164"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1E425B5"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8877EA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F908EE" w:rsidRPr="0006217B" w14:paraId="204D4CD6" w14:textId="77777777" w:rsidTr="004F0B75">
        <w:trPr>
          <w:jc w:val="center"/>
        </w:trPr>
        <w:tc>
          <w:tcPr>
            <w:tcW w:w="2053" w:type="dxa"/>
            <w:vAlign w:val="center"/>
          </w:tcPr>
          <w:p w14:paraId="42FB30C9"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398B70C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357343E3"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22002605"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ABF5D63"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A6E9B6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F908EE" w:rsidRPr="0006217B" w14:paraId="660D5B63" w14:textId="77777777" w:rsidTr="004F0B75">
        <w:trPr>
          <w:jc w:val="center"/>
        </w:trPr>
        <w:tc>
          <w:tcPr>
            <w:tcW w:w="2053" w:type="dxa"/>
            <w:vAlign w:val="center"/>
          </w:tcPr>
          <w:p w14:paraId="508975F9"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447FAF3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7170CD8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0F8AA9DD"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55A33EB4"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2A95AC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F908EE" w:rsidRPr="0006217B" w14:paraId="165894B8" w14:textId="77777777" w:rsidTr="004F0B75">
        <w:trPr>
          <w:jc w:val="center"/>
        </w:trPr>
        <w:tc>
          <w:tcPr>
            <w:tcW w:w="2053" w:type="dxa"/>
            <w:vAlign w:val="center"/>
          </w:tcPr>
          <w:p w14:paraId="2977DAFB"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761885E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25D4F982"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7674B1F0"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75DB297D"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D3906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F908EE" w:rsidRPr="0006217B" w14:paraId="45914F21" w14:textId="77777777" w:rsidTr="004F0B75">
        <w:trPr>
          <w:jc w:val="center"/>
        </w:trPr>
        <w:tc>
          <w:tcPr>
            <w:tcW w:w="2053" w:type="dxa"/>
            <w:vAlign w:val="center"/>
          </w:tcPr>
          <w:p w14:paraId="5F4E18B4"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5216A4A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49B69C44"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7D95A62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113407D"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11" w:type="dxa"/>
            <w:vAlign w:val="center"/>
          </w:tcPr>
          <w:p w14:paraId="0A9DE909"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701A7DA"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F908EE" w:rsidRPr="0006217B" w14:paraId="6FCEA9A5" w14:textId="77777777" w:rsidTr="004F0B75">
        <w:trPr>
          <w:jc w:val="center"/>
        </w:trPr>
        <w:tc>
          <w:tcPr>
            <w:tcW w:w="2053" w:type="dxa"/>
            <w:vAlign w:val="center"/>
          </w:tcPr>
          <w:p w14:paraId="72958545"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604" w:type="dxa"/>
            <w:vAlign w:val="center"/>
          </w:tcPr>
          <w:p w14:paraId="6D26919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7BAB37E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728D474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30F35F75"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03A1D310"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22AD232"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F908EE" w:rsidRPr="0006217B" w14:paraId="6B12D46C" w14:textId="77777777" w:rsidTr="004F0B75">
        <w:trPr>
          <w:jc w:val="center"/>
        </w:trPr>
        <w:tc>
          <w:tcPr>
            <w:tcW w:w="2053" w:type="dxa"/>
            <w:vAlign w:val="center"/>
          </w:tcPr>
          <w:p w14:paraId="664F04EB"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lastRenderedPageBreak/>
              <w:t>mchtCustId</w:t>
            </w:r>
          </w:p>
        </w:tc>
        <w:tc>
          <w:tcPr>
            <w:tcW w:w="1604" w:type="dxa"/>
            <w:vAlign w:val="center"/>
          </w:tcPr>
          <w:p w14:paraId="007C8D75"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454B6C1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797D823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EFA876C"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4C2A20A9"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733D8DA"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CD77BB" w:rsidRPr="0006217B" w14:paraId="08E499E7" w14:textId="77777777" w:rsidTr="004F0B75">
        <w:trPr>
          <w:jc w:val="center"/>
        </w:trPr>
        <w:tc>
          <w:tcPr>
            <w:tcW w:w="2053" w:type="dxa"/>
            <w:vAlign w:val="center"/>
          </w:tcPr>
          <w:p w14:paraId="4C6C1A09" w14:textId="2A1066B8"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clipCustNm</w:t>
            </w:r>
          </w:p>
        </w:tc>
        <w:tc>
          <w:tcPr>
            <w:tcW w:w="1604" w:type="dxa"/>
            <w:vAlign w:val="center"/>
          </w:tcPr>
          <w:p w14:paraId="6A2FAD33" w14:textId="44F7DF26"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421466E0" w14:textId="135DB7A9"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When using POINT DAMOA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3BB880D" w14:textId="347B2F3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6C5F2B0B" w14:textId="74CF11B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033A69" w14:textId="46BFF92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5A780C" w:rsidRPr="0006217B" w14:paraId="4D4C256D" w14:textId="77777777" w:rsidTr="004F0B75">
        <w:trPr>
          <w:jc w:val="center"/>
        </w:trPr>
        <w:tc>
          <w:tcPr>
            <w:tcW w:w="2053" w:type="dxa"/>
            <w:vAlign w:val="center"/>
          </w:tcPr>
          <w:p w14:paraId="44F0D888" w14:textId="3DA3A476"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clipCustCi</w:t>
            </w:r>
          </w:p>
        </w:tc>
        <w:tc>
          <w:tcPr>
            <w:tcW w:w="1604" w:type="dxa"/>
            <w:vAlign w:val="center"/>
          </w:tcPr>
          <w:p w14:paraId="66AFBA49" w14:textId="49E90DA5"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CI</w:t>
            </w:r>
          </w:p>
        </w:tc>
        <w:tc>
          <w:tcPr>
            <w:tcW w:w="2297" w:type="dxa"/>
            <w:vAlign w:val="center"/>
          </w:tcPr>
          <w:p w14:paraId="7E8A7D66" w14:textId="0063DFD0" w:rsidR="005A780C" w:rsidRPr="0006217B" w:rsidRDefault="00CD77BB"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When using POINT DAMOA</w:t>
            </w:r>
            <w:r w:rsidR="005A780C" w:rsidRPr="0006217B">
              <w:rPr>
                <w:rFonts w:asciiTheme="minorHAnsi" w:eastAsiaTheme="minorHAnsi" w:hAnsiTheme="minorHAnsi"/>
                <w:color w:val="767676"/>
                <w:spacing w:val="-6"/>
                <w:sz w:val="21"/>
                <w:szCs w:val="21"/>
              </w:rPr>
              <w:br/>
            </w:r>
            <w:r w:rsidR="005A780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21F9AE10" w14:textId="56CF93F6"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AN(88)</w:t>
            </w:r>
          </w:p>
        </w:tc>
        <w:tc>
          <w:tcPr>
            <w:tcW w:w="1211" w:type="dxa"/>
            <w:vAlign w:val="center"/>
          </w:tcPr>
          <w:p w14:paraId="029766F8" w14:textId="746C3A60"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55F2B1" w14:textId="4957B93A" w:rsidR="005A780C" w:rsidRPr="0006217B" w:rsidRDefault="005A780C" w:rsidP="005A780C">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w:t>
            </w:r>
            <w:r w:rsidR="0052598B" w:rsidRPr="0006217B">
              <w:rPr>
                <w:rStyle w:val="text-danger"/>
                <w:rFonts w:asciiTheme="minorHAnsi" w:eastAsiaTheme="minorHAnsi" w:hAnsiTheme="minorHAnsi" w:hint="eastAsia"/>
                <w:color w:val="E74C3C"/>
                <w:spacing w:val="-6"/>
                <w:sz w:val="21"/>
                <w:szCs w:val="21"/>
              </w:rPr>
              <w:t xml:space="preserve">CI value </w:t>
            </w:r>
            <w:r w:rsidR="00CC6C7C" w:rsidRPr="0006217B">
              <w:rPr>
                <w:rStyle w:val="text-danger"/>
                <w:rFonts w:asciiTheme="minorHAnsi" w:eastAsiaTheme="minorHAnsi" w:hAnsiTheme="minorHAnsi" w:hint="eastAsia"/>
                <w:color w:val="E74C3C"/>
                <w:spacing w:val="-6"/>
                <w:sz w:val="21"/>
                <w:szCs w:val="21"/>
              </w:rPr>
              <w:t xml:space="preserve">is 88byte </w:t>
            </w:r>
            <w:r w:rsidR="0052598B" w:rsidRPr="0006217B">
              <w:rPr>
                <w:rStyle w:val="text-danger"/>
                <w:rFonts w:asciiTheme="minorHAnsi" w:eastAsiaTheme="minorHAnsi" w:hAnsiTheme="minorHAnsi" w:hint="eastAsia"/>
                <w:color w:val="E74C3C"/>
                <w:spacing w:val="-6"/>
                <w:sz w:val="21"/>
                <w:szCs w:val="21"/>
              </w:rPr>
              <w:t xml:space="preserve">before </w:t>
            </w:r>
            <w:r w:rsidRPr="0006217B">
              <w:rPr>
                <w:rStyle w:val="text-danger"/>
                <w:rFonts w:asciiTheme="minorHAnsi" w:eastAsiaTheme="minorHAnsi" w:hAnsiTheme="minorHAnsi"/>
                <w:color w:val="E74C3C"/>
                <w:spacing w:val="-6"/>
                <w:sz w:val="21"/>
                <w:szCs w:val="21"/>
              </w:rPr>
              <w:t xml:space="preserve">AES256 </w:t>
            </w:r>
            <w:r w:rsidR="0052598B" w:rsidRPr="0006217B">
              <w:rPr>
                <w:rStyle w:val="text-danger"/>
                <w:rFonts w:asciiTheme="minorHAnsi" w:eastAsiaTheme="minorHAnsi" w:hAnsiTheme="minorHAnsi" w:hint="eastAsia"/>
                <w:color w:val="E74C3C"/>
                <w:spacing w:val="-6"/>
                <w:sz w:val="21"/>
                <w:szCs w:val="21"/>
              </w:rPr>
              <w:t>encryption</w:t>
            </w:r>
            <w:r w:rsidRPr="0006217B">
              <w:rPr>
                <w:rStyle w:val="text-danger"/>
                <w:rFonts w:asciiTheme="minorHAnsi" w:eastAsiaTheme="minorHAnsi" w:hAnsiTheme="minorHAnsi"/>
                <w:color w:val="E74C3C"/>
                <w:spacing w:val="-6"/>
                <w:sz w:val="21"/>
                <w:szCs w:val="21"/>
              </w:rPr>
              <w:t>"</w:t>
            </w:r>
          </w:p>
        </w:tc>
      </w:tr>
      <w:tr w:rsidR="005A780C" w:rsidRPr="0006217B" w14:paraId="42B06EF5" w14:textId="77777777" w:rsidTr="004F0B75">
        <w:trPr>
          <w:jc w:val="center"/>
        </w:trPr>
        <w:tc>
          <w:tcPr>
            <w:tcW w:w="2053" w:type="dxa"/>
            <w:vAlign w:val="center"/>
          </w:tcPr>
          <w:p w14:paraId="7D44AF1C" w14:textId="1AFBEC87"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clipCustPhoneNo</w:t>
            </w:r>
          </w:p>
        </w:tc>
        <w:tc>
          <w:tcPr>
            <w:tcW w:w="1604" w:type="dxa"/>
            <w:vAlign w:val="center"/>
          </w:tcPr>
          <w:p w14:paraId="4EFEC500" w14:textId="4F016D5B" w:rsidR="005A780C" w:rsidRPr="0006217B" w:rsidRDefault="00CD77BB"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Number</w:t>
            </w:r>
          </w:p>
        </w:tc>
        <w:tc>
          <w:tcPr>
            <w:tcW w:w="2297" w:type="dxa"/>
            <w:vAlign w:val="center"/>
          </w:tcPr>
          <w:p w14:paraId="1ED86658" w14:textId="688A06C7" w:rsidR="005A780C" w:rsidRPr="0006217B" w:rsidRDefault="00CD77BB"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When using POINT DAMOA</w:t>
            </w:r>
            <w:r w:rsidR="005A780C" w:rsidRPr="0006217B">
              <w:rPr>
                <w:rFonts w:asciiTheme="minorHAnsi" w:eastAsiaTheme="minorHAnsi" w:hAnsiTheme="minorHAnsi"/>
                <w:color w:val="767676"/>
                <w:spacing w:val="-6"/>
                <w:sz w:val="21"/>
                <w:szCs w:val="21"/>
              </w:rPr>
              <w:br/>
            </w:r>
            <w:r w:rsidR="005A780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EDB1389" w14:textId="53BA2730"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N(11)</w:t>
            </w:r>
          </w:p>
        </w:tc>
        <w:tc>
          <w:tcPr>
            <w:tcW w:w="1211" w:type="dxa"/>
            <w:vAlign w:val="center"/>
          </w:tcPr>
          <w:p w14:paraId="6589593E" w14:textId="277E4471"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317DB5" w14:textId="32145B06"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5A780C" w:rsidRPr="0006217B" w14:paraId="45EFA030" w14:textId="77777777" w:rsidTr="004F0B75">
        <w:trPr>
          <w:jc w:val="center"/>
        </w:trPr>
        <w:tc>
          <w:tcPr>
            <w:tcW w:w="2053" w:type="dxa"/>
            <w:vAlign w:val="center"/>
          </w:tcPr>
          <w:p w14:paraId="059D7D8E" w14:textId="51F4C2F4"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certNotiUrl</w:t>
            </w:r>
          </w:p>
        </w:tc>
        <w:tc>
          <w:tcPr>
            <w:tcW w:w="1604" w:type="dxa"/>
            <w:vAlign w:val="center"/>
          </w:tcPr>
          <w:p w14:paraId="05E66E2E" w14:textId="505EF0C0"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Result</w:t>
            </w:r>
            <w:r w:rsidR="005A780C" w:rsidRPr="0006217B">
              <w:rPr>
                <w:rFonts w:asciiTheme="minorHAnsi" w:eastAsiaTheme="minorHAnsi" w:hAnsiTheme="minorHAnsi"/>
                <w:color w:val="767676"/>
                <w:spacing w:val="-6"/>
                <w:sz w:val="21"/>
                <w:szCs w:val="21"/>
              </w:rPr>
              <w:t xml:space="preserve"> URL</w:t>
            </w:r>
          </w:p>
        </w:tc>
        <w:tc>
          <w:tcPr>
            <w:tcW w:w="2297" w:type="dxa"/>
            <w:vAlign w:val="center"/>
          </w:tcPr>
          <w:p w14:paraId="741D9A06" w14:textId="45706907"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Authentication result delivery </w:t>
            </w:r>
            <w:r w:rsidR="005A780C" w:rsidRPr="0006217B">
              <w:rPr>
                <w:rFonts w:asciiTheme="minorHAnsi" w:eastAsiaTheme="minorHAnsi" w:hAnsiTheme="minorHAnsi"/>
                <w:color w:val="767676"/>
                <w:spacing w:val="-6"/>
                <w:sz w:val="21"/>
                <w:szCs w:val="21"/>
              </w:rPr>
              <w:t xml:space="preserve">(Server To Server </w:t>
            </w:r>
            <w:r w:rsidRPr="0006217B">
              <w:rPr>
                <w:rFonts w:asciiTheme="minorHAnsi" w:eastAsiaTheme="minorHAnsi" w:hAnsiTheme="minorHAnsi" w:hint="eastAsia"/>
                <w:color w:val="767676"/>
                <w:spacing w:val="-6"/>
                <w:sz w:val="21"/>
                <w:szCs w:val="21"/>
              </w:rPr>
              <w:t>integration</w:t>
            </w:r>
            <w:r w:rsidR="005A780C" w:rsidRPr="0006217B">
              <w:rPr>
                <w:rFonts w:asciiTheme="minorHAnsi" w:eastAsiaTheme="minorHAnsi" w:hAnsiTheme="minorHAnsi"/>
                <w:color w:val="767676"/>
                <w:spacing w:val="-6"/>
                <w:sz w:val="21"/>
                <w:szCs w:val="21"/>
              </w:rPr>
              <w:t xml:space="preserve"> URL)</w:t>
            </w:r>
            <w:r w:rsidR="005A780C"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Used by </w:t>
            </w:r>
            <w:r w:rsidRPr="0006217B">
              <w:rPr>
                <w:rFonts w:asciiTheme="minorHAnsi" w:eastAsiaTheme="minorHAnsi" w:hAnsiTheme="minorHAnsi"/>
                <w:color w:val="767676"/>
                <w:spacing w:val="-6"/>
                <w:sz w:val="21"/>
                <w:szCs w:val="21"/>
              </w:rPr>
              <w:t>specific</w:t>
            </w:r>
            <w:r w:rsidRPr="0006217B">
              <w:rPr>
                <w:rFonts w:asciiTheme="minorHAnsi" w:eastAsiaTheme="minorHAnsi" w:hAnsiTheme="minorHAnsi" w:hint="eastAsia"/>
                <w:color w:val="767676"/>
                <w:spacing w:val="-6"/>
                <w:sz w:val="21"/>
                <w:szCs w:val="21"/>
              </w:rPr>
              <w:t xml:space="preserve"> merchants only</w:t>
            </w:r>
          </w:p>
        </w:tc>
        <w:tc>
          <w:tcPr>
            <w:tcW w:w="1199" w:type="dxa"/>
            <w:vAlign w:val="center"/>
          </w:tcPr>
          <w:p w14:paraId="2EAAC4AD" w14:textId="7BD1BE0D"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AN(250)</w:t>
            </w:r>
          </w:p>
        </w:tc>
        <w:tc>
          <w:tcPr>
            <w:tcW w:w="1211" w:type="dxa"/>
            <w:vAlign w:val="center"/>
          </w:tcPr>
          <w:p w14:paraId="6847FB49" w14:textId="3874E25F"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800294" w14:textId="771D34D8"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"https://example.com/certNotiUrl"</w:t>
            </w:r>
          </w:p>
        </w:tc>
      </w:tr>
      <w:tr w:rsidR="005A780C" w:rsidRPr="0006217B" w14:paraId="6E8AA07D" w14:textId="77777777" w:rsidTr="004F0B75">
        <w:trPr>
          <w:jc w:val="center"/>
        </w:trPr>
        <w:tc>
          <w:tcPr>
            <w:tcW w:w="2053" w:type="dxa"/>
            <w:vAlign w:val="center"/>
          </w:tcPr>
          <w:p w14:paraId="14E122AA" w14:textId="3681369C"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skipCd</w:t>
            </w:r>
          </w:p>
        </w:tc>
        <w:tc>
          <w:tcPr>
            <w:tcW w:w="1604" w:type="dxa"/>
            <w:vAlign w:val="center"/>
          </w:tcPr>
          <w:p w14:paraId="1BFB8357" w14:textId="6649ADD6"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Skip Status</w:t>
            </w:r>
          </w:p>
        </w:tc>
        <w:tc>
          <w:tcPr>
            <w:tcW w:w="2297" w:type="dxa"/>
            <w:vAlign w:val="center"/>
          </w:tcPr>
          <w:p w14:paraId="1AEA6132" w14:textId="1F506BEE"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Whether terms consent was skipped or not</w:t>
            </w:r>
          </w:p>
        </w:tc>
        <w:tc>
          <w:tcPr>
            <w:tcW w:w="1199" w:type="dxa"/>
            <w:vAlign w:val="center"/>
          </w:tcPr>
          <w:p w14:paraId="2C9F84AC" w14:textId="301C4C19"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EB1753A" w14:textId="48A01F1E"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EB1B7E" w14:textId="41D6990A"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348A1" w:rsidRPr="0006217B" w14:paraId="00F03FE5" w14:textId="77777777" w:rsidTr="004F0B75">
        <w:trPr>
          <w:jc w:val="center"/>
        </w:trPr>
        <w:tc>
          <w:tcPr>
            <w:tcW w:w="2053" w:type="dxa"/>
            <w:vAlign w:val="center"/>
          </w:tcPr>
          <w:p w14:paraId="573BD505" w14:textId="60B9F7FC"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custIp</w:t>
            </w:r>
          </w:p>
        </w:tc>
        <w:tc>
          <w:tcPr>
            <w:tcW w:w="1604" w:type="dxa"/>
            <w:vAlign w:val="center"/>
          </w:tcPr>
          <w:p w14:paraId="2D67F32A" w14:textId="2AE4DFC7"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07E85DA4" w14:textId="5499123B"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785D05B6" w14:textId="58B435B7"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23B10C9B" w14:textId="147D8659"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3D68F4" w14:textId="2E97C825"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1D333D" w:rsidRPr="0006217B" w14:paraId="7320C2CE" w14:textId="77777777" w:rsidTr="004F0B75">
        <w:trPr>
          <w:jc w:val="center"/>
        </w:trPr>
        <w:tc>
          <w:tcPr>
            <w:tcW w:w="2053" w:type="dxa"/>
            <w:vAlign w:val="center"/>
          </w:tcPr>
          <w:p w14:paraId="1BCFF335" w14:textId="0FE5F5AE"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3B208E2" w14:textId="0BA170A6"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F9AE43A"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00B6FCD" w14:textId="24327E4E"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lastRenderedPageBreak/>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1CCD551" w14:textId="237D0E23"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AN(200)</w:t>
            </w:r>
          </w:p>
        </w:tc>
        <w:tc>
          <w:tcPr>
            <w:tcW w:w="1211" w:type="dxa"/>
            <w:vAlign w:val="center"/>
          </w:tcPr>
          <w:p w14:paraId="6A204B58" w14:textId="0F941D40"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F75910" w14:textId="4032CD22"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4ADE4CC0" w14:textId="77777777" w:rsidR="00777029" w:rsidRPr="0006217B" w:rsidRDefault="00777029" w:rsidP="00777029">
      <w:pPr>
        <w:pStyle w:val="cq11"/>
        <w:ind w:left="440"/>
        <w:rPr>
          <w:rFonts w:asciiTheme="minorHAnsi" w:eastAsiaTheme="minorHAnsi" w:hAnsiTheme="minorHAnsi"/>
        </w:rPr>
      </w:pPr>
    </w:p>
    <w:p w14:paraId="4D333B97" w14:textId="77777777" w:rsidR="00A40500" w:rsidRPr="0006217B" w:rsidRDefault="00A40500" w:rsidP="00A40500">
      <w:pPr>
        <w:pStyle w:val="2"/>
        <w:rPr>
          <w:rFonts w:asciiTheme="minorHAnsi" w:eastAsiaTheme="minorHAnsi" w:hAnsiTheme="minorHAnsi"/>
        </w:rPr>
      </w:pPr>
      <w:bookmarkStart w:id="151" w:name="_Toc172043556"/>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51"/>
    </w:p>
    <w:tbl>
      <w:tblPr>
        <w:tblStyle w:val="a7"/>
        <w:tblW w:w="0" w:type="auto"/>
        <w:tblInd w:w="440" w:type="dxa"/>
        <w:tblLook w:val="04A0" w:firstRow="1" w:lastRow="0" w:firstColumn="1" w:lastColumn="0" w:noHBand="0" w:noVBand="1"/>
      </w:tblPr>
      <w:tblGrid>
        <w:gridCol w:w="1965"/>
        <w:gridCol w:w="7655"/>
      </w:tblGrid>
      <w:tr w:rsidR="0033663D" w:rsidRPr="0006217B" w14:paraId="10305D8D" w14:textId="77777777" w:rsidTr="001A1637">
        <w:tc>
          <w:tcPr>
            <w:tcW w:w="1965" w:type="dxa"/>
            <w:shd w:val="clear" w:color="auto" w:fill="D9D9D9" w:themeFill="background1" w:themeFillShade="D9"/>
          </w:tcPr>
          <w:p w14:paraId="4181E187"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2EB5D16F"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1FB189FE" w14:textId="77777777" w:rsidTr="001A1637">
        <w:tc>
          <w:tcPr>
            <w:tcW w:w="1965" w:type="dxa"/>
            <w:vAlign w:val="center"/>
          </w:tcPr>
          <w:p w14:paraId="2A81B5FA"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4D2F03CC"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907A9CA" w14:textId="77777777" w:rsidR="0033663D" w:rsidRPr="0006217B" w:rsidRDefault="0033663D" w:rsidP="0033663D">
      <w:pPr>
        <w:pStyle w:val="cq11"/>
        <w:ind w:left="440"/>
        <w:rPr>
          <w:rFonts w:asciiTheme="minorHAnsi" w:eastAsiaTheme="minorHAnsi" w:hAnsiTheme="minorHAnsi"/>
        </w:rPr>
      </w:pPr>
    </w:p>
    <w:p w14:paraId="3609A664" w14:textId="77777777" w:rsidR="00A40500" w:rsidRPr="0006217B" w:rsidRDefault="00A40500" w:rsidP="00A40500">
      <w:pPr>
        <w:pStyle w:val="2"/>
        <w:rPr>
          <w:rFonts w:asciiTheme="minorHAnsi" w:eastAsiaTheme="minorHAnsi" w:hAnsiTheme="minorHAnsi"/>
        </w:rPr>
      </w:pPr>
      <w:bookmarkStart w:id="152" w:name="_Toc17204355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52"/>
    </w:p>
    <w:p w14:paraId="7CA3F92A" w14:textId="7B46EDA9" w:rsidR="005A780C" w:rsidRPr="0006217B" w:rsidRDefault="007D7274" w:rsidP="005A780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Response columns from POINTDAMOA payment window to merchant are defined as follows</w:t>
      </w:r>
      <w:r w:rsidR="005A780C"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791DC61" w14:textId="77777777" w:rsidTr="004F0B75">
        <w:trPr>
          <w:jc w:val="center"/>
        </w:trPr>
        <w:tc>
          <w:tcPr>
            <w:tcW w:w="2053" w:type="dxa"/>
            <w:shd w:val="clear" w:color="auto" w:fill="D9D9D9" w:themeFill="background1" w:themeFillShade="D9"/>
            <w:vAlign w:val="center"/>
          </w:tcPr>
          <w:p w14:paraId="2B41157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AE1F0A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8D99F1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FB820C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5CE1E5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F6F350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852B26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27AB8A48" w14:textId="77777777" w:rsidTr="004F0B75">
        <w:trPr>
          <w:jc w:val="center"/>
        </w:trPr>
        <w:tc>
          <w:tcPr>
            <w:tcW w:w="2053" w:type="dxa"/>
            <w:vAlign w:val="center"/>
          </w:tcPr>
          <w:p w14:paraId="01C01E01" w14:textId="0DBF68CA"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24BB8A5" w14:textId="0988A7D5"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DF77931" w14:textId="12CC03F7"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9F1492E" w14:textId="1B870D2D"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489157A1" w14:textId="271137B7"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DBA73D" w14:textId="5A931C1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"nxpt_kt_il"</w:t>
            </w:r>
          </w:p>
        </w:tc>
      </w:tr>
      <w:tr w:rsidR="008B06D7" w:rsidRPr="0006217B" w14:paraId="63B1EF4D" w14:textId="77777777" w:rsidTr="004F0B75">
        <w:trPr>
          <w:jc w:val="center"/>
        </w:trPr>
        <w:tc>
          <w:tcPr>
            <w:tcW w:w="2053" w:type="dxa"/>
            <w:vAlign w:val="center"/>
          </w:tcPr>
          <w:p w14:paraId="7AE4ABB1" w14:textId="58A918BC"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319BA6B4" w14:textId="25B21561"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0B7F412"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C1B1F5E"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3B57158B" w14:textId="678F4844"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16E23A48" w14:textId="76D28240" w:rsidR="008B06D7" w:rsidRPr="0006217B" w:rsidRDefault="008B06D7" w:rsidP="008B06D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FE2AC40" w14:textId="04DBC192" w:rsidR="008B06D7" w:rsidRPr="0006217B" w:rsidRDefault="008B06D7" w:rsidP="008B06D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F71A1F" w14:textId="7D9DBC4D"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0CBE2E47" w14:textId="77777777" w:rsidTr="004F0B75">
        <w:trPr>
          <w:jc w:val="center"/>
        </w:trPr>
        <w:tc>
          <w:tcPr>
            <w:tcW w:w="2053" w:type="dxa"/>
            <w:vAlign w:val="center"/>
          </w:tcPr>
          <w:p w14:paraId="3C364739" w14:textId="274DD401"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09571EEA" w14:textId="68176050"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391BB48"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E49BC3D" w14:textId="48CA9AB6"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Refer to [Reject Code Table]</w:t>
            </w:r>
          </w:p>
        </w:tc>
        <w:tc>
          <w:tcPr>
            <w:tcW w:w="1199" w:type="dxa"/>
            <w:vAlign w:val="center"/>
          </w:tcPr>
          <w:p w14:paraId="1DC76A12" w14:textId="0A045089"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063CFC66" w14:textId="62923EE1"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AB8FF2" w14:textId="1F8336E6"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87176" w:rsidRPr="0006217B" w14:paraId="33F4D3E1" w14:textId="77777777" w:rsidTr="004F0B75">
        <w:trPr>
          <w:jc w:val="center"/>
        </w:trPr>
        <w:tc>
          <w:tcPr>
            <w:tcW w:w="2053" w:type="dxa"/>
            <w:vAlign w:val="center"/>
          </w:tcPr>
          <w:p w14:paraId="77021AE7" w14:textId="07DDE462" w:rsidR="00E87176" w:rsidRPr="0006217B" w:rsidRDefault="00E87176"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outRsltMsg</w:t>
            </w:r>
          </w:p>
        </w:tc>
        <w:tc>
          <w:tcPr>
            <w:tcW w:w="1604" w:type="dxa"/>
            <w:vAlign w:val="center"/>
          </w:tcPr>
          <w:p w14:paraId="26CF0A34" w14:textId="3395C3C8" w:rsidR="00E87176" w:rsidRPr="0006217B" w:rsidRDefault="00235BA4"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FC73126" w14:textId="5379D943" w:rsidR="00E87176" w:rsidRPr="0006217B" w:rsidRDefault="00235BA4"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87176" w:rsidRPr="0006217B">
              <w:rPr>
                <w:rFonts w:asciiTheme="minorHAnsi" w:eastAsiaTheme="minorHAnsi" w:hAnsiTheme="minorHAnsi"/>
                <w:color w:val="767676"/>
                <w:spacing w:val="-6"/>
                <w:sz w:val="21"/>
                <w:szCs w:val="21"/>
              </w:rPr>
              <w:br/>
              <w:t>URL Encoding, UTF-8</w:t>
            </w:r>
          </w:p>
        </w:tc>
        <w:tc>
          <w:tcPr>
            <w:tcW w:w="1199" w:type="dxa"/>
            <w:vAlign w:val="center"/>
          </w:tcPr>
          <w:p w14:paraId="47B56ADA" w14:textId="07F6C2C5"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5D10457" w14:textId="209AB7EA"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A03A9A" w14:textId="3B09CA8E" w:rsidR="00E87176" w:rsidRPr="0006217B" w:rsidRDefault="00E87176"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7D7274"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69DCC4D8" w14:textId="77777777" w:rsidTr="004F0B75">
        <w:trPr>
          <w:jc w:val="center"/>
        </w:trPr>
        <w:tc>
          <w:tcPr>
            <w:tcW w:w="2053" w:type="dxa"/>
            <w:vAlign w:val="center"/>
          </w:tcPr>
          <w:p w14:paraId="52711F7A" w14:textId="71902267"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8D162C3" w14:textId="65DC196D"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3C6ABB4" w14:textId="6B6EB1E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27B60291" w14:textId="0683A6FB"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C8D36FE" w14:textId="03A9A841"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83583C" w14:textId="1A82FDE4"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"point"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60CF3DD9" w14:textId="77777777" w:rsidTr="004F0B75">
        <w:trPr>
          <w:jc w:val="center"/>
        </w:trPr>
        <w:tc>
          <w:tcPr>
            <w:tcW w:w="2053" w:type="dxa"/>
            <w:vAlign w:val="center"/>
          </w:tcPr>
          <w:p w14:paraId="55788482" w14:textId="4070D69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B805A9A" w14:textId="17FD9BF6"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0D0B1F6E"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56208496" w14:textId="7EC179E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88B42A3" w14:textId="44E7677C"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1884061" w14:textId="7C79EA84"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1AA8EB" w14:textId="6C26CE6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87176" w:rsidRPr="0006217B" w14:paraId="55A9181A" w14:textId="77777777" w:rsidTr="004F0B75">
        <w:trPr>
          <w:jc w:val="center"/>
        </w:trPr>
        <w:tc>
          <w:tcPr>
            <w:tcW w:w="2053" w:type="dxa"/>
            <w:vAlign w:val="center"/>
          </w:tcPr>
          <w:p w14:paraId="09849F0D" w14:textId="27CA0AD5"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3FD67ACF" w14:textId="6A7597B6" w:rsidR="00E87176" w:rsidRPr="0006217B" w:rsidRDefault="00172AF2"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22321CCF" w14:textId="044EF567" w:rsidR="00E87176" w:rsidRPr="0006217B" w:rsidRDefault="002E3818"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E87176" w:rsidRPr="0006217B">
              <w:rPr>
                <w:rFonts w:asciiTheme="minorHAnsi" w:eastAsiaTheme="minorHAnsi" w:hAnsiTheme="minorHAnsi"/>
                <w:color w:val="767676"/>
                <w:spacing w:val="-6"/>
                <w:sz w:val="21"/>
                <w:szCs w:val="21"/>
              </w:rPr>
              <w:br/>
            </w:r>
            <w:r w:rsidR="00E87176"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7880138" w14:textId="086BCF48"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37A3C13F" w14:textId="2AFBB1FB"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396A20" w14:textId="14E7C633"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E87176" w:rsidRPr="0006217B" w14:paraId="463CFA36" w14:textId="77777777" w:rsidTr="004F0B75">
        <w:trPr>
          <w:jc w:val="center"/>
        </w:trPr>
        <w:tc>
          <w:tcPr>
            <w:tcW w:w="2053" w:type="dxa"/>
            <w:vAlign w:val="center"/>
          </w:tcPr>
          <w:p w14:paraId="530E8C6A" w14:textId="1AAB481B"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02D98B8" w14:textId="2ED9EB81" w:rsidR="00E87176" w:rsidRPr="0006217B" w:rsidRDefault="00172AF2"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2048BF5C" w14:textId="6CE6A691" w:rsidR="00E87176" w:rsidRPr="0006217B" w:rsidRDefault="00092AB5"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21E1F148" w14:textId="4562274C"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73F22E38" w14:textId="618A6AD8"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E41D18" w14:textId="1631D150"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A6140" w:rsidRPr="0006217B" w14:paraId="55F7C885" w14:textId="77777777" w:rsidTr="004F0B75">
        <w:trPr>
          <w:jc w:val="center"/>
        </w:trPr>
        <w:tc>
          <w:tcPr>
            <w:tcW w:w="2053" w:type="dxa"/>
            <w:vAlign w:val="center"/>
          </w:tcPr>
          <w:p w14:paraId="2C57B0F3" w14:textId="1037B2AC"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B2C311F" w14:textId="3B82F62D"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296539BF" w14:textId="4E0DD748"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B6512CE" w14:textId="0D25787B"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F8F2813" w14:textId="718BB06A"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01466F" w14:textId="16FBD962"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E87176" w:rsidRPr="0006217B" w14:paraId="14575E95" w14:textId="77777777" w:rsidTr="004F0B75">
        <w:trPr>
          <w:jc w:val="center"/>
        </w:trPr>
        <w:tc>
          <w:tcPr>
            <w:tcW w:w="2053" w:type="dxa"/>
            <w:vAlign w:val="center"/>
          </w:tcPr>
          <w:p w14:paraId="1DD47900" w14:textId="56CF3647"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7B32B0F0" w14:textId="1AA62AFC" w:rsidR="00E87176" w:rsidRPr="0006217B" w:rsidRDefault="007D7274"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62BAF360" w14:textId="3AB94A44" w:rsidR="00E87176" w:rsidRPr="0006217B" w:rsidRDefault="0019451E"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3917A462" w14:textId="455D6F20"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5B0A1CC4" w14:textId="2C7CF22C"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FE6AE3" w14:textId="506349C4"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E87176" w:rsidRPr="0006217B" w14:paraId="6FAC4B4F" w14:textId="77777777" w:rsidTr="004F0B75">
        <w:trPr>
          <w:jc w:val="center"/>
        </w:trPr>
        <w:tc>
          <w:tcPr>
            <w:tcW w:w="2053" w:type="dxa"/>
            <w:vAlign w:val="center"/>
          </w:tcPr>
          <w:p w14:paraId="76D444FB" w14:textId="0C11BE7F"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48673CA1" w14:textId="4AE0F500" w:rsidR="00E87176" w:rsidRPr="0006217B" w:rsidRDefault="007D7274"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3B8DD89C" w14:textId="7F432DBB" w:rsidR="00E87176" w:rsidRPr="0006217B" w:rsidRDefault="0056114A"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Approval </w:t>
            </w:r>
            <w:r w:rsidR="00DF22CB" w:rsidRPr="0006217B">
              <w:rPr>
                <w:rFonts w:asciiTheme="minorHAnsi" w:eastAsiaTheme="minorHAnsi" w:hAnsiTheme="minorHAnsi" w:hint="eastAsia"/>
                <w:color w:val="767676"/>
                <w:spacing w:val="-6"/>
                <w:sz w:val="21"/>
                <w:szCs w:val="21"/>
              </w:rPr>
              <w:t>date and time</w:t>
            </w:r>
          </w:p>
        </w:tc>
        <w:tc>
          <w:tcPr>
            <w:tcW w:w="1199" w:type="dxa"/>
            <w:vAlign w:val="center"/>
          </w:tcPr>
          <w:p w14:paraId="4BBBB6A2" w14:textId="29D96B09"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7B5A3625" w14:textId="14EBEF0C"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DC2CB7" w14:textId="3A3E4A5E"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3FD205F1" w14:textId="77777777" w:rsidR="00777029" w:rsidRPr="0006217B" w:rsidRDefault="00777029" w:rsidP="00777029">
      <w:pPr>
        <w:pStyle w:val="cq11"/>
        <w:ind w:left="440"/>
        <w:rPr>
          <w:rFonts w:asciiTheme="minorHAnsi" w:eastAsiaTheme="minorHAnsi" w:hAnsiTheme="minorHAnsi"/>
        </w:rPr>
      </w:pPr>
    </w:p>
    <w:p w14:paraId="773ACC48" w14:textId="77777777" w:rsidR="00A40500" w:rsidRPr="0006217B" w:rsidRDefault="00A40500" w:rsidP="00A40500">
      <w:pPr>
        <w:pStyle w:val="2"/>
        <w:rPr>
          <w:rFonts w:asciiTheme="minorHAnsi" w:eastAsiaTheme="minorHAnsi" w:hAnsiTheme="minorHAnsi"/>
        </w:rPr>
      </w:pPr>
      <w:bookmarkStart w:id="153" w:name="_Toc17204355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53"/>
    </w:p>
    <w:p w14:paraId="45B9BE06" w14:textId="4062BBED" w:rsidR="00E116E2" w:rsidRPr="0006217B" w:rsidRDefault="00E116E2" w:rsidP="00E116E2">
      <w:pPr>
        <w:pStyle w:val="cq11"/>
        <w:ind w:left="440"/>
        <w:rPr>
          <w:rFonts w:asciiTheme="minorHAnsi" w:eastAsiaTheme="minorHAnsi" w:hAnsiTheme="minorHAnsi"/>
        </w:rPr>
      </w:pPr>
      <w:r w:rsidRPr="0006217B">
        <w:rPr>
          <w:rFonts w:asciiTheme="minorHAnsi" w:eastAsiaTheme="minorHAnsi" w:hAnsiTheme="minorHAnsi" w:hint="eastAsia"/>
        </w:rPr>
        <w:lastRenderedPageBreak/>
        <w:t>※ Refer to [25.4 Notification Parameter].</w:t>
      </w:r>
    </w:p>
    <w:p w14:paraId="25BBEF47" w14:textId="77777777" w:rsidR="00E61C75" w:rsidRPr="0006217B" w:rsidRDefault="00A40500">
      <w:pPr>
        <w:pStyle w:val="1"/>
        <w:rPr>
          <w:rFonts w:asciiTheme="minorHAnsi" w:eastAsiaTheme="minorHAnsi" w:hAnsiTheme="minorHAnsi"/>
        </w:rPr>
      </w:pPr>
      <w:bookmarkStart w:id="154" w:name="_Toc172043559"/>
      <w:r w:rsidRPr="0006217B">
        <w:rPr>
          <w:rFonts w:asciiTheme="minorHAnsi" w:eastAsiaTheme="minorHAnsi" w:hAnsiTheme="minorHAnsi"/>
        </w:rPr>
        <w:lastRenderedPageBreak/>
        <w:t>POINTDAMOA</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54"/>
    </w:p>
    <w:p w14:paraId="35D739DB" w14:textId="77777777" w:rsidR="00A40500" w:rsidRPr="0006217B" w:rsidRDefault="00A40500" w:rsidP="00A40500">
      <w:pPr>
        <w:pStyle w:val="2"/>
        <w:rPr>
          <w:rFonts w:asciiTheme="minorHAnsi" w:eastAsiaTheme="minorHAnsi" w:hAnsiTheme="minorHAnsi"/>
        </w:rPr>
      </w:pPr>
      <w:bookmarkStart w:id="155" w:name="_Toc17204356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55"/>
    </w:p>
    <w:p w14:paraId="205B0268" w14:textId="1E48283E" w:rsidR="00E116E2" w:rsidRPr="0006217B" w:rsidRDefault="00D93393" w:rsidP="00E116E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B0B1B8D" w14:textId="77777777" w:rsidTr="00786187">
        <w:trPr>
          <w:jc w:val="center"/>
        </w:trPr>
        <w:tc>
          <w:tcPr>
            <w:tcW w:w="2053" w:type="dxa"/>
            <w:gridSpan w:val="2"/>
            <w:shd w:val="clear" w:color="auto" w:fill="D9D9D9" w:themeFill="background1" w:themeFillShade="D9"/>
            <w:vAlign w:val="center"/>
          </w:tcPr>
          <w:p w14:paraId="1CD34FD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1AAB74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D4721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CCE90C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B951F6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2E3594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6E42FD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252CE6F6" w14:textId="77777777" w:rsidTr="00786187">
        <w:trPr>
          <w:jc w:val="center"/>
        </w:trPr>
        <w:tc>
          <w:tcPr>
            <w:tcW w:w="1026" w:type="dxa"/>
            <w:vMerge w:val="restart"/>
            <w:vAlign w:val="center"/>
          </w:tcPr>
          <w:p w14:paraId="442CB3A8" w14:textId="5C33B6CD"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1F52028" w14:textId="46F8C478"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3DF5621" w14:textId="7C57AC50"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9F8014A" w14:textId="54889A1C"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5A56416F" w14:textId="0BE773B6"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3A191917" w14:textId="494EBE45"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E4520E" w14:textId="6CE63CE6"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"nxpt_kt_il"</w:t>
            </w:r>
          </w:p>
        </w:tc>
      </w:tr>
      <w:tr w:rsidR="00C22B5C" w:rsidRPr="0006217B" w14:paraId="538E220E" w14:textId="77777777" w:rsidTr="00786187">
        <w:trPr>
          <w:jc w:val="center"/>
        </w:trPr>
        <w:tc>
          <w:tcPr>
            <w:tcW w:w="1026" w:type="dxa"/>
            <w:vMerge/>
            <w:vAlign w:val="center"/>
          </w:tcPr>
          <w:p w14:paraId="46A53938"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B90E89E" w14:textId="57BB299B"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1138D5FC" w14:textId="1D3B30E5"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C75DD31" w14:textId="6B4E5AB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0B386ED" w14:textId="282E9B6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24C220A" w14:textId="1F0CB2C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C2C1B6" w14:textId="392D879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2FD49116" w14:textId="77777777" w:rsidTr="00786187">
        <w:trPr>
          <w:jc w:val="center"/>
        </w:trPr>
        <w:tc>
          <w:tcPr>
            <w:tcW w:w="1026" w:type="dxa"/>
            <w:vMerge/>
            <w:vAlign w:val="center"/>
          </w:tcPr>
          <w:p w14:paraId="0EBD631B"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128FCB7E" w14:textId="63BD3FF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17E5B98" w14:textId="26FD4A3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78CA03F" w14:textId="0795994E"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48EC7C69" w14:textId="3819E710"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36D94B9" w14:textId="54C21D3D"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EF491D" w14:textId="614F38A3"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79DB136E" w14:textId="77777777" w:rsidTr="00786187">
        <w:trPr>
          <w:jc w:val="center"/>
        </w:trPr>
        <w:tc>
          <w:tcPr>
            <w:tcW w:w="1026" w:type="dxa"/>
            <w:vMerge/>
            <w:vAlign w:val="center"/>
          </w:tcPr>
          <w:p w14:paraId="08CED1A3"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014D0920" w14:textId="36224A91"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363B8DE" w14:textId="21041FA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3B7BE85" w14:textId="188AE98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B14B72F" w14:textId="31714D5C"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4C46FD6" w14:textId="62B186E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033A29" w14:textId="3026BA4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E56CD" w:rsidRPr="0006217B" w14:paraId="62D10BF7" w14:textId="77777777" w:rsidTr="004E4C97">
        <w:tblPrEx>
          <w:jc w:val="left"/>
        </w:tblPrEx>
        <w:tc>
          <w:tcPr>
            <w:tcW w:w="1026" w:type="dxa"/>
            <w:vMerge/>
            <w:vAlign w:val="center"/>
          </w:tcPr>
          <w:p w14:paraId="64854950" w14:textId="77777777" w:rsidR="001E56CD" w:rsidRPr="0006217B" w:rsidRDefault="001E56CD" w:rsidP="001E56CD">
            <w:pPr>
              <w:pStyle w:val="cq11"/>
              <w:ind w:leftChars="0" w:left="0"/>
              <w:rPr>
                <w:rFonts w:asciiTheme="minorHAnsi" w:eastAsiaTheme="minorHAnsi" w:hAnsiTheme="minorHAnsi"/>
              </w:rPr>
            </w:pPr>
          </w:p>
        </w:tc>
        <w:tc>
          <w:tcPr>
            <w:tcW w:w="1027" w:type="dxa"/>
            <w:vAlign w:val="center"/>
          </w:tcPr>
          <w:p w14:paraId="685A60B2" w14:textId="143ED1A5" w:rsidR="001E56CD" w:rsidRPr="0006217B" w:rsidRDefault="001E56CD"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E3C764F" w14:textId="53A20BB8" w:rsidR="001E56CD" w:rsidRPr="0006217B" w:rsidRDefault="0023053F"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093B940" w14:textId="3FC23F89" w:rsidR="001E56CD" w:rsidRPr="0006217B" w:rsidRDefault="0023053F"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E368C2A" w14:textId="493C56B2" w:rsidR="001E56CD" w:rsidRPr="0006217B" w:rsidRDefault="001E56CD" w:rsidP="001E56C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DABFEC6" w14:textId="2AD6CEC5" w:rsidR="001E56CD" w:rsidRPr="0006217B" w:rsidRDefault="001E56CD" w:rsidP="001E56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59D1C2" w14:textId="27CDF794" w:rsidR="001E56CD" w:rsidRPr="0006217B" w:rsidRDefault="001E56CD"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1E56CD" w:rsidRPr="0006217B" w14:paraId="4747449F" w14:textId="77777777" w:rsidTr="004E4C97">
        <w:tblPrEx>
          <w:jc w:val="left"/>
        </w:tblPrEx>
        <w:tc>
          <w:tcPr>
            <w:tcW w:w="1026" w:type="dxa"/>
            <w:vMerge/>
            <w:vAlign w:val="center"/>
          </w:tcPr>
          <w:p w14:paraId="08C4F2C1" w14:textId="77777777" w:rsidR="001E56CD" w:rsidRPr="0006217B" w:rsidRDefault="001E56CD" w:rsidP="001E56CD">
            <w:pPr>
              <w:pStyle w:val="cq11"/>
              <w:ind w:leftChars="0" w:left="0"/>
              <w:rPr>
                <w:rFonts w:asciiTheme="minorHAnsi" w:eastAsiaTheme="minorHAnsi" w:hAnsiTheme="minorHAnsi"/>
              </w:rPr>
            </w:pPr>
          </w:p>
        </w:tc>
        <w:tc>
          <w:tcPr>
            <w:tcW w:w="1027" w:type="dxa"/>
            <w:vAlign w:val="center"/>
          </w:tcPr>
          <w:p w14:paraId="06A1786F" w14:textId="2C75BE2E" w:rsidR="001E56CD" w:rsidRPr="0006217B" w:rsidRDefault="001E56CD" w:rsidP="001E56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B95F524" w14:textId="44C6E0C5" w:rsidR="001E56CD" w:rsidRPr="0006217B" w:rsidRDefault="003C2EAF"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2EA5679" w14:textId="019DAB70" w:rsidR="001E56CD" w:rsidRPr="0006217B" w:rsidRDefault="004B14EC" w:rsidP="001E56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w:t>
            </w:r>
          </w:p>
        </w:tc>
        <w:tc>
          <w:tcPr>
            <w:tcW w:w="1199" w:type="dxa"/>
            <w:vAlign w:val="center"/>
          </w:tcPr>
          <w:p w14:paraId="3304251E" w14:textId="4DE66A9D" w:rsidR="001E56CD" w:rsidRPr="0006217B" w:rsidRDefault="001E56CD" w:rsidP="001E56C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110BC7A" w14:textId="1B94DE15" w:rsidR="001E56CD" w:rsidRPr="0006217B" w:rsidRDefault="001E56CD" w:rsidP="001E56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1B6039" w14:textId="39188553" w:rsidR="001E56CD" w:rsidRPr="0006217B" w:rsidRDefault="001E56CD"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B14EC" w:rsidRPr="0006217B" w14:paraId="33025029" w14:textId="77777777" w:rsidTr="004E4C97">
        <w:tblPrEx>
          <w:jc w:val="left"/>
        </w:tblPrEx>
        <w:tc>
          <w:tcPr>
            <w:tcW w:w="1026" w:type="dxa"/>
            <w:vMerge/>
            <w:vAlign w:val="center"/>
          </w:tcPr>
          <w:p w14:paraId="14206068"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391F24B0" w14:textId="7CBF95BE"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7ACF4289" w14:textId="58D5DC0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7C38705C" w14:textId="09FE8659"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C3B7D86" w14:textId="377DC45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14B3A26" w14:textId="6EE3263C"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028DAF" w14:textId="1B3EAEB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645B67E2" w14:textId="77777777" w:rsidTr="004E4C97">
        <w:tblPrEx>
          <w:jc w:val="left"/>
        </w:tblPrEx>
        <w:tc>
          <w:tcPr>
            <w:tcW w:w="1026" w:type="dxa"/>
            <w:vMerge/>
            <w:vAlign w:val="center"/>
          </w:tcPr>
          <w:p w14:paraId="7ACA09B6"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33E37CA2" w14:textId="4EC1003D"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93133E2" w14:textId="1DC9F29A"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2FA0478F" w14:textId="0BB6BDA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2E6065A" w14:textId="0303E96D"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3D8E7686" w14:textId="481EA096"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65C5A1" w14:textId="5A0377D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68544E48" w14:textId="77777777" w:rsidTr="004E4C97">
        <w:tblPrEx>
          <w:jc w:val="left"/>
        </w:tblPrEx>
        <w:tc>
          <w:tcPr>
            <w:tcW w:w="1026" w:type="dxa"/>
            <w:vMerge/>
            <w:vAlign w:val="center"/>
          </w:tcPr>
          <w:p w14:paraId="21AD445C"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0F244F8C" w14:textId="5219E37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7F0C6454" w14:textId="44DC73D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1971ECBE" w14:textId="775F43E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4294032C" w14:textId="5A2033AF"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434A9A22" w14:textId="206BA29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07DA74" w14:textId="5C490F16"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27B302CD" w14:textId="77777777" w:rsidTr="004E4C97">
        <w:tblPrEx>
          <w:jc w:val="left"/>
        </w:tblPrEx>
        <w:tc>
          <w:tcPr>
            <w:tcW w:w="1026" w:type="dxa"/>
            <w:vMerge/>
            <w:vAlign w:val="center"/>
          </w:tcPr>
          <w:p w14:paraId="054C1E90"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543D3E32" w14:textId="79D49A7A"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4C87F3BB" w14:textId="5F7024F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1849F3A9"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69E3889" w14:textId="681564C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4EEB8CF3" w14:textId="0AD8844D"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D8B346C" w14:textId="2F582995"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66ED86" w14:textId="6440080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2D5B29CF" w14:textId="77777777" w:rsidTr="004E4C97">
        <w:tblPrEx>
          <w:jc w:val="left"/>
        </w:tblPrEx>
        <w:tc>
          <w:tcPr>
            <w:tcW w:w="1026" w:type="dxa"/>
            <w:vMerge w:val="restart"/>
            <w:vAlign w:val="center"/>
          </w:tcPr>
          <w:p w14:paraId="197F3323" w14:textId="1877E2F5"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3FD99630" w14:textId="4A4A8B2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19638C6D" w14:textId="4B634627"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FEEBB59"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B0EF509" w14:textId="349640D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7DB2008" w14:textId="1C0ACC0D"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C688A81" w14:textId="6542D3F4"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964828" w14:textId="4FCA318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05ED459D" w14:textId="77777777" w:rsidTr="004E4C97">
        <w:tblPrEx>
          <w:jc w:val="left"/>
        </w:tblPrEx>
        <w:tc>
          <w:tcPr>
            <w:tcW w:w="1026" w:type="dxa"/>
            <w:vMerge/>
            <w:vAlign w:val="center"/>
          </w:tcPr>
          <w:p w14:paraId="1D5FA6AB"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7989B7FF" w14:textId="1ADBB60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3364B596" w14:textId="2A493F1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39971063" w14:textId="205964DA"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735C7815" w14:textId="1B1D230C"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D77C0D4" w14:textId="47D653E8"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2D60F4" w14:textId="045DCF3D"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16E76" w:rsidRPr="0006217B" w14:paraId="794B0AEC" w14:textId="77777777" w:rsidTr="004E4C97">
        <w:tblPrEx>
          <w:jc w:val="left"/>
        </w:tblPrEx>
        <w:tc>
          <w:tcPr>
            <w:tcW w:w="1026" w:type="dxa"/>
            <w:vMerge/>
            <w:vAlign w:val="center"/>
          </w:tcPr>
          <w:p w14:paraId="7A944AC2" w14:textId="77777777" w:rsidR="00E16E76" w:rsidRPr="0006217B" w:rsidRDefault="00E16E76" w:rsidP="00E16E76">
            <w:pPr>
              <w:pStyle w:val="cq11"/>
              <w:ind w:leftChars="0" w:left="0"/>
              <w:rPr>
                <w:rFonts w:asciiTheme="minorHAnsi" w:eastAsiaTheme="minorHAnsi" w:hAnsiTheme="minorHAnsi"/>
              </w:rPr>
            </w:pPr>
          </w:p>
        </w:tc>
        <w:tc>
          <w:tcPr>
            <w:tcW w:w="1027" w:type="dxa"/>
            <w:vAlign w:val="center"/>
          </w:tcPr>
          <w:p w14:paraId="2604F38F" w14:textId="1DE4167A"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27006AD3" w14:textId="48C366E7"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560EEB21" w14:textId="2C8681C2"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155F3FF6" w14:textId="056348D3"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02257439" w14:textId="4CED7F13"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E8567E" w14:textId="3DC981BB"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212E8" w:rsidRPr="0006217B" w14:paraId="65B433DC" w14:textId="77777777" w:rsidTr="004E4C97">
        <w:tblPrEx>
          <w:jc w:val="left"/>
        </w:tblPrEx>
        <w:tc>
          <w:tcPr>
            <w:tcW w:w="1026" w:type="dxa"/>
            <w:vMerge/>
            <w:vAlign w:val="center"/>
          </w:tcPr>
          <w:p w14:paraId="4EEEE6E9" w14:textId="77777777" w:rsidR="005212E8" w:rsidRPr="0006217B" w:rsidRDefault="005212E8" w:rsidP="005212E8">
            <w:pPr>
              <w:pStyle w:val="cq11"/>
              <w:ind w:leftChars="0" w:left="0"/>
              <w:rPr>
                <w:rFonts w:asciiTheme="minorHAnsi" w:eastAsiaTheme="minorHAnsi" w:hAnsiTheme="minorHAnsi"/>
              </w:rPr>
            </w:pPr>
          </w:p>
        </w:tc>
        <w:tc>
          <w:tcPr>
            <w:tcW w:w="1027" w:type="dxa"/>
            <w:vAlign w:val="center"/>
          </w:tcPr>
          <w:p w14:paraId="3E1D5721" w14:textId="413A1A91" w:rsidR="005212E8" w:rsidRPr="0006217B" w:rsidRDefault="005212E8" w:rsidP="005212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06A468B4" w14:textId="4C91B492"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6C518174" w14:textId="52FF1AFF"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0DE02499" w14:textId="08B18176"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6AE8B2F5" w14:textId="1CC02F89"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2655BD" w14:textId="13EC5FEE"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C73160" w:rsidRPr="0006217B" w14:paraId="06068757" w14:textId="77777777" w:rsidTr="004E4C97">
        <w:tblPrEx>
          <w:jc w:val="left"/>
        </w:tblPrEx>
        <w:tc>
          <w:tcPr>
            <w:tcW w:w="1026" w:type="dxa"/>
            <w:vMerge/>
            <w:vAlign w:val="center"/>
          </w:tcPr>
          <w:p w14:paraId="4D367708"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3D814E44" w14:textId="6E28FA0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24A450CF" w14:textId="5428CBD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4EBCE153" w14:textId="339D236A"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F1D1BF9" w14:textId="6364F415"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AC6EBBC" w14:textId="32F4C124"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4E61B1" w14:textId="72A2510D"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33E72" w:rsidRPr="0006217B" w14:paraId="18BA80A4" w14:textId="77777777" w:rsidTr="004E4C97">
        <w:tblPrEx>
          <w:jc w:val="left"/>
        </w:tblPrEx>
        <w:tc>
          <w:tcPr>
            <w:tcW w:w="1026" w:type="dxa"/>
            <w:vMerge/>
            <w:vAlign w:val="center"/>
          </w:tcPr>
          <w:p w14:paraId="4382C562"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0ADB23F6" w14:textId="580C4AC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13FF424D" w14:textId="1532B08F"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429F44B6" w14:textId="68A6AE73"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731BD18E" w14:textId="31E953F1"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0D4333D1" w14:textId="5F460C55"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279CE2" w14:textId="41C0A6D6"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45E5D4B1" w14:textId="77777777" w:rsidR="00786187" w:rsidRPr="0006217B" w:rsidRDefault="00786187" w:rsidP="00786187">
      <w:pPr>
        <w:pStyle w:val="cq11"/>
        <w:ind w:left="440"/>
        <w:rPr>
          <w:rFonts w:asciiTheme="minorHAnsi" w:eastAsiaTheme="minorHAnsi" w:hAnsiTheme="minorHAnsi"/>
        </w:rPr>
      </w:pPr>
    </w:p>
    <w:p w14:paraId="1D1D5E39" w14:textId="77777777" w:rsidR="00A40500" w:rsidRPr="0006217B" w:rsidRDefault="00A40500" w:rsidP="00A40500">
      <w:pPr>
        <w:pStyle w:val="2"/>
        <w:rPr>
          <w:rFonts w:asciiTheme="minorHAnsi" w:eastAsiaTheme="minorHAnsi" w:hAnsiTheme="minorHAnsi"/>
        </w:rPr>
      </w:pPr>
      <w:bookmarkStart w:id="156" w:name="_Toc172043561"/>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56"/>
    </w:p>
    <w:tbl>
      <w:tblPr>
        <w:tblStyle w:val="a7"/>
        <w:tblW w:w="0" w:type="auto"/>
        <w:tblInd w:w="440" w:type="dxa"/>
        <w:tblLook w:val="04A0" w:firstRow="1" w:lastRow="0" w:firstColumn="1" w:lastColumn="0" w:noHBand="0" w:noVBand="1"/>
      </w:tblPr>
      <w:tblGrid>
        <w:gridCol w:w="1965"/>
        <w:gridCol w:w="7655"/>
      </w:tblGrid>
      <w:tr w:rsidR="0033663D" w:rsidRPr="0006217B" w14:paraId="131B904A" w14:textId="77777777" w:rsidTr="001A1637">
        <w:tc>
          <w:tcPr>
            <w:tcW w:w="1965" w:type="dxa"/>
            <w:shd w:val="clear" w:color="auto" w:fill="D9D9D9" w:themeFill="background1" w:themeFillShade="D9"/>
          </w:tcPr>
          <w:p w14:paraId="0AB474F8"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47F813C7"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205BC390" w14:textId="77777777" w:rsidTr="001A1637">
        <w:tc>
          <w:tcPr>
            <w:tcW w:w="1965" w:type="dxa"/>
            <w:vAlign w:val="center"/>
          </w:tcPr>
          <w:p w14:paraId="237B15F1"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440574B9"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B6A236E" w14:textId="77777777" w:rsidR="0033663D" w:rsidRPr="0006217B" w:rsidRDefault="0033663D" w:rsidP="0033663D">
      <w:pPr>
        <w:pStyle w:val="cq11"/>
        <w:ind w:left="440"/>
        <w:rPr>
          <w:rFonts w:asciiTheme="minorHAnsi" w:eastAsiaTheme="minorHAnsi" w:hAnsiTheme="minorHAnsi"/>
        </w:rPr>
      </w:pPr>
    </w:p>
    <w:p w14:paraId="31DE350A" w14:textId="77777777" w:rsidR="00A40500" w:rsidRPr="0006217B" w:rsidRDefault="00A40500" w:rsidP="00A40500">
      <w:pPr>
        <w:pStyle w:val="2"/>
        <w:rPr>
          <w:rFonts w:asciiTheme="minorHAnsi" w:eastAsiaTheme="minorHAnsi" w:hAnsiTheme="minorHAnsi"/>
        </w:rPr>
      </w:pPr>
      <w:bookmarkStart w:id="157" w:name="_Toc17204356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57"/>
    </w:p>
    <w:p w14:paraId="7650C864" w14:textId="6129F461" w:rsidR="00A31E7C" w:rsidRPr="0006217B" w:rsidRDefault="00B877C0" w:rsidP="00B4353B">
      <w:pPr>
        <w:pStyle w:val="cq11"/>
        <w:ind w:left="440"/>
        <w:rPr>
          <w:rFonts w:asciiTheme="minorHAnsi" w:eastAsiaTheme="minorHAnsi" w:hAnsiTheme="minorHAnsi"/>
        </w:rPr>
      </w:pPr>
      <w:r w:rsidRPr="0006217B">
        <w:rPr>
          <w:rFonts w:asciiTheme="minorHAnsi" w:eastAsiaTheme="minorHAnsi" w:hAnsiTheme="minorHAnsi"/>
        </w:rPr>
        <w:t>Response columns from Hecto Financial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6A0D2CA" w14:textId="77777777" w:rsidTr="00786187">
        <w:trPr>
          <w:jc w:val="center"/>
        </w:trPr>
        <w:tc>
          <w:tcPr>
            <w:tcW w:w="2053" w:type="dxa"/>
            <w:gridSpan w:val="2"/>
            <w:shd w:val="clear" w:color="auto" w:fill="D9D9D9" w:themeFill="background1" w:themeFillShade="D9"/>
            <w:vAlign w:val="center"/>
          </w:tcPr>
          <w:p w14:paraId="34A580B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C47121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D8EE07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D47023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82CB38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5F0EB3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67C38E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2D662B66" w14:textId="77777777" w:rsidTr="00786187">
        <w:trPr>
          <w:jc w:val="center"/>
        </w:trPr>
        <w:tc>
          <w:tcPr>
            <w:tcW w:w="1026" w:type="dxa"/>
            <w:vMerge w:val="restart"/>
            <w:vAlign w:val="center"/>
          </w:tcPr>
          <w:p w14:paraId="62C33811" w14:textId="1F47D9C7"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764AD637" w14:textId="227A64F6"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008E75B" w14:textId="0354A90B"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0A04CC6" w14:textId="430019B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00AE230C" w14:textId="66648506"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3383320A" w14:textId="395016B7"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2389B1" w14:textId="508434A9"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"nxpt_kt_il"</w:t>
            </w:r>
          </w:p>
        </w:tc>
      </w:tr>
      <w:tr w:rsidR="00C22B5C" w:rsidRPr="0006217B" w14:paraId="47FA2A84" w14:textId="77777777" w:rsidTr="00786187">
        <w:trPr>
          <w:jc w:val="center"/>
        </w:trPr>
        <w:tc>
          <w:tcPr>
            <w:tcW w:w="1026" w:type="dxa"/>
            <w:vMerge/>
            <w:vAlign w:val="center"/>
          </w:tcPr>
          <w:p w14:paraId="439BACFD"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64843F2" w14:textId="7AE50A7D"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5D63732E" w14:textId="0923BBA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B468480" w14:textId="2F1F07C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B5605B4" w14:textId="0DBD3F87"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E25B71C" w14:textId="303ACD7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EE9C97" w14:textId="0E5D62F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1F671210" w14:textId="77777777" w:rsidTr="00786187">
        <w:trPr>
          <w:jc w:val="center"/>
        </w:trPr>
        <w:tc>
          <w:tcPr>
            <w:tcW w:w="1026" w:type="dxa"/>
            <w:vMerge/>
            <w:vAlign w:val="center"/>
          </w:tcPr>
          <w:p w14:paraId="633DE5BD"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8A3710E" w14:textId="4912E93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135076C" w14:textId="663ED123"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3A6A6BD6" w14:textId="3B72F5C1"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FB7D406" w14:textId="1D817C43"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6A4DB781" w14:textId="0B88E5C4"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85BB16" w14:textId="22FFF378"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2B125FDD" w14:textId="77777777" w:rsidTr="00786187">
        <w:trPr>
          <w:jc w:val="center"/>
        </w:trPr>
        <w:tc>
          <w:tcPr>
            <w:tcW w:w="1026" w:type="dxa"/>
            <w:vMerge/>
            <w:vAlign w:val="center"/>
          </w:tcPr>
          <w:p w14:paraId="502CA5D6"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BE2DB28" w14:textId="35C19831"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28FE7442" w14:textId="002779B3"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4BEE2F1" w14:textId="62C97D7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A14FEA8" w14:textId="3941C39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27A5B55" w14:textId="2AF9875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0E9FB9" w14:textId="43E7870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05AC6" w:rsidRPr="0006217B" w14:paraId="6814E309" w14:textId="77777777" w:rsidTr="00786187">
        <w:trPr>
          <w:jc w:val="center"/>
        </w:trPr>
        <w:tc>
          <w:tcPr>
            <w:tcW w:w="1026" w:type="dxa"/>
            <w:vMerge/>
            <w:vAlign w:val="center"/>
          </w:tcPr>
          <w:p w14:paraId="7AF46B3C"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0DC2E7B8" w14:textId="7FA44558"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09402855" w14:textId="7B9C5A35" w:rsidR="00805AC6" w:rsidRPr="0006217B" w:rsidRDefault="0023053F"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D57F7FA" w14:textId="61D0DBF0" w:rsidR="00805AC6" w:rsidRPr="0006217B" w:rsidRDefault="0023053F"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2D12D61" w14:textId="752A6FCD"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DC6A9F2" w14:textId="78101137"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727C3B" w14:textId="1CB6E489"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05AC6" w:rsidRPr="0006217B" w14:paraId="2103478E" w14:textId="77777777" w:rsidTr="00786187">
        <w:trPr>
          <w:jc w:val="center"/>
        </w:trPr>
        <w:tc>
          <w:tcPr>
            <w:tcW w:w="1026" w:type="dxa"/>
            <w:vMerge/>
            <w:vAlign w:val="center"/>
          </w:tcPr>
          <w:p w14:paraId="0456B6ED"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0DB44FBB" w14:textId="6A7CEC8F"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59638429" w14:textId="34FEA307" w:rsidR="00805AC6" w:rsidRPr="0006217B" w:rsidRDefault="003C2EAF"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59D200D2" w14:textId="25E9281C" w:rsidR="00805AC6" w:rsidRPr="0006217B" w:rsidRDefault="005317C2"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8764FA7" w14:textId="20DC4ED1"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DDAB1EE" w14:textId="3EC861FF"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E8BF64" w14:textId="286444B6"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05AC6" w:rsidRPr="0006217B" w14:paraId="43ED59A7" w14:textId="77777777" w:rsidTr="004E4C97">
        <w:tblPrEx>
          <w:jc w:val="left"/>
        </w:tblPrEx>
        <w:tc>
          <w:tcPr>
            <w:tcW w:w="1026" w:type="dxa"/>
            <w:vMerge/>
            <w:vAlign w:val="center"/>
          </w:tcPr>
          <w:p w14:paraId="15DCDF77"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557599A4" w14:textId="29ACC220" w:rsidR="00805AC6" w:rsidRPr="0006217B" w:rsidRDefault="00805AC6"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1B941860" w14:textId="3E28FE49" w:rsidR="00805AC6" w:rsidRPr="0006217B" w:rsidRDefault="00092AB5"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1B77CEA7" w14:textId="20D2EE6C" w:rsidR="00805AC6" w:rsidRPr="0006217B" w:rsidRDefault="00584919"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5E3FA3D9" w14:textId="4A213720"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A7DAB1A" w14:textId="774CB2E5"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9D42B" w14:textId="5477E716" w:rsidR="00805AC6" w:rsidRPr="0006217B" w:rsidRDefault="00805AC6"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B14EC" w:rsidRPr="0006217B" w14:paraId="3CB84203" w14:textId="77777777" w:rsidTr="004E4C97">
        <w:tblPrEx>
          <w:jc w:val="left"/>
        </w:tblPrEx>
        <w:tc>
          <w:tcPr>
            <w:tcW w:w="1026" w:type="dxa"/>
            <w:vMerge/>
            <w:vAlign w:val="center"/>
          </w:tcPr>
          <w:p w14:paraId="039521F4"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0B444FA8" w14:textId="16E9266A"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56B0947B" w14:textId="7B07A523"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4F3D1237" w14:textId="1E1DE542"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4F0B885" w14:textId="6F4A3228"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1E3BFC6" w14:textId="0C7309D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40F9B4" w14:textId="344E3B5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76468F4F" w14:textId="77777777" w:rsidTr="004E4C97">
        <w:tblPrEx>
          <w:jc w:val="left"/>
        </w:tblPrEx>
        <w:tc>
          <w:tcPr>
            <w:tcW w:w="1026" w:type="dxa"/>
            <w:vMerge/>
            <w:vAlign w:val="center"/>
          </w:tcPr>
          <w:p w14:paraId="03C93BD8"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5A097D46" w14:textId="3846C967"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3917BBEC" w14:textId="597599C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5E91303D" w14:textId="625D583F"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2F47665" w14:textId="63B7E4F7"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76EB92F" w14:textId="20D7C5E1"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C33EA1" w14:textId="10CEFCA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B06D7" w:rsidRPr="0006217B" w14:paraId="67E09E19" w14:textId="77777777" w:rsidTr="004E4C97">
        <w:tblPrEx>
          <w:jc w:val="left"/>
        </w:tblPrEx>
        <w:tc>
          <w:tcPr>
            <w:tcW w:w="1026" w:type="dxa"/>
            <w:vMerge/>
            <w:vAlign w:val="center"/>
          </w:tcPr>
          <w:p w14:paraId="0BF4CE67" w14:textId="77777777" w:rsidR="008B06D7" w:rsidRPr="0006217B" w:rsidRDefault="008B06D7" w:rsidP="008B06D7">
            <w:pPr>
              <w:pStyle w:val="cq11"/>
              <w:ind w:leftChars="0" w:left="0"/>
              <w:rPr>
                <w:rFonts w:asciiTheme="minorHAnsi" w:eastAsiaTheme="minorHAnsi" w:hAnsiTheme="minorHAnsi"/>
              </w:rPr>
            </w:pPr>
          </w:p>
        </w:tc>
        <w:tc>
          <w:tcPr>
            <w:tcW w:w="1027" w:type="dxa"/>
            <w:vAlign w:val="center"/>
          </w:tcPr>
          <w:p w14:paraId="499EECE8" w14:textId="6FBFDAE0"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0F34F8D" w14:textId="721334C6"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55BB31DE"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974E6EC"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413FDB2B" w14:textId="64CB93F8"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9C7DFB4" w14:textId="12F244B0" w:rsidR="008B06D7" w:rsidRPr="0006217B" w:rsidRDefault="008B06D7" w:rsidP="008B06D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3DDE97D" w14:textId="7341D340" w:rsidR="008B06D7" w:rsidRPr="0006217B" w:rsidRDefault="008B06D7" w:rsidP="008B06D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5325DE" w14:textId="3F522ABF"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56272505" w14:textId="77777777" w:rsidTr="004E4C97">
        <w:tblPrEx>
          <w:jc w:val="left"/>
        </w:tblPrEx>
        <w:tc>
          <w:tcPr>
            <w:tcW w:w="1026" w:type="dxa"/>
            <w:vMerge/>
            <w:vAlign w:val="center"/>
          </w:tcPr>
          <w:p w14:paraId="2F1E06DD"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2DFA27B3" w14:textId="4E3EBBD3"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70D1C894" w14:textId="1477F672"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0ED1FB3E"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B08CBB4" w14:textId="28A038FD"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B7B8EA2" w14:textId="02DCB55C"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E1BB951" w14:textId="68263A00"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A11171" w14:textId="1D8BF8F5"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05AC6" w:rsidRPr="0006217B" w14:paraId="5ECED18A" w14:textId="77777777" w:rsidTr="004E4C97">
        <w:tblPrEx>
          <w:jc w:val="left"/>
        </w:tblPrEx>
        <w:tc>
          <w:tcPr>
            <w:tcW w:w="1026" w:type="dxa"/>
            <w:vMerge/>
            <w:vAlign w:val="center"/>
          </w:tcPr>
          <w:p w14:paraId="36C40C28"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1A131E1F" w14:textId="1DDA8927"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6A773897" w14:textId="5F95EAC7" w:rsidR="00805AC6" w:rsidRPr="0006217B" w:rsidRDefault="00235BA4"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AC2F4EF" w14:textId="3FC683C1" w:rsidR="00805AC6" w:rsidRPr="0006217B" w:rsidRDefault="00235BA4"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05AC6" w:rsidRPr="0006217B">
              <w:rPr>
                <w:rFonts w:asciiTheme="minorHAnsi" w:eastAsiaTheme="minorHAnsi" w:hAnsiTheme="minorHAnsi"/>
                <w:color w:val="767676"/>
                <w:spacing w:val="-6"/>
                <w:sz w:val="21"/>
                <w:szCs w:val="21"/>
              </w:rPr>
              <w:br/>
              <w:t>URL Encoding, UTF-8</w:t>
            </w:r>
          </w:p>
        </w:tc>
        <w:tc>
          <w:tcPr>
            <w:tcW w:w="1199" w:type="dxa"/>
            <w:vAlign w:val="center"/>
          </w:tcPr>
          <w:p w14:paraId="243B6D3C" w14:textId="164AC20D"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16DA6CBE" w14:textId="4D0331F5"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8A759C" w14:textId="75173D42" w:rsidR="00805AC6" w:rsidRPr="0006217B" w:rsidRDefault="00805AC6"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805AC6" w:rsidRPr="0006217B" w14:paraId="079F048E" w14:textId="77777777" w:rsidTr="004E4C97">
        <w:tblPrEx>
          <w:jc w:val="left"/>
        </w:tblPrEx>
        <w:tc>
          <w:tcPr>
            <w:tcW w:w="1026" w:type="dxa"/>
            <w:vMerge w:val="restart"/>
            <w:vAlign w:val="center"/>
          </w:tcPr>
          <w:p w14:paraId="3F497C3E" w14:textId="384B8401"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1301997" w14:textId="4413F4A7" w:rsidR="00805AC6" w:rsidRPr="0006217B" w:rsidRDefault="00805AC6"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D5258C6" w14:textId="29A97DF4" w:rsidR="00805AC6" w:rsidRPr="0006217B" w:rsidRDefault="00DF22CB" w:rsidP="00805AC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B247022" w14:textId="0CA225B8" w:rsidR="00805AC6" w:rsidRPr="0006217B" w:rsidRDefault="00C92565"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hash value in request returned as is</w:t>
            </w:r>
          </w:p>
        </w:tc>
        <w:tc>
          <w:tcPr>
            <w:tcW w:w="1199" w:type="dxa"/>
            <w:vAlign w:val="center"/>
          </w:tcPr>
          <w:p w14:paraId="4FEEA347" w14:textId="0BFF81D6"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10FAB190" w14:textId="6424A55D"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7AA1D3" w14:textId="77777777" w:rsidR="00805AC6" w:rsidRPr="0006217B" w:rsidRDefault="00805AC6" w:rsidP="00805AC6">
            <w:pPr>
              <w:pStyle w:val="cq11"/>
              <w:ind w:leftChars="0" w:left="0"/>
              <w:jc w:val="both"/>
              <w:rPr>
                <w:rFonts w:asciiTheme="minorHAnsi" w:eastAsiaTheme="minorHAnsi" w:hAnsiTheme="minorHAnsi"/>
              </w:rPr>
            </w:pPr>
          </w:p>
        </w:tc>
      </w:tr>
      <w:tr w:rsidR="009C5DF8" w:rsidRPr="0006217B" w14:paraId="63216846" w14:textId="77777777" w:rsidTr="004E4C97">
        <w:tblPrEx>
          <w:jc w:val="left"/>
        </w:tblPrEx>
        <w:tc>
          <w:tcPr>
            <w:tcW w:w="1026" w:type="dxa"/>
            <w:vMerge/>
            <w:vAlign w:val="center"/>
          </w:tcPr>
          <w:p w14:paraId="7A7E7A73"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612C76D3" w14:textId="6CE8CA95"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1D76FF9" w14:textId="72C16A4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40EF457A" w14:textId="19491F05"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36491EA2" w14:textId="58E77BC9"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E28F802" w14:textId="4384A6CF"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BF1F51" w14:textId="5300366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04A8943B" w14:textId="77777777" w:rsidTr="004E4C97">
        <w:tblPrEx>
          <w:jc w:val="left"/>
        </w:tblPrEx>
        <w:tc>
          <w:tcPr>
            <w:tcW w:w="1026" w:type="dxa"/>
            <w:vMerge/>
            <w:vAlign w:val="center"/>
          </w:tcPr>
          <w:p w14:paraId="13AA3D65"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0501F7C1" w14:textId="4A33FA2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378A5319" w14:textId="1123B79C"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0A2B176" w14:textId="300342B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C7ECB5F" w14:textId="486142FC"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74CA445" w14:textId="5653AA91"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46E413" w14:textId="62C36187"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524B616A" w14:textId="77777777" w:rsidR="00786187" w:rsidRPr="0006217B" w:rsidRDefault="00786187" w:rsidP="00786187">
      <w:pPr>
        <w:pStyle w:val="cq11"/>
        <w:ind w:left="440"/>
        <w:rPr>
          <w:rFonts w:asciiTheme="minorHAnsi" w:eastAsiaTheme="minorHAnsi" w:hAnsiTheme="minorHAnsi"/>
        </w:rPr>
      </w:pPr>
    </w:p>
    <w:p w14:paraId="30E51260" w14:textId="77777777" w:rsidR="00A40500" w:rsidRPr="0006217B" w:rsidRDefault="00A40500" w:rsidP="00A40500">
      <w:pPr>
        <w:pStyle w:val="2"/>
        <w:rPr>
          <w:rFonts w:asciiTheme="minorHAnsi" w:eastAsiaTheme="minorHAnsi" w:hAnsiTheme="minorHAnsi"/>
        </w:rPr>
      </w:pPr>
      <w:bookmarkStart w:id="158" w:name="_Toc172043563"/>
      <w:r w:rsidRPr="0006217B">
        <w:rPr>
          <w:rFonts w:asciiTheme="minorHAnsi" w:eastAsiaTheme="minorHAnsi" w:hAnsiTheme="minorHAnsi"/>
        </w:rPr>
        <w:lastRenderedPageBreak/>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58"/>
    </w:p>
    <w:p w14:paraId="57B46C2F" w14:textId="6071E594" w:rsidR="00805AC6" w:rsidRPr="0006217B" w:rsidRDefault="00805AC6" w:rsidP="00805AC6">
      <w:pPr>
        <w:rPr>
          <w:rFonts w:asciiTheme="minorHAnsi" w:eastAsiaTheme="minorHAnsi" w:hAnsiTheme="minorHAnsi"/>
          <w:sz w:val="20"/>
        </w:rPr>
      </w:pPr>
      <w:r w:rsidRPr="0006217B">
        <w:rPr>
          <w:rFonts w:asciiTheme="minorHAnsi" w:eastAsiaTheme="minorHAnsi" w:hAnsiTheme="minorHAnsi" w:hint="eastAsia"/>
          <w:sz w:val="20"/>
        </w:rPr>
        <w:t xml:space="preserve">※ Refer </w:t>
      </w:r>
      <w:r w:rsidR="00F30923" w:rsidRPr="0006217B">
        <w:rPr>
          <w:rFonts w:asciiTheme="minorHAnsi" w:eastAsiaTheme="minorHAnsi" w:hAnsiTheme="minorHAnsi" w:hint="eastAsia"/>
          <w:sz w:val="20"/>
        </w:rPr>
        <w:t>to</w:t>
      </w:r>
      <w:r w:rsidRPr="0006217B">
        <w:rPr>
          <w:rFonts w:asciiTheme="minorHAnsi" w:eastAsiaTheme="minorHAnsi" w:hAnsiTheme="minorHAnsi" w:hint="eastAsia"/>
          <w:sz w:val="20"/>
        </w:rPr>
        <w:t xml:space="preserve"> [25.4 Notification Parameter]</w:t>
      </w:r>
    </w:p>
    <w:p w14:paraId="76197690" w14:textId="77777777" w:rsidR="00805AC6" w:rsidRPr="0006217B" w:rsidRDefault="00805AC6" w:rsidP="00805AC6">
      <w:pPr>
        <w:pStyle w:val="cq11"/>
        <w:ind w:left="440"/>
        <w:rPr>
          <w:rFonts w:asciiTheme="minorHAnsi" w:eastAsiaTheme="minorHAnsi" w:hAnsiTheme="minorHAnsi"/>
        </w:rPr>
      </w:pPr>
    </w:p>
    <w:p w14:paraId="5EFEB1CF" w14:textId="77777777" w:rsidR="00E61C75" w:rsidRPr="0006217B" w:rsidRDefault="00A40500">
      <w:pPr>
        <w:pStyle w:val="1"/>
        <w:rPr>
          <w:rFonts w:asciiTheme="minorHAnsi" w:eastAsiaTheme="minorHAnsi" w:hAnsiTheme="minorHAnsi"/>
        </w:rPr>
      </w:pPr>
      <w:bookmarkStart w:id="159" w:name="_Toc172043564"/>
      <w:r w:rsidRPr="0006217B">
        <w:rPr>
          <w:rFonts w:asciiTheme="minorHAnsi" w:eastAsiaTheme="minorHAnsi" w:hAnsiTheme="minorHAnsi" w:hint="eastAsia"/>
        </w:rPr>
        <w:lastRenderedPageBreak/>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59"/>
    </w:p>
    <w:p w14:paraId="6BF8303B" w14:textId="77777777" w:rsidR="004F0B75" w:rsidRPr="0006217B" w:rsidRDefault="004F0B75" w:rsidP="004F0B75">
      <w:pPr>
        <w:pStyle w:val="2"/>
        <w:rPr>
          <w:rFonts w:asciiTheme="minorHAnsi" w:eastAsiaTheme="minorHAnsi" w:hAnsiTheme="minorHAnsi"/>
        </w:rPr>
      </w:pPr>
      <w:bookmarkStart w:id="160" w:name="_Toc172043565"/>
      <w:r w:rsidRPr="0006217B">
        <w:rPr>
          <w:rFonts w:asciiTheme="minorHAnsi" w:eastAsiaTheme="minorHAnsi" w:hAnsiTheme="minorHAnsi" w:hint="eastAsia"/>
        </w:rPr>
        <w:t>API URI</w:t>
      </w:r>
      <w:bookmarkEnd w:id="160"/>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516332E4" w14:textId="77777777" w:rsidTr="002177F8">
        <w:tc>
          <w:tcPr>
            <w:tcW w:w="1823" w:type="dxa"/>
            <w:shd w:val="clear" w:color="auto" w:fill="D9D9D9" w:themeFill="background1" w:themeFillShade="D9"/>
          </w:tcPr>
          <w:p w14:paraId="2B5F461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010FACC2"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2F8CF8D3" w14:textId="77777777" w:rsidTr="002177F8">
        <w:tc>
          <w:tcPr>
            <w:tcW w:w="1823" w:type="dxa"/>
            <w:shd w:val="clear" w:color="auto" w:fill="FFFFFF" w:themeFill="background1"/>
          </w:tcPr>
          <w:p w14:paraId="65A4394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683760E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https://tbnpg.settlebank.co.kr/corp/main.do</w:t>
            </w:r>
          </w:p>
        </w:tc>
      </w:tr>
      <w:tr w:rsidR="004F0B75" w:rsidRPr="0006217B" w14:paraId="4AB4917C" w14:textId="77777777" w:rsidTr="002177F8">
        <w:tc>
          <w:tcPr>
            <w:tcW w:w="1823" w:type="dxa"/>
            <w:shd w:val="clear" w:color="auto" w:fill="FFFFFF" w:themeFill="background1"/>
          </w:tcPr>
          <w:p w14:paraId="4E328301"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02D89ABA" w14:textId="77777777" w:rsidR="004F0B75" w:rsidRPr="0006217B" w:rsidRDefault="004F0B75" w:rsidP="002177F8">
            <w:pPr>
              <w:jc w:val="center"/>
              <w:rPr>
                <w:rFonts w:asciiTheme="minorHAnsi" w:eastAsiaTheme="minorHAnsi" w:hAnsiTheme="minorHAnsi"/>
              </w:rPr>
            </w:pPr>
            <w:r w:rsidRPr="0006217B">
              <w:rPr>
                <w:rFonts w:asciiTheme="minorHAnsi" w:eastAsiaTheme="minorHAnsi" w:hAnsiTheme="minorHAnsi"/>
              </w:rPr>
              <w:t>https://npg.settlebank.co.kr/corp/main.do</w:t>
            </w:r>
          </w:p>
        </w:tc>
      </w:tr>
    </w:tbl>
    <w:p w14:paraId="0C3E1992" w14:textId="77777777" w:rsidR="004F0B75" w:rsidRPr="0006217B" w:rsidRDefault="004F0B75" w:rsidP="004F0B75">
      <w:pPr>
        <w:pStyle w:val="cq11"/>
        <w:ind w:left="440"/>
        <w:rPr>
          <w:rFonts w:asciiTheme="minorHAnsi" w:eastAsiaTheme="minorHAnsi" w:hAnsiTheme="minorHAnsi"/>
        </w:rPr>
      </w:pPr>
    </w:p>
    <w:p w14:paraId="4567A026" w14:textId="77777777" w:rsidR="004F0B75" w:rsidRPr="0006217B" w:rsidRDefault="004F0B75" w:rsidP="004F0B75">
      <w:pPr>
        <w:pStyle w:val="2"/>
        <w:rPr>
          <w:rFonts w:asciiTheme="minorHAnsi" w:eastAsiaTheme="minorHAnsi" w:hAnsiTheme="minorHAnsi"/>
        </w:rPr>
      </w:pPr>
      <w:bookmarkStart w:id="161" w:name="_Toc172043566"/>
      <w:r w:rsidRPr="0006217B">
        <w:rPr>
          <w:rFonts w:asciiTheme="minorHAnsi" w:eastAsiaTheme="minorHAnsi" w:hAnsiTheme="minorHAnsi" w:hint="eastAsia"/>
        </w:rPr>
        <w:t>Request and Response Headers</w:t>
      </w:r>
      <w:bookmarkEnd w:id="161"/>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792B81D4" w14:textId="77777777" w:rsidTr="002177F8">
        <w:tc>
          <w:tcPr>
            <w:tcW w:w="1823" w:type="dxa"/>
            <w:shd w:val="clear" w:color="auto" w:fill="D9D9D9" w:themeFill="background1" w:themeFillShade="D9"/>
          </w:tcPr>
          <w:p w14:paraId="3377AECB"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1179652F"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5525C292" w14:textId="77777777" w:rsidTr="002177F8">
        <w:tc>
          <w:tcPr>
            <w:tcW w:w="1823" w:type="dxa"/>
            <w:shd w:val="clear" w:color="auto" w:fill="FFFFFF" w:themeFill="background1"/>
          </w:tcPr>
          <w:p w14:paraId="1520A658"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209A290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Content-type=application/x-www-form-urlencoded; charset=UTF-8</w:t>
            </w:r>
          </w:p>
        </w:tc>
      </w:tr>
      <w:tr w:rsidR="004F0B75" w:rsidRPr="0006217B" w14:paraId="78FD5170" w14:textId="77777777" w:rsidTr="002177F8">
        <w:tc>
          <w:tcPr>
            <w:tcW w:w="1823" w:type="dxa"/>
            <w:shd w:val="clear" w:color="auto" w:fill="FFFFFF" w:themeFill="background1"/>
          </w:tcPr>
          <w:p w14:paraId="24A635A1"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17642C1F" w14:textId="77777777" w:rsidR="004F0B75" w:rsidRPr="0006217B" w:rsidRDefault="004F0B75"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292A2E06" w14:textId="77777777" w:rsidR="004F0B75" w:rsidRPr="0006217B" w:rsidRDefault="004F0B75" w:rsidP="004F0B75">
      <w:pPr>
        <w:pStyle w:val="cq11"/>
        <w:ind w:left="440"/>
        <w:rPr>
          <w:rFonts w:asciiTheme="minorHAnsi" w:eastAsiaTheme="minorHAnsi" w:hAnsiTheme="minorHAnsi"/>
        </w:rPr>
      </w:pPr>
    </w:p>
    <w:p w14:paraId="52346B3A" w14:textId="77777777" w:rsidR="00913780" w:rsidRPr="0006217B" w:rsidRDefault="00274A07">
      <w:pPr>
        <w:pStyle w:val="2"/>
        <w:rPr>
          <w:rFonts w:asciiTheme="minorHAnsi" w:eastAsiaTheme="minorHAnsi" w:hAnsiTheme="minorHAnsi"/>
        </w:rPr>
      </w:pPr>
      <w:bookmarkStart w:id="162" w:name="_Toc172043567"/>
      <w:r w:rsidRPr="0006217B">
        <w:rPr>
          <w:rFonts w:asciiTheme="minorHAnsi" w:eastAsiaTheme="minorHAnsi" w:hAnsiTheme="minorHAnsi" w:hint="eastAsia"/>
        </w:rPr>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Pr="0006217B">
        <w:rPr>
          <w:rFonts w:asciiTheme="minorHAnsi" w:eastAsiaTheme="minorHAnsi" w:hAnsiTheme="minorHAnsi"/>
        </w:rPr>
        <w:t>Development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Environment)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Sign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Up</w:t>
      </w:r>
      <w:bookmarkEnd w:id="162"/>
    </w:p>
    <w:tbl>
      <w:tblPr>
        <w:tblStyle w:val="a7"/>
        <w:tblW w:w="0" w:type="auto"/>
        <w:tblInd w:w="440" w:type="dxa"/>
        <w:tblLook w:val="04A0" w:firstRow="1" w:lastRow="0" w:firstColumn="1" w:lastColumn="0" w:noHBand="0" w:noVBand="1"/>
      </w:tblPr>
      <w:tblGrid>
        <w:gridCol w:w="10026"/>
      </w:tblGrid>
      <w:tr w:rsidR="004F0B75" w:rsidRPr="0006217B" w14:paraId="63C3887D" w14:textId="77777777" w:rsidTr="004F0B75">
        <w:tc>
          <w:tcPr>
            <w:tcW w:w="10456" w:type="dxa"/>
            <w:tcBorders>
              <w:top w:val="nil"/>
              <w:left w:val="nil"/>
              <w:bottom w:val="nil"/>
              <w:right w:val="nil"/>
            </w:tcBorders>
            <w:shd w:val="clear" w:color="auto" w:fill="DEEAF6" w:themeFill="accent1" w:themeFillTint="33"/>
          </w:tcPr>
          <w:p w14:paraId="4002821D" w14:textId="77777777" w:rsidR="004F0B75" w:rsidRPr="0006217B" w:rsidRDefault="004F0B75" w:rsidP="004F0B75">
            <w:pPr>
              <w:pStyle w:val="cq11"/>
              <w:ind w:leftChars="0" w:left="0"/>
              <w:rPr>
                <w:rFonts w:asciiTheme="minorHAnsi" w:eastAsiaTheme="minorHAnsi" w:hAnsiTheme="minorHAnsi"/>
              </w:rPr>
            </w:pPr>
          </w:p>
          <w:p w14:paraId="3B46578B" w14:textId="77777777" w:rsidR="004F0B75"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 xml:space="preserve">This is the guide for making account and registering test card on PAYCO Developer Center. </w:t>
            </w:r>
            <w:r w:rsidR="004F0B75" w:rsidRPr="0006217B">
              <w:rPr>
                <w:rFonts w:asciiTheme="minorHAnsi" w:eastAsiaTheme="minorHAnsi" w:hAnsiTheme="minorHAnsi" w:hint="eastAsia"/>
              </w:rPr>
              <w:t>Please refer to the image below.</w:t>
            </w:r>
          </w:p>
          <w:p w14:paraId="14995481" w14:textId="77777777" w:rsidR="004F0B75" w:rsidRPr="0006217B" w:rsidRDefault="004F0B75"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[Payment Demo] &gt; [Advance Order] &gt; [Make payment] &gt;</w:t>
            </w:r>
            <w:r w:rsidR="006D2D5B" w:rsidRPr="0006217B">
              <w:rPr>
                <w:rFonts w:asciiTheme="minorHAnsi" w:eastAsiaTheme="minorHAnsi" w:hAnsiTheme="minorHAnsi"/>
              </w:rPr>
              <w:t xml:space="preserve"> On</w:t>
            </w:r>
            <w:r w:rsidRPr="0006217B">
              <w:rPr>
                <w:rFonts w:asciiTheme="minorHAnsi" w:eastAsiaTheme="minorHAnsi" w:hAnsiTheme="minorHAnsi"/>
              </w:rPr>
              <w:t xml:space="preserve"> Log-in Window</w:t>
            </w:r>
            <w:r w:rsidR="006D2D5B" w:rsidRPr="0006217B">
              <w:rPr>
                <w:rFonts w:asciiTheme="minorHAnsi" w:eastAsiaTheme="minorHAnsi" w:hAnsiTheme="minorHAnsi"/>
              </w:rPr>
              <w:t>, click</w:t>
            </w:r>
            <w:r w:rsidRPr="0006217B">
              <w:rPr>
                <w:rFonts w:asciiTheme="minorHAnsi" w:eastAsiaTheme="minorHAnsi" w:hAnsiTheme="minorHAnsi"/>
              </w:rPr>
              <w:t xml:space="preserve"> ‘Sign Up’</w:t>
            </w:r>
            <w:r w:rsidR="006D2D5B" w:rsidRPr="0006217B">
              <w:rPr>
                <w:rFonts w:asciiTheme="minorHAnsi" w:eastAsiaTheme="minorHAnsi" w:hAnsiTheme="minorHAnsi"/>
              </w:rPr>
              <w:t>.</w:t>
            </w:r>
          </w:p>
          <w:p w14:paraId="594B86A5" w14:textId="77777777" w:rsidR="006D2D5B"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hint="eastAsia"/>
              </w:rPr>
              <w:t>Please understa</w:t>
            </w:r>
            <w:r w:rsidRPr="0006217B">
              <w:rPr>
                <w:rFonts w:asciiTheme="minorHAnsi" w:eastAsiaTheme="minorHAnsi" w:hAnsiTheme="minorHAnsi"/>
              </w:rPr>
              <w:t>nd that there are cases in which test is not possible on development environment due to internal work and such from time to time.</w:t>
            </w:r>
          </w:p>
          <w:p w14:paraId="4179411B" w14:textId="77777777" w:rsidR="006D2D5B" w:rsidRPr="0006217B" w:rsidRDefault="006D2D5B" w:rsidP="006D2D5B">
            <w:pPr>
              <w:pStyle w:val="cq11"/>
              <w:ind w:leftChars="0" w:left="800"/>
              <w:rPr>
                <w:rFonts w:asciiTheme="minorHAnsi" w:eastAsiaTheme="minorHAnsi" w:hAnsiTheme="minorHAnsi"/>
              </w:rPr>
            </w:pPr>
            <w:r w:rsidRPr="0006217B">
              <w:rPr>
                <w:rFonts w:asciiTheme="minorHAnsi" w:eastAsiaTheme="minorHAnsi" w:hAnsiTheme="minorHAnsi"/>
              </w:rPr>
              <w:t xml:space="preserve"> </w:t>
            </w:r>
          </w:p>
        </w:tc>
      </w:tr>
    </w:tbl>
    <w:p w14:paraId="5F5821E3" w14:textId="77777777" w:rsidR="000E56A1" w:rsidRPr="0006217B" w:rsidRDefault="000E56A1" w:rsidP="004F0B75">
      <w:pPr>
        <w:pStyle w:val="cq11"/>
        <w:ind w:left="440"/>
        <w:rPr>
          <w:rFonts w:asciiTheme="minorHAnsi" w:eastAsiaTheme="minorHAnsi" w:hAnsiTheme="minorHAnsi"/>
        </w:rPr>
      </w:pPr>
    </w:p>
    <w:p w14:paraId="5318F2AE" w14:textId="77777777" w:rsidR="004F0B75"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noProof/>
        </w:rPr>
        <w:lastRenderedPageBreak/>
        <w:drawing>
          <wp:inline distT="0" distB="0" distL="0" distR="0" wp14:anchorId="395CA6E0" wp14:editId="23177443">
            <wp:extent cx="5791497" cy="475004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21">
                      <a:extLst>
                        <a:ext uri="{28A0092B-C50C-407E-A947-70E740481C1C}">
                          <a14:useLocalDpi xmlns:a14="http://schemas.microsoft.com/office/drawing/2010/main" val="0"/>
                        </a:ext>
                      </a:extLst>
                    </a:blip>
                    <a:stretch>
                      <a:fillRect/>
                    </a:stretch>
                  </pic:blipFill>
                  <pic:spPr>
                    <a:xfrm>
                      <a:off x="0" y="0"/>
                      <a:ext cx="5791497" cy="4750044"/>
                    </a:xfrm>
                    <a:prstGeom prst="rect">
                      <a:avLst/>
                    </a:prstGeom>
                  </pic:spPr>
                </pic:pic>
              </a:graphicData>
            </a:graphic>
          </wp:inline>
        </w:drawing>
      </w:r>
    </w:p>
    <w:p w14:paraId="7F22E8A8" w14:textId="77777777" w:rsidR="000E56A1" w:rsidRPr="0006217B" w:rsidRDefault="000E56A1" w:rsidP="004F0B75">
      <w:pPr>
        <w:pStyle w:val="cq11"/>
        <w:ind w:left="440"/>
        <w:rPr>
          <w:rFonts w:asciiTheme="minorHAnsi" w:eastAsiaTheme="minorHAnsi" w:hAnsiTheme="minorHAnsi"/>
        </w:rPr>
      </w:pPr>
    </w:p>
    <w:tbl>
      <w:tblPr>
        <w:tblStyle w:val="a7"/>
        <w:tblW w:w="0" w:type="auto"/>
        <w:tblInd w:w="440" w:type="dxa"/>
        <w:tblLook w:val="04A0" w:firstRow="1" w:lastRow="0" w:firstColumn="1" w:lastColumn="0" w:noHBand="0" w:noVBand="1"/>
      </w:tblPr>
      <w:tblGrid>
        <w:gridCol w:w="10026"/>
      </w:tblGrid>
      <w:tr w:rsidR="006D2D5B" w:rsidRPr="0006217B" w14:paraId="05D2BD27" w14:textId="77777777" w:rsidTr="002177F8">
        <w:tc>
          <w:tcPr>
            <w:tcW w:w="10456" w:type="dxa"/>
            <w:tcBorders>
              <w:top w:val="nil"/>
              <w:left w:val="nil"/>
              <w:bottom w:val="nil"/>
              <w:right w:val="nil"/>
            </w:tcBorders>
            <w:shd w:val="clear" w:color="auto" w:fill="DEEAF6" w:themeFill="accent1" w:themeFillTint="33"/>
          </w:tcPr>
          <w:p w14:paraId="79446100" w14:textId="77777777" w:rsidR="006D2D5B" w:rsidRPr="0006217B" w:rsidRDefault="006D2D5B" w:rsidP="002177F8">
            <w:pPr>
              <w:pStyle w:val="cq11"/>
              <w:ind w:leftChars="0" w:left="0"/>
              <w:rPr>
                <w:rFonts w:asciiTheme="minorHAnsi" w:eastAsiaTheme="minorHAnsi" w:hAnsiTheme="minorHAnsi"/>
              </w:rPr>
            </w:pPr>
          </w:p>
          <w:p w14:paraId="4F4A3376" w14:textId="77777777" w:rsidR="006D2D5B"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 xml:space="preserve">The following cards can be registered in development environment. Please register several cards for the test, and if an error occurs, please do the test with another card.  </w:t>
            </w:r>
          </w:p>
          <w:p w14:paraId="6CA51673" w14:textId="77777777" w:rsidR="006D2D5B"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No real payments are made in the development environment.</w:t>
            </w:r>
          </w:p>
          <w:p w14:paraId="145B18CA" w14:textId="77777777" w:rsidR="000E56A1" w:rsidRPr="0006217B" w:rsidRDefault="000E56A1" w:rsidP="000E56A1">
            <w:pPr>
              <w:pStyle w:val="cq11"/>
              <w:ind w:leftChars="0" w:left="800"/>
              <w:rPr>
                <w:rFonts w:asciiTheme="minorHAnsi" w:eastAsiaTheme="minorHAnsi" w:hAnsiTheme="minorHAnsi"/>
              </w:rPr>
            </w:pPr>
          </w:p>
        </w:tc>
      </w:tr>
    </w:tbl>
    <w:p w14:paraId="00AF2463" w14:textId="77777777" w:rsidR="006D2D5B" w:rsidRPr="0006217B" w:rsidRDefault="006D2D5B" w:rsidP="004F0B75">
      <w:pPr>
        <w:pStyle w:val="cq11"/>
        <w:ind w:left="440"/>
        <w:rPr>
          <w:rFonts w:asciiTheme="minorHAnsi" w:eastAsiaTheme="minorHAnsi" w:hAnsiTheme="minorHAnsi"/>
        </w:rPr>
      </w:pPr>
    </w:p>
    <w:tbl>
      <w:tblPr>
        <w:tblStyle w:val="a7"/>
        <w:tblW w:w="0" w:type="auto"/>
        <w:jc w:val="center"/>
        <w:tblLook w:val="04A0" w:firstRow="1" w:lastRow="0" w:firstColumn="1" w:lastColumn="0" w:noHBand="0" w:noVBand="1"/>
      </w:tblPr>
      <w:tblGrid>
        <w:gridCol w:w="1838"/>
        <w:gridCol w:w="3119"/>
        <w:gridCol w:w="2551"/>
        <w:gridCol w:w="1134"/>
        <w:gridCol w:w="1374"/>
      </w:tblGrid>
      <w:tr w:rsidR="00CB2091" w:rsidRPr="0006217B" w14:paraId="11734A05" w14:textId="77777777" w:rsidTr="00CB2091">
        <w:trPr>
          <w:jc w:val="center"/>
        </w:trPr>
        <w:tc>
          <w:tcPr>
            <w:tcW w:w="1838" w:type="dxa"/>
            <w:shd w:val="clear" w:color="auto" w:fill="D9D9D9" w:themeFill="background1" w:themeFillShade="D9"/>
            <w:vAlign w:val="center"/>
          </w:tcPr>
          <w:p w14:paraId="5A13ABAD" w14:textId="77777777" w:rsidR="006D2D5B" w:rsidRPr="0006217B" w:rsidRDefault="006D2D5B" w:rsidP="00CB2091">
            <w:pPr>
              <w:pStyle w:val="cq11"/>
              <w:ind w:leftChars="0" w:left="0"/>
              <w:jc w:val="center"/>
              <w:rPr>
                <w:rFonts w:asciiTheme="minorHAnsi" w:eastAsiaTheme="minorHAnsi" w:hAnsiTheme="minorHAnsi"/>
                <w:b/>
              </w:rPr>
            </w:pPr>
          </w:p>
        </w:tc>
        <w:tc>
          <w:tcPr>
            <w:tcW w:w="3119" w:type="dxa"/>
            <w:shd w:val="clear" w:color="auto" w:fill="D9D9D9" w:themeFill="background1" w:themeFillShade="D9"/>
            <w:vAlign w:val="center"/>
          </w:tcPr>
          <w:p w14:paraId="3FADF127"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Card Number</w:t>
            </w:r>
          </w:p>
        </w:tc>
        <w:tc>
          <w:tcPr>
            <w:tcW w:w="2551" w:type="dxa"/>
            <w:shd w:val="clear" w:color="auto" w:fill="D9D9D9" w:themeFill="background1" w:themeFillShade="D9"/>
            <w:vAlign w:val="center"/>
          </w:tcPr>
          <w:p w14:paraId="0F093A4A"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Valid</w:t>
            </w:r>
            <w:r w:rsidRPr="0006217B">
              <w:rPr>
                <w:rFonts w:asciiTheme="minorHAnsi" w:eastAsiaTheme="minorHAnsi" w:hAnsiTheme="minorHAnsi"/>
                <w:b/>
              </w:rPr>
              <w:t>ity (MM/YY)</w:t>
            </w:r>
          </w:p>
        </w:tc>
        <w:tc>
          <w:tcPr>
            <w:tcW w:w="1134" w:type="dxa"/>
            <w:shd w:val="clear" w:color="auto" w:fill="D9D9D9" w:themeFill="background1" w:themeFillShade="D9"/>
            <w:vAlign w:val="center"/>
          </w:tcPr>
          <w:p w14:paraId="700DE98B"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CVC</w:t>
            </w:r>
          </w:p>
        </w:tc>
        <w:tc>
          <w:tcPr>
            <w:tcW w:w="1374" w:type="dxa"/>
            <w:shd w:val="clear" w:color="auto" w:fill="D9D9D9" w:themeFill="background1" w:themeFillShade="D9"/>
            <w:vAlign w:val="center"/>
          </w:tcPr>
          <w:p w14:paraId="60C57055"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Password</w:t>
            </w:r>
          </w:p>
        </w:tc>
      </w:tr>
      <w:tr w:rsidR="00CB2091" w:rsidRPr="0006217B" w14:paraId="0EB37704" w14:textId="77777777" w:rsidTr="00CB2091">
        <w:trPr>
          <w:jc w:val="center"/>
        </w:trPr>
        <w:tc>
          <w:tcPr>
            <w:tcW w:w="1838" w:type="dxa"/>
            <w:vMerge w:val="restart"/>
            <w:vAlign w:val="center"/>
          </w:tcPr>
          <w:p w14:paraId="0EEB4CD4"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Card</w:t>
            </w:r>
          </w:p>
        </w:tc>
        <w:tc>
          <w:tcPr>
            <w:tcW w:w="3119" w:type="dxa"/>
            <w:vAlign w:val="center"/>
          </w:tcPr>
          <w:p w14:paraId="73EF1E87"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9440 - 81** - **** - ****</w:t>
            </w:r>
          </w:p>
        </w:tc>
        <w:tc>
          <w:tcPr>
            <w:tcW w:w="2551" w:type="dxa"/>
            <w:vMerge w:val="restart"/>
            <w:vAlign w:val="center"/>
          </w:tcPr>
          <w:p w14:paraId="3773261E"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12/25</w:t>
            </w:r>
          </w:p>
        </w:tc>
        <w:tc>
          <w:tcPr>
            <w:tcW w:w="1134" w:type="dxa"/>
            <w:vMerge w:val="restart"/>
            <w:vAlign w:val="center"/>
          </w:tcPr>
          <w:p w14:paraId="578A1727"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w:t>
            </w:r>
          </w:p>
        </w:tc>
        <w:tc>
          <w:tcPr>
            <w:tcW w:w="1374" w:type="dxa"/>
            <w:vMerge w:val="restart"/>
            <w:vAlign w:val="center"/>
          </w:tcPr>
          <w:p w14:paraId="67A70D3B"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w:t>
            </w:r>
          </w:p>
        </w:tc>
      </w:tr>
      <w:tr w:rsidR="00CB2091" w:rsidRPr="0006217B" w14:paraId="1BD6E357" w14:textId="77777777" w:rsidTr="00CB2091">
        <w:trPr>
          <w:jc w:val="center"/>
        </w:trPr>
        <w:tc>
          <w:tcPr>
            <w:tcW w:w="1838" w:type="dxa"/>
            <w:vMerge/>
            <w:vAlign w:val="center"/>
          </w:tcPr>
          <w:p w14:paraId="15E97B1E"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3924FD40"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4570 - 47** - **** - ****</w:t>
            </w:r>
          </w:p>
        </w:tc>
        <w:tc>
          <w:tcPr>
            <w:tcW w:w="2551" w:type="dxa"/>
            <w:vMerge/>
            <w:vAlign w:val="center"/>
          </w:tcPr>
          <w:p w14:paraId="5B144170"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331F4094"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50FD2DE7"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364F317F" w14:textId="77777777" w:rsidTr="00CB2091">
        <w:trPr>
          <w:jc w:val="center"/>
        </w:trPr>
        <w:tc>
          <w:tcPr>
            <w:tcW w:w="1838" w:type="dxa"/>
            <w:vMerge w:val="restart"/>
            <w:vAlign w:val="center"/>
          </w:tcPr>
          <w:p w14:paraId="1DDC5414"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Shinhan Card</w:t>
            </w:r>
          </w:p>
        </w:tc>
        <w:tc>
          <w:tcPr>
            <w:tcW w:w="3119" w:type="dxa"/>
            <w:vAlign w:val="center"/>
          </w:tcPr>
          <w:p w14:paraId="28924415"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5107 - 3767 - 1104 - ****</w:t>
            </w:r>
          </w:p>
        </w:tc>
        <w:tc>
          <w:tcPr>
            <w:tcW w:w="2551" w:type="dxa"/>
            <w:vMerge/>
            <w:vAlign w:val="center"/>
          </w:tcPr>
          <w:p w14:paraId="0E4A91AE"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5DC36E97"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2D768168"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5F15FBDC" w14:textId="77777777" w:rsidTr="00CB2091">
        <w:trPr>
          <w:jc w:val="center"/>
        </w:trPr>
        <w:tc>
          <w:tcPr>
            <w:tcW w:w="1838" w:type="dxa"/>
            <w:vMerge/>
            <w:vAlign w:val="center"/>
          </w:tcPr>
          <w:p w14:paraId="172AB041"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5BB85C4B"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9410 - 84** - **** - ****</w:t>
            </w:r>
          </w:p>
        </w:tc>
        <w:tc>
          <w:tcPr>
            <w:tcW w:w="2551" w:type="dxa"/>
            <w:vMerge/>
            <w:vAlign w:val="center"/>
          </w:tcPr>
          <w:p w14:paraId="4AB9894E"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4AD549EE"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73820C12"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7FEA5EAC" w14:textId="77777777" w:rsidTr="00CB2091">
        <w:trPr>
          <w:jc w:val="center"/>
        </w:trPr>
        <w:tc>
          <w:tcPr>
            <w:tcW w:w="1838" w:type="dxa"/>
            <w:vMerge w:val="restart"/>
            <w:vAlign w:val="center"/>
          </w:tcPr>
          <w:p w14:paraId="696C015C"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BC Card</w:t>
            </w:r>
          </w:p>
        </w:tc>
        <w:tc>
          <w:tcPr>
            <w:tcW w:w="3119" w:type="dxa"/>
            <w:vAlign w:val="center"/>
          </w:tcPr>
          <w:p w14:paraId="6F7D0979"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4906 - **** - **** - ****</w:t>
            </w:r>
          </w:p>
        </w:tc>
        <w:tc>
          <w:tcPr>
            <w:tcW w:w="2551" w:type="dxa"/>
            <w:vMerge/>
            <w:vAlign w:val="center"/>
          </w:tcPr>
          <w:p w14:paraId="2AE16C1B"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24FD191C"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1CB8FDB9"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463A579C" w14:textId="77777777" w:rsidTr="00CB2091">
        <w:trPr>
          <w:jc w:val="center"/>
        </w:trPr>
        <w:tc>
          <w:tcPr>
            <w:tcW w:w="1838" w:type="dxa"/>
            <w:vMerge/>
            <w:vAlign w:val="center"/>
          </w:tcPr>
          <w:p w14:paraId="5D3EDCBA"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4FA6A94E"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5377 - 03** - **** - ****</w:t>
            </w:r>
          </w:p>
        </w:tc>
        <w:tc>
          <w:tcPr>
            <w:tcW w:w="2551" w:type="dxa"/>
            <w:vMerge/>
            <w:vAlign w:val="center"/>
          </w:tcPr>
          <w:p w14:paraId="47B9F817"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446F73A1"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02B3C933"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53EE9265" w14:textId="77777777" w:rsidTr="00CB2091">
        <w:trPr>
          <w:jc w:val="center"/>
        </w:trPr>
        <w:tc>
          <w:tcPr>
            <w:tcW w:w="1838" w:type="dxa"/>
            <w:vMerge w:val="restart"/>
            <w:vAlign w:val="center"/>
          </w:tcPr>
          <w:p w14:paraId="473FCA59"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Hyundai Card</w:t>
            </w:r>
          </w:p>
        </w:tc>
        <w:tc>
          <w:tcPr>
            <w:tcW w:w="3119" w:type="dxa"/>
            <w:vAlign w:val="center"/>
          </w:tcPr>
          <w:p w14:paraId="75429E88"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9490 - 1907 - **** - ****</w:t>
            </w:r>
          </w:p>
        </w:tc>
        <w:tc>
          <w:tcPr>
            <w:tcW w:w="2551" w:type="dxa"/>
            <w:vMerge/>
            <w:vAlign w:val="center"/>
          </w:tcPr>
          <w:p w14:paraId="17C8BE52"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0B3A0D75"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4D2307C9"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7EB74320" w14:textId="77777777" w:rsidTr="00CB2091">
        <w:trPr>
          <w:jc w:val="center"/>
        </w:trPr>
        <w:tc>
          <w:tcPr>
            <w:tcW w:w="1838" w:type="dxa"/>
            <w:vMerge/>
            <w:vAlign w:val="center"/>
          </w:tcPr>
          <w:p w14:paraId="02730782"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11F3BF66"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3646 - 83** - **** - ****</w:t>
            </w:r>
          </w:p>
        </w:tc>
        <w:tc>
          <w:tcPr>
            <w:tcW w:w="2551" w:type="dxa"/>
            <w:vMerge/>
            <w:vAlign w:val="center"/>
          </w:tcPr>
          <w:p w14:paraId="4F02763C"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2C7EC5E6"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167AC3D3"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63072995" w14:textId="77777777" w:rsidTr="00CB2091">
        <w:trPr>
          <w:jc w:val="center"/>
        </w:trPr>
        <w:tc>
          <w:tcPr>
            <w:tcW w:w="1838" w:type="dxa"/>
            <w:vMerge w:val="restart"/>
            <w:vAlign w:val="center"/>
          </w:tcPr>
          <w:p w14:paraId="57971BC8"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 Card</w:t>
            </w:r>
          </w:p>
        </w:tc>
        <w:tc>
          <w:tcPr>
            <w:tcW w:w="3119" w:type="dxa"/>
            <w:vAlign w:val="center"/>
          </w:tcPr>
          <w:p w14:paraId="5B11BCEB"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6253 - 20** - **** - ****</w:t>
            </w:r>
          </w:p>
        </w:tc>
        <w:tc>
          <w:tcPr>
            <w:tcW w:w="2551" w:type="dxa"/>
            <w:vMerge/>
            <w:vAlign w:val="center"/>
          </w:tcPr>
          <w:p w14:paraId="52896779"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7C538091"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2A78454B"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2124D5A3" w14:textId="77777777" w:rsidTr="00CB2091">
        <w:trPr>
          <w:jc w:val="center"/>
        </w:trPr>
        <w:tc>
          <w:tcPr>
            <w:tcW w:w="1838" w:type="dxa"/>
            <w:vMerge/>
            <w:vAlign w:val="center"/>
          </w:tcPr>
          <w:p w14:paraId="24D32314"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52F589F6"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9420 - 22** - **** - ****</w:t>
            </w:r>
          </w:p>
        </w:tc>
        <w:tc>
          <w:tcPr>
            <w:tcW w:w="2551" w:type="dxa"/>
            <w:vMerge/>
            <w:vAlign w:val="center"/>
          </w:tcPr>
          <w:p w14:paraId="30BA7816"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7C9DB609"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495D7380"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3FE404B7" w14:textId="77777777" w:rsidTr="00CB2091">
        <w:trPr>
          <w:jc w:val="center"/>
        </w:trPr>
        <w:tc>
          <w:tcPr>
            <w:tcW w:w="1838" w:type="dxa"/>
            <w:vMerge w:val="restart"/>
            <w:vAlign w:val="center"/>
          </w:tcPr>
          <w:p w14:paraId="1D24836B"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Kookmin Card</w:t>
            </w:r>
          </w:p>
        </w:tc>
        <w:tc>
          <w:tcPr>
            <w:tcW w:w="3119" w:type="dxa"/>
            <w:vAlign w:val="center"/>
          </w:tcPr>
          <w:p w14:paraId="1CD25200"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4673 - 09** - **** - ****</w:t>
            </w:r>
          </w:p>
        </w:tc>
        <w:tc>
          <w:tcPr>
            <w:tcW w:w="2551" w:type="dxa"/>
            <w:vMerge/>
            <w:vAlign w:val="center"/>
          </w:tcPr>
          <w:p w14:paraId="4BA09155"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69F440B8"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5A63C0B0"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0ACD8704" w14:textId="77777777" w:rsidTr="00CB2091">
        <w:trPr>
          <w:jc w:val="center"/>
        </w:trPr>
        <w:tc>
          <w:tcPr>
            <w:tcW w:w="1838" w:type="dxa"/>
            <w:vMerge/>
            <w:vAlign w:val="center"/>
          </w:tcPr>
          <w:p w14:paraId="2995C616"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71DCF927"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4579 - 92** - **** - ****</w:t>
            </w:r>
          </w:p>
        </w:tc>
        <w:tc>
          <w:tcPr>
            <w:tcW w:w="2551" w:type="dxa"/>
            <w:vMerge/>
            <w:vAlign w:val="center"/>
          </w:tcPr>
          <w:p w14:paraId="454F5217"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0F0D1F30"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05723E52"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20EDA19C" w14:textId="77777777" w:rsidTr="00CB2091">
        <w:trPr>
          <w:jc w:val="center"/>
        </w:trPr>
        <w:tc>
          <w:tcPr>
            <w:tcW w:w="1838" w:type="dxa"/>
            <w:vAlign w:val="center"/>
          </w:tcPr>
          <w:p w14:paraId="09C152EA"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Nonghyup Card</w:t>
            </w:r>
          </w:p>
        </w:tc>
        <w:tc>
          <w:tcPr>
            <w:tcW w:w="3119" w:type="dxa"/>
            <w:vAlign w:val="center"/>
          </w:tcPr>
          <w:p w14:paraId="58967FCC"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4988 - 19** - **** - ****</w:t>
            </w:r>
          </w:p>
        </w:tc>
        <w:tc>
          <w:tcPr>
            <w:tcW w:w="2551" w:type="dxa"/>
            <w:vMerge/>
            <w:vAlign w:val="center"/>
          </w:tcPr>
          <w:p w14:paraId="20B19612"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57D6E5A9"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6A357C47" w14:textId="77777777" w:rsidR="00CB2091" w:rsidRPr="0006217B" w:rsidRDefault="00CB2091" w:rsidP="002177F8">
            <w:pPr>
              <w:pStyle w:val="cq11"/>
              <w:ind w:leftChars="0" w:left="0"/>
              <w:rPr>
                <w:rFonts w:asciiTheme="minorHAnsi" w:eastAsiaTheme="minorHAnsi" w:hAnsiTheme="minorHAnsi"/>
              </w:rPr>
            </w:pPr>
          </w:p>
        </w:tc>
      </w:tr>
    </w:tbl>
    <w:p w14:paraId="575DB423" w14:textId="77777777" w:rsidR="006D2D5B" w:rsidRPr="0006217B" w:rsidRDefault="00CB2091" w:rsidP="004F0B75">
      <w:pPr>
        <w:pStyle w:val="cq11"/>
        <w:ind w:left="440"/>
        <w:rPr>
          <w:rFonts w:asciiTheme="minorHAnsi" w:eastAsiaTheme="minorHAnsi" w:hAnsiTheme="minorHAnsi"/>
          <w:b/>
          <w:color w:val="FF0000"/>
        </w:rPr>
      </w:pPr>
      <w:r w:rsidRPr="0006217B">
        <w:rPr>
          <w:rFonts w:asciiTheme="minorHAnsi" w:eastAsiaTheme="minorHAnsi" w:hAnsiTheme="minorHAnsi"/>
          <w:b/>
          <w:color w:val="FF0000"/>
        </w:rPr>
        <w:t>“*” can be</w:t>
      </w:r>
      <w:r w:rsidR="006D2D5B" w:rsidRPr="0006217B">
        <w:rPr>
          <w:rFonts w:asciiTheme="minorHAnsi" w:eastAsiaTheme="minorHAnsi" w:hAnsiTheme="minorHAnsi"/>
          <w:b/>
          <w:color w:val="FF0000"/>
        </w:rPr>
        <w:t xml:space="preserve"> </w:t>
      </w:r>
      <w:r w:rsidRPr="0006217B">
        <w:rPr>
          <w:rFonts w:asciiTheme="minorHAnsi" w:eastAsiaTheme="minorHAnsi" w:hAnsiTheme="minorHAnsi"/>
          <w:b/>
          <w:color w:val="FF0000"/>
        </w:rPr>
        <w:t>any</w:t>
      </w:r>
      <w:r w:rsidR="006D2D5B" w:rsidRPr="0006217B">
        <w:rPr>
          <w:rFonts w:asciiTheme="minorHAnsi" w:eastAsiaTheme="minorHAnsi" w:hAnsiTheme="minorHAnsi"/>
          <w:b/>
          <w:color w:val="FF0000"/>
        </w:rPr>
        <w:t xml:space="preserve"> </w:t>
      </w:r>
      <w:r w:rsidRPr="0006217B">
        <w:rPr>
          <w:rFonts w:asciiTheme="minorHAnsi" w:eastAsiaTheme="minorHAnsi" w:hAnsiTheme="minorHAnsi"/>
          <w:b/>
          <w:color w:val="FF0000"/>
        </w:rPr>
        <w:t>value</w:t>
      </w:r>
      <w:r w:rsidR="006D2D5B" w:rsidRPr="0006217B">
        <w:rPr>
          <w:rFonts w:asciiTheme="minorHAnsi" w:eastAsiaTheme="minorHAnsi" w:hAnsiTheme="minorHAnsi"/>
          <w:b/>
          <w:color w:val="FF0000"/>
        </w:rPr>
        <w:t>.</w:t>
      </w:r>
    </w:p>
    <w:p w14:paraId="40D49415" w14:textId="77777777" w:rsidR="000E56A1" w:rsidRPr="0006217B" w:rsidRDefault="000E56A1" w:rsidP="004F0B75">
      <w:pPr>
        <w:pStyle w:val="cq11"/>
        <w:ind w:left="440"/>
        <w:rPr>
          <w:rFonts w:asciiTheme="minorHAnsi" w:eastAsiaTheme="minorHAnsi" w:hAnsiTheme="minorHAnsi"/>
          <w:b/>
          <w:color w:val="FF0000"/>
        </w:rPr>
      </w:pPr>
    </w:p>
    <w:p w14:paraId="3641BCA6" w14:textId="77777777" w:rsidR="000E56A1"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rPr>
        <w:t xml:space="preserve">In addition, for mobile environments, the test AOS / iOS app can be downloaded and installed from </w:t>
      </w:r>
    </w:p>
    <w:p w14:paraId="12EF100A" w14:textId="77777777" w:rsidR="000E56A1"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rPr>
        <w:t>Development Center – Download – PAYCO App (For Development) page.</w:t>
      </w:r>
    </w:p>
    <w:p w14:paraId="7846FA0A" w14:textId="77777777" w:rsidR="000E56A1"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rPr>
        <w:t xml:space="preserve">(URL: </w:t>
      </w:r>
      <w:hyperlink r:id="rId22" w:history="1">
        <w:r w:rsidRPr="0006217B">
          <w:rPr>
            <w:rStyle w:val="ab"/>
            <w:rFonts w:asciiTheme="minorHAnsi" w:eastAsiaTheme="minorHAnsi" w:hAnsiTheme="minorHAnsi"/>
            <w:color w:val="ED7D31" w:themeColor="accent2"/>
          </w:rPr>
          <w:t>https://devcenter.payco.com/download/app</w:t>
        </w:r>
      </w:hyperlink>
      <w:r w:rsidRPr="0006217B">
        <w:rPr>
          <w:rFonts w:asciiTheme="minorHAnsi" w:eastAsiaTheme="minorHAnsi" w:hAnsiTheme="minorHAnsi"/>
        </w:rPr>
        <w:t>)</w:t>
      </w:r>
    </w:p>
    <w:p w14:paraId="55F34A7E" w14:textId="77777777" w:rsidR="00DC3CA6" w:rsidRPr="0006217B" w:rsidRDefault="00DC3CA6" w:rsidP="004F0B75">
      <w:pPr>
        <w:pStyle w:val="cq11"/>
        <w:ind w:left="440"/>
        <w:rPr>
          <w:rFonts w:asciiTheme="minorHAnsi" w:eastAsiaTheme="minorHAnsi" w:hAnsiTheme="minorHAnsi"/>
        </w:rPr>
      </w:pPr>
    </w:p>
    <w:tbl>
      <w:tblPr>
        <w:tblStyle w:val="a7"/>
        <w:tblW w:w="0" w:type="auto"/>
        <w:tblInd w:w="440" w:type="dxa"/>
        <w:tblLook w:val="04A0" w:firstRow="1" w:lastRow="0" w:firstColumn="1" w:lastColumn="0" w:noHBand="0" w:noVBand="1"/>
      </w:tblPr>
      <w:tblGrid>
        <w:gridCol w:w="10026"/>
      </w:tblGrid>
      <w:tr w:rsidR="000E56A1" w:rsidRPr="0006217B" w14:paraId="24A4581E" w14:textId="77777777" w:rsidTr="002177F8">
        <w:tc>
          <w:tcPr>
            <w:tcW w:w="10456" w:type="dxa"/>
            <w:tcBorders>
              <w:top w:val="nil"/>
              <w:left w:val="nil"/>
              <w:bottom w:val="nil"/>
              <w:right w:val="nil"/>
            </w:tcBorders>
            <w:shd w:val="clear" w:color="auto" w:fill="DEEAF6" w:themeFill="accent1" w:themeFillTint="33"/>
          </w:tcPr>
          <w:p w14:paraId="717D9D29" w14:textId="77777777" w:rsidR="000E56A1" w:rsidRPr="0006217B" w:rsidRDefault="000E56A1" w:rsidP="000E56A1">
            <w:pPr>
              <w:pStyle w:val="cq11"/>
              <w:ind w:leftChars="0" w:left="0"/>
              <w:rPr>
                <w:rFonts w:asciiTheme="minorHAnsi" w:eastAsiaTheme="minorHAnsi" w:hAnsiTheme="minorHAnsi"/>
              </w:rPr>
            </w:pPr>
          </w:p>
          <w:p w14:paraId="7B03227B" w14:textId="77777777" w:rsidR="000E56A1" w:rsidRPr="0006217B" w:rsidRDefault="000E56A1" w:rsidP="000E56A1">
            <w:pPr>
              <w:pStyle w:val="cq11"/>
              <w:ind w:leftChars="0" w:left="0"/>
              <w:rPr>
                <w:rFonts w:asciiTheme="minorHAnsi" w:eastAsiaTheme="minorHAnsi" w:hAnsiTheme="minorHAnsi"/>
                <w:b/>
                <w:color w:val="0070C0"/>
              </w:rPr>
            </w:pPr>
            <w:r w:rsidRPr="0006217B">
              <w:rPr>
                <w:rFonts w:asciiTheme="minorHAnsi" w:eastAsiaTheme="minorHAnsi" w:hAnsiTheme="minorHAnsi"/>
                <w:b/>
                <w:color w:val="0070C0"/>
              </w:rPr>
              <w:t xml:space="preserve">Cautions </w:t>
            </w:r>
          </w:p>
          <w:p w14:paraId="424EBACD" w14:textId="77777777" w:rsidR="000E56A1"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hint="eastAsia"/>
              </w:rPr>
              <w:t xml:space="preserve">After </w:t>
            </w:r>
            <w:r w:rsidRPr="0006217B">
              <w:rPr>
                <w:rFonts w:asciiTheme="minorHAnsi" w:eastAsiaTheme="minorHAnsi" w:hAnsiTheme="minorHAnsi"/>
              </w:rPr>
              <w:t>installation, in the case of iOS: Go to Settings &gt; General &gt; Device Management &gt; 'NHN'. In the Trust pop-up, click [Trust] to use it.</w:t>
            </w:r>
          </w:p>
          <w:p w14:paraId="61611686" w14:textId="77777777" w:rsidR="00DC3CA6"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rPr>
              <w:t>If it is not set, you will be prompted to go to the IOS app store and install PAYCO app.</w:t>
            </w:r>
          </w:p>
          <w:p w14:paraId="64A9FA87" w14:textId="77777777" w:rsidR="00DC3CA6"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rPr>
              <w:t>If the original PAYCO real app is installed, please install after deleting it.</w:t>
            </w:r>
          </w:p>
          <w:p w14:paraId="67FD03CD" w14:textId="77777777" w:rsidR="00DC3CA6"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rPr>
              <w:t xml:space="preserve">For Android and IOS APP SCHEME, refer to APP SCHEME List &gt; [PAYCO Easy Payment] part. </w:t>
            </w:r>
          </w:p>
          <w:p w14:paraId="7087CBDA" w14:textId="77777777" w:rsidR="00DC3CA6" w:rsidRPr="0006217B" w:rsidRDefault="00DC3CA6" w:rsidP="00DC3CA6">
            <w:pPr>
              <w:pStyle w:val="cq11"/>
              <w:ind w:leftChars="0" w:left="800"/>
              <w:rPr>
                <w:rFonts w:asciiTheme="minorHAnsi" w:eastAsiaTheme="minorHAnsi" w:hAnsiTheme="minorHAnsi"/>
              </w:rPr>
            </w:pPr>
          </w:p>
        </w:tc>
      </w:tr>
    </w:tbl>
    <w:p w14:paraId="4FD53C5B" w14:textId="77777777" w:rsidR="000E56A1" w:rsidRPr="0006217B" w:rsidRDefault="000E56A1" w:rsidP="004F0B75">
      <w:pPr>
        <w:pStyle w:val="cq11"/>
        <w:ind w:left="440"/>
        <w:rPr>
          <w:rFonts w:asciiTheme="minorHAnsi" w:eastAsiaTheme="minorHAnsi" w:hAnsiTheme="minorHAnsi"/>
        </w:rPr>
      </w:pPr>
    </w:p>
    <w:p w14:paraId="42795782" w14:textId="77777777" w:rsidR="00913780" w:rsidRPr="0006217B" w:rsidRDefault="00274A07">
      <w:pPr>
        <w:pStyle w:val="2"/>
        <w:rPr>
          <w:rFonts w:asciiTheme="minorHAnsi" w:eastAsiaTheme="minorHAnsi" w:hAnsiTheme="minorHAnsi"/>
        </w:rPr>
      </w:pPr>
      <w:bookmarkStart w:id="163" w:name="_Toc172043568"/>
      <w:r w:rsidRPr="0006217B">
        <w:rPr>
          <w:rFonts w:asciiTheme="minorHAnsi" w:eastAsiaTheme="minorHAnsi" w:hAnsiTheme="minorHAnsi" w:hint="eastAsia"/>
        </w:rPr>
        <w:lastRenderedPageBreak/>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63"/>
    </w:p>
    <w:p w14:paraId="1E2CC36C" w14:textId="4FB4DD67" w:rsidR="00652479" w:rsidRPr="0006217B" w:rsidRDefault="00D93393" w:rsidP="00652479">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92D8F04" w14:textId="77777777" w:rsidTr="00DC3CA6">
        <w:trPr>
          <w:jc w:val="center"/>
        </w:trPr>
        <w:tc>
          <w:tcPr>
            <w:tcW w:w="2053" w:type="dxa"/>
            <w:shd w:val="clear" w:color="auto" w:fill="D9D9D9" w:themeFill="background1" w:themeFillShade="D9"/>
            <w:vAlign w:val="center"/>
          </w:tcPr>
          <w:p w14:paraId="441EF80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31D402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4326FA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DF1698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169309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B78CEB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49F2A7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652479" w:rsidRPr="0006217B" w14:paraId="091E2B88" w14:textId="77777777" w:rsidTr="00DC3CA6">
        <w:trPr>
          <w:jc w:val="center"/>
        </w:trPr>
        <w:tc>
          <w:tcPr>
            <w:tcW w:w="2053" w:type="dxa"/>
            <w:vAlign w:val="center"/>
          </w:tcPr>
          <w:p w14:paraId="43D48098" w14:textId="322673BA"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A560F86" w14:textId="0AA1F546" w:rsidR="00652479" w:rsidRPr="0006217B" w:rsidRDefault="003D6467"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29E6C62" w14:textId="2DE837A2" w:rsidR="00652479" w:rsidRPr="0006217B" w:rsidRDefault="005C61F2"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652479" w:rsidRPr="0006217B">
              <w:rPr>
                <w:rFonts w:asciiTheme="minorHAnsi" w:eastAsiaTheme="minorHAnsi" w:hAnsiTheme="minorHAnsi"/>
                <w:color w:val="767676"/>
                <w:spacing w:val="-6"/>
                <w:sz w:val="21"/>
                <w:szCs w:val="21"/>
              </w:rPr>
              <w:br/>
            </w:r>
            <w:r w:rsidR="00652479" w:rsidRPr="0006217B">
              <w:rPr>
                <w:rStyle w:val="text-danger"/>
                <w:rFonts w:asciiTheme="minorHAnsi" w:eastAsiaTheme="minorHAnsi" w:hAnsiTheme="minorHAnsi"/>
                <w:color w:val="E74C3C"/>
                <w:spacing w:val="-6"/>
                <w:sz w:val="21"/>
                <w:szCs w:val="21"/>
              </w:rPr>
              <w:t xml:space="preserve">※ </w:t>
            </w:r>
            <w:r w:rsidR="003D6467" w:rsidRPr="0006217B">
              <w:rPr>
                <w:rStyle w:val="text-danger"/>
                <w:rFonts w:asciiTheme="minorHAnsi" w:eastAsiaTheme="minorHAnsi" w:hAnsiTheme="minorHAnsi" w:hint="eastAsia"/>
                <w:color w:val="E74C3C"/>
                <w:spacing w:val="-6"/>
                <w:sz w:val="21"/>
                <w:szCs w:val="21"/>
              </w:rPr>
              <w:t>Merchant ID for Test</w:t>
            </w:r>
            <w:r w:rsidR="00652479" w:rsidRPr="0006217B">
              <w:rPr>
                <w:rFonts w:asciiTheme="minorHAnsi" w:eastAsiaTheme="minorHAnsi" w:hAnsiTheme="minorHAnsi"/>
                <w:color w:val="E74C3C"/>
                <w:spacing w:val="-6"/>
                <w:sz w:val="21"/>
                <w:szCs w:val="21"/>
              </w:rPr>
              <w:br/>
            </w:r>
            <w:r w:rsidR="00652479" w:rsidRPr="0006217B">
              <w:rPr>
                <w:rStyle w:val="text-danger"/>
                <w:rFonts w:asciiTheme="minorHAnsi" w:eastAsiaTheme="minorHAnsi" w:hAnsiTheme="minorHAnsi"/>
                <w:color w:val="E74C3C"/>
                <w:spacing w:val="-6"/>
                <w:sz w:val="21"/>
                <w:szCs w:val="21"/>
              </w:rPr>
              <w:t>hecto_test:</w:t>
            </w:r>
            <w:r w:rsidR="003D6467" w:rsidRPr="0006217B">
              <w:rPr>
                <w:rStyle w:val="text-danger"/>
                <w:rFonts w:asciiTheme="minorHAnsi" w:eastAsiaTheme="minorHAnsi" w:hAnsiTheme="minorHAnsi" w:hint="eastAsia"/>
                <w:color w:val="E74C3C"/>
                <w:spacing w:val="-6"/>
                <w:sz w:val="21"/>
                <w:szCs w:val="21"/>
              </w:rPr>
              <w:t xml:space="preserve"> Payco Easy Payment</w:t>
            </w:r>
            <w:r w:rsidR="00652479" w:rsidRPr="0006217B">
              <w:rPr>
                <w:rFonts w:asciiTheme="minorHAnsi" w:eastAsiaTheme="minorHAnsi" w:hAnsiTheme="minorHAnsi"/>
                <w:color w:val="E74C3C"/>
                <w:spacing w:val="-6"/>
                <w:sz w:val="21"/>
                <w:szCs w:val="21"/>
              </w:rPr>
              <w:br/>
            </w:r>
            <w:r w:rsidR="00652479" w:rsidRPr="0006217B">
              <w:rPr>
                <w:rStyle w:val="text-danger"/>
                <w:rFonts w:asciiTheme="minorHAnsi" w:eastAsiaTheme="minorHAnsi" w:hAnsiTheme="minorHAnsi"/>
                <w:color w:val="E74C3C"/>
                <w:spacing w:val="-6"/>
                <w:sz w:val="21"/>
                <w:szCs w:val="21"/>
              </w:rPr>
              <w:t>nx_mid_hd:</w:t>
            </w:r>
            <w:r w:rsidR="003D6467" w:rsidRPr="0006217B">
              <w:rPr>
                <w:rStyle w:val="text-danger"/>
                <w:rFonts w:asciiTheme="minorHAnsi" w:eastAsiaTheme="minorHAnsi" w:hAnsiTheme="minorHAnsi" w:hint="eastAsia"/>
                <w:color w:val="E74C3C"/>
                <w:spacing w:val="-6"/>
                <w:sz w:val="21"/>
                <w:szCs w:val="21"/>
              </w:rPr>
              <w:t xml:space="preserve"> Authentication </w:t>
            </w:r>
            <w:r w:rsidR="00B82DB4" w:rsidRPr="0006217B">
              <w:rPr>
                <w:rStyle w:val="text-danger"/>
                <w:rFonts w:asciiTheme="minorHAnsi" w:eastAsiaTheme="minorHAnsi" w:hAnsiTheme="minorHAnsi" w:hint="eastAsia"/>
                <w:color w:val="E74C3C"/>
                <w:spacing w:val="-6"/>
                <w:sz w:val="21"/>
                <w:szCs w:val="21"/>
              </w:rPr>
              <w:t>/ Approval Separate Type</w:t>
            </w:r>
          </w:p>
        </w:tc>
        <w:tc>
          <w:tcPr>
            <w:tcW w:w="1199" w:type="dxa"/>
            <w:vAlign w:val="center"/>
          </w:tcPr>
          <w:p w14:paraId="72B0CA3C" w14:textId="014C60D6"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34B4973" w14:textId="6A2B90FC"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4D78BF" w14:textId="246609F0"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B566B8" w:rsidRPr="0006217B" w14:paraId="4730A49E" w14:textId="77777777" w:rsidTr="00DC3CA6">
        <w:trPr>
          <w:jc w:val="center"/>
        </w:trPr>
        <w:tc>
          <w:tcPr>
            <w:tcW w:w="2053" w:type="dxa"/>
            <w:vAlign w:val="center"/>
          </w:tcPr>
          <w:p w14:paraId="6578B96D" w14:textId="7997FAD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36E6D34" w14:textId="2AC6D0BA"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1E603F3B" w14:textId="0E721C1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D667E04" w14:textId="55ED4801"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0FFD5984" w14:textId="0AF0225D"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5FCC63" w14:textId="14E2DE06"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“corp”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52479" w:rsidRPr="0006217B" w14:paraId="4BCF3085" w14:textId="77777777" w:rsidTr="00DC3CA6">
        <w:trPr>
          <w:jc w:val="center"/>
        </w:trPr>
        <w:tc>
          <w:tcPr>
            <w:tcW w:w="2053" w:type="dxa"/>
            <w:vAlign w:val="center"/>
          </w:tcPr>
          <w:p w14:paraId="30281326" w14:textId="236A3E3B"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corpPayCode</w:t>
            </w:r>
          </w:p>
        </w:tc>
        <w:tc>
          <w:tcPr>
            <w:tcW w:w="1604" w:type="dxa"/>
            <w:vAlign w:val="center"/>
          </w:tcPr>
          <w:p w14:paraId="0C7352CD" w14:textId="1919A487" w:rsidR="00652479" w:rsidRPr="0006217B" w:rsidRDefault="00C92565"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w:t>
            </w:r>
          </w:p>
        </w:tc>
        <w:tc>
          <w:tcPr>
            <w:tcW w:w="2297" w:type="dxa"/>
            <w:vAlign w:val="center"/>
          </w:tcPr>
          <w:p w14:paraId="3F3C4C94" w14:textId="43EA2F01" w:rsidR="00652479" w:rsidRPr="0006217B" w:rsidRDefault="00C92565"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 value</w:t>
            </w:r>
            <w:r w:rsidR="00652479" w:rsidRPr="0006217B">
              <w:rPr>
                <w:rFonts w:asciiTheme="minorHAnsi" w:eastAsiaTheme="minorHAnsi" w:hAnsiTheme="minorHAnsi"/>
                <w:color w:val="767676"/>
                <w:spacing w:val="-6"/>
                <w:sz w:val="21"/>
                <w:szCs w:val="21"/>
              </w:rPr>
              <w:br/>
              <w:t>PAC:</w:t>
            </w:r>
            <w:r w:rsidRPr="0006217B">
              <w:rPr>
                <w:rFonts w:asciiTheme="minorHAnsi" w:eastAsiaTheme="minorHAnsi" w:hAnsiTheme="minorHAnsi" w:hint="eastAsia"/>
                <w:color w:val="767676"/>
                <w:spacing w:val="-6"/>
                <w:sz w:val="21"/>
                <w:szCs w:val="21"/>
              </w:rPr>
              <w:t>PAYCO</w:t>
            </w:r>
          </w:p>
        </w:tc>
        <w:tc>
          <w:tcPr>
            <w:tcW w:w="1199" w:type="dxa"/>
            <w:vAlign w:val="center"/>
          </w:tcPr>
          <w:p w14:paraId="075295E6" w14:textId="5366FA71"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064D3AA7" w14:textId="30A2A947"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CFBE95" w14:textId="6B44D5AB"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"PAC"</w:t>
            </w:r>
          </w:p>
        </w:tc>
      </w:tr>
      <w:tr w:rsidR="00652479" w:rsidRPr="0006217B" w14:paraId="3A27E65D" w14:textId="77777777" w:rsidTr="00DC3CA6">
        <w:trPr>
          <w:jc w:val="center"/>
        </w:trPr>
        <w:tc>
          <w:tcPr>
            <w:tcW w:w="2053" w:type="dxa"/>
            <w:vAlign w:val="center"/>
          </w:tcPr>
          <w:p w14:paraId="668548B6" w14:textId="4AC5E8E5"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22436BA0" w14:textId="33A9AED4" w:rsidR="00652479" w:rsidRPr="0006217B" w:rsidRDefault="002751D2"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F84961F" w14:textId="688AE58E"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yyyyMMdd</w:t>
            </w:r>
          </w:p>
        </w:tc>
        <w:tc>
          <w:tcPr>
            <w:tcW w:w="1199" w:type="dxa"/>
            <w:vAlign w:val="center"/>
          </w:tcPr>
          <w:p w14:paraId="6C7FD131" w14:textId="33956203"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7E892BE6" w14:textId="04DDD660"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66145B" w14:textId="4D75C6B7"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652479" w:rsidRPr="0006217B" w14:paraId="426C77FB" w14:textId="77777777" w:rsidTr="00DC3CA6">
        <w:trPr>
          <w:jc w:val="center"/>
        </w:trPr>
        <w:tc>
          <w:tcPr>
            <w:tcW w:w="2053" w:type="dxa"/>
            <w:vAlign w:val="center"/>
          </w:tcPr>
          <w:p w14:paraId="27BD48A4" w14:textId="3A5529E8"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39880AA" w14:textId="3A3BFB9F" w:rsidR="00652479" w:rsidRPr="0006217B" w:rsidRDefault="002751D2"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C8CBF5E" w14:textId="4D4DAC74"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2E96492C" w14:textId="37DDC52B"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681F686" w14:textId="51E1D318"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DB4ED7" w14:textId="5F6C1CB4"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419B9035" w14:textId="77777777" w:rsidTr="00DC3CA6">
        <w:trPr>
          <w:jc w:val="center"/>
        </w:trPr>
        <w:tc>
          <w:tcPr>
            <w:tcW w:w="2053" w:type="dxa"/>
            <w:vAlign w:val="center"/>
          </w:tcPr>
          <w:p w14:paraId="5643A4E9" w14:textId="51960F3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C1A587B" w14:textId="3633A547"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390C34DC"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19C15EB9" w14:textId="2454BF8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2A5B9262" w14:textId="7DA10AF0"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60B95C4" w14:textId="262D9C8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7D43B6" w14:textId="3EDB1DA5"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2E78BF" w:rsidRPr="0006217B" w14:paraId="3C892D97" w14:textId="77777777" w:rsidTr="00DC3CA6">
        <w:trPr>
          <w:jc w:val="center"/>
        </w:trPr>
        <w:tc>
          <w:tcPr>
            <w:tcW w:w="2053" w:type="dxa"/>
            <w:vAlign w:val="center"/>
          </w:tcPr>
          <w:p w14:paraId="07F81B19" w14:textId="770D0FAA"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mchtName</w:t>
            </w:r>
          </w:p>
        </w:tc>
        <w:tc>
          <w:tcPr>
            <w:tcW w:w="1604" w:type="dxa"/>
            <w:vAlign w:val="center"/>
          </w:tcPr>
          <w:p w14:paraId="54343964" w14:textId="095DDA33"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728A8AB7" w14:textId="43004491"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47F88312" w14:textId="3F9B17E5" w:rsidR="002E78BF" w:rsidRPr="0006217B" w:rsidRDefault="002E78BF" w:rsidP="002E78B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AHN(100)</w:t>
            </w:r>
          </w:p>
        </w:tc>
        <w:tc>
          <w:tcPr>
            <w:tcW w:w="1211" w:type="dxa"/>
            <w:vAlign w:val="center"/>
          </w:tcPr>
          <w:p w14:paraId="23C9154B" w14:textId="3BF07672" w:rsidR="002E78BF" w:rsidRPr="0006217B" w:rsidRDefault="002E78BF" w:rsidP="002E78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42AA38" w14:textId="0AD53666"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"헥토파이낸셜"</w:t>
            </w:r>
            <w:r w:rsidR="002751D2" w:rsidRPr="0006217B">
              <w:rPr>
                <w:rFonts w:asciiTheme="minorHAnsi" w:eastAsiaTheme="minorHAnsi" w:hAnsiTheme="minorHAnsi" w:hint="eastAsia"/>
                <w:color w:val="767676"/>
                <w:spacing w:val="-6"/>
                <w:sz w:val="21"/>
                <w:szCs w:val="21"/>
              </w:rPr>
              <w:t xml:space="preserve"> (</w:t>
            </w:r>
            <w:r w:rsidR="002751D2"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Hecto Financial</w:t>
            </w:r>
            <w:r w:rsidR="002751D2"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 xml:space="preserve"> in Korean)</w:t>
            </w:r>
          </w:p>
        </w:tc>
      </w:tr>
      <w:tr w:rsidR="00652479" w:rsidRPr="0006217B" w14:paraId="60EBC9D1" w14:textId="77777777" w:rsidTr="00DC3CA6">
        <w:trPr>
          <w:jc w:val="center"/>
        </w:trPr>
        <w:tc>
          <w:tcPr>
            <w:tcW w:w="2053" w:type="dxa"/>
            <w:vAlign w:val="center"/>
          </w:tcPr>
          <w:p w14:paraId="75A6CE72" w14:textId="0763A7E7" w:rsidR="00652479" w:rsidRPr="0006217B" w:rsidRDefault="00652479" w:rsidP="006524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pmtPrdtNm</w:t>
            </w:r>
          </w:p>
        </w:tc>
        <w:tc>
          <w:tcPr>
            <w:tcW w:w="1604" w:type="dxa"/>
            <w:vAlign w:val="center"/>
          </w:tcPr>
          <w:p w14:paraId="1B4AEE64" w14:textId="6B16A83E" w:rsidR="00652479" w:rsidRPr="0006217B" w:rsidRDefault="002E78BF"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24A8394A" w14:textId="614CB6AD" w:rsidR="00652479" w:rsidRPr="0006217B" w:rsidRDefault="002751D2"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w:t>
            </w:r>
            <w:r w:rsidR="007318B2" w:rsidRPr="0006217B">
              <w:rPr>
                <w:rFonts w:asciiTheme="minorHAnsi" w:eastAsiaTheme="minorHAnsi" w:hAnsiTheme="minorHAnsi" w:hint="eastAsia"/>
                <w:color w:val="767676"/>
                <w:spacing w:val="-6"/>
                <w:sz w:val="21"/>
                <w:szCs w:val="21"/>
              </w:rPr>
              <w:t>roduct name</w:t>
            </w:r>
          </w:p>
        </w:tc>
        <w:tc>
          <w:tcPr>
            <w:tcW w:w="1199" w:type="dxa"/>
            <w:vAlign w:val="center"/>
          </w:tcPr>
          <w:p w14:paraId="64AA7FE2" w14:textId="4BCF8DDF"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7BF8DD2F" w14:textId="74827F0C"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4A5D59" w14:textId="4D200AD7" w:rsidR="00652479" w:rsidRPr="0006217B" w:rsidRDefault="00652479" w:rsidP="006524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A6140" w:rsidRPr="0006217B" w14:paraId="727D4A9C" w14:textId="77777777" w:rsidTr="00DC3CA6">
        <w:trPr>
          <w:jc w:val="center"/>
        </w:trPr>
        <w:tc>
          <w:tcPr>
            <w:tcW w:w="2053" w:type="dxa"/>
            <w:vAlign w:val="center"/>
          </w:tcPr>
          <w:p w14:paraId="50AA3064" w14:textId="333FED71"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C0F4186" w14:textId="090E174A"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051794F" w14:textId="27168879"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0A7BE6A" w14:textId="7FBF5EBB"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E40C5DF" w14:textId="6BA223BE"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F3BBEE" w14:textId="46421AF2"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464411" w:rsidRPr="0006217B" w14:paraId="4FDE4831" w14:textId="77777777" w:rsidTr="00DC3CA6">
        <w:trPr>
          <w:jc w:val="center"/>
        </w:trPr>
        <w:tc>
          <w:tcPr>
            <w:tcW w:w="2053" w:type="dxa"/>
            <w:vAlign w:val="center"/>
          </w:tcPr>
          <w:p w14:paraId="4BA448DE"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taxTypeCd</w:t>
            </w:r>
          </w:p>
        </w:tc>
        <w:tc>
          <w:tcPr>
            <w:tcW w:w="1604" w:type="dxa"/>
            <w:vAlign w:val="center"/>
          </w:tcPr>
          <w:p w14:paraId="788C52C6"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Tax Classification</w:t>
            </w:r>
          </w:p>
        </w:tc>
        <w:tc>
          <w:tcPr>
            <w:tcW w:w="2297" w:type="dxa"/>
            <w:vAlign w:val="center"/>
          </w:tcPr>
          <w:p w14:paraId="3A5065E0" w14:textId="77777777" w:rsidR="00464411" w:rsidRPr="0006217B" w:rsidRDefault="00464411" w:rsidP="00464411">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3961043D" w14:textId="77777777" w:rsidR="00464411" w:rsidRPr="0006217B" w:rsidRDefault="00464411" w:rsidP="00464411">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p>
          <w:p w14:paraId="59EC6509" w14:textId="77777777" w:rsidR="00464411" w:rsidRPr="0006217B" w:rsidRDefault="00464411" w:rsidP="00464411">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G:Compound</w:t>
            </w:r>
            <w:proofErr w:type="gramEnd"/>
            <w:r w:rsidRPr="0006217B">
              <w:rPr>
                <w:rFonts w:asciiTheme="minorHAnsi" w:eastAsiaTheme="minorHAnsi" w:hAnsiTheme="minorHAnsi" w:hint="eastAsia"/>
              </w:rPr>
              <w:t xml:space="preserve"> tax</w:t>
            </w:r>
          </w:p>
          <w:p w14:paraId="5CECF20B"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090E7FCB"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A(1)</w:t>
            </w:r>
          </w:p>
        </w:tc>
        <w:tc>
          <w:tcPr>
            <w:tcW w:w="1211" w:type="dxa"/>
            <w:vAlign w:val="center"/>
          </w:tcPr>
          <w:p w14:paraId="0C494286"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189D5DC"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"N"</w:t>
            </w:r>
          </w:p>
        </w:tc>
      </w:tr>
      <w:tr w:rsidR="00464411" w:rsidRPr="0006217B" w14:paraId="6FE17788" w14:textId="77777777" w:rsidTr="00DC3CA6">
        <w:trPr>
          <w:jc w:val="center"/>
        </w:trPr>
        <w:tc>
          <w:tcPr>
            <w:tcW w:w="2053" w:type="dxa"/>
            <w:vAlign w:val="center"/>
          </w:tcPr>
          <w:p w14:paraId="1D844F9A"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taxAmt</w:t>
            </w:r>
          </w:p>
        </w:tc>
        <w:tc>
          <w:tcPr>
            <w:tcW w:w="1604" w:type="dxa"/>
            <w:vAlign w:val="center"/>
          </w:tcPr>
          <w:p w14:paraId="77EE8B9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156D954B"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among transaction amount </w:t>
            </w:r>
            <w:r w:rsidRPr="0006217B">
              <w:rPr>
                <w:rFonts w:asciiTheme="minorHAnsi" w:eastAsiaTheme="minorHAnsi" w:hAnsiTheme="minorHAnsi" w:hint="eastAsia"/>
              </w:rPr>
              <w:t>(Required if it is a compound tax)</w:t>
            </w:r>
          </w:p>
          <w:p w14:paraId="280520B6"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7C49E03"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7CEEC642"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F38C4C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64411" w:rsidRPr="0006217B" w14:paraId="62D867DA" w14:textId="77777777" w:rsidTr="00DC3CA6">
        <w:trPr>
          <w:jc w:val="center"/>
        </w:trPr>
        <w:tc>
          <w:tcPr>
            <w:tcW w:w="2053" w:type="dxa"/>
            <w:vAlign w:val="center"/>
          </w:tcPr>
          <w:p w14:paraId="37B37EA3"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vatAmt</w:t>
            </w:r>
          </w:p>
        </w:tc>
        <w:tc>
          <w:tcPr>
            <w:tcW w:w="1604" w:type="dxa"/>
            <w:vAlign w:val="center"/>
          </w:tcPr>
          <w:p w14:paraId="7C0E1225"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42DB1AF7" w14:textId="77777777" w:rsidR="00464411" w:rsidRPr="0006217B" w:rsidRDefault="00464411" w:rsidP="00464411">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transaction amount </w:t>
            </w:r>
            <w:r w:rsidRPr="0006217B">
              <w:rPr>
                <w:rFonts w:asciiTheme="minorHAnsi" w:eastAsiaTheme="minorHAnsi" w:hAnsiTheme="minorHAnsi" w:hint="eastAsia"/>
              </w:rPr>
              <w:t>(Required if it is a compound tax)</w:t>
            </w:r>
          </w:p>
          <w:p w14:paraId="6AA6439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77B7A68"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N(12)</w:t>
            </w:r>
          </w:p>
        </w:tc>
        <w:tc>
          <w:tcPr>
            <w:tcW w:w="1211" w:type="dxa"/>
            <w:vAlign w:val="center"/>
          </w:tcPr>
          <w:p w14:paraId="2713A201"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73AB903"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64411" w:rsidRPr="0006217B" w14:paraId="01D7BD3F" w14:textId="77777777" w:rsidTr="00DC3CA6">
        <w:trPr>
          <w:jc w:val="center"/>
        </w:trPr>
        <w:tc>
          <w:tcPr>
            <w:tcW w:w="2053" w:type="dxa"/>
            <w:vAlign w:val="center"/>
          </w:tcPr>
          <w:p w14:paraId="2315062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taxFreeAmt</w:t>
            </w:r>
          </w:p>
        </w:tc>
        <w:tc>
          <w:tcPr>
            <w:tcW w:w="1604" w:type="dxa"/>
            <w:vAlign w:val="center"/>
          </w:tcPr>
          <w:p w14:paraId="789954CA"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2D56AEB0"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transaction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1785F97"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99" w:type="dxa"/>
            <w:vAlign w:val="center"/>
          </w:tcPr>
          <w:p w14:paraId="31F812E7"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N(12)</w:t>
            </w:r>
          </w:p>
        </w:tc>
        <w:tc>
          <w:tcPr>
            <w:tcW w:w="1211" w:type="dxa"/>
            <w:vAlign w:val="center"/>
          </w:tcPr>
          <w:p w14:paraId="14F9E2E4"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81F66E"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“0”</w:t>
            </w:r>
          </w:p>
        </w:tc>
      </w:tr>
      <w:tr w:rsidR="00F908EE" w:rsidRPr="0006217B" w14:paraId="3483E305" w14:textId="77777777" w:rsidTr="00DC3CA6">
        <w:trPr>
          <w:jc w:val="center"/>
        </w:trPr>
        <w:tc>
          <w:tcPr>
            <w:tcW w:w="2053" w:type="dxa"/>
            <w:vAlign w:val="center"/>
          </w:tcPr>
          <w:p w14:paraId="4C83C0D9"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lastRenderedPageBreak/>
              <w:t>notiUrl</w:t>
            </w:r>
          </w:p>
        </w:tc>
        <w:tc>
          <w:tcPr>
            <w:tcW w:w="1604" w:type="dxa"/>
            <w:vAlign w:val="center"/>
          </w:tcPr>
          <w:p w14:paraId="758A300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51627728"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49820CED"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1D36C04F"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87C52D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F908EE" w:rsidRPr="0006217B" w14:paraId="16155735" w14:textId="77777777" w:rsidTr="00DC3CA6">
        <w:trPr>
          <w:jc w:val="center"/>
        </w:trPr>
        <w:tc>
          <w:tcPr>
            <w:tcW w:w="2053" w:type="dxa"/>
            <w:vAlign w:val="center"/>
          </w:tcPr>
          <w:p w14:paraId="42A8FE86"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68392DFF"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74A68F3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34D1FDD0"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702E8B4"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5A640EB"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F908EE" w:rsidRPr="0006217B" w14:paraId="61EBF4B9" w14:textId="77777777" w:rsidTr="00DC3CA6">
        <w:trPr>
          <w:jc w:val="center"/>
        </w:trPr>
        <w:tc>
          <w:tcPr>
            <w:tcW w:w="2053" w:type="dxa"/>
            <w:vAlign w:val="center"/>
          </w:tcPr>
          <w:p w14:paraId="4BBF4BF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04D14587"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6B6511E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1F6BA34E"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F64B495"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570C2BF"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F908EE" w:rsidRPr="0006217B" w14:paraId="76994970" w14:textId="77777777" w:rsidTr="00DC3CA6">
        <w:trPr>
          <w:jc w:val="center"/>
        </w:trPr>
        <w:tc>
          <w:tcPr>
            <w:tcW w:w="2053" w:type="dxa"/>
            <w:vAlign w:val="center"/>
          </w:tcPr>
          <w:p w14:paraId="34184728"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226E9D3A"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08928FCB"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79A30A6D"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7ED3F3D3"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43DEC27"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F908EE" w:rsidRPr="0006217B" w14:paraId="4A1EF9F6" w14:textId="77777777" w:rsidTr="00DC3CA6">
        <w:trPr>
          <w:jc w:val="center"/>
        </w:trPr>
        <w:tc>
          <w:tcPr>
            <w:tcW w:w="2053" w:type="dxa"/>
            <w:vAlign w:val="center"/>
          </w:tcPr>
          <w:p w14:paraId="71A35382"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21C78BF4"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7F50CE8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5A0F13E9"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F7BC4F6"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1A3FD9C0"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E91601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652479" w:rsidRPr="0006217B" w14:paraId="1FF58ACA" w14:textId="77777777" w:rsidTr="00DC3CA6">
        <w:trPr>
          <w:jc w:val="center"/>
        </w:trPr>
        <w:tc>
          <w:tcPr>
            <w:tcW w:w="2053" w:type="dxa"/>
            <w:vAlign w:val="center"/>
          </w:tcPr>
          <w:p w14:paraId="21683C65" w14:textId="5341B8B3" w:rsidR="00652479" w:rsidRPr="0006217B" w:rsidRDefault="00652479" w:rsidP="006524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appScheme</w:t>
            </w:r>
          </w:p>
        </w:tc>
        <w:tc>
          <w:tcPr>
            <w:tcW w:w="1604" w:type="dxa"/>
            <w:vAlign w:val="center"/>
          </w:tcPr>
          <w:p w14:paraId="36E1A2FE" w14:textId="5834A0CB" w:rsidR="00652479" w:rsidRPr="0006217B" w:rsidRDefault="002751D2"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0936BBE0" w14:textId="3F5CD6B5" w:rsidR="00652479" w:rsidRPr="0006217B" w:rsidRDefault="002751D2"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Used </w:t>
            </w:r>
            <w:r w:rsidR="004F4DDA" w:rsidRPr="0006217B">
              <w:rPr>
                <w:rFonts w:asciiTheme="minorHAnsi" w:eastAsiaTheme="minorHAnsi" w:hAnsiTheme="minorHAnsi" w:hint="eastAsia"/>
                <w:color w:val="767676"/>
                <w:spacing w:val="-6"/>
                <w:sz w:val="21"/>
                <w:szCs w:val="21"/>
              </w:rPr>
              <w:t>for building one</w:t>
            </w:r>
            <w:r w:rsidR="004F4DDA" w:rsidRPr="0006217B">
              <w:rPr>
                <w:rFonts w:asciiTheme="minorHAnsi" w:eastAsiaTheme="minorHAnsi" w:hAnsiTheme="minorHAnsi"/>
                <w:color w:val="767676"/>
                <w:spacing w:val="-6"/>
                <w:sz w:val="21"/>
                <w:szCs w:val="21"/>
              </w:rPr>
              <w:t>’</w:t>
            </w:r>
            <w:r w:rsidR="004F4DDA" w:rsidRPr="0006217B">
              <w:rPr>
                <w:rFonts w:asciiTheme="minorHAnsi" w:eastAsiaTheme="minorHAnsi" w:hAnsiTheme="minorHAnsi" w:hint="eastAsia"/>
                <w:color w:val="767676"/>
                <w:spacing w:val="-6"/>
                <w:sz w:val="21"/>
                <w:szCs w:val="21"/>
              </w:rPr>
              <w:t>s own app</w:t>
            </w:r>
          </w:p>
        </w:tc>
        <w:tc>
          <w:tcPr>
            <w:tcW w:w="1199" w:type="dxa"/>
            <w:vAlign w:val="center"/>
          </w:tcPr>
          <w:p w14:paraId="13D22C70" w14:textId="13A4BF62"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0FF70AD" w14:textId="324EC4BB"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9241DC" w14:textId="12DE0145" w:rsidR="00652479" w:rsidRPr="0006217B" w:rsidRDefault="00652479" w:rsidP="006524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1D333D" w:rsidRPr="0006217B" w14:paraId="0B0DE947" w14:textId="77777777" w:rsidTr="00DC3CA6">
        <w:trPr>
          <w:jc w:val="center"/>
        </w:trPr>
        <w:tc>
          <w:tcPr>
            <w:tcW w:w="2053" w:type="dxa"/>
            <w:vAlign w:val="center"/>
          </w:tcPr>
          <w:p w14:paraId="29DA1B9C" w14:textId="69E3648B"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F61FA4D" w14:textId="26F7F120"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F6041C9"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CCC3283" w14:textId="2AC8ACA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lastRenderedPageBreak/>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0BAC3ED" w14:textId="68275134"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AN(200)</w:t>
            </w:r>
          </w:p>
        </w:tc>
        <w:tc>
          <w:tcPr>
            <w:tcW w:w="1211" w:type="dxa"/>
            <w:vAlign w:val="center"/>
          </w:tcPr>
          <w:p w14:paraId="37FB29FF" w14:textId="47631D6B"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86FFBE" w14:textId="406C706E"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2FBB06AF" w14:textId="77777777" w:rsidR="00777029" w:rsidRPr="0006217B" w:rsidRDefault="00777029" w:rsidP="00777029">
      <w:pPr>
        <w:pStyle w:val="cq11"/>
        <w:ind w:left="440"/>
        <w:rPr>
          <w:rFonts w:asciiTheme="minorHAnsi" w:eastAsiaTheme="minorHAnsi" w:hAnsiTheme="minorHAnsi"/>
        </w:rPr>
      </w:pPr>
    </w:p>
    <w:p w14:paraId="34FC42C3" w14:textId="77777777" w:rsidR="00913780" w:rsidRPr="0006217B" w:rsidRDefault="00274A07">
      <w:pPr>
        <w:pStyle w:val="2"/>
        <w:rPr>
          <w:rFonts w:asciiTheme="minorHAnsi" w:eastAsiaTheme="minorHAnsi" w:hAnsiTheme="minorHAnsi"/>
        </w:rPr>
      </w:pPr>
      <w:bookmarkStart w:id="164" w:name="_Toc17204356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64"/>
    </w:p>
    <w:tbl>
      <w:tblPr>
        <w:tblStyle w:val="a7"/>
        <w:tblW w:w="0" w:type="auto"/>
        <w:tblInd w:w="440" w:type="dxa"/>
        <w:tblLook w:val="04A0" w:firstRow="1" w:lastRow="0" w:firstColumn="1" w:lastColumn="0" w:noHBand="0" w:noVBand="1"/>
      </w:tblPr>
      <w:tblGrid>
        <w:gridCol w:w="1965"/>
        <w:gridCol w:w="7655"/>
      </w:tblGrid>
      <w:tr w:rsidR="0033663D" w:rsidRPr="0006217B" w14:paraId="0FF0F653" w14:textId="77777777" w:rsidTr="001A1637">
        <w:tc>
          <w:tcPr>
            <w:tcW w:w="1965" w:type="dxa"/>
            <w:shd w:val="clear" w:color="auto" w:fill="D9D9D9" w:themeFill="background1" w:themeFillShade="D9"/>
          </w:tcPr>
          <w:p w14:paraId="4C9A0EDA"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D389D22"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69230E60" w14:textId="77777777" w:rsidTr="001A1637">
        <w:tc>
          <w:tcPr>
            <w:tcW w:w="1965" w:type="dxa"/>
            <w:vAlign w:val="center"/>
          </w:tcPr>
          <w:p w14:paraId="2A2680E1"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222B1075"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0EB69B9" w14:textId="77777777" w:rsidR="0033663D" w:rsidRPr="0006217B" w:rsidRDefault="0033663D" w:rsidP="0033663D">
      <w:pPr>
        <w:pStyle w:val="cq11"/>
        <w:ind w:left="440"/>
        <w:rPr>
          <w:rFonts w:asciiTheme="minorHAnsi" w:eastAsiaTheme="minorHAnsi" w:hAnsiTheme="minorHAnsi"/>
        </w:rPr>
      </w:pPr>
    </w:p>
    <w:p w14:paraId="62438073" w14:textId="77777777" w:rsidR="00913780" w:rsidRPr="0006217B" w:rsidRDefault="00274A07">
      <w:pPr>
        <w:pStyle w:val="2"/>
        <w:rPr>
          <w:rFonts w:asciiTheme="minorHAnsi" w:eastAsiaTheme="minorHAnsi" w:hAnsiTheme="minorHAnsi"/>
        </w:rPr>
      </w:pPr>
      <w:bookmarkStart w:id="165" w:name="_Toc172043570"/>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65"/>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E82D782" w14:textId="77777777" w:rsidTr="00DC3CA6">
        <w:trPr>
          <w:jc w:val="center"/>
        </w:trPr>
        <w:tc>
          <w:tcPr>
            <w:tcW w:w="2053" w:type="dxa"/>
            <w:shd w:val="clear" w:color="auto" w:fill="D9D9D9" w:themeFill="background1" w:themeFillShade="D9"/>
            <w:vAlign w:val="center"/>
          </w:tcPr>
          <w:p w14:paraId="52A395F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8BE0AE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DB4899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20F71F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942A8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031865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6FBA20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74243D54" w14:textId="77777777" w:rsidTr="00DC3CA6">
        <w:trPr>
          <w:jc w:val="center"/>
        </w:trPr>
        <w:tc>
          <w:tcPr>
            <w:tcW w:w="2053" w:type="dxa"/>
            <w:vAlign w:val="center"/>
          </w:tcPr>
          <w:p w14:paraId="6C92534A" w14:textId="7DF8DF90"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4923F82" w14:textId="75088AC1"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99B415B" w14:textId="5785271B"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42725D0" w14:textId="7BF94A18"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3CE269AA" w14:textId="259C7DC5"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FC7513" w14:textId="7F91BC90"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79781C" w:rsidRPr="0006217B" w14:paraId="728309F6" w14:textId="77777777" w:rsidTr="00DC3CA6">
        <w:trPr>
          <w:jc w:val="center"/>
        </w:trPr>
        <w:tc>
          <w:tcPr>
            <w:tcW w:w="2053" w:type="dxa"/>
            <w:vAlign w:val="center"/>
          </w:tcPr>
          <w:p w14:paraId="2D51C125" w14:textId="14FBE3E4"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346B6536" w14:textId="65D49F2E" w:rsidR="0079781C" w:rsidRPr="0006217B" w:rsidRDefault="008B06D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17168802" w14:textId="4183DD33" w:rsidR="0079781C" w:rsidRPr="0006217B" w:rsidRDefault="008B06D7" w:rsidP="0079781C">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Transaction status code (Success/Failure)</w:t>
            </w:r>
            <w:r w:rsidR="0079781C" w:rsidRPr="0006217B">
              <w:rPr>
                <w:rFonts w:asciiTheme="minorHAnsi" w:eastAsiaTheme="minorHAnsi" w:hAnsiTheme="minorHAnsi"/>
                <w:color w:val="767676"/>
                <w:spacing w:val="-6"/>
                <w:sz w:val="21"/>
                <w:szCs w:val="21"/>
              </w:rPr>
              <w:br/>
              <w:t>0021:</w:t>
            </w:r>
            <w:r w:rsidRPr="0006217B">
              <w:rPr>
                <w:rFonts w:asciiTheme="minorHAnsi" w:eastAsiaTheme="minorHAnsi" w:hAnsiTheme="minorHAnsi" w:hint="eastAsia"/>
                <w:color w:val="767676"/>
                <w:spacing w:val="-6"/>
                <w:sz w:val="21"/>
                <w:szCs w:val="21"/>
              </w:rPr>
              <w:t xml:space="preserve"> Success</w:t>
            </w:r>
            <w:r w:rsidR="0079781C" w:rsidRPr="0006217B">
              <w:rPr>
                <w:rFonts w:asciiTheme="minorHAnsi" w:eastAsiaTheme="minorHAnsi" w:hAnsiTheme="minorHAnsi"/>
                <w:color w:val="767676"/>
                <w:spacing w:val="-6"/>
                <w:sz w:val="21"/>
                <w:szCs w:val="21"/>
              </w:rPr>
              <w:br/>
              <w:t>0061:</w:t>
            </w:r>
            <w:r w:rsidRPr="0006217B">
              <w:rPr>
                <w:rFonts w:asciiTheme="minorHAnsi" w:eastAsiaTheme="minorHAnsi" w:hAnsiTheme="minorHAnsi" w:hint="eastAsia"/>
                <w:color w:val="767676"/>
                <w:spacing w:val="-6"/>
                <w:sz w:val="21"/>
                <w:szCs w:val="21"/>
              </w:rPr>
              <w:t xml:space="preserve"> Authentication success (Authentication / Approval separate type)</w:t>
            </w:r>
            <w:r w:rsidR="0079781C" w:rsidRPr="0006217B">
              <w:rPr>
                <w:rFonts w:asciiTheme="minorHAnsi" w:eastAsiaTheme="minorHAnsi" w:hAnsiTheme="minorHAnsi"/>
                <w:color w:val="767676"/>
                <w:spacing w:val="-6"/>
                <w:sz w:val="21"/>
                <w:szCs w:val="21"/>
              </w:rPr>
              <w:br/>
              <w:t>0031:</w:t>
            </w:r>
            <w:r w:rsidRPr="0006217B">
              <w:rPr>
                <w:rFonts w:asciiTheme="minorHAnsi" w:eastAsiaTheme="minorHAnsi" w:hAnsiTheme="minorHAnsi" w:hint="eastAsia"/>
                <w:color w:val="767676"/>
                <w:spacing w:val="-6"/>
                <w:sz w:val="21"/>
                <w:szCs w:val="21"/>
              </w:rPr>
              <w:t>Failure</w:t>
            </w:r>
          </w:p>
        </w:tc>
        <w:tc>
          <w:tcPr>
            <w:tcW w:w="1199" w:type="dxa"/>
            <w:vAlign w:val="center"/>
          </w:tcPr>
          <w:p w14:paraId="566C81D4" w14:textId="57B5D74D"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BBD7856" w14:textId="76119211"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BE384F" w14:textId="1B1D8200"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67E28F2B" w14:textId="77777777" w:rsidTr="00DC3CA6">
        <w:trPr>
          <w:jc w:val="center"/>
        </w:trPr>
        <w:tc>
          <w:tcPr>
            <w:tcW w:w="2053" w:type="dxa"/>
            <w:vAlign w:val="center"/>
          </w:tcPr>
          <w:p w14:paraId="28220559" w14:textId="5610FC29"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outRsltCd</w:t>
            </w:r>
          </w:p>
        </w:tc>
        <w:tc>
          <w:tcPr>
            <w:tcW w:w="1604" w:type="dxa"/>
            <w:vAlign w:val="center"/>
          </w:tcPr>
          <w:p w14:paraId="3C33FF39" w14:textId="5A0A5AE3"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C4F95E3"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1D30A05" w14:textId="44360765"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8343344" w14:textId="380496BA"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59F7C30" w14:textId="231729A0"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6C1806" w14:textId="4AA4A09D"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9781C" w:rsidRPr="0006217B" w14:paraId="15C7CCBA" w14:textId="77777777" w:rsidTr="00DC3CA6">
        <w:trPr>
          <w:jc w:val="center"/>
        </w:trPr>
        <w:tc>
          <w:tcPr>
            <w:tcW w:w="2053" w:type="dxa"/>
            <w:vAlign w:val="center"/>
          </w:tcPr>
          <w:p w14:paraId="799B6186" w14:textId="28B2776F"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8F94A03" w14:textId="22823E24" w:rsidR="0079781C" w:rsidRPr="0006217B" w:rsidRDefault="00235BA4"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E994A80" w14:textId="092D4577" w:rsidR="0079781C" w:rsidRPr="0006217B" w:rsidRDefault="00235BA4"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9781C" w:rsidRPr="0006217B">
              <w:rPr>
                <w:rFonts w:asciiTheme="minorHAnsi" w:eastAsiaTheme="minorHAnsi" w:hAnsiTheme="minorHAnsi"/>
                <w:color w:val="767676"/>
                <w:spacing w:val="-6"/>
                <w:sz w:val="21"/>
                <w:szCs w:val="21"/>
              </w:rPr>
              <w:br/>
              <w:t>URL Encoding, UTF-8</w:t>
            </w:r>
          </w:p>
        </w:tc>
        <w:tc>
          <w:tcPr>
            <w:tcW w:w="1199" w:type="dxa"/>
            <w:vAlign w:val="center"/>
          </w:tcPr>
          <w:p w14:paraId="09CC028B" w14:textId="2F69466E"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728A53A7" w14:textId="74BFA514"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B8209C" w14:textId="156645FA"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4F4DDA"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18FF3D4E" w14:textId="77777777" w:rsidTr="00DC3CA6">
        <w:trPr>
          <w:jc w:val="center"/>
        </w:trPr>
        <w:tc>
          <w:tcPr>
            <w:tcW w:w="2053" w:type="dxa"/>
            <w:vAlign w:val="center"/>
          </w:tcPr>
          <w:p w14:paraId="2D05BD0F" w14:textId="0E210AAA"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032B8D9" w14:textId="4013262F"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4EA32DA" w14:textId="3221C3A1"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7AD9CC0" w14:textId="6384080A"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0A635D80" w14:textId="5B354824"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06B29F" w14:textId="7C56C4BB"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"corp"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3F6CCB08" w14:textId="77777777" w:rsidTr="00DC3CA6">
        <w:trPr>
          <w:jc w:val="center"/>
        </w:trPr>
        <w:tc>
          <w:tcPr>
            <w:tcW w:w="2053" w:type="dxa"/>
            <w:vAlign w:val="center"/>
          </w:tcPr>
          <w:p w14:paraId="12DF8E03" w14:textId="50BD1A25"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557D72B" w14:textId="4EDAAECF"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AA2D96B"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35E64A70" w14:textId="447BB3B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5EC27EE8" w14:textId="4E89B0B3"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668B6A6A" w14:textId="134C9650"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7E4013" w14:textId="7C2F3D9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9781C" w:rsidRPr="0006217B" w14:paraId="1354B7D3" w14:textId="77777777" w:rsidTr="00DC3CA6">
        <w:trPr>
          <w:jc w:val="center"/>
        </w:trPr>
        <w:tc>
          <w:tcPr>
            <w:tcW w:w="2053" w:type="dxa"/>
            <w:vAlign w:val="center"/>
          </w:tcPr>
          <w:p w14:paraId="4BB5B93D" w14:textId="3B5AFBD0"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15903001" w14:textId="52564C69" w:rsidR="0079781C" w:rsidRPr="0006217B" w:rsidRDefault="00172AF2"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578E5DD8" w14:textId="188A8AFB" w:rsidR="0079781C" w:rsidRPr="0006217B" w:rsidRDefault="002E3818"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79781C" w:rsidRPr="0006217B">
              <w:rPr>
                <w:rFonts w:asciiTheme="minorHAnsi" w:eastAsiaTheme="minorHAnsi" w:hAnsiTheme="minorHAnsi"/>
                <w:color w:val="767676"/>
                <w:spacing w:val="-6"/>
                <w:sz w:val="21"/>
                <w:szCs w:val="21"/>
              </w:rPr>
              <w:br/>
            </w:r>
            <w:r w:rsidR="0079781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BB30C40" w14:textId="2762566C"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6EE9B27D" w14:textId="029A3B2A"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714AF1" w14:textId="71DC6A22"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79781C" w:rsidRPr="0006217B" w14:paraId="798D410E" w14:textId="77777777" w:rsidTr="00DC3CA6">
        <w:trPr>
          <w:jc w:val="center"/>
        </w:trPr>
        <w:tc>
          <w:tcPr>
            <w:tcW w:w="2053" w:type="dxa"/>
            <w:vAlign w:val="center"/>
          </w:tcPr>
          <w:p w14:paraId="341CDCF0" w14:textId="2FE09D2E"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5254C15F" w14:textId="0E88981A" w:rsidR="0079781C" w:rsidRPr="0006217B" w:rsidRDefault="00172AF2"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188B3FB7" w14:textId="0FF479A3" w:rsidR="0079781C" w:rsidRPr="0006217B" w:rsidRDefault="00092AB5"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31182008" w14:textId="697F8DCB"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5919080" w14:textId="5D6F8F11"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613DD1" w14:textId="1BD075B7"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84E5A" w:rsidRPr="0006217B" w14:paraId="60FC399D" w14:textId="77777777" w:rsidTr="00DC3CA6">
        <w:trPr>
          <w:jc w:val="center"/>
        </w:trPr>
        <w:tc>
          <w:tcPr>
            <w:tcW w:w="2053" w:type="dxa"/>
            <w:vAlign w:val="center"/>
          </w:tcPr>
          <w:p w14:paraId="3B05B6E3" w14:textId="2740AE98"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65460598" w14:textId="7B2AADEC"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A517DF9" w14:textId="700E067D"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35A868F" w14:textId="165FCD5E" w:rsidR="00284E5A" w:rsidRPr="0006217B" w:rsidRDefault="00284E5A" w:rsidP="00284E5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2E8F245" w14:textId="745646BE" w:rsidR="00284E5A" w:rsidRPr="0006217B" w:rsidRDefault="00284E5A" w:rsidP="00284E5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A2FE22" w14:textId="2CE4DEAF"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9781C" w:rsidRPr="0006217B" w14:paraId="27A49DD6" w14:textId="77777777" w:rsidTr="00DC3CA6">
        <w:trPr>
          <w:jc w:val="center"/>
        </w:trPr>
        <w:tc>
          <w:tcPr>
            <w:tcW w:w="2053" w:type="dxa"/>
            <w:vAlign w:val="center"/>
          </w:tcPr>
          <w:p w14:paraId="473B1F04" w14:textId="633FBC8F"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4221B445" w14:textId="45F20EAD"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Order Information</w:t>
            </w:r>
          </w:p>
        </w:tc>
        <w:tc>
          <w:tcPr>
            <w:tcW w:w="2297" w:type="dxa"/>
            <w:vAlign w:val="center"/>
          </w:tcPr>
          <w:p w14:paraId="220D9069" w14:textId="792538AB" w:rsidR="0079781C" w:rsidRPr="0006217B" w:rsidRDefault="0019451E"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7D69E1B6" w14:textId="6429D32F"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6204ED97" w14:textId="3397A9BC"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1B980A" w14:textId="5C576E35"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79781C" w:rsidRPr="0006217B" w14:paraId="727CE695" w14:textId="77777777" w:rsidTr="00DC3CA6">
        <w:trPr>
          <w:jc w:val="center"/>
        </w:trPr>
        <w:tc>
          <w:tcPr>
            <w:tcW w:w="2053" w:type="dxa"/>
            <w:vAlign w:val="center"/>
          </w:tcPr>
          <w:p w14:paraId="7147EB4A" w14:textId="212BCA16"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6F1A59D6" w14:textId="23B90FF8"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60F54C91" w14:textId="3D8C6A4C"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1199" w:type="dxa"/>
            <w:vAlign w:val="center"/>
          </w:tcPr>
          <w:p w14:paraId="3D87512F" w14:textId="7D705966"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0B42513E" w14:textId="5A228F92"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3370D9" w14:textId="7AEAB511"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3CA6D359" w14:textId="77777777" w:rsidR="00777029" w:rsidRPr="0006217B" w:rsidRDefault="00777029" w:rsidP="00777029">
      <w:pPr>
        <w:pStyle w:val="cq11"/>
        <w:ind w:left="440"/>
        <w:rPr>
          <w:rFonts w:asciiTheme="minorHAnsi" w:eastAsiaTheme="minorHAnsi" w:hAnsiTheme="minorHAnsi"/>
        </w:rPr>
      </w:pPr>
    </w:p>
    <w:p w14:paraId="6706C27D" w14:textId="77777777" w:rsidR="00913780" w:rsidRPr="0006217B" w:rsidRDefault="00274A07">
      <w:pPr>
        <w:pStyle w:val="2"/>
        <w:rPr>
          <w:rFonts w:asciiTheme="minorHAnsi" w:eastAsiaTheme="minorHAnsi" w:hAnsiTheme="minorHAnsi"/>
        </w:rPr>
      </w:pPr>
      <w:bookmarkStart w:id="166" w:name="_Toc172043571"/>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66"/>
    </w:p>
    <w:p w14:paraId="27BE5CDF"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39964AD4" w14:textId="77777777" w:rsidTr="001A1637">
        <w:trPr>
          <w:jc w:val="center"/>
        </w:trPr>
        <w:tc>
          <w:tcPr>
            <w:tcW w:w="2053" w:type="dxa"/>
            <w:shd w:val="clear" w:color="auto" w:fill="D9D9D9" w:themeFill="background1" w:themeFillShade="D9"/>
            <w:vAlign w:val="center"/>
          </w:tcPr>
          <w:p w14:paraId="0960285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8F8D09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C67578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3947BC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25D569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1CEA10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F05B8F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9781C" w:rsidRPr="0006217B" w14:paraId="0339AF48" w14:textId="77777777" w:rsidTr="001A1637">
        <w:trPr>
          <w:jc w:val="center"/>
        </w:trPr>
        <w:tc>
          <w:tcPr>
            <w:tcW w:w="2053" w:type="dxa"/>
            <w:vAlign w:val="center"/>
          </w:tcPr>
          <w:p w14:paraId="55C17218" w14:textId="5C955436"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942DCB4" w14:textId="6F20DA73" w:rsidR="0079781C" w:rsidRPr="0006217B" w:rsidRDefault="00D242F8"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1519EB5E" w14:textId="7AC47E0C" w:rsidR="0079781C" w:rsidRPr="0006217B" w:rsidRDefault="00D242F8"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79781C" w:rsidRPr="0006217B">
              <w:rPr>
                <w:rFonts w:asciiTheme="minorHAnsi" w:eastAsiaTheme="minorHAnsi" w:hAnsiTheme="minorHAnsi"/>
                <w:color w:val="767676"/>
                <w:spacing w:val="-6"/>
                <w:sz w:val="21"/>
                <w:szCs w:val="21"/>
              </w:rPr>
              <w:t>[0021]</w:t>
            </w:r>
          </w:p>
        </w:tc>
        <w:tc>
          <w:tcPr>
            <w:tcW w:w="1199" w:type="dxa"/>
            <w:vAlign w:val="center"/>
          </w:tcPr>
          <w:p w14:paraId="1E671FEF" w14:textId="15BFC3D2"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7540E2CC" w14:textId="78C80802"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49972E" w14:textId="2CE821D3"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BB2FAF" w:rsidRPr="0006217B" w14:paraId="3A3072F4" w14:textId="77777777" w:rsidTr="001A1637">
        <w:trPr>
          <w:jc w:val="center"/>
        </w:trPr>
        <w:tc>
          <w:tcPr>
            <w:tcW w:w="2053" w:type="dxa"/>
            <w:vAlign w:val="center"/>
          </w:tcPr>
          <w:p w14:paraId="57062264" w14:textId="6066611C"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216229E1" w14:textId="19D690DA"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4DED5529" w14:textId="584E6ECD"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24E8D71E" w14:textId="01BCBFEA"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3916FD8" w14:textId="411B1833"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7C720E" w14:textId="477C2C1A"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79781C" w:rsidRPr="0006217B" w14:paraId="32B66C3F" w14:textId="77777777" w:rsidTr="001A1637">
        <w:trPr>
          <w:jc w:val="center"/>
        </w:trPr>
        <w:tc>
          <w:tcPr>
            <w:tcW w:w="2053" w:type="dxa"/>
            <w:vAlign w:val="center"/>
          </w:tcPr>
          <w:p w14:paraId="6FB6DBBF" w14:textId="01B4CE8C"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51917CF" w14:textId="69F026DE" w:rsidR="0079781C" w:rsidRPr="0006217B" w:rsidRDefault="002B6F03"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EB34FEB" w14:textId="7B7AE348" w:rsidR="0079781C" w:rsidRPr="0006217B" w:rsidRDefault="002B6F03"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Easy Payment </w:t>
            </w:r>
            <w:r w:rsidR="0079781C" w:rsidRPr="0006217B">
              <w:rPr>
                <w:rFonts w:asciiTheme="minorHAnsi" w:eastAsiaTheme="minorHAnsi" w:hAnsiTheme="minorHAnsi"/>
                <w:color w:val="767676"/>
                <w:spacing w:val="-6"/>
                <w:sz w:val="21"/>
                <w:szCs w:val="21"/>
              </w:rPr>
              <w:t>[PZ]</w:t>
            </w:r>
          </w:p>
        </w:tc>
        <w:tc>
          <w:tcPr>
            <w:tcW w:w="1199" w:type="dxa"/>
            <w:vAlign w:val="center"/>
          </w:tcPr>
          <w:p w14:paraId="000DBD8C" w14:textId="29CD8724"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2A2D48CD" w14:textId="4CC6426D"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4EA902" w14:textId="6CEF1AF9"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p>
        </w:tc>
      </w:tr>
      <w:tr w:rsidR="0079781C" w:rsidRPr="0006217B" w14:paraId="49E30571" w14:textId="77777777" w:rsidTr="001A1637">
        <w:trPr>
          <w:jc w:val="center"/>
        </w:trPr>
        <w:tc>
          <w:tcPr>
            <w:tcW w:w="2053" w:type="dxa"/>
            <w:vAlign w:val="center"/>
          </w:tcPr>
          <w:p w14:paraId="1B638169" w14:textId="2BEAB852"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5368486C" w14:textId="49569458" w:rsidR="0079781C" w:rsidRPr="0006217B" w:rsidRDefault="002B6F03"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2AF48AD" w14:textId="7D3FE0AC"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8C70C7" w:rsidRPr="0006217B">
              <w:rPr>
                <w:rFonts w:asciiTheme="minorHAnsi" w:eastAsiaTheme="minorHAnsi" w:hAnsiTheme="minorHAnsi" w:hint="eastAsia"/>
                <w:color w:val="767676"/>
                <w:spacing w:val="-6"/>
                <w:sz w:val="21"/>
                <w:szCs w:val="21"/>
              </w:rPr>
              <w:t>Payco, Kakao Pay</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 xml:space="preserve">- </w:t>
            </w:r>
            <w:r w:rsidR="008C70C7" w:rsidRPr="0006217B">
              <w:rPr>
                <w:rFonts w:asciiTheme="minorHAnsi" w:eastAsiaTheme="minorHAnsi" w:hAnsiTheme="minorHAnsi" w:hint="eastAsia"/>
                <w:color w:val="767676"/>
                <w:spacing w:val="-6"/>
                <w:sz w:val="21"/>
                <w:szCs w:val="21"/>
              </w:rPr>
              <w:t xml:space="preserve">Approval </w:t>
            </w:r>
            <w:r w:rsidRPr="0006217B">
              <w:rPr>
                <w:rFonts w:asciiTheme="minorHAnsi" w:eastAsiaTheme="minorHAnsi" w:hAnsiTheme="minorHAnsi"/>
                <w:color w:val="767676"/>
                <w:spacing w:val="-6"/>
                <w:sz w:val="21"/>
                <w:szCs w:val="21"/>
              </w:rPr>
              <w:t xml:space="preserve">[B0], </w:t>
            </w:r>
            <w:r w:rsidR="008C70C7" w:rsidRPr="0006217B">
              <w:rPr>
                <w:rFonts w:asciiTheme="minorHAnsi" w:eastAsiaTheme="minorHAnsi" w:hAnsiTheme="minorHAnsi" w:hint="eastAsia"/>
                <w:color w:val="767676"/>
                <w:spacing w:val="-6"/>
                <w:sz w:val="21"/>
                <w:szCs w:val="21"/>
              </w:rPr>
              <w:t>Cancellation</w:t>
            </w: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t>[</w:t>
            </w:r>
            <w:r w:rsidR="008C70C7" w:rsidRPr="0006217B">
              <w:rPr>
                <w:rFonts w:asciiTheme="minorHAnsi" w:eastAsiaTheme="minorHAnsi" w:hAnsiTheme="minorHAnsi" w:hint="eastAsia"/>
                <w:color w:val="767676"/>
                <w:spacing w:val="-6"/>
                <w:sz w:val="21"/>
                <w:szCs w:val="21"/>
              </w:rPr>
              <w:t>Naver Pay</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 xml:space="preserve">- </w:t>
            </w:r>
            <w:r w:rsidR="008C70C7" w:rsidRPr="0006217B">
              <w:rPr>
                <w:rFonts w:asciiTheme="minorHAnsi" w:eastAsiaTheme="minorHAnsi" w:hAnsiTheme="minorHAnsi" w:hint="eastAsia"/>
                <w:color w:val="767676"/>
                <w:spacing w:val="-6"/>
                <w:sz w:val="21"/>
                <w:szCs w:val="21"/>
              </w:rPr>
              <w:t>Point</w:t>
            </w:r>
            <w:r w:rsidRPr="0006217B">
              <w:rPr>
                <w:rFonts w:asciiTheme="minorHAnsi" w:eastAsiaTheme="minorHAnsi" w:hAnsiTheme="minorHAnsi"/>
                <w:color w:val="767676"/>
                <w:spacing w:val="-6"/>
                <w:sz w:val="21"/>
                <w:szCs w:val="21"/>
              </w:rPr>
              <w:t xml:space="preserve">[B0], </w:t>
            </w:r>
            <w:r w:rsidR="008C70C7" w:rsidRPr="0006217B">
              <w:rPr>
                <w:rFonts w:asciiTheme="minorHAnsi" w:eastAsiaTheme="minorHAnsi" w:hAnsiTheme="minorHAnsi" w:hint="eastAsia"/>
                <w:color w:val="767676"/>
                <w:spacing w:val="-6"/>
                <w:sz w:val="21"/>
                <w:szCs w:val="21"/>
              </w:rPr>
              <w:t>Credit Card</w:t>
            </w:r>
            <w:r w:rsidRPr="0006217B">
              <w:rPr>
                <w:rFonts w:asciiTheme="minorHAnsi" w:eastAsiaTheme="minorHAnsi" w:hAnsiTheme="minorHAnsi"/>
                <w:color w:val="767676"/>
                <w:spacing w:val="-6"/>
                <w:sz w:val="21"/>
                <w:szCs w:val="21"/>
              </w:rPr>
              <w:t xml:space="preserve">[B1], </w:t>
            </w:r>
            <w:r w:rsidR="008C70C7" w:rsidRPr="0006217B">
              <w:rPr>
                <w:rFonts w:asciiTheme="minorHAnsi" w:eastAsiaTheme="minorHAnsi" w:hAnsiTheme="minorHAnsi" w:hint="eastAsia"/>
                <w:color w:val="767676"/>
                <w:spacing w:val="-6"/>
                <w:sz w:val="21"/>
                <w:szCs w:val="21"/>
              </w:rPr>
              <w:t>Cancellation</w:t>
            </w:r>
            <w:r w:rsidRPr="0006217B">
              <w:rPr>
                <w:rFonts w:asciiTheme="minorHAnsi" w:eastAsiaTheme="minorHAnsi" w:hAnsiTheme="minorHAnsi"/>
                <w:color w:val="767676"/>
                <w:spacing w:val="-6"/>
                <w:sz w:val="21"/>
                <w:szCs w:val="21"/>
              </w:rPr>
              <w:t>[C0]</w:t>
            </w:r>
          </w:p>
        </w:tc>
        <w:tc>
          <w:tcPr>
            <w:tcW w:w="1199" w:type="dxa"/>
            <w:vAlign w:val="center"/>
          </w:tcPr>
          <w:p w14:paraId="7983EED5" w14:textId="1E453ED0"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56E675A" w14:textId="618770F3"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7FB8D9" w14:textId="24050DBE"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421BC5" w:rsidRPr="0006217B" w14:paraId="22C4C6D2" w14:textId="77777777" w:rsidTr="001A1637">
        <w:trPr>
          <w:jc w:val="center"/>
        </w:trPr>
        <w:tc>
          <w:tcPr>
            <w:tcW w:w="2053" w:type="dxa"/>
            <w:vAlign w:val="center"/>
          </w:tcPr>
          <w:p w14:paraId="2554AB20" w14:textId="70ED0857"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C35B3C1" w14:textId="42F9E265"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33DD7BD" w14:textId="6172274F"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268A6BB1" w14:textId="443A4542" w:rsidR="00421BC5" w:rsidRPr="0006217B" w:rsidRDefault="00421BC5" w:rsidP="00421BC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27522CDC" w14:textId="0A7FC8D3" w:rsidR="00421BC5" w:rsidRPr="0006217B" w:rsidRDefault="00421BC5" w:rsidP="00421BC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8FB94F" w14:textId="634803F1"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79781C" w:rsidRPr="0006217B" w14:paraId="25727CA0" w14:textId="77777777" w:rsidTr="001A1637">
        <w:trPr>
          <w:jc w:val="center"/>
        </w:trPr>
        <w:tc>
          <w:tcPr>
            <w:tcW w:w="2053" w:type="dxa"/>
            <w:vAlign w:val="center"/>
          </w:tcPr>
          <w:p w14:paraId="720C25D3" w14:textId="5CCC24B8"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5714110D" w14:textId="331BB21B" w:rsidR="0079781C" w:rsidRPr="0006217B" w:rsidRDefault="003C2EAF"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7DF143D" w14:textId="2CAE3EB4" w:rsidR="0079781C" w:rsidRPr="0006217B" w:rsidRDefault="00421BC5"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w:t>
            </w:r>
          </w:p>
        </w:tc>
        <w:tc>
          <w:tcPr>
            <w:tcW w:w="1199" w:type="dxa"/>
            <w:vAlign w:val="center"/>
          </w:tcPr>
          <w:p w14:paraId="04182CF3" w14:textId="74A8FFFA"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E811004" w14:textId="1270FE4D"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502399" w14:textId="13D899C8"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9781C" w:rsidRPr="0006217B" w14:paraId="28261401" w14:textId="77777777" w:rsidTr="001A1637">
        <w:trPr>
          <w:jc w:val="center"/>
        </w:trPr>
        <w:tc>
          <w:tcPr>
            <w:tcW w:w="2053" w:type="dxa"/>
            <w:vAlign w:val="center"/>
          </w:tcPr>
          <w:p w14:paraId="3423CA03" w14:textId="77903DE8"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ezpDivCd</w:t>
            </w:r>
          </w:p>
        </w:tc>
        <w:tc>
          <w:tcPr>
            <w:tcW w:w="1604" w:type="dxa"/>
            <w:vAlign w:val="center"/>
          </w:tcPr>
          <w:p w14:paraId="5C099E4B" w14:textId="49D6B36C" w:rsidR="0079781C" w:rsidRPr="0006217B" w:rsidRDefault="00421BC5"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Easy Payment Company </w:t>
            </w:r>
            <w:r w:rsidRPr="0006217B">
              <w:rPr>
                <w:rFonts w:asciiTheme="minorHAnsi" w:eastAsiaTheme="minorHAnsi" w:hAnsiTheme="minorHAnsi" w:hint="eastAsia"/>
                <w:color w:val="767676"/>
                <w:spacing w:val="-6"/>
                <w:sz w:val="21"/>
                <w:szCs w:val="21"/>
              </w:rPr>
              <w:lastRenderedPageBreak/>
              <w:t>Classification Code</w:t>
            </w:r>
          </w:p>
        </w:tc>
        <w:tc>
          <w:tcPr>
            <w:tcW w:w="2297" w:type="dxa"/>
            <w:vAlign w:val="center"/>
          </w:tcPr>
          <w:p w14:paraId="780A8ED7" w14:textId="7E223565" w:rsidR="0079781C" w:rsidRPr="0006217B" w:rsidRDefault="00421BC5"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lastRenderedPageBreak/>
              <w:t>Kakao Pay</w:t>
            </w:r>
            <w:r w:rsidR="0079781C" w:rsidRPr="0006217B">
              <w:rPr>
                <w:rFonts w:asciiTheme="minorHAnsi" w:eastAsiaTheme="minorHAnsi" w:hAnsiTheme="minorHAnsi"/>
                <w:color w:val="767676"/>
                <w:spacing w:val="-6"/>
                <w:sz w:val="21"/>
                <w:szCs w:val="21"/>
              </w:rPr>
              <w:t>[KKP],</w:t>
            </w:r>
            <w:r w:rsidR="0079781C"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Naver Pay</w:t>
            </w:r>
            <w:r w:rsidR="0079781C" w:rsidRPr="0006217B">
              <w:rPr>
                <w:rFonts w:asciiTheme="minorHAnsi" w:eastAsiaTheme="minorHAnsi" w:hAnsiTheme="minorHAnsi"/>
                <w:color w:val="767676"/>
                <w:spacing w:val="-6"/>
                <w:sz w:val="21"/>
                <w:szCs w:val="21"/>
              </w:rPr>
              <w:t>[NVP],</w:t>
            </w:r>
            <w:r w:rsidR="0079781C"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Payco</w:t>
            </w:r>
            <w:r w:rsidR="0079781C" w:rsidRPr="0006217B">
              <w:rPr>
                <w:rFonts w:asciiTheme="minorHAnsi" w:eastAsiaTheme="minorHAnsi" w:hAnsiTheme="minorHAnsi"/>
                <w:color w:val="767676"/>
                <w:spacing w:val="-6"/>
                <w:sz w:val="21"/>
                <w:szCs w:val="21"/>
              </w:rPr>
              <w:t>[PAC]</w:t>
            </w:r>
          </w:p>
        </w:tc>
        <w:tc>
          <w:tcPr>
            <w:tcW w:w="1199" w:type="dxa"/>
            <w:vAlign w:val="center"/>
          </w:tcPr>
          <w:p w14:paraId="4816C803" w14:textId="1818787E"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2D040950" w14:textId="7DD3466C"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E5FCF6" w14:textId="2D419678"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"PAC"</w:t>
            </w:r>
          </w:p>
        </w:tc>
      </w:tr>
      <w:tr w:rsidR="001637C9" w:rsidRPr="0006217B" w14:paraId="52BD7E33" w14:textId="77777777" w:rsidTr="001A1637">
        <w:trPr>
          <w:jc w:val="center"/>
        </w:trPr>
        <w:tc>
          <w:tcPr>
            <w:tcW w:w="2053" w:type="dxa"/>
            <w:vAlign w:val="center"/>
          </w:tcPr>
          <w:p w14:paraId="57DA2B66" w14:textId="48364F89" w:rsidR="001637C9" w:rsidRPr="0006217B" w:rsidRDefault="001637C9" w:rsidP="001637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mchtName</w:t>
            </w:r>
          </w:p>
        </w:tc>
        <w:tc>
          <w:tcPr>
            <w:tcW w:w="1604" w:type="dxa"/>
            <w:vAlign w:val="center"/>
          </w:tcPr>
          <w:p w14:paraId="67BFDB5E" w14:textId="30AA4EE2" w:rsidR="001637C9" w:rsidRPr="0006217B" w:rsidRDefault="001637C9" w:rsidP="001637C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464F93E4" w14:textId="0BD79CCA" w:rsidR="001637C9" w:rsidRPr="0006217B" w:rsidRDefault="001637C9" w:rsidP="001637C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Actual seller name, </w:t>
            </w:r>
            <w:r w:rsidRPr="0006217B">
              <w:rPr>
                <w:rFonts w:asciiTheme="minorHAnsi" w:eastAsiaTheme="minorHAnsi" w:hAnsiTheme="minorHAnsi"/>
              </w:rPr>
              <w:t>when a transaction request is made and there is no actual seller name, the name of the Merchant under contract with Hecto Financial</w:t>
            </w:r>
          </w:p>
        </w:tc>
        <w:tc>
          <w:tcPr>
            <w:tcW w:w="1199" w:type="dxa"/>
            <w:vAlign w:val="center"/>
          </w:tcPr>
          <w:p w14:paraId="75E97D7F" w14:textId="7D684A39" w:rsidR="001637C9" w:rsidRPr="0006217B" w:rsidRDefault="001637C9" w:rsidP="001637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19807204" w14:textId="24F45622" w:rsidR="001637C9" w:rsidRPr="0006217B" w:rsidRDefault="001637C9" w:rsidP="001637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86C1E1" w14:textId="77777777" w:rsidR="001637C9" w:rsidRPr="0006217B" w:rsidRDefault="001637C9" w:rsidP="001637C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"헥토파이낸셜"</w:t>
            </w:r>
          </w:p>
          <w:p w14:paraId="6FA2C71C" w14:textId="519DB112" w:rsidR="00421BC5" w:rsidRPr="0006217B" w:rsidRDefault="00421BC5" w:rsidP="001637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D34683" w:rsidRPr="0006217B" w14:paraId="5D0204BE" w14:textId="77777777" w:rsidTr="001A1637">
        <w:trPr>
          <w:jc w:val="center"/>
        </w:trPr>
        <w:tc>
          <w:tcPr>
            <w:tcW w:w="2053" w:type="dxa"/>
            <w:vAlign w:val="center"/>
          </w:tcPr>
          <w:p w14:paraId="4A9F3C46" w14:textId="296235ED"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59D829C9" w14:textId="7C493CE7"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54C7F47C" w14:textId="78B4CC63"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15FB2B8A" w14:textId="502F4886"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5FC21596" w14:textId="40FE0EF4"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C30E22" w14:textId="1DEDD9B2"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8C70C7"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F22E5" w:rsidRPr="0006217B" w14:paraId="1050E60A" w14:textId="77777777" w:rsidTr="001A1637">
        <w:trPr>
          <w:jc w:val="center"/>
        </w:trPr>
        <w:tc>
          <w:tcPr>
            <w:tcW w:w="2053" w:type="dxa"/>
            <w:vAlign w:val="center"/>
          </w:tcPr>
          <w:p w14:paraId="317CD76C" w14:textId="5867A55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trdDtm</w:t>
            </w:r>
          </w:p>
        </w:tc>
        <w:tc>
          <w:tcPr>
            <w:tcW w:w="1604" w:type="dxa"/>
            <w:vAlign w:val="center"/>
          </w:tcPr>
          <w:p w14:paraId="1D612161" w14:textId="50E2FD8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37C548F1" w14:textId="7777777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324A433B" w14:textId="268C08FD"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660202BA" w14:textId="242E1496"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762F80AB" w14:textId="16D87BA3"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681DEE" w14:textId="0A0BD816"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444B56" w:rsidRPr="0006217B" w14:paraId="0B1B1405" w14:textId="77777777" w:rsidTr="001A1637">
        <w:trPr>
          <w:jc w:val="center"/>
        </w:trPr>
        <w:tc>
          <w:tcPr>
            <w:tcW w:w="2053" w:type="dxa"/>
            <w:vAlign w:val="center"/>
          </w:tcPr>
          <w:p w14:paraId="0A95D86A" w14:textId="036D7C7E"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19C18A0" w14:textId="69561E94"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C697BDB" w14:textId="36DBDBFB"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05C15036" w14:textId="61874E87" w:rsidR="00444B56" w:rsidRPr="0006217B" w:rsidRDefault="00444B56" w:rsidP="00444B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42EDE50" w14:textId="1EDC7D64" w:rsidR="00444B56" w:rsidRPr="0006217B" w:rsidRDefault="00444B56" w:rsidP="00444B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1393D4" w14:textId="0BC331D5"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C5F17" w:rsidRPr="0006217B" w14:paraId="0508E7D7" w14:textId="77777777" w:rsidTr="001A1637">
        <w:trPr>
          <w:jc w:val="center"/>
        </w:trPr>
        <w:tc>
          <w:tcPr>
            <w:tcW w:w="2053" w:type="dxa"/>
            <w:vAlign w:val="center"/>
          </w:tcPr>
          <w:p w14:paraId="28DBBBCA" w14:textId="5A5B7D50"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cardCd</w:t>
            </w:r>
          </w:p>
        </w:tc>
        <w:tc>
          <w:tcPr>
            <w:tcW w:w="1604" w:type="dxa"/>
            <w:vAlign w:val="center"/>
          </w:tcPr>
          <w:p w14:paraId="10C00229" w14:textId="319CBBE5"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Code</w:t>
            </w:r>
          </w:p>
        </w:tc>
        <w:tc>
          <w:tcPr>
            <w:tcW w:w="2297" w:type="dxa"/>
            <w:vAlign w:val="center"/>
          </w:tcPr>
          <w:p w14:paraId="29C4C12F"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p w14:paraId="311FA734" w14:textId="7C33FA1E"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265E343C" w14:textId="302F6E20"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7069A12" w14:textId="26A09579"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5167D4" w14:textId="7993003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DC5F17" w:rsidRPr="0006217B" w14:paraId="706BE647" w14:textId="77777777" w:rsidTr="001A1637">
        <w:trPr>
          <w:jc w:val="center"/>
        </w:trPr>
        <w:tc>
          <w:tcPr>
            <w:tcW w:w="2053" w:type="dxa"/>
            <w:vAlign w:val="center"/>
          </w:tcPr>
          <w:p w14:paraId="41B2E2F2" w14:textId="177D610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cardNm</w:t>
            </w:r>
          </w:p>
        </w:tc>
        <w:tc>
          <w:tcPr>
            <w:tcW w:w="1604" w:type="dxa"/>
            <w:vAlign w:val="center"/>
          </w:tcPr>
          <w:p w14:paraId="06B92E77" w14:textId="730ECB1E"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Name</w:t>
            </w:r>
          </w:p>
        </w:tc>
        <w:tc>
          <w:tcPr>
            <w:tcW w:w="2297" w:type="dxa"/>
            <w:vAlign w:val="center"/>
          </w:tcPr>
          <w:p w14:paraId="41073A17"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p w14:paraId="093848D3" w14:textId="4D4C4E89"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4F4E85F7" w14:textId="426AC78C"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1276413B" w14:textId="15762AB7"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B12882" w14:textId="3ECF9079"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8C70C7" w:rsidRPr="0006217B">
              <w:rPr>
                <w:rFonts w:asciiTheme="minorHAnsi" w:eastAsiaTheme="minorHAnsi" w:hAnsiTheme="minorHAnsi" w:hint="eastAsia"/>
                <w:color w:val="767676"/>
                <w:spacing w:val="-6"/>
                <w:sz w:val="21"/>
                <w:szCs w:val="21"/>
              </w:rPr>
              <w:t>Check</w:t>
            </w:r>
            <w:r w:rsidRPr="0006217B">
              <w:rPr>
                <w:rFonts w:asciiTheme="minorHAnsi" w:eastAsiaTheme="minorHAnsi" w:hAnsiTheme="minorHAnsi"/>
                <w:color w:val="767676"/>
                <w:spacing w:val="-6"/>
                <w:sz w:val="21"/>
                <w:szCs w:val="21"/>
              </w:rPr>
              <w:t>"</w:t>
            </w:r>
          </w:p>
        </w:tc>
      </w:tr>
      <w:tr w:rsidR="00DC5F17" w:rsidRPr="0006217B" w14:paraId="005D0EE6" w14:textId="77777777" w:rsidTr="001A1637">
        <w:trPr>
          <w:jc w:val="center"/>
        </w:trPr>
        <w:tc>
          <w:tcPr>
            <w:tcW w:w="2053" w:type="dxa"/>
            <w:vAlign w:val="center"/>
          </w:tcPr>
          <w:p w14:paraId="766E36F0" w14:textId="5CF66558"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7D3E8CD8" w14:textId="2226F8FC"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Customer E-mail</w:t>
            </w:r>
          </w:p>
        </w:tc>
        <w:tc>
          <w:tcPr>
            <w:tcW w:w="2297" w:type="dxa"/>
            <w:vAlign w:val="center"/>
          </w:tcPr>
          <w:p w14:paraId="63AE3DD1" w14:textId="1B837F6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e-mail</w:t>
            </w:r>
          </w:p>
        </w:tc>
        <w:tc>
          <w:tcPr>
            <w:tcW w:w="1199" w:type="dxa"/>
            <w:vAlign w:val="center"/>
          </w:tcPr>
          <w:p w14:paraId="2E8664CD" w14:textId="0C612D1F"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74D5D932" w14:textId="070CA72D"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FA535E" w14:textId="0B762392"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DC5F17" w:rsidRPr="0006217B" w14:paraId="0FFE079D" w14:textId="77777777" w:rsidTr="001A1637">
        <w:trPr>
          <w:jc w:val="center"/>
        </w:trPr>
        <w:tc>
          <w:tcPr>
            <w:tcW w:w="2053" w:type="dxa"/>
            <w:vAlign w:val="center"/>
          </w:tcPr>
          <w:p w14:paraId="0D11478D" w14:textId="4E3F50A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6AF2B653" w14:textId="10D9FADA"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7C498F04" w14:textId="6416961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1199" w:type="dxa"/>
            <w:vAlign w:val="center"/>
          </w:tcPr>
          <w:p w14:paraId="2D008DB5" w14:textId="21C67352"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094918F9" w14:textId="5542DDAA"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4FAF1E" w14:textId="013EAA8A"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DC5F17" w:rsidRPr="0006217B" w14:paraId="2A118832" w14:textId="77777777" w:rsidTr="001A1637">
        <w:trPr>
          <w:jc w:val="center"/>
        </w:trPr>
        <w:tc>
          <w:tcPr>
            <w:tcW w:w="2053" w:type="dxa"/>
            <w:vAlign w:val="center"/>
          </w:tcPr>
          <w:p w14:paraId="1F76D33A" w14:textId="5C211333"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2C920C99" w14:textId="3923B910"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Number</w:t>
            </w:r>
          </w:p>
        </w:tc>
        <w:tc>
          <w:tcPr>
            <w:tcW w:w="2297" w:type="dxa"/>
            <w:vAlign w:val="center"/>
          </w:tcPr>
          <w:p w14:paraId="74101A57"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 xml:space="preserve">Masked card number </w:t>
            </w:r>
            <w:r w:rsidRPr="0006217B">
              <w:rPr>
                <w:rFonts w:asciiTheme="minorHAnsi" w:eastAsiaTheme="minorHAnsi" w:hAnsiTheme="minorHAnsi"/>
              </w:rPr>
              <w:t>123456******7890</w:t>
            </w:r>
          </w:p>
          <w:p w14:paraId="79FA09B8" w14:textId="28CF785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0853C445" w14:textId="5FA7FD87"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109D3840" w14:textId="4AB61064"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83B707" w14:textId="459F98D4"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DC5F17" w:rsidRPr="0006217B" w14:paraId="6A39EEA3" w14:textId="77777777" w:rsidTr="001A1637">
        <w:trPr>
          <w:jc w:val="center"/>
        </w:trPr>
        <w:tc>
          <w:tcPr>
            <w:tcW w:w="2053" w:type="dxa"/>
            <w:vAlign w:val="center"/>
          </w:tcPr>
          <w:p w14:paraId="7DA2BB5B" w14:textId="16B6E851"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cardApprNo</w:t>
            </w:r>
          </w:p>
        </w:tc>
        <w:tc>
          <w:tcPr>
            <w:tcW w:w="1604" w:type="dxa"/>
            <w:vAlign w:val="center"/>
          </w:tcPr>
          <w:p w14:paraId="66FA800D" w14:textId="28F16E4E"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2297" w:type="dxa"/>
            <w:vAlign w:val="center"/>
          </w:tcPr>
          <w:p w14:paraId="330F6570" w14:textId="084E48E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1199" w:type="dxa"/>
            <w:vAlign w:val="center"/>
          </w:tcPr>
          <w:p w14:paraId="70B3570C" w14:textId="7A90851F"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2B1F4DA3" w14:textId="154FF079"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F23DCE" w14:textId="36C90F53"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r w:rsidR="00DC5F17" w:rsidRPr="0006217B" w14:paraId="326BEF72" w14:textId="77777777" w:rsidTr="001A1637">
        <w:trPr>
          <w:jc w:val="center"/>
        </w:trPr>
        <w:tc>
          <w:tcPr>
            <w:tcW w:w="2053" w:type="dxa"/>
            <w:vAlign w:val="center"/>
          </w:tcPr>
          <w:p w14:paraId="4B84C525" w14:textId="5A5DB3EC"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3F8C05CA" w14:textId="2DE50B43"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2297" w:type="dxa"/>
            <w:vAlign w:val="center"/>
          </w:tcPr>
          <w:p w14:paraId="79C6FF0E" w14:textId="2F53ABD5"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1199" w:type="dxa"/>
            <w:vAlign w:val="center"/>
          </w:tcPr>
          <w:p w14:paraId="6233B2C5" w14:textId="73F07406"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45E24FA" w14:textId="6AA0006A"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BD7CDC" w14:textId="173CD4A0"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DC5F17" w:rsidRPr="0006217B" w14:paraId="1F191CD4" w14:textId="77777777" w:rsidTr="001A1637">
        <w:trPr>
          <w:jc w:val="center"/>
        </w:trPr>
        <w:tc>
          <w:tcPr>
            <w:tcW w:w="2053" w:type="dxa"/>
            <w:vAlign w:val="center"/>
          </w:tcPr>
          <w:p w14:paraId="71CDB4FD" w14:textId="13B5CA1B"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instmtType</w:t>
            </w:r>
          </w:p>
        </w:tc>
        <w:tc>
          <w:tcPr>
            <w:tcW w:w="1604" w:type="dxa"/>
            <w:vAlign w:val="center"/>
          </w:tcPr>
          <w:p w14:paraId="7BA5402C" w14:textId="20CC5DE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Installment Type</w:t>
            </w:r>
          </w:p>
        </w:tc>
        <w:tc>
          <w:tcPr>
            <w:tcW w:w="2297" w:type="dxa"/>
            <w:vAlign w:val="center"/>
          </w:tcPr>
          <w:p w14:paraId="367C3178"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If the number of installments</w:t>
            </w:r>
            <w:r w:rsidRPr="0006217B">
              <w:rPr>
                <w:rFonts w:asciiTheme="minorHAnsi" w:eastAsiaTheme="minorHAnsi" w:hAnsiTheme="minorHAnsi"/>
              </w:rPr>
              <w:t xml:space="preserve"> is a part of card company event Y</w:t>
            </w:r>
          </w:p>
          <w:p w14:paraId="0D9BD857" w14:textId="5582999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 xml:space="preserve">* Option value depending on the </w:t>
            </w:r>
            <w:r w:rsidRPr="0006217B">
              <w:rPr>
                <w:rFonts w:asciiTheme="minorHAnsi" w:eastAsiaTheme="minorHAnsi" w:hAnsiTheme="minorHAnsi"/>
              </w:rPr>
              <w:lastRenderedPageBreak/>
              <w:t>Merchant setting information</w:t>
            </w:r>
          </w:p>
        </w:tc>
        <w:tc>
          <w:tcPr>
            <w:tcW w:w="1199" w:type="dxa"/>
            <w:vAlign w:val="center"/>
          </w:tcPr>
          <w:p w14:paraId="2EC73AED" w14:textId="7BE275E9"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A(1)</w:t>
            </w:r>
          </w:p>
        </w:tc>
        <w:tc>
          <w:tcPr>
            <w:tcW w:w="1211" w:type="dxa"/>
            <w:vAlign w:val="center"/>
          </w:tcPr>
          <w:p w14:paraId="2C2C6E37" w14:textId="39D25D16"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8CFED6" w14:textId="5649EF21"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C5F17" w:rsidRPr="0006217B" w14:paraId="202A2DE0" w14:textId="77777777" w:rsidTr="001A1637">
        <w:trPr>
          <w:jc w:val="center"/>
        </w:trPr>
        <w:tc>
          <w:tcPr>
            <w:tcW w:w="2053" w:type="dxa"/>
            <w:vAlign w:val="center"/>
          </w:tcPr>
          <w:p w14:paraId="2173B6A0" w14:textId="6D67B288"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orgTrdNo</w:t>
            </w:r>
          </w:p>
        </w:tc>
        <w:tc>
          <w:tcPr>
            <w:tcW w:w="1604" w:type="dxa"/>
            <w:vAlign w:val="center"/>
          </w:tcPr>
          <w:p w14:paraId="6F31E825" w14:textId="72AE39E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68A3D358" w14:textId="5E924EE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6FEFB334" w14:textId="296E3AF1"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9BAC2BB" w14:textId="04D7F1B7"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CD6F0D" w14:textId="6B60BBD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C5F17" w:rsidRPr="0006217B" w14:paraId="4BFDB8D7" w14:textId="77777777" w:rsidTr="001A1637">
        <w:trPr>
          <w:jc w:val="center"/>
        </w:trPr>
        <w:tc>
          <w:tcPr>
            <w:tcW w:w="2053" w:type="dxa"/>
            <w:vAlign w:val="center"/>
          </w:tcPr>
          <w:p w14:paraId="0D2EB070" w14:textId="79140AF0"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orgTrdDt</w:t>
            </w:r>
          </w:p>
        </w:tc>
        <w:tc>
          <w:tcPr>
            <w:tcW w:w="1604" w:type="dxa"/>
            <w:vAlign w:val="center"/>
          </w:tcPr>
          <w:p w14:paraId="533365CB" w14:textId="223656A5"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75D503EB" w14:textId="2A4756D4"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08045326" w14:textId="5648C9E8"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8F68730" w14:textId="4176BC4C"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AD00A0" w14:textId="0322827C"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9781C" w:rsidRPr="0006217B" w14:paraId="5719E3E9" w14:textId="77777777" w:rsidTr="001A1637">
        <w:trPr>
          <w:jc w:val="center"/>
        </w:trPr>
        <w:tc>
          <w:tcPr>
            <w:tcW w:w="2053" w:type="dxa"/>
            <w:vAlign w:val="center"/>
          </w:tcPr>
          <w:p w14:paraId="5FA8EB37" w14:textId="5DF47E7A"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pntAmt</w:t>
            </w:r>
          </w:p>
        </w:tc>
        <w:tc>
          <w:tcPr>
            <w:tcW w:w="1604" w:type="dxa"/>
            <w:vAlign w:val="center"/>
          </w:tcPr>
          <w:p w14:paraId="6E549863" w14:textId="556EB9A8"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Point Amount</w:t>
            </w:r>
          </w:p>
        </w:tc>
        <w:tc>
          <w:tcPr>
            <w:tcW w:w="2297" w:type="dxa"/>
            <w:vAlign w:val="center"/>
          </w:tcPr>
          <w:p w14:paraId="3E66EE06" w14:textId="25EB299D"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Point amount among total amount</w:t>
            </w:r>
          </w:p>
        </w:tc>
        <w:tc>
          <w:tcPr>
            <w:tcW w:w="1199" w:type="dxa"/>
            <w:vAlign w:val="center"/>
          </w:tcPr>
          <w:p w14:paraId="0DC630ED" w14:textId="5FB80590"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N(13)</w:t>
            </w:r>
          </w:p>
        </w:tc>
        <w:tc>
          <w:tcPr>
            <w:tcW w:w="1211" w:type="dxa"/>
            <w:vAlign w:val="center"/>
          </w:tcPr>
          <w:p w14:paraId="074FB849" w14:textId="31BA569B"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5D873D" w14:textId="5499445C"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79781C" w:rsidRPr="0006217B" w14:paraId="561D4790" w14:textId="77777777" w:rsidTr="001A1637">
        <w:trPr>
          <w:jc w:val="center"/>
        </w:trPr>
        <w:tc>
          <w:tcPr>
            <w:tcW w:w="2053" w:type="dxa"/>
            <w:vAlign w:val="center"/>
          </w:tcPr>
          <w:p w14:paraId="174936B1" w14:textId="16E06546"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cardAmt</w:t>
            </w:r>
          </w:p>
        </w:tc>
        <w:tc>
          <w:tcPr>
            <w:tcW w:w="1604" w:type="dxa"/>
            <w:vAlign w:val="center"/>
          </w:tcPr>
          <w:p w14:paraId="6EC3DDFE" w14:textId="4D28AF5E"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Amount</w:t>
            </w:r>
          </w:p>
        </w:tc>
        <w:tc>
          <w:tcPr>
            <w:tcW w:w="2297" w:type="dxa"/>
            <w:vAlign w:val="center"/>
          </w:tcPr>
          <w:p w14:paraId="6B28543A" w14:textId="22E13C59"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amount among total amount</w:t>
            </w:r>
          </w:p>
        </w:tc>
        <w:tc>
          <w:tcPr>
            <w:tcW w:w="1199" w:type="dxa"/>
            <w:vAlign w:val="center"/>
          </w:tcPr>
          <w:p w14:paraId="05343820" w14:textId="05B2DDD4"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N(13)</w:t>
            </w:r>
          </w:p>
        </w:tc>
        <w:tc>
          <w:tcPr>
            <w:tcW w:w="1211" w:type="dxa"/>
            <w:vAlign w:val="center"/>
          </w:tcPr>
          <w:p w14:paraId="3F59CB43" w14:textId="39F4D366"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D7A68C" w14:textId="005ED18A"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w:t>
            </w:r>
          </w:p>
        </w:tc>
      </w:tr>
      <w:tr w:rsidR="0079781C" w:rsidRPr="0006217B" w14:paraId="29BE596A" w14:textId="77777777" w:rsidTr="001A1637">
        <w:trPr>
          <w:jc w:val="center"/>
        </w:trPr>
        <w:tc>
          <w:tcPr>
            <w:tcW w:w="2053" w:type="dxa"/>
            <w:vAlign w:val="center"/>
          </w:tcPr>
          <w:p w14:paraId="3C4F3F25" w14:textId="50995AAC"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coupAmt</w:t>
            </w:r>
          </w:p>
        </w:tc>
        <w:tc>
          <w:tcPr>
            <w:tcW w:w="1604" w:type="dxa"/>
            <w:vAlign w:val="center"/>
          </w:tcPr>
          <w:p w14:paraId="4736547E" w14:textId="5E8C12EE"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Amount</w:t>
            </w:r>
          </w:p>
        </w:tc>
        <w:tc>
          <w:tcPr>
            <w:tcW w:w="2297" w:type="dxa"/>
            <w:vAlign w:val="center"/>
          </w:tcPr>
          <w:p w14:paraId="0A544EC0" w14:textId="793ADB4D" w:rsidR="0079781C" w:rsidRPr="0006217B" w:rsidRDefault="00CA1971"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amount among total amount</w:t>
            </w:r>
          </w:p>
        </w:tc>
        <w:tc>
          <w:tcPr>
            <w:tcW w:w="1199" w:type="dxa"/>
            <w:vAlign w:val="center"/>
          </w:tcPr>
          <w:p w14:paraId="5F5DE195" w14:textId="5E4FFC76"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N(13)</w:t>
            </w:r>
          </w:p>
        </w:tc>
        <w:tc>
          <w:tcPr>
            <w:tcW w:w="1211" w:type="dxa"/>
            <w:vAlign w:val="center"/>
          </w:tcPr>
          <w:p w14:paraId="2FA3F60F" w14:textId="3D951D79"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236AA0" w14:textId="1C98864C"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9781C" w:rsidRPr="0006217B" w14:paraId="0A658635" w14:textId="77777777" w:rsidTr="001A1637">
        <w:trPr>
          <w:jc w:val="center"/>
        </w:trPr>
        <w:tc>
          <w:tcPr>
            <w:tcW w:w="2053" w:type="dxa"/>
            <w:vAlign w:val="center"/>
          </w:tcPr>
          <w:p w14:paraId="0678F075" w14:textId="2264D532"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kkmAmt</w:t>
            </w:r>
          </w:p>
        </w:tc>
        <w:tc>
          <w:tcPr>
            <w:tcW w:w="1604" w:type="dxa"/>
            <w:vAlign w:val="center"/>
          </w:tcPr>
          <w:p w14:paraId="68AD6DC7" w14:textId="2F2315E3"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Kakao Money Amount</w:t>
            </w:r>
          </w:p>
        </w:tc>
        <w:tc>
          <w:tcPr>
            <w:tcW w:w="2297" w:type="dxa"/>
            <w:vAlign w:val="center"/>
          </w:tcPr>
          <w:p w14:paraId="60594AC0" w14:textId="28684C62" w:rsidR="0079781C" w:rsidRPr="0006217B" w:rsidRDefault="00CA1971"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Kakao Money amount</w:t>
            </w:r>
          </w:p>
        </w:tc>
        <w:tc>
          <w:tcPr>
            <w:tcW w:w="1199" w:type="dxa"/>
            <w:vAlign w:val="center"/>
          </w:tcPr>
          <w:p w14:paraId="5C959153" w14:textId="7A57A09F"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N(13)</w:t>
            </w:r>
          </w:p>
        </w:tc>
        <w:tc>
          <w:tcPr>
            <w:tcW w:w="1211" w:type="dxa"/>
            <w:vAlign w:val="center"/>
          </w:tcPr>
          <w:p w14:paraId="70F4F45E" w14:textId="0EB9EFFF"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4FA47A" w14:textId="0E38C369"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79781C" w:rsidRPr="0006217B" w14:paraId="1D986344" w14:textId="77777777" w:rsidTr="001A1637">
        <w:trPr>
          <w:jc w:val="center"/>
        </w:trPr>
        <w:tc>
          <w:tcPr>
            <w:tcW w:w="2053" w:type="dxa"/>
            <w:vAlign w:val="center"/>
          </w:tcPr>
          <w:p w14:paraId="73DA6755" w14:textId="32AD4858"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csrcIssAmt</w:t>
            </w:r>
          </w:p>
        </w:tc>
        <w:tc>
          <w:tcPr>
            <w:tcW w:w="1604" w:type="dxa"/>
            <w:vAlign w:val="center"/>
          </w:tcPr>
          <w:p w14:paraId="1CBB2C6C" w14:textId="76D2183E"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Target Amount</w:t>
            </w:r>
          </w:p>
        </w:tc>
        <w:tc>
          <w:tcPr>
            <w:tcW w:w="2297" w:type="dxa"/>
            <w:vAlign w:val="center"/>
          </w:tcPr>
          <w:p w14:paraId="53A3DBDD" w14:textId="14B2C363" w:rsidR="0079781C" w:rsidRPr="0006217B" w:rsidRDefault="00CA1971"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target amount</w:t>
            </w:r>
          </w:p>
        </w:tc>
        <w:tc>
          <w:tcPr>
            <w:tcW w:w="1199" w:type="dxa"/>
            <w:vAlign w:val="center"/>
          </w:tcPr>
          <w:p w14:paraId="503682B4" w14:textId="27A4095F"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N(13)</w:t>
            </w:r>
          </w:p>
        </w:tc>
        <w:tc>
          <w:tcPr>
            <w:tcW w:w="1211" w:type="dxa"/>
            <w:vAlign w:val="center"/>
          </w:tcPr>
          <w:p w14:paraId="56410FED" w14:textId="5B0848FE"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0CDD74" w14:textId="67E51D0D"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w:t>
            </w:r>
          </w:p>
        </w:tc>
      </w:tr>
      <w:tr w:rsidR="00B31A33" w:rsidRPr="0006217B" w14:paraId="215BBB2C" w14:textId="77777777" w:rsidTr="001A1637">
        <w:trPr>
          <w:jc w:val="center"/>
        </w:trPr>
        <w:tc>
          <w:tcPr>
            <w:tcW w:w="2053" w:type="dxa"/>
            <w:vAlign w:val="center"/>
          </w:tcPr>
          <w:p w14:paraId="7A24DD0D" w14:textId="5B986153"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cnclType</w:t>
            </w:r>
          </w:p>
        </w:tc>
        <w:tc>
          <w:tcPr>
            <w:tcW w:w="1604" w:type="dxa"/>
            <w:vAlign w:val="center"/>
          </w:tcPr>
          <w:p w14:paraId="73412226" w14:textId="64219EA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24C7F156" w14:textId="6C89343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25822884" w14:textId="6E7C9765"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0D59133E" w14:textId="3CC8EE02"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43E959" w14:textId="035FA75C"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976545" w:rsidRPr="0006217B" w14:paraId="5101D9B3" w14:textId="77777777" w:rsidTr="001A1637">
        <w:trPr>
          <w:jc w:val="center"/>
        </w:trPr>
        <w:tc>
          <w:tcPr>
            <w:tcW w:w="2053" w:type="dxa"/>
            <w:vAlign w:val="center"/>
          </w:tcPr>
          <w:p w14:paraId="57285788" w14:textId="07A425BA"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csrcIssNo</w:t>
            </w:r>
          </w:p>
        </w:tc>
        <w:tc>
          <w:tcPr>
            <w:tcW w:w="1604" w:type="dxa"/>
            <w:vAlign w:val="center"/>
          </w:tcPr>
          <w:p w14:paraId="41B2E05C" w14:textId="4BE17318"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ash Receipt Approval Number</w:t>
            </w:r>
          </w:p>
        </w:tc>
        <w:tc>
          <w:tcPr>
            <w:tcW w:w="2297" w:type="dxa"/>
            <w:vAlign w:val="center"/>
          </w:tcPr>
          <w:p w14:paraId="06560F1A" w14:textId="33C9B66F"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2E8E1E94" w14:textId="067A9D37" w:rsidR="00976545" w:rsidRPr="0006217B" w:rsidRDefault="00976545" w:rsidP="0097654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AN(30)</w:t>
            </w:r>
          </w:p>
        </w:tc>
        <w:tc>
          <w:tcPr>
            <w:tcW w:w="1211" w:type="dxa"/>
            <w:vAlign w:val="center"/>
          </w:tcPr>
          <w:p w14:paraId="1D37EE35" w14:textId="28EE05C6" w:rsidR="00976545" w:rsidRPr="0006217B" w:rsidRDefault="00976545" w:rsidP="0097654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BA23F3" w14:textId="4E6038A6"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976545" w:rsidRPr="0006217B" w14:paraId="3348C53D" w14:textId="77777777" w:rsidTr="001A1637">
        <w:trPr>
          <w:jc w:val="center"/>
        </w:trPr>
        <w:tc>
          <w:tcPr>
            <w:tcW w:w="2053" w:type="dxa"/>
            <w:vAlign w:val="center"/>
          </w:tcPr>
          <w:p w14:paraId="4F097940" w14:textId="5C6A093A"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397D6232" w14:textId="3103B08E"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1A2CD8C1" w14:textId="0BC599B4"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rPr>
              <w:t xml:space="preserve">The value delivered as the additional information field </w:t>
            </w:r>
            <w:r w:rsidRPr="0006217B">
              <w:rPr>
                <w:rFonts w:asciiTheme="minorHAnsi" w:eastAsiaTheme="minorHAnsi" w:hAnsiTheme="minorHAnsi"/>
              </w:rPr>
              <w:lastRenderedPageBreak/>
              <w:t>used by the Merchant is returned as is</w:t>
            </w:r>
          </w:p>
        </w:tc>
        <w:tc>
          <w:tcPr>
            <w:tcW w:w="1199" w:type="dxa"/>
            <w:vAlign w:val="center"/>
          </w:tcPr>
          <w:p w14:paraId="45842D9E" w14:textId="2A723658" w:rsidR="00976545" w:rsidRPr="0006217B" w:rsidRDefault="00976545" w:rsidP="0097654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AHN(4000)</w:t>
            </w:r>
          </w:p>
        </w:tc>
        <w:tc>
          <w:tcPr>
            <w:tcW w:w="1211" w:type="dxa"/>
            <w:vAlign w:val="center"/>
          </w:tcPr>
          <w:p w14:paraId="7AD6E781" w14:textId="7A9BA4BC" w:rsidR="00976545" w:rsidRPr="0006217B" w:rsidRDefault="00976545" w:rsidP="0097654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7C294A" w14:textId="400BA72C"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27218E" w:rsidRPr="0006217B" w14:paraId="04E53181" w14:textId="77777777" w:rsidTr="001A1637">
        <w:trPr>
          <w:jc w:val="center"/>
        </w:trPr>
        <w:tc>
          <w:tcPr>
            <w:tcW w:w="2053" w:type="dxa"/>
            <w:vAlign w:val="center"/>
          </w:tcPr>
          <w:p w14:paraId="09C38856" w14:textId="1A192BF6"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pktHash</w:t>
            </w:r>
          </w:p>
        </w:tc>
        <w:tc>
          <w:tcPr>
            <w:tcW w:w="1604" w:type="dxa"/>
            <w:vAlign w:val="center"/>
          </w:tcPr>
          <w:p w14:paraId="2D51F02F" w14:textId="7EB22EA1"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B78039B" w14:textId="4F887558"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062F248F" w14:textId="374FECAE"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599A2DDB" w14:textId="1037AC81"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DE1556" w14:textId="42E17A73"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67A8CA3F"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7D19115C" w14:textId="77777777" w:rsidTr="001A1637">
        <w:tc>
          <w:tcPr>
            <w:tcW w:w="10016" w:type="dxa"/>
            <w:gridSpan w:val="2"/>
            <w:shd w:val="clear" w:color="auto" w:fill="767171" w:themeFill="background2" w:themeFillShade="80"/>
          </w:tcPr>
          <w:p w14:paraId="5163CF6B"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0E58AC66" w14:textId="77777777" w:rsidTr="001A1637">
        <w:tc>
          <w:tcPr>
            <w:tcW w:w="2249" w:type="dxa"/>
          </w:tcPr>
          <w:p w14:paraId="45BC004A"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5863F91D"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31C47E10" w14:textId="77777777" w:rsidTr="001A1637">
        <w:tc>
          <w:tcPr>
            <w:tcW w:w="2249" w:type="dxa"/>
          </w:tcPr>
          <w:p w14:paraId="7ADA76E1"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2A0F8DED"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45C7AAF8" w14:textId="77777777" w:rsidTr="001A1637">
        <w:tc>
          <w:tcPr>
            <w:tcW w:w="2249" w:type="dxa"/>
          </w:tcPr>
          <w:p w14:paraId="5A24F1CB"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565CEB9C"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17F6CA22" w14:textId="77777777" w:rsidR="001A1637" w:rsidRPr="0006217B" w:rsidRDefault="001A1637" w:rsidP="001A1637">
      <w:pPr>
        <w:pStyle w:val="cq11"/>
        <w:ind w:left="440"/>
        <w:rPr>
          <w:rFonts w:asciiTheme="minorHAnsi" w:eastAsiaTheme="minorHAnsi" w:hAnsiTheme="minorHAnsi"/>
        </w:rPr>
      </w:pPr>
    </w:p>
    <w:p w14:paraId="71B52C40" w14:textId="77777777" w:rsidR="00777029" w:rsidRPr="0006217B" w:rsidRDefault="00777029" w:rsidP="00777029">
      <w:pPr>
        <w:pStyle w:val="cq11"/>
        <w:ind w:left="440"/>
        <w:rPr>
          <w:rFonts w:asciiTheme="minorHAnsi" w:eastAsiaTheme="minorHAnsi" w:hAnsiTheme="minorHAnsi"/>
        </w:rPr>
      </w:pPr>
    </w:p>
    <w:p w14:paraId="4E6F9267" w14:textId="77777777" w:rsidR="00E61C75" w:rsidRPr="0006217B" w:rsidRDefault="00274A07">
      <w:pPr>
        <w:pStyle w:val="1"/>
        <w:rPr>
          <w:rFonts w:asciiTheme="minorHAnsi" w:eastAsiaTheme="minorHAnsi" w:hAnsiTheme="minorHAnsi"/>
        </w:rPr>
      </w:pPr>
      <w:bookmarkStart w:id="167" w:name="_Toc172043572"/>
      <w:r w:rsidRPr="0006217B">
        <w:rPr>
          <w:rFonts w:asciiTheme="minorHAnsi" w:eastAsiaTheme="minorHAnsi" w:hAnsiTheme="minorHAnsi" w:hint="eastAsia"/>
        </w:rPr>
        <w:lastRenderedPageBreak/>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Approval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67"/>
    </w:p>
    <w:p w14:paraId="29505CB3" w14:textId="77777777" w:rsidR="004F0B75" w:rsidRPr="0006217B" w:rsidRDefault="004F0B75" w:rsidP="004F0B75">
      <w:pPr>
        <w:pStyle w:val="2"/>
        <w:rPr>
          <w:rFonts w:asciiTheme="minorHAnsi" w:eastAsiaTheme="minorHAnsi" w:hAnsiTheme="minorHAnsi"/>
        </w:rPr>
      </w:pPr>
      <w:bookmarkStart w:id="168" w:name="_Toc172043573"/>
      <w:r w:rsidRPr="0006217B">
        <w:rPr>
          <w:rFonts w:asciiTheme="minorHAnsi" w:eastAsiaTheme="minorHAnsi" w:hAnsiTheme="minorHAnsi" w:hint="eastAsia"/>
        </w:rPr>
        <w:t>API URI</w:t>
      </w:r>
      <w:bookmarkEnd w:id="168"/>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3CBFE570" w14:textId="77777777" w:rsidTr="002177F8">
        <w:tc>
          <w:tcPr>
            <w:tcW w:w="1823" w:type="dxa"/>
            <w:shd w:val="clear" w:color="auto" w:fill="D9D9D9" w:themeFill="background1" w:themeFillShade="D9"/>
          </w:tcPr>
          <w:p w14:paraId="0B010C5B"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4243C3EB"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65D15D27" w14:textId="77777777" w:rsidTr="002177F8">
        <w:tc>
          <w:tcPr>
            <w:tcW w:w="1823" w:type="dxa"/>
            <w:shd w:val="clear" w:color="auto" w:fill="FFFFFF" w:themeFill="background1"/>
          </w:tcPr>
          <w:p w14:paraId="28D1D61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150E6F52" w14:textId="77777777" w:rsidR="004F0B75" w:rsidRPr="0006217B" w:rsidRDefault="00DC3CA6"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https://tbgw.settlebank.co.kr/spay/APITrdPayco.do</w:t>
            </w:r>
          </w:p>
        </w:tc>
      </w:tr>
      <w:tr w:rsidR="004F0B75" w:rsidRPr="0006217B" w14:paraId="694ACFCD" w14:textId="77777777" w:rsidTr="002177F8">
        <w:tc>
          <w:tcPr>
            <w:tcW w:w="1823" w:type="dxa"/>
            <w:shd w:val="clear" w:color="auto" w:fill="FFFFFF" w:themeFill="background1"/>
          </w:tcPr>
          <w:p w14:paraId="2BEF7C22"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1D79EB76" w14:textId="77777777" w:rsidR="004F0B75" w:rsidRPr="0006217B" w:rsidRDefault="00DC3CA6" w:rsidP="002177F8">
            <w:pPr>
              <w:jc w:val="center"/>
              <w:rPr>
                <w:rFonts w:asciiTheme="minorHAnsi" w:eastAsiaTheme="minorHAnsi" w:hAnsiTheme="minorHAnsi"/>
              </w:rPr>
            </w:pPr>
            <w:r w:rsidRPr="0006217B">
              <w:rPr>
                <w:rFonts w:asciiTheme="minorHAnsi" w:eastAsiaTheme="minorHAnsi" w:hAnsiTheme="minorHAnsi"/>
              </w:rPr>
              <w:t>https://gw.settlebank.co.kr/spay/APITrdPayco.do</w:t>
            </w:r>
          </w:p>
        </w:tc>
      </w:tr>
    </w:tbl>
    <w:p w14:paraId="7612E5AD" w14:textId="77777777" w:rsidR="004F0B75" w:rsidRPr="0006217B" w:rsidRDefault="004F0B75" w:rsidP="004F0B75">
      <w:pPr>
        <w:pStyle w:val="cq11"/>
        <w:ind w:left="440"/>
        <w:rPr>
          <w:rFonts w:asciiTheme="minorHAnsi" w:eastAsiaTheme="minorHAnsi" w:hAnsiTheme="minorHAnsi"/>
        </w:rPr>
      </w:pPr>
    </w:p>
    <w:p w14:paraId="4E0227DD" w14:textId="77777777" w:rsidR="004F0B75" w:rsidRPr="0006217B" w:rsidRDefault="004F0B75" w:rsidP="004F0B75">
      <w:pPr>
        <w:pStyle w:val="2"/>
        <w:rPr>
          <w:rFonts w:asciiTheme="minorHAnsi" w:eastAsiaTheme="minorHAnsi" w:hAnsiTheme="minorHAnsi"/>
        </w:rPr>
      </w:pPr>
      <w:bookmarkStart w:id="169" w:name="_Toc172043574"/>
      <w:r w:rsidRPr="0006217B">
        <w:rPr>
          <w:rFonts w:asciiTheme="minorHAnsi" w:eastAsiaTheme="minorHAnsi" w:hAnsiTheme="minorHAnsi" w:hint="eastAsia"/>
        </w:rPr>
        <w:t>Request and Response Headers</w:t>
      </w:r>
      <w:bookmarkEnd w:id="169"/>
    </w:p>
    <w:p w14:paraId="43C0399A" w14:textId="77777777" w:rsidR="00DC3CA6" w:rsidRPr="0006217B" w:rsidRDefault="00DC3CA6" w:rsidP="00DC3CA6">
      <w:pPr>
        <w:pStyle w:val="cq11"/>
        <w:ind w:left="440"/>
        <w:rPr>
          <w:rFonts w:asciiTheme="minorHAnsi" w:eastAsiaTheme="minorHAnsi" w:hAnsiTheme="minorHAnsi"/>
        </w:rPr>
      </w:pPr>
      <w:r w:rsidRPr="0006217B">
        <w:rPr>
          <w:rFonts w:asciiTheme="minorHAnsi" w:eastAsiaTheme="minorHAnsi" w:hAnsiTheme="minorHAnsi" w:hint="eastAsia"/>
        </w:rPr>
        <w:t xml:space="preserve">PAYCO Easy Payment Approval API is in Non-UI method and does not use the standard payment window. </w:t>
      </w:r>
      <w:r w:rsidRPr="0006217B">
        <w:rPr>
          <w:rFonts w:asciiTheme="minorHAnsi" w:eastAsiaTheme="minorHAnsi" w:hAnsiTheme="minorHAnsi"/>
        </w:rPr>
        <w:t>Refer to this (</w:t>
      </w:r>
      <w:r w:rsidRPr="0006217B">
        <w:rPr>
          <w:rFonts w:asciiTheme="minorHAnsi" w:eastAsiaTheme="minorHAnsi" w:hAnsiTheme="minorHAnsi"/>
          <w:color w:val="ED7D31" w:themeColor="accent2"/>
        </w:rPr>
        <w:t xml:space="preserve">3.4 JSON Request Data </w:t>
      </w:r>
      <w:r w:rsidRPr="0006217B">
        <w:rPr>
          <w:rFonts w:asciiTheme="minorHAnsi" w:eastAsiaTheme="minorHAnsi" w:hAnsiTheme="minorHAnsi"/>
        </w:rPr>
        <w:t>example).</w:t>
      </w:r>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152CE80F" w14:textId="77777777" w:rsidTr="002177F8">
        <w:tc>
          <w:tcPr>
            <w:tcW w:w="1823" w:type="dxa"/>
            <w:shd w:val="clear" w:color="auto" w:fill="D9D9D9" w:themeFill="background1" w:themeFillShade="D9"/>
          </w:tcPr>
          <w:p w14:paraId="406EAD8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7102D832"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6211A4DB" w14:textId="77777777" w:rsidTr="002177F8">
        <w:tc>
          <w:tcPr>
            <w:tcW w:w="1823" w:type="dxa"/>
            <w:shd w:val="clear" w:color="auto" w:fill="FFFFFF" w:themeFill="background1"/>
          </w:tcPr>
          <w:p w14:paraId="76CF3E85"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079E6191"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Content-type=application/json; charset=UTF-8</w:t>
            </w:r>
          </w:p>
        </w:tc>
      </w:tr>
      <w:tr w:rsidR="004F0B75" w:rsidRPr="0006217B" w14:paraId="5E56BA54" w14:textId="77777777" w:rsidTr="002177F8">
        <w:tc>
          <w:tcPr>
            <w:tcW w:w="1823" w:type="dxa"/>
            <w:shd w:val="clear" w:color="auto" w:fill="FFFFFF" w:themeFill="background1"/>
          </w:tcPr>
          <w:p w14:paraId="59EE53B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270DFAAE" w14:textId="77777777" w:rsidR="004F0B75" w:rsidRPr="0006217B" w:rsidRDefault="004F0B75" w:rsidP="002177F8">
            <w:pPr>
              <w:jc w:val="center"/>
              <w:rPr>
                <w:rFonts w:asciiTheme="minorHAnsi" w:eastAsiaTheme="minorHAnsi" w:hAnsiTheme="minorHAnsi"/>
              </w:rPr>
            </w:pPr>
            <w:r w:rsidRPr="0006217B">
              <w:rPr>
                <w:rFonts w:asciiTheme="minorHAnsi" w:eastAsiaTheme="minorHAnsi" w:hAnsiTheme="minorHAnsi"/>
              </w:rPr>
              <w:t>Content-type=application/json; charset=UTF-8</w:t>
            </w:r>
          </w:p>
        </w:tc>
      </w:tr>
    </w:tbl>
    <w:p w14:paraId="40370F8B" w14:textId="77777777" w:rsidR="004F0B75" w:rsidRPr="0006217B" w:rsidRDefault="004F0B75" w:rsidP="004F0B75">
      <w:pPr>
        <w:pStyle w:val="cq11"/>
        <w:ind w:left="440"/>
        <w:rPr>
          <w:rFonts w:asciiTheme="minorHAnsi" w:eastAsiaTheme="minorHAnsi" w:hAnsiTheme="minorHAnsi"/>
        </w:rPr>
      </w:pPr>
    </w:p>
    <w:p w14:paraId="1B5C17F9" w14:textId="77777777" w:rsidR="00DC75DE" w:rsidRPr="0006217B" w:rsidRDefault="00DC75DE" w:rsidP="00DC75DE">
      <w:pPr>
        <w:pStyle w:val="2"/>
        <w:rPr>
          <w:rFonts w:asciiTheme="minorHAnsi" w:eastAsiaTheme="minorHAnsi" w:hAnsiTheme="minorHAnsi"/>
        </w:rPr>
      </w:pPr>
      <w:bookmarkStart w:id="170" w:name="_Toc17204357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70"/>
    </w:p>
    <w:p w14:paraId="763CEE17" w14:textId="05B551E5" w:rsidR="00757733" w:rsidRPr="0006217B" w:rsidRDefault="00D93393" w:rsidP="00757733">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AA616DA" w14:textId="77777777" w:rsidTr="00786187">
        <w:trPr>
          <w:jc w:val="center"/>
        </w:trPr>
        <w:tc>
          <w:tcPr>
            <w:tcW w:w="2053" w:type="dxa"/>
            <w:gridSpan w:val="2"/>
            <w:shd w:val="clear" w:color="auto" w:fill="D9D9D9" w:themeFill="background1" w:themeFillShade="D9"/>
            <w:vAlign w:val="center"/>
          </w:tcPr>
          <w:p w14:paraId="3710621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A8F831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EA3E8E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12BF6C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EA74E5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374565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121041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07F51D63" w14:textId="77777777" w:rsidTr="00786187">
        <w:trPr>
          <w:jc w:val="center"/>
        </w:trPr>
        <w:tc>
          <w:tcPr>
            <w:tcW w:w="1026" w:type="dxa"/>
            <w:vMerge w:val="restart"/>
            <w:vAlign w:val="center"/>
          </w:tcPr>
          <w:p w14:paraId="50C7B41D" w14:textId="5493B3D1"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8558D63" w14:textId="416646FF"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51DC211" w14:textId="3D19A673"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1AADB60" w14:textId="2DDBE1D7"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2AE9325" w14:textId="76DDF02C"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4E4FBECC" w14:textId="3B53C258"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57661C" w14:textId="17537546"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"nx_mid_hd"</w:t>
            </w:r>
          </w:p>
        </w:tc>
      </w:tr>
      <w:tr w:rsidR="00C22B5C" w:rsidRPr="0006217B" w14:paraId="5BC8771A" w14:textId="77777777" w:rsidTr="00786187">
        <w:trPr>
          <w:jc w:val="center"/>
        </w:trPr>
        <w:tc>
          <w:tcPr>
            <w:tcW w:w="1026" w:type="dxa"/>
            <w:vMerge/>
            <w:vAlign w:val="center"/>
          </w:tcPr>
          <w:p w14:paraId="617510F1"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6317CD4F" w14:textId="77C6C6F5"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232C2EC9" w14:textId="75D6239C"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10B9BC0" w14:textId="1422A63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5630092" w14:textId="090ADDFC"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219C991" w14:textId="00F2B5B0"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568210" w14:textId="7A43E75F"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t>※ Fixed value</w:t>
            </w:r>
          </w:p>
        </w:tc>
      </w:tr>
      <w:tr w:rsidR="00C22B5C" w:rsidRPr="0006217B" w14:paraId="157CA97A" w14:textId="77777777" w:rsidTr="00786187">
        <w:trPr>
          <w:jc w:val="center"/>
        </w:trPr>
        <w:tc>
          <w:tcPr>
            <w:tcW w:w="1026" w:type="dxa"/>
            <w:vMerge/>
            <w:vAlign w:val="center"/>
          </w:tcPr>
          <w:p w14:paraId="348E11BD"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94B4BB6" w14:textId="3CB6AAA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8A46CF7" w14:textId="4DF6FE02"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6F5367F" w14:textId="759361C0"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83855CB" w14:textId="4AB22E86"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7440144D" w14:textId="30AFA2F2"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57B9B8" w14:textId="7A43387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t>※ Fixed value</w:t>
            </w:r>
          </w:p>
        </w:tc>
      </w:tr>
      <w:tr w:rsidR="00C22B5C" w:rsidRPr="0006217B" w14:paraId="57FF30B3" w14:textId="77777777" w:rsidTr="00786187">
        <w:trPr>
          <w:jc w:val="center"/>
        </w:trPr>
        <w:tc>
          <w:tcPr>
            <w:tcW w:w="1026" w:type="dxa"/>
            <w:vMerge/>
            <w:vAlign w:val="center"/>
          </w:tcPr>
          <w:p w14:paraId="6A7E7ACB"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1139B6E9" w14:textId="08A73A9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6E2AB11A" w14:textId="281E9CC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6D935F1" w14:textId="4647477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5F7565D" w14:textId="13CB731A"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7CB8F257" w14:textId="7F0B65FD"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35FB86" w14:textId="70CE647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"B2"</w:t>
            </w:r>
            <w:r w:rsidRPr="0006217B">
              <w:rPr>
                <w:rFonts w:asciiTheme="minorHAnsi" w:eastAsiaTheme="minorHAnsi" w:hAnsiTheme="minorHAnsi"/>
                <w:color w:val="767676"/>
                <w:spacing w:val="-6"/>
                <w:sz w:val="21"/>
                <w:szCs w:val="21"/>
              </w:rPr>
              <w:br/>
              <w:t>※ Fixed value</w:t>
            </w:r>
          </w:p>
        </w:tc>
      </w:tr>
      <w:tr w:rsidR="00757733" w:rsidRPr="0006217B" w14:paraId="09ED9C4C" w14:textId="77777777" w:rsidTr="004E4C97">
        <w:tblPrEx>
          <w:jc w:val="left"/>
        </w:tblPrEx>
        <w:tc>
          <w:tcPr>
            <w:tcW w:w="1026" w:type="dxa"/>
            <w:vMerge/>
            <w:vAlign w:val="center"/>
          </w:tcPr>
          <w:p w14:paraId="73FC27E1" w14:textId="77777777" w:rsidR="00757733" w:rsidRPr="0006217B" w:rsidRDefault="00757733" w:rsidP="00757733">
            <w:pPr>
              <w:pStyle w:val="cq11"/>
              <w:ind w:leftChars="0" w:left="0"/>
              <w:rPr>
                <w:rFonts w:asciiTheme="minorHAnsi" w:eastAsiaTheme="minorHAnsi" w:hAnsiTheme="minorHAnsi"/>
              </w:rPr>
            </w:pPr>
          </w:p>
        </w:tc>
        <w:tc>
          <w:tcPr>
            <w:tcW w:w="1027" w:type="dxa"/>
            <w:vAlign w:val="center"/>
          </w:tcPr>
          <w:p w14:paraId="2B92CF50" w14:textId="0CEF9A65"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3A27EB2E" w14:textId="2DCBE73D" w:rsidR="00757733" w:rsidRPr="0006217B" w:rsidRDefault="0023053F"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876299D" w14:textId="23D020C9" w:rsidR="00757733" w:rsidRPr="0006217B" w:rsidRDefault="0023053F"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8274712" w14:textId="4DAAF801"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5DE71FA" w14:textId="32F91A60"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C767FF" w14:textId="28F48815"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757733" w:rsidRPr="0006217B" w14:paraId="39FF3486" w14:textId="77777777" w:rsidTr="004E4C97">
        <w:tblPrEx>
          <w:jc w:val="left"/>
        </w:tblPrEx>
        <w:tc>
          <w:tcPr>
            <w:tcW w:w="1026" w:type="dxa"/>
            <w:vMerge/>
            <w:vAlign w:val="center"/>
          </w:tcPr>
          <w:p w14:paraId="7B91D06B" w14:textId="77777777" w:rsidR="00757733" w:rsidRPr="0006217B" w:rsidRDefault="00757733" w:rsidP="00757733">
            <w:pPr>
              <w:pStyle w:val="cq11"/>
              <w:ind w:leftChars="0" w:left="0"/>
              <w:rPr>
                <w:rFonts w:asciiTheme="minorHAnsi" w:eastAsiaTheme="minorHAnsi" w:hAnsiTheme="minorHAnsi"/>
              </w:rPr>
            </w:pPr>
          </w:p>
        </w:tc>
        <w:tc>
          <w:tcPr>
            <w:tcW w:w="1027" w:type="dxa"/>
            <w:vAlign w:val="center"/>
          </w:tcPr>
          <w:p w14:paraId="23F59DA5" w14:textId="530CF088" w:rsidR="00757733" w:rsidRPr="0006217B" w:rsidRDefault="00757733" w:rsidP="007577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0AD97B0" w14:textId="53DCE010" w:rsidR="00757733" w:rsidRPr="0006217B" w:rsidRDefault="003C2EAF"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EA0FF1F" w14:textId="0BA5756E"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spacing w:val="-6"/>
                <w:sz w:val="21"/>
                <w:szCs w:val="21"/>
              </w:rPr>
              <w:t xml:space="preserve">※ </w:t>
            </w:r>
            <w:r w:rsidR="00CA1971" w:rsidRPr="0006217B">
              <w:rPr>
                <w:rFonts w:asciiTheme="minorHAnsi" w:eastAsiaTheme="minorHAnsi" w:hAnsiTheme="minorHAnsi" w:hint="eastAsia"/>
                <w:spacing w:val="-6"/>
                <w:sz w:val="21"/>
                <w:szCs w:val="21"/>
              </w:rPr>
              <w:t>Caution</w:t>
            </w:r>
            <w:r w:rsidRPr="0006217B">
              <w:rPr>
                <w:rFonts w:asciiTheme="minorHAnsi" w:eastAsiaTheme="minorHAnsi" w:hAnsiTheme="minorHAnsi"/>
                <w:spacing w:val="-6"/>
                <w:sz w:val="21"/>
                <w:szCs w:val="21"/>
              </w:rPr>
              <w:br/>
            </w:r>
            <w:r w:rsidR="000E794E" w:rsidRPr="0006217B">
              <w:rPr>
                <w:rStyle w:val="text-danger"/>
                <w:rFonts w:asciiTheme="minorHAnsi" w:eastAsiaTheme="minorHAnsi" w:hAnsiTheme="minorHAnsi" w:hint="eastAsia"/>
                <w:spacing w:val="-6"/>
                <w:sz w:val="21"/>
                <w:szCs w:val="21"/>
              </w:rPr>
              <w:t>Merchant order number generated during authentication request must be written</w:t>
            </w:r>
            <w:r w:rsidR="000E794E" w:rsidRPr="0006217B">
              <w:rPr>
                <w:rStyle w:val="text-danger"/>
                <w:rFonts w:asciiTheme="minorHAnsi" w:eastAsiaTheme="minorHAnsi" w:hAnsiTheme="minorHAnsi"/>
                <w:spacing w:val="-6"/>
                <w:sz w:val="21"/>
                <w:szCs w:val="21"/>
              </w:rPr>
              <w:t>.</w:t>
            </w:r>
          </w:p>
        </w:tc>
        <w:tc>
          <w:tcPr>
            <w:tcW w:w="1199" w:type="dxa"/>
            <w:vAlign w:val="center"/>
          </w:tcPr>
          <w:p w14:paraId="41682D57" w14:textId="56AB216E"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4A03DB8" w14:textId="7E2E69CD"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6C90E4" w14:textId="559DCC71"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"ORDER20230323100000"</w:t>
            </w:r>
          </w:p>
        </w:tc>
      </w:tr>
      <w:tr w:rsidR="004B14EC" w:rsidRPr="0006217B" w14:paraId="27D534B3" w14:textId="77777777" w:rsidTr="004E4C97">
        <w:tblPrEx>
          <w:jc w:val="left"/>
        </w:tblPrEx>
        <w:tc>
          <w:tcPr>
            <w:tcW w:w="1026" w:type="dxa"/>
            <w:vMerge/>
            <w:vAlign w:val="center"/>
          </w:tcPr>
          <w:p w14:paraId="0E8ECD47"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1765D30B" w14:textId="21B8E557"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385E13F4" w14:textId="5C0536E1"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C305202" w14:textId="3CCA0F6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4C6CC73" w14:textId="5D51B545"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99E3AAF" w14:textId="22A3F50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3E1C6C" w14:textId="06FCDD86"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"20230323"</w:t>
            </w:r>
          </w:p>
        </w:tc>
      </w:tr>
      <w:tr w:rsidR="004B14EC" w:rsidRPr="0006217B" w14:paraId="26B3B063" w14:textId="77777777" w:rsidTr="004E4C97">
        <w:tblPrEx>
          <w:jc w:val="left"/>
        </w:tblPrEx>
        <w:tc>
          <w:tcPr>
            <w:tcW w:w="1026" w:type="dxa"/>
            <w:vMerge/>
            <w:vAlign w:val="center"/>
          </w:tcPr>
          <w:p w14:paraId="39538C39"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55372E56" w14:textId="2DCB2370"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40F98BF5" w14:textId="6618C1A1"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407B135D" w14:textId="436FB92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4CA2BD10" w14:textId="094042DC"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A3BE655" w14:textId="0151AE65"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00045A" w14:textId="359BFC3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3045BEE8" w14:textId="77777777" w:rsidTr="004E4C97">
        <w:tblPrEx>
          <w:jc w:val="left"/>
        </w:tblPrEx>
        <w:tc>
          <w:tcPr>
            <w:tcW w:w="1026" w:type="dxa"/>
            <w:vMerge/>
            <w:vAlign w:val="center"/>
          </w:tcPr>
          <w:p w14:paraId="56828893"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68BE5B99" w14:textId="3C275AD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9CCE182" w14:textId="20BB10C9"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73F42BC3" w14:textId="12E88F8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793FDB7C" w14:textId="34C1A27B"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1D429CC" w14:textId="038310C5"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54336D" w14:textId="5626FF00"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6A8F0CD4" w14:textId="77777777" w:rsidTr="004E4C97">
        <w:tblPrEx>
          <w:jc w:val="left"/>
        </w:tblPrEx>
        <w:tc>
          <w:tcPr>
            <w:tcW w:w="1026" w:type="dxa"/>
            <w:vMerge/>
            <w:vAlign w:val="center"/>
          </w:tcPr>
          <w:p w14:paraId="7EB989BE"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2EE63875" w14:textId="31118E00"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110B2D9" w14:textId="7A0C044E"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47F37E0A"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8AA2094" w14:textId="633726BD"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01B076E8" w14:textId="6185623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69CE4B0A" w14:textId="551662B9"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21B7A5" w14:textId="56D6459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08947977" w14:textId="77777777" w:rsidTr="004E4C97">
        <w:tblPrEx>
          <w:jc w:val="left"/>
        </w:tblPrEx>
        <w:tc>
          <w:tcPr>
            <w:tcW w:w="1026" w:type="dxa"/>
            <w:vMerge w:val="restart"/>
            <w:vAlign w:val="center"/>
          </w:tcPr>
          <w:p w14:paraId="0CEC23B2" w14:textId="7539CC9C"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A220EBF" w14:textId="456B736F"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79CA03B" w14:textId="3678D2F3"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E2A5248"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EBBF862" w14:textId="68A37962"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C34B899" w14:textId="662C9C51"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5D9A75C2" w14:textId="5875B15B"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A48BD1" w14:textId="3621D969"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"af8c82f79a5722fffcce52323dc1859844cafa577232b3ab94535b0f469077c9"</w:t>
            </w:r>
          </w:p>
        </w:tc>
      </w:tr>
      <w:tr w:rsidR="00757733" w:rsidRPr="0006217B" w14:paraId="3EFCE2B8" w14:textId="77777777" w:rsidTr="004E4C97">
        <w:tblPrEx>
          <w:jc w:val="left"/>
        </w:tblPrEx>
        <w:tc>
          <w:tcPr>
            <w:tcW w:w="1026" w:type="dxa"/>
            <w:vMerge/>
            <w:vAlign w:val="center"/>
          </w:tcPr>
          <w:p w14:paraId="430487F9" w14:textId="77777777" w:rsidR="00757733" w:rsidRPr="0006217B" w:rsidRDefault="00757733" w:rsidP="00757733">
            <w:pPr>
              <w:pStyle w:val="cq11"/>
              <w:ind w:leftChars="0" w:left="0"/>
              <w:rPr>
                <w:rFonts w:asciiTheme="minorHAnsi" w:eastAsiaTheme="minorHAnsi" w:hAnsiTheme="minorHAnsi"/>
              </w:rPr>
            </w:pPr>
          </w:p>
        </w:tc>
        <w:tc>
          <w:tcPr>
            <w:tcW w:w="1027" w:type="dxa"/>
            <w:vAlign w:val="center"/>
          </w:tcPr>
          <w:p w14:paraId="1FE128B6" w14:textId="4B9E5375"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authTrdNo</w:t>
            </w:r>
          </w:p>
        </w:tc>
        <w:tc>
          <w:tcPr>
            <w:tcW w:w="1604" w:type="dxa"/>
            <w:vAlign w:val="center"/>
          </w:tcPr>
          <w:p w14:paraId="1BE38C03" w14:textId="532E0E64" w:rsidR="00757733" w:rsidRPr="0006217B" w:rsidRDefault="000E794E" w:rsidP="0075773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Transaction Number</w:t>
            </w:r>
          </w:p>
        </w:tc>
        <w:tc>
          <w:tcPr>
            <w:tcW w:w="2297" w:type="dxa"/>
            <w:vAlign w:val="center"/>
          </w:tcPr>
          <w:p w14:paraId="037F03EB" w14:textId="7CF5F7ED"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 </w:t>
            </w:r>
            <w:r w:rsidR="0048348E" w:rsidRPr="0006217B">
              <w:rPr>
                <w:rFonts w:asciiTheme="minorHAnsi" w:eastAsiaTheme="minorHAnsi" w:hAnsiTheme="minorHAnsi" w:hint="eastAsia"/>
                <w:color w:val="767676"/>
                <w:spacing w:val="-6"/>
                <w:sz w:val="21"/>
                <w:szCs w:val="21"/>
              </w:rPr>
              <w:t xml:space="preserve">Transaction number given as a response </w:t>
            </w:r>
            <w:r w:rsidR="0056559E" w:rsidRPr="0006217B">
              <w:rPr>
                <w:rFonts w:asciiTheme="minorHAnsi" w:eastAsiaTheme="minorHAnsi" w:hAnsiTheme="minorHAnsi" w:hint="eastAsia"/>
                <w:color w:val="767676"/>
                <w:spacing w:val="-6"/>
                <w:sz w:val="21"/>
                <w:szCs w:val="21"/>
              </w:rPr>
              <w:t>by Hecto Financial when authentication is successful</w:t>
            </w:r>
          </w:p>
        </w:tc>
        <w:tc>
          <w:tcPr>
            <w:tcW w:w="1199" w:type="dxa"/>
            <w:vAlign w:val="center"/>
          </w:tcPr>
          <w:p w14:paraId="3AC60405" w14:textId="05F3D2DB"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9950FC1" w14:textId="75ECE091"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8A3415" w14:textId="1B6FFFAF"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"STFP_PGPZnx_mid_hd0230315153232M1196602"</w:t>
            </w:r>
          </w:p>
        </w:tc>
      </w:tr>
      <w:tr w:rsidR="00444B56" w:rsidRPr="0006217B" w14:paraId="141A18EB" w14:textId="77777777" w:rsidTr="004E4C97">
        <w:tblPrEx>
          <w:jc w:val="left"/>
        </w:tblPrEx>
        <w:tc>
          <w:tcPr>
            <w:tcW w:w="1026" w:type="dxa"/>
            <w:vMerge/>
            <w:vAlign w:val="center"/>
          </w:tcPr>
          <w:p w14:paraId="06928590" w14:textId="77777777" w:rsidR="00444B56" w:rsidRPr="0006217B" w:rsidRDefault="00444B56" w:rsidP="00444B56">
            <w:pPr>
              <w:pStyle w:val="cq11"/>
              <w:ind w:leftChars="0" w:left="0"/>
              <w:rPr>
                <w:rFonts w:asciiTheme="minorHAnsi" w:eastAsiaTheme="minorHAnsi" w:hAnsiTheme="minorHAnsi"/>
              </w:rPr>
            </w:pPr>
          </w:p>
        </w:tc>
        <w:tc>
          <w:tcPr>
            <w:tcW w:w="1027" w:type="dxa"/>
            <w:vAlign w:val="center"/>
          </w:tcPr>
          <w:p w14:paraId="3E1A9B30" w14:textId="32B08A5B" w:rsidR="00444B56" w:rsidRPr="0006217B" w:rsidRDefault="00444B56" w:rsidP="00444B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1DC04AEB" w14:textId="7C990551" w:rsidR="00444B56" w:rsidRPr="0006217B" w:rsidRDefault="00444B56" w:rsidP="00444B5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506E1F9" w14:textId="70DA1859" w:rsidR="00444B56" w:rsidRPr="0006217B" w:rsidRDefault="00444B56" w:rsidP="00444B56">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4180E09" w14:textId="20396472" w:rsidR="00444B56" w:rsidRPr="0006217B" w:rsidRDefault="00444B56" w:rsidP="00444B5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9DF3D6B" w14:textId="54CF3444" w:rsidR="00444B56" w:rsidRPr="0006217B" w:rsidRDefault="00444B56" w:rsidP="00444B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441D06" w14:textId="2C150027" w:rsidR="00444B56" w:rsidRPr="0006217B" w:rsidRDefault="00444B56" w:rsidP="00444B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483AA984" w14:textId="77777777" w:rsidR="00786187" w:rsidRPr="0006217B" w:rsidRDefault="00786187" w:rsidP="00786187">
      <w:pPr>
        <w:pStyle w:val="cq11"/>
        <w:ind w:left="440"/>
        <w:rPr>
          <w:rFonts w:asciiTheme="minorHAnsi" w:eastAsiaTheme="minorHAnsi" w:hAnsiTheme="minorHAnsi"/>
        </w:rPr>
      </w:pPr>
    </w:p>
    <w:p w14:paraId="0D8604FF" w14:textId="77777777" w:rsidR="00DC75DE" w:rsidRPr="0006217B" w:rsidRDefault="00DC75DE" w:rsidP="00DC75DE">
      <w:pPr>
        <w:pStyle w:val="2"/>
        <w:rPr>
          <w:rFonts w:asciiTheme="minorHAnsi" w:eastAsiaTheme="minorHAnsi" w:hAnsiTheme="minorHAnsi"/>
        </w:rPr>
      </w:pPr>
      <w:bookmarkStart w:id="171" w:name="_Toc17204357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71"/>
    </w:p>
    <w:tbl>
      <w:tblPr>
        <w:tblStyle w:val="a7"/>
        <w:tblW w:w="0" w:type="auto"/>
        <w:tblInd w:w="440" w:type="dxa"/>
        <w:tblLook w:val="04A0" w:firstRow="1" w:lastRow="0" w:firstColumn="1" w:lastColumn="0" w:noHBand="0" w:noVBand="1"/>
      </w:tblPr>
      <w:tblGrid>
        <w:gridCol w:w="1965"/>
        <w:gridCol w:w="7655"/>
      </w:tblGrid>
      <w:tr w:rsidR="0033663D" w:rsidRPr="0006217B" w14:paraId="1D4370B3" w14:textId="77777777" w:rsidTr="001A1637">
        <w:tc>
          <w:tcPr>
            <w:tcW w:w="1965" w:type="dxa"/>
            <w:shd w:val="clear" w:color="auto" w:fill="D9D9D9" w:themeFill="background1" w:themeFillShade="D9"/>
          </w:tcPr>
          <w:p w14:paraId="697A6E85"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8EED3E3"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24F39E5D" w14:textId="77777777" w:rsidTr="001A1637">
        <w:tc>
          <w:tcPr>
            <w:tcW w:w="1965" w:type="dxa"/>
            <w:vAlign w:val="center"/>
          </w:tcPr>
          <w:p w14:paraId="3F475693"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2ED10D2F"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310F2AE8" w14:textId="77777777" w:rsidR="0033663D" w:rsidRPr="0006217B" w:rsidRDefault="0033663D" w:rsidP="0033663D">
      <w:pPr>
        <w:pStyle w:val="cq11"/>
        <w:ind w:left="440"/>
        <w:rPr>
          <w:rFonts w:asciiTheme="minorHAnsi" w:eastAsiaTheme="minorHAnsi" w:hAnsiTheme="minorHAnsi"/>
        </w:rPr>
      </w:pPr>
    </w:p>
    <w:p w14:paraId="2DEDC6F2" w14:textId="77777777" w:rsidR="00DC75DE" w:rsidRPr="0006217B" w:rsidRDefault="00DC75DE" w:rsidP="00DC75DE">
      <w:pPr>
        <w:pStyle w:val="2"/>
        <w:rPr>
          <w:rFonts w:asciiTheme="minorHAnsi" w:eastAsiaTheme="minorHAnsi" w:hAnsiTheme="minorHAnsi"/>
        </w:rPr>
      </w:pPr>
      <w:bookmarkStart w:id="172" w:name="_Toc17204357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72"/>
    </w:p>
    <w:p w14:paraId="6F6D408F" w14:textId="02573C7F" w:rsidR="00757733" w:rsidRPr="0006217B" w:rsidRDefault="00574E9E" w:rsidP="00757733">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w:t>
      </w:r>
      <w:r w:rsidR="003F4EAB"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AE4940E" w14:textId="77777777" w:rsidTr="00786187">
        <w:trPr>
          <w:jc w:val="center"/>
        </w:trPr>
        <w:tc>
          <w:tcPr>
            <w:tcW w:w="2053" w:type="dxa"/>
            <w:gridSpan w:val="2"/>
            <w:shd w:val="clear" w:color="auto" w:fill="D9D9D9" w:themeFill="background1" w:themeFillShade="D9"/>
            <w:vAlign w:val="center"/>
          </w:tcPr>
          <w:p w14:paraId="15F6026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9C66CF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C4E901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CFA150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105653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708C74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6D094A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A2337A7" w14:textId="77777777" w:rsidTr="00786187">
        <w:trPr>
          <w:jc w:val="center"/>
        </w:trPr>
        <w:tc>
          <w:tcPr>
            <w:tcW w:w="1026" w:type="dxa"/>
            <w:vMerge w:val="restart"/>
            <w:vAlign w:val="center"/>
          </w:tcPr>
          <w:p w14:paraId="6E10A371" w14:textId="5BD20150"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F5B1566" w14:textId="228933E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4509A89" w14:textId="2B408C3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3454141" w14:textId="27490E6F"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2E51907" w14:textId="4ECCB71C"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09FE0726" w14:textId="1E999F4A"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64FBF7" w14:textId="0680A5D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"nx_mid_hd"</w:t>
            </w:r>
          </w:p>
        </w:tc>
      </w:tr>
      <w:tr w:rsidR="00C22B5C" w:rsidRPr="0006217B" w14:paraId="7C3A5BD7" w14:textId="77777777" w:rsidTr="00786187">
        <w:trPr>
          <w:jc w:val="center"/>
        </w:trPr>
        <w:tc>
          <w:tcPr>
            <w:tcW w:w="1026" w:type="dxa"/>
            <w:vMerge/>
            <w:vAlign w:val="center"/>
          </w:tcPr>
          <w:p w14:paraId="441AE480"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6BCCC61" w14:textId="1067C9CF"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23F982D3" w14:textId="6AF0C60B"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61CAD79" w14:textId="0BE8C0DF"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537C61D" w14:textId="191AD48C"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47B80121" w14:textId="3558B987"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102A79" w14:textId="75BF7454"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t>※ Fixed value</w:t>
            </w:r>
          </w:p>
        </w:tc>
      </w:tr>
      <w:tr w:rsidR="00C22B5C" w:rsidRPr="0006217B" w14:paraId="0AA0C703" w14:textId="77777777" w:rsidTr="00786187">
        <w:trPr>
          <w:jc w:val="center"/>
        </w:trPr>
        <w:tc>
          <w:tcPr>
            <w:tcW w:w="1026" w:type="dxa"/>
            <w:vMerge/>
            <w:vAlign w:val="center"/>
          </w:tcPr>
          <w:p w14:paraId="65E238EB"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32AE8C47" w14:textId="4AB3C5E7"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D4851C3" w14:textId="43714BF8"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A759B1B" w14:textId="76995710"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CCC189F" w14:textId="163D4DB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1CD98659" w14:textId="48DB415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03BE1A" w14:textId="13A604F2"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t>※ Fixed value</w:t>
            </w:r>
          </w:p>
        </w:tc>
      </w:tr>
      <w:tr w:rsidR="00C22B5C" w:rsidRPr="0006217B" w14:paraId="67EEB517" w14:textId="77777777" w:rsidTr="00786187">
        <w:trPr>
          <w:jc w:val="center"/>
        </w:trPr>
        <w:tc>
          <w:tcPr>
            <w:tcW w:w="1026" w:type="dxa"/>
            <w:vMerge/>
            <w:vAlign w:val="center"/>
          </w:tcPr>
          <w:p w14:paraId="54FF7037"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6680DBAC" w14:textId="6153F94E"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787852B0" w14:textId="72676AD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B0917C8" w14:textId="0A0FB42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6E23895" w14:textId="515ADA8B"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FA19FAC" w14:textId="257EDB2B"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774068" w14:textId="3E0A286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"B2"</w:t>
            </w:r>
            <w:r w:rsidRPr="0006217B">
              <w:rPr>
                <w:rFonts w:asciiTheme="minorHAnsi" w:eastAsiaTheme="minorHAnsi" w:hAnsiTheme="minorHAnsi"/>
                <w:color w:val="767676"/>
                <w:spacing w:val="-6"/>
                <w:sz w:val="21"/>
                <w:szCs w:val="21"/>
              </w:rPr>
              <w:br/>
              <w:t>※ Fixed value</w:t>
            </w:r>
          </w:p>
        </w:tc>
      </w:tr>
      <w:tr w:rsidR="00A81E33" w:rsidRPr="0006217B" w14:paraId="7119E6A9" w14:textId="77777777" w:rsidTr="00786187">
        <w:trPr>
          <w:jc w:val="center"/>
        </w:trPr>
        <w:tc>
          <w:tcPr>
            <w:tcW w:w="1026" w:type="dxa"/>
            <w:vMerge/>
            <w:vAlign w:val="center"/>
          </w:tcPr>
          <w:p w14:paraId="4BA60EFE"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3C9A05BC" w14:textId="4741A3F1"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7BDAC081" w14:textId="0A1CFC4F" w:rsidR="00A81E33" w:rsidRPr="0006217B" w:rsidRDefault="0023053F"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2181272" w14:textId="006C640E" w:rsidR="00A81E33" w:rsidRPr="0006217B" w:rsidRDefault="0023053F"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0886360" w14:textId="0D74C415"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B592A0C" w14:textId="539305FC"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AEF5D6" w14:textId="32561DF0"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A81E33" w:rsidRPr="0006217B" w14:paraId="302D1C69" w14:textId="77777777" w:rsidTr="00786187">
        <w:trPr>
          <w:jc w:val="center"/>
        </w:trPr>
        <w:tc>
          <w:tcPr>
            <w:tcW w:w="1026" w:type="dxa"/>
            <w:vMerge/>
            <w:vAlign w:val="center"/>
          </w:tcPr>
          <w:p w14:paraId="09B2CC05"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2B49A194" w14:textId="66FA7A75"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2C8625D" w14:textId="3C4BA18C" w:rsidR="00A81E33" w:rsidRPr="0006217B" w:rsidRDefault="003C2EAF"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1C725B16" w14:textId="31410695" w:rsidR="00A81E33" w:rsidRPr="0006217B" w:rsidRDefault="005317C2"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A1D118A" w14:textId="1F8616E4"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7836BDF6" w14:textId="7628F135"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22769C" w14:textId="1BBA69EE"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"ORDER20230323100000"</w:t>
            </w:r>
          </w:p>
        </w:tc>
      </w:tr>
      <w:tr w:rsidR="00A81E33" w:rsidRPr="0006217B" w14:paraId="1C7F644D" w14:textId="77777777" w:rsidTr="004E4C97">
        <w:tblPrEx>
          <w:jc w:val="left"/>
        </w:tblPrEx>
        <w:tc>
          <w:tcPr>
            <w:tcW w:w="1026" w:type="dxa"/>
            <w:vMerge/>
            <w:vAlign w:val="center"/>
          </w:tcPr>
          <w:p w14:paraId="4DA7A489"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3360050B" w14:textId="597E83AF"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05AE58B5" w14:textId="4877B8C5" w:rsidR="00A81E33" w:rsidRPr="0006217B" w:rsidRDefault="00092AB5"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0C8DC5D7" w14:textId="53FD1C51" w:rsidR="00A81E33" w:rsidRPr="0006217B" w:rsidRDefault="00584919"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35EB716B" w14:textId="38BC6C51"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46AE513" w14:textId="2F942E54"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E2BD28" w14:textId="62C20A41"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"STFP_PGPZnx_mid_hd0230315153232M1196602"</w:t>
            </w:r>
          </w:p>
        </w:tc>
      </w:tr>
      <w:tr w:rsidR="004B14EC" w:rsidRPr="0006217B" w14:paraId="7D9DFF9C" w14:textId="77777777" w:rsidTr="004E4C97">
        <w:tblPrEx>
          <w:jc w:val="left"/>
        </w:tblPrEx>
        <w:tc>
          <w:tcPr>
            <w:tcW w:w="1026" w:type="dxa"/>
            <w:vMerge/>
            <w:vAlign w:val="center"/>
          </w:tcPr>
          <w:p w14:paraId="5E379D5C"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169CC5E4" w14:textId="4910533A"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17606BC9" w14:textId="425B8BF7"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6913BB15" w14:textId="4F32E570"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4FD1641" w14:textId="2988C09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6C4B9E97" w14:textId="7E524955"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100509" w14:textId="35D43D36"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54029E9F" w14:textId="77777777" w:rsidTr="004E4C97">
        <w:tblPrEx>
          <w:jc w:val="left"/>
        </w:tblPrEx>
        <w:tc>
          <w:tcPr>
            <w:tcW w:w="1026" w:type="dxa"/>
            <w:vMerge/>
            <w:vAlign w:val="center"/>
          </w:tcPr>
          <w:p w14:paraId="3163FF9B"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6451A191" w14:textId="2A3D19DC"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AB023B9" w14:textId="7DB912BD"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2574733" w14:textId="78848D60"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95344F3" w14:textId="1616A644"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A88D472" w14:textId="7DF54043"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4B2620" w14:textId="44AF4812"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6CBBECA0" w14:textId="77777777" w:rsidTr="004E4C97">
        <w:tblPrEx>
          <w:jc w:val="left"/>
        </w:tblPrEx>
        <w:tc>
          <w:tcPr>
            <w:tcW w:w="1026" w:type="dxa"/>
            <w:vMerge/>
            <w:vAlign w:val="center"/>
          </w:tcPr>
          <w:p w14:paraId="038C237D"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323A3134" w14:textId="136CAC9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D7E539B" w14:textId="5981EFD5"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82AAA32"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7CFFC8F"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25A5897" w14:textId="5118BCDC"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F059FA8" w14:textId="052AF469"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5CA9AD0" w14:textId="5BEF1A83"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A212E7" w14:textId="7ED90088"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70F7B7AF" w14:textId="77777777" w:rsidTr="004E4C97">
        <w:tblPrEx>
          <w:jc w:val="left"/>
        </w:tblPrEx>
        <w:tc>
          <w:tcPr>
            <w:tcW w:w="1026" w:type="dxa"/>
            <w:vMerge/>
            <w:vAlign w:val="center"/>
          </w:tcPr>
          <w:p w14:paraId="0071A59F"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22EB8307" w14:textId="65F665A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400E7B36" w14:textId="1F2EEB13"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329F7CC2"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6999987" w14:textId="2B81DF71"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DA3962D" w14:textId="3432587D"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7C516CA" w14:textId="0A798144"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080012" w14:textId="7260B69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A81E33" w:rsidRPr="0006217B" w14:paraId="2CC829A7" w14:textId="77777777" w:rsidTr="004E4C97">
        <w:tblPrEx>
          <w:jc w:val="left"/>
        </w:tblPrEx>
        <w:tc>
          <w:tcPr>
            <w:tcW w:w="1026" w:type="dxa"/>
            <w:vMerge/>
            <w:vAlign w:val="center"/>
          </w:tcPr>
          <w:p w14:paraId="6A4EAC3C"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673256C8" w14:textId="034A859F" w:rsidR="00A81E33" w:rsidRPr="0006217B" w:rsidRDefault="00A81E33" w:rsidP="00A81E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11382075" w14:textId="27274764" w:rsidR="00A81E33" w:rsidRPr="0006217B" w:rsidRDefault="00235BA4"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3141EE43" w14:textId="1A2A9813" w:rsidR="00A81E33" w:rsidRPr="0006217B" w:rsidRDefault="00235BA4"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A81E33" w:rsidRPr="0006217B">
              <w:rPr>
                <w:rFonts w:asciiTheme="minorHAnsi" w:eastAsiaTheme="minorHAnsi" w:hAnsiTheme="minorHAnsi"/>
                <w:color w:val="767676"/>
                <w:spacing w:val="-6"/>
                <w:sz w:val="21"/>
                <w:szCs w:val="21"/>
              </w:rPr>
              <w:br/>
              <w:t>URL Encoding, UTF-8</w:t>
            </w:r>
          </w:p>
        </w:tc>
        <w:tc>
          <w:tcPr>
            <w:tcW w:w="1199" w:type="dxa"/>
            <w:vAlign w:val="center"/>
          </w:tcPr>
          <w:p w14:paraId="495E5E4D" w14:textId="437B691E"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44548145" w14:textId="707C8348"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F010F9" w14:textId="738A1AB0"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A81E33" w:rsidRPr="0006217B" w14:paraId="7BD24B5E" w14:textId="77777777" w:rsidTr="004E4C97">
        <w:tblPrEx>
          <w:jc w:val="left"/>
        </w:tblPrEx>
        <w:tc>
          <w:tcPr>
            <w:tcW w:w="1026" w:type="dxa"/>
            <w:vMerge w:val="restart"/>
            <w:vAlign w:val="center"/>
          </w:tcPr>
          <w:p w14:paraId="15F2B5A0" w14:textId="71C56B2D" w:rsidR="00A81E33" w:rsidRPr="0006217B" w:rsidRDefault="00A81E33" w:rsidP="00A81E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B2E7951" w14:textId="3DAD875F"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0F0E91F" w14:textId="10D4701A" w:rsidR="00A81E33" w:rsidRPr="0006217B" w:rsidRDefault="0056559E" w:rsidP="00A81E3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52C3C28" w14:textId="06AB0373" w:rsidR="00A81E33" w:rsidRPr="0006217B" w:rsidRDefault="00817769"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hash value in request returned as is</w:t>
            </w:r>
          </w:p>
        </w:tc>
        <w:tc>
          <w:tcPr>
            <w:tcW w:w="1199" w:type="dxa"/>
            <w:vAlign w:val="center"/>
          </w:tcPr>
          <w:p w14:paraId="5D0C819A" w14:textId="42E8253A"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43D4DE31" w14:textId="5EE8F4CA"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5CD132" w14:textId="77777777" w:rsidR="00A81E33" w:rsidRPr="0006217B" w:rsidRDefault="00A81E33" w:rsidP="00A81E33">
            <w:pPr>
              <w:pStyle w:val="cq11"/>
              <w:ind w:leftChars="0" w:left="0"/>
              <w:jc w:val="both"/>
              <w:rPr>
                <w:rFonts w:asciiTheme="minorHAnsi" w:eastAsiaTheme="minorHAnsi" w:hAnsiTheme="minorHAnsi"/>
              </w:rPr>
            </w:pPr>
          </w:p>
        </w:tc>
      </w:tr>
      <w:tr w:rsidR="00817769" w:rsidRPr="0006217B" w14:paraId="65C70F05" w14:textId="77777777" w:rsidTr="004E4C97">
        <w:tblPrEx>
          <w:jc w:val="left"/>
        </w:tblPrEx>
        <w:tc>
          <w:tcPr>
            <w:tcW w:w="1026" w:type="dxa"/>
            <w:vMerge/>
            <w:vAlign w:val="center"/>
          </w:tcPr>
          <w:p w14:paraId="4DA25E0B" w14:textId="77777777" w:rsidR="00817769" w:rsidRPr="0006217B" w:rsidRDefault="00817769" w:rsidP="00817769">
            <w:pPr>
              <w:pStyle w:val="cq11"/>
              <w:ind w:leftChars="0" w:left="0"/>
              <w:rPr>
                <w:rFonts w:asciiTheme="minorHAnsi" w:eastAsiaTheme="minorHAnsi" w:hAnsiTheme="minorHAnsi"/>
              </w:rPr>
            </w:pPr>
          </w:p>
        </w:tc>
        <w:tc>
          <w:tcPr>
            <w:tcW w:w="1027" w:type="dxa"/>
            <w:vAlign w:val="center"/>
          </w:tcPr>
          <w:p w14:paraId="68FEA070" w14:textId="2A03D79B"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authTrdNo</w:t>
            </w:r>
          </w:p>
        </w:tc>
        <w:tc>
          <w:tcPr>
            <w:tcW w:w="1604" w:type="dxa"/>
            <w:vAlign w:val="center"/>
          </w:tcPr>
          <w:p w14:paraId="0B5DDDBB" w14:textId="1B02C96D"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Transaction Number</w:t>
            </w:r>
          </w:p>
        </w:tc>
        <w:tc>
          <w:tcPr>
            <w:tcW w:w="2297" w:type="dxa"/>
            <w:vAlign w:val="center"/>
          </w:tcPr>
          <w:p w14:paraId="2B0FF7C5" w14:textId="4971449D"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Transaction number given as a response by Hecto Financial when authentication is successful</w:t>
            </w:r>
          </w:p>
        </w:tc>
        <w:tc>
          <w:tcPr>
            <w:tcW w:w="1199" w:type="dxa"/>
            <w:vAlign w:val="center"/>
          </w:tcPr>
          <w:p w14:paraId="1EA11A2F" w14:textId="2DD4CAF1" w:rsidR="00817769" w:rsidRPr="0006217B" w:rsidRDefault="00817769" w:rsidP="0081776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57639D8" w14:textId="577A5378" w:rsidR="00817769" w:rsidRPr="0006217B" w:rsidRDefault="00817769" w:rsidP="008177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95D2DC" w14:textId="0AE10D38"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"STFP_PGPZnx_mid_hd0230315153232M1196602"</w:t>
            </w:r>
          </w:p>
        </w:tc>
      </w:tr>
      <w:tr w:rsidR="00E35F57" w:rsidRPr="0006217B" w14:paraId="05CA2895" w14:textId="77777777" w:rsidTr="004E4C97">
        <w:tblPrEx>
          <w:jc w:val="left"/>
        </w:tblPrEx>
        <w:tc>
          <w:tcPr>
            <w:tcW w:w="1026" w:type="dxa"/>
            <w:vMerge/>
            <w:vAlign w:val="center"/>
          </w:tcPr>
          <w:p w14:paraId="20982F80" w14:textId="77777777" w:rsidR="00E35F57" w:rsidRPr="0006217B" w:rsidRDefault="00E35F57" w:rsidP="00E35F57">
            <w:pPr>
              <w:pStyle w:val="cq11"/>
              <w:ind w:leftChars="0" w:left="0"/>
              <w:rPr>
                <w:rFonts w:asciiTheme="minorHAnsi" w:eastAsiaTheme="minorHAnsi" w:hAnsiTheme="minorHAnsi"/>
              </w:rPr>
            </w:pPr>
          </w:p>
        </w:tc>
        <w:tc>
          <w:tcPr>
            <w:tcW w:w="1027" w:type="dxa"/>
            <w:vAlign w:val="center"/>
          </w:tcPr>
          <w:p w14:paraId="0962FE92" w14:textId="76C4E306" w:rsidR="00E35F57" w:rsidRPr="0006217B" w:rsidRDefault="00E35F57" w:rsidP="00E35F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5CCDBF0" w14:textId="6F5B47FF" w:rsidR="00E35F57" w:rsidRPr="0006217B" w:rsidRDefault="00E35F57" w:rsidP="00E35F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0F1E692C" w14:textId="4FA3804F" w:rsidR="00E35F57" w:rsidRPr="0006217B" w:rsidRDefault="00E35F57" w:rsidP="00E35F57">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CB56E71" w14:textId="01B260EC"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75A9407" w14:textId="333D00A5"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EDCC79" w14:textId="464E9BA6" w:rsidR="00E35F57" w:rsidRPr="0006217B" w:rsidRDefault="00E35F57" w:rsidP="00E35F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3783A1D0" w14:textId="77777777" w:rsidR="00786187" w:rsidRPr="0006217B" w:rsidRDefault="00786187" w:rsidP="00786187">
      <w:pPr>
        <w:pStyle w:val="cq11"/>
        <w:ind w:left="440"/>
        <w:rPr>
          <w:rFonts w:asciiTheme="minorHAnsi" w:eastAsiaTheme="minorHAnsi" w:hAnsiTheme="minorHAnsi"/>
        </w:rPr>
      </w:pPr>
    </w:p>
    <w:p w14:paraId="4FE37F8E" w14:textId="77777777" w:rsidR="00DC75DE" w:rsidRPr="0006217B" w:rsidRDefault="00DC75DE" w:rsidP="00DC75DE">
      <w:pPr>
        <w:pStyle w:val="2"/>
        <w:rPr>
          <w:rFonts w:asciiTheme="minorHAnsi" w:eastAsiaTheme="minorHAnsi" w:hAnsiTheme="minorHAnsi"/>
        </w:rPr>
      </w:pPr>
      <w:bookmarkStart w:id="173" w:name="_Toc17204357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73"/>
    </w:p>
    <w:p w14:paraId="2BE96EF2" w14:textId="39318201" w:rsidR="00A81E33" w:rsidRPr="0006217B" w:rsidRDefault="00A81E33" w:rsidP="00A81E33">
      <w:pPr>
        <w:pStyle w:val="cq11"/>
        <w:ind w:left="440"/>
        <w:rPr>
          <w:rFonts w:asciiTheme="minorHAnsi" w:eastAsiaTheme="minorHAnsi" w:hAnsiTheme="minorHAnsi"/>
        </w:rPr>
      </w:pPr>
      <w:r w:rsidRPr="0006217B">
        <w:rPr>
          <w:rFonts w:asciiTheme="minorHAnsi" w:eastAsiaTheme="minorHAnsi" w:hAnsiTheme="minorHAnsi" w:hint="eastAsia"/>
        </w:rPr>
        <w:t xml:space="preserve">※ </w:t>
      </w:r>
      <w:r w:rsidR="0037482B" w:rsidRPr="0006217B">
        <w:rPr>
          <w:rFonts w:asciiTheme="minorHAnsi" w:eastAsiaTheme="minorHAnsi" w:hAnsiTheme="minorHAnsi" w:hint="eastAsia"/>
        </w:rPr>
        <w:t xml:space="preserve">Refer </w:t>
      </w:r>
      <w:r w:rsidR="00FF2ED1" w:rsidRPr="0006217B">
        <w:rPr>
          <w:rFonts w:asciiTheme="minorHAnsi" w:eastAsiaTheme="minorHAnsi" w:hAnsiTheme="minorHAnsi" w:hint="eastAsia"/>
        </w:rPr>
        <w:t>to</w:t>
      </w:r>
      <w:r w:rsidR="0037482B" w:rsidRPr="0006217B">
        <w:rPr>
          <w:rFonts w:asciiTheme="minorHAnsi" w:eastAsiaTheme="minorHAnsi" w:hAnsiTheme="minorHAnsi" w:hint="eastAsia"/>
        </w:rPr>
        <w:t xml:space="preserve"> </w:t>
      </w:r>
      <w:r w:rsidRPr="0006217B">
        <w:rPr>
          <w:rFonts w:asciiTheme="minorHAnsi" w:eastAsiaTheme="minorHAnsi" w:hAnsiTheme="minorHAnsi" w:hint="eastAsia"/>
        </w:rPr>
        <w:t xml:space="preserve">[29.7 </w:t>
      </w:r>
      <w:r w:rsidR="00FF2ED1" w:rsidRPr="0006217B">
        <w:rPr>
          <w:rFonts w:asciiTheme="minorHAnsi" w:eastAsiaTheme="minorHAnsi" w:hAnsiTheme="minorHAnsi" w:hint="eastAsia"/>
        </w:rPr>
        <w:t>Notification Parameter</w:t>
      </w:r>
      <w:r w:rsidRPr="0006217B">
        <w:rPr>
          <w:rFonts w:asciiTheme="minorHAnsi" w:eastAsiaTheme="minorHAnsi" w:hAnsiTheme="minorHAnsi" w:hint="eastAsia"/>
        </w:rPr>
        <w:t>]</w:t>
      </w:r>
      <w:r w:rsidR="00FF2ED1" w:rsidRPr="0006217B">
        <w:rPr>
          <w:rFonts w:asciiTheme="minorHAnsi" w:eastAsiaTheme="minorHAnsi" w:hAnsiTheme="minorHAnsi" w:hint="eastAsia"/>
        </w:rPr>
        <w:t>.</w:t>
      </w:r>
    </w:p>
    <w:p w14:paraId="65A14001" w14:textId="77777777" w:rsidR="00E61C75" w:rsidRPr="0006217B" w:rsidRDefault="00DC75DE">
      <w:pPr>
        <w:pStyle w:val="1"/>
        <w:rPr>
          <w:rFonts w:asciiTheme="minorHAnsi" w:eastAsiaTheme="minorHAnsi" w:hAnsiTheme="minorHAnsi"/>
        </w:rPr>
      </w:pPr>
      <w:bookmarkStart w:id="174" w:name="_Toc172043579"/>
      <w:r w:rsidRPr="0006217B">
        <w:rPr>
          <w:rFonts w:asciiTheme="minorHAnsi" w:eastAsiaTheme="minorHAnsi" w:hAnsiTheme="minorHAnsi" w:hint="eastAsia"/>
        </w:rPr>
        <w:lastRenderedPageBreak/>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74"/>
    </w:p>
    <w:p w14:paraId="762142E6" w14:textId="77777777" w:rsidR="00292071" w:rsidRPr="0006217B" w:rsidRDefault="00292071" w:rsidP="00292071">
      <w:pPr>
        <w:pStyle w:val="2"/>
        <w:rPr>
          <w:rFonts w:asciiTheme="minorHAnsi" w:eastAsiaTheme="minorHAnsi" w:hAnsiTheme="minorHAnsi"/>
        </w:rPr>
      </w:pPr>
      <w:bookmarkStart w:id="175" w:name="_Toc17204358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75"/>
    </w:p>
    <w:p w14:paraId="372EEA20" w14:textId="60C2A081" w:rsidR="00D25965" w:rsidRPr="0006217B" w:rsidRDefault="00D93393" w:rsidP="00D25965">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176CB979" w14:textId="77777777" w:rsidTr="00786187">
        <w:trPr>
          <w:jc w:val="center"/>
        </w:trPr>
        <w:tc>
          <w:tcPr>
            <w:tcW w:w="2053" w:type="dxa"/>
            <w:gridSpan w:val="2"/>
            <w:shd w:val="clear" w:color="auto" w:fill="D9D9D9" w:themeFill="background1" w:themeFillShade="D9"/>
            <w:vAlign w:val="center"/>
          </w:tcPr>
          <w:p w14:paraId="751057E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F093DE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09923B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DFCA21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FE3083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3BF519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DA8FFD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2552DFAD" w14:textId="77777777" w:rsidTr="00786187">
        <w:trPr>
          <w:jc w:val="center"/>
        </w:trPr>
        <w:tc>
          <w:tcPr>
            <w:tcW w:w="1026" w:type="dxa"/>
            <w:vMerge w:val="restart"/>
            <w:vAlign w:val="center"/>
          </w:tcPr>
          <w:p w14:paraId="411417EC" w14:textId="15AB0C32"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3AE67EB8" w14:textId="5DFF86A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7982559" w14:textId="2893F92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2DD8C44" w14:textId="2F352CD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85AEABC" w14:textId="0E45FCF3"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02EC2CEE" w14:textId="2E05B046"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8458E3" w14:textId="2B48378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Style w:val="text-danger"/>
                <w:rFonts w:asciiTheme="minorHAnsi" w:eastAsiaTheme="minorHAnsi" w:hAnsiTheme="minorHAnsi"/>
                <w:color w:val="E74C3C"/>
                <w:spacing w:val="-6"/>
                <w:sz w:val="21"/>
                <w:szCs w:val="21"/>
              </w:rPr>
              <w:t>hecto_test</w:t>
            </w:r>
            <w:r w:rsidRPr="0006217B">
              <w:rPr>
                <w:rFonts w:asciiTheme="minorHAnsi" w:eastAsiaTheme="minorHAnsi" w:hAnsiTheme="minorHAnsi"/>
                <w:color w:val="767676"/>
                <w:spacing w:val="-6"/>
                <w:sz w:val="21"/>
                <w:szCs w:val="21"/>
              </w:rPr>
              <w:t>"</w:t>
            </w:r>
          </w:p>
        </w:tc>
      </w:tr>
      <w:tr w:rsidR="00C22B5C" w:rsidRPr="0006217B" w14:paraId="70A7F23F" w14:textId="77777777" w:rsidTr="00786187">
        <w:trPr>
          <w:jc w:val="center"/>
        </w:trPr>
        <w:tc>
          <w:tcPr>
            <w:tcW w:w="1026" w:type="dxa"/>
            <w:vMerge/>
            <w:vAlign w:val="center"/>
          </w:tcPr>
          <w:p w14:paraId="775BA6D8"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121C92C0" w14:textId="0C874EE6"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6D3680FA" w14:textId="29C2BC5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EFEDD9F" w14:textId="2F1CB3F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288FEB1" w14:textId="1E32958B"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C9FB5A7" w14:textId="159FB99C"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088A21" w14:textId="74D8C71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33EA2FE3" w14:textId="77777777" w:rsidTr="00786187">
        <w:trPr>
          <w:jc w:val="center"/>
        </w:trPr>
        <w:tc>
          <w:tcPr>
            <w:tcW w:w="1026" w:type="dxa"/>
            <w:vMerge/>
            <w:vAlign w:val="center"/>
          </w:tcPr>
          <w:p w14:paraId="7605480E"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3AA33F3" w14:textId="3FC6E11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397DCA6" w14:textId="14A52F78"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3F8B14F" w14:textId="3D93FE3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6B6F7D9" w14:textId="7D2E44C0"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44EF2A3" w14:textId="73107AD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BF1088" w14:textId="346901D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2112F230" w14:textId="77777777" w:rsidTr="00786187">
        <w:trPr>
          <w:jc w:val="center"/>
        </w:trPr>
        <w:tc>
          <w:tcPr>
            <w:tcW w:w="1026" w:type="dxa"/>
            <w:vMerge/>
            <w:vAlign w:val="center"/>
          </w:tcPr>
          <w:p w14:paraId="3A3BE252"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266628E0" w14:textId="4429481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83ADEFC" w14:textId="2B2715F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5893992" w14:textId="36E2D7A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C726F94" w14:textId="43BC566B"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D2F5CEE" w14:textId="2B4C2D13"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0CD9F8" w14:textId="21152F0C"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BA42FC" w:rsidRPr="0006217B" w14:paraId="0F634C4F" w14:textId="77777777" w:rsidTr="004E4C97">
        <w:tblPrEx>
          <w:jc w:val="left"/>
        </w:tblPrEx>
        <w:tc>
          <w:tcPr>
            <w:tcW w:w="1026" w:type="dxa"/>
            <w:vMerge/>
            <w:vAlign w:val="center"/>
          </w:tcPr>
          <w:p w14:paraId="6EE1CEE9"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67CBB8AD" w14:textId="11ECD9BC"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0D78C4C1" w14:textId="73B4B496" w:rsidR="00BA42FC" w:rsidRPr="0006217B" w:rsidRDefault="0023053F"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D20D5E9" w14:textId="18E43B0B" w:rsidR="00BA42FC" w:rsidRPr="0006217B" w:rsidRDefault="0023053F"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FBB3585" w14:textId="7679050E"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C00FC1E" w14:textId="1BC3F382"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D4EBB4" w14:textId="47BC2997"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BA42FC" w:rsidRPr="0006217B" w14:paraId="6376B7E9" w14:textId="77777777" w:rsidTr="004E4C97">
        <w:tblPrEx>
          <w:jc w:val="left"/>
        </w:tblPrEx>
        <w:tc>
          <w:tcPr>
            <w:tcW w:w="1026" w:type="dxa"/>
            <w:vMerge/>
            <w:vAlign w:val="center"/>
          </w:tcPr>
          <w:p w14:paraId="6F73262C"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2F8C5E05" w14:textId="01B0C346" w:rsidR="00BA42FC" w:rsidRPr="0006217B" w:rsidRDefault="00BA42FC" w:rsidP="00BA42F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6FFBF5B" w14:textId="48FCC821" w:rsidR="00BA42FC" w:rsidRPr="0006217B" w:rsidRDefault="003C2EAF"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C5CE239" w14:textId="5351B6BC" w:rsidR="00BA42FC" w:rsidRPr="0006217B" w:rsidRDefault="005317C2"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25F6837" w14:textId="507A1ED2"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12DF913" w14:textId="77FD3A73"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B90160" w14:textId="48B837A7"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B14EC" w:rsidRPr="0006217B" w14:paraId="5D91D238" w14:textId="77777777" w:rsidTr="004E4C97">
        <w:tblPrEx>
          <w:jc w:val="left"/>
        </w:tblPrEx>
        <w:tc>
          <w:tcPr>
            <w:tcW w:w="1026" w:type="dxa"/>
            <w:vMerge/>
            <w:vAlign w:val="center"/>
          </w:tcPr>
          <w:p w14:paraId="5C7A4A7F"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5A88D6B5" w14:textId="5E3BCE7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EA1BF29" w14:textId="55F482B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E2F66D5" w14:textId="2568765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6B88B22C" w14:textId="371D91DC"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7628360C" w14:textId="04716FA1"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AE5222" w14:textId="0ED42AA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4D8A769E" w14:textId="77777777" w:rsidTr="004E4C97">
        <w:tblPrEx>
          <w:jc w:val="left"/>
        </w:tblPrEx>
        <w:tc>
          <w:tcPr>
            <w:tcW w:w="1026" w:type="dxa"/>
            <w:vMerge/>
            <w:vAlign w:val="center"/>
          </w:tcPr>
          <w:p w14:paraId="3E3A8F87"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67A0F812" w14:textId="7C747D10"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559B610" w14:textId="378299B9"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7DAA5063" w14:textId="407CDD5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9DAD83C" w14:textId="5E64782C"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2BA6296D" w14:textId="4F630DD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8FF3D8" w14:textId="2617EE5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56EE5C8F" w14:textId="77777777" w:rsidTr="004E4C97">
        <w:tblPrEx>
          <w:jc w:val="left"/>
        </w:tblPrEx>
        <w:tc>
          <w:tcPr>
            <w:tcW w:w="1026" w:type="dxa"/>
            <w:vMerge/>
            <w:vAlign w:val="center"/>
          </w:tcPr>
          <w:p w14:paraId="53F55A5F"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0698D997" w14:textId="7F1F60A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30E018A0" w14:textId="644A69E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201D7065" w14:textId="2649E18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46D83FF" w14:textId="1D44DE1C"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86D950C" w14:textId="7609A9D7"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FBA4CF" w14:textId="6BC59CD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72AE425D" w14:textId="77777777" w:rsidTr="004E4C97">
        <w:tblPrEx>
          <w:jc w:val="left"/>
        </w:tblPrEx>
        <w:tc>
          <w:tcPr>
            <w:tcW w:w="1026" w:type="dxa"/>
            <w:vMerge/>
            <w:vAlign w:val="center"/>
          </w:tcPr>
          <w:p w14:paraId="1161BF1B"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6DED2A86" w14:textId="171F723A"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3E854DF7" w14:textId="7C5DBB2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7FEB4D4F"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B0CDD2A" w14:textId="0101D1C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578D6554" w14:textId="22223313"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667535E2" w14:textId="150E3147"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A10E4C" w14:textId="5C852E4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3F936780" w14:textId="77777777" w:rsidTr="004E4C97">
        <w:tblPrEx>
          <w:jc w:val="left"/>
        </w:tblPrEx>
        <w:tc>
          <w:tcPr>
            <w:tcW w:w="1026" w:type="dxa"/>
            <w:vMerge w:val="restart"/>
            <w:vAlign w:val="center"/>
          </w:tcPr>
          <w:p w14:paraId="2234D1F0" w14:textId="7C4E6B68"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data</w:t>
            </w:r>
          </w:p>
        </w:tc>
        <w:tc>
          <w:tcPr>
            <w:tcW w:w="1027" w:type="dxa"/>
            <w:vAlign w:val="center"/>
          </w:tcPr>
          <w:p w14:paraId="5F66AA3E" w14:textId="677B6565"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009E065C" w14:textId="371CAC1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90D254E"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966B83C" w14:textId="285CE1A0"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4B6B436" w14:textId="4AF4A43D"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702C3576" w14:textId="264D87E3"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0BD265" w14:textId="0762CD22"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AA5C96" w:rsidRPr="0006217B" w14:paraId="552F83EC" w14:textId="77777777" w:rsidTr="004E4C97">
        <w:tblPrEx>
          <w:jc w:val="left"/>
        </w:tblPrEx>
        <w:tc>
          <w:tcPr>
            <w:tcW w:w="1026" w:type="dxa"/>
            <w:vMerge/>
            <w:vAlign w:val="center"/>
          </w:tcPr>
          <w:p w14:paraId="14F66841" w14:textId="77777777" w:rsidR="00AA5C96" w:rsidRPr="0006217B" w:rsidRDefault="00AA5C96" w:rsidP="00AA5C96">
            <w:pPr>
              <w:pStyle w:val="cq11"/>
              <w:ind w:leftChars="0" w:left="0"/>
              <w:rPr>
                <w:rFonts w:asciiTheme="minorHAnsi" w:eastAsiaTheme="minorHAnsi" w:hAnsiTheme="minorHAnsi"/>
              </w:rPr>
            </w:pPr>
          </w:p>
        </w:tc>
        <w:tc>
          <w:tcPr>
            <w:tcW w:w="1027" w:type="dxa"/>
            <w:vAlign w:val="center"/>
          </w:tcPr>
          <w:p w14:paraId="4C0A356B" w14:textId="746457A2"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3EB01F5D" w14:textId="60CE6EDD"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5B0164B" w14:textId="4B49177E"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F53F71D" w14:textId="5879B681"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33BF264" w14:textId="505B5F49"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CEE4E3" w14:textId="5C6346FD"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16E76" w:rsidRPr="0006217B" w14:paraId="45FA12B3" w14:textId="77777777" w:rsidTr="004E4C97">
        <w:tblPrEx>
          <w:jc w:val="left"/>
        </w:tblPrEx>
        <w:tc>
          <w:tcPr>
            <w:tcW w:w="1026" w:type="dxa"/>
            <w:vMerge/>
            <w:vAlign w:val="center"/>
          </w:tcPr>
          <w:p w14:paraId="1AE4DC10" w14:textId="77777777" w:rsidR="00E16E76" w:rsidRPr="0006217B" w:rsidRDefault="00E16E76" w:rsidP="00E16E76">
            <w:pPr>
              <w:pStyle w:val="cq11"/>
              <w:ind w:leftChars="0" w:left="0"/>
              <w:rPr>
                <w:rFonts w:asciiTheme="minorHAnsi" w:eastAsiaTheme="minorHAnsi" w:hAnsiTheme="minorHAnsi"/>
              </w:rPr>
            </w:pPr>
          </w:p>
        </w:tc>
        <w:tc>
          <w:tcPr>
            <w:tcW w:w="1027" w:type="dxa"/>
            <w:vAlign w:val="center"/>
          </w:tcPr>
          <w:p w14:paraId="58DB17CB" w14:textId="67A73F16"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682CB99C" w14:textId="708EDC64"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16D980F9" w14:textId="1AED9D37"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31358821" w14:textId="479EF871"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6DB43240" w14:textId="38ADEC21"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F8C068" w14:textId="107E11F3"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212E8" w:rsidRPr="0006217B" w14:paraId="1BC84155" w14:textId="77777777" w:rsidTr="004E4C97">
        <w:tblPrEx>
          <w:jc w:val="left"/>
        </w:tblPrEx>
        <w:tc>
          <w:tcPr>
            <w:tcW w:w="1026" w:type="dxa"/>
            <w:vMerge/>
            <w:vAlign w:val="center"/>
          </w:tcPr>
          <w:p w14:paraId="25AC2A5B" w14:textId="77777777" w:rsidR="005212E8" w:rsidRPr="0006217B" w:rsidRDefault="005212E8" w:rsidP="005212E8">
            <w:pPr>
              <w:pStyle w:val="cq11"/>
              <w:ind w:leftChars="0" w:left="0"/>
              <w:rPr>
                <w:rFonts w:asciiTheme="minorHAnsi" w:eastAsiaTheme="minorHAnsi" w:hAnsiTheme="minorHAnsi"/>
              </w:rPr>
            </w:pPr>
          </w:p>
        </w:tc>
        <w:tc>
          <w:tcPr>
            <w:tcW w:w="1027" w:type="dxa"/>
            <w:vAlign w:val="center"/>
          </w:tcPr>
          <w:p w14:paraId="58E1A9EB" w14:textId="10C07F7E"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64407370" w14:textId="0B648D91"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17996C14" w14:textId="5BFE4294"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73D3ED51" w14:textId="35D24459"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24442328" w14:textId="5E94D21D"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056A34" w14:textId="0E4D7CD4"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BA42FC" w:rsidRPr="0006217B" w14:paraId="6ADF8EB1" w14:textId="77777777" w:rsidTr="004E4C97">
        <w:tblPrEx>
          <w:jc w:val="left"/>
        </w:tblPrEx>
        <w:tc>
          <w:tcPr>
            <w:tcW w:w="1026" w:type="dxa"/>
            <w:vMerge/>
            <w:vAlign w:val="center"/>
          </w:tcPr>
          <w:p w14:paraId="6C7F17B1"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62BCDBE2" w14:textId="4DBA7FC5"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taxTypeCd</w:t>
            </w:r>
          </w:p>
        </w:tc>
        <w:tc>
          <w:tcPr>
            <w:tcW w:w="1604" w:type="dxa"/>
            <w:vAlign w:val="center"/>
          </w:tcPr>
          <w:p w14:paraId="024C4D3D" w14:textId="10006E8B" w:rsidR="00BA42FC" w:rsidRPr="0006217B" w:rsidRDefault="001B0E06"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443BD25C" w14:textId="31FF9EE2" w:rsidR="00BA42FC" w:rsidRPr="0006217B" w:rsidRDefault="00BA42FC" w:rsidP="00BA42FC">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001B0E06" w:rsidRPr="0006217B">
              <w:rPr>
                <w:rFonts w:asciiTheme="minorHAnsi" w:eastAsiaTheme="minorHAnsi" w:hAnsiTheme="minorHAnsi" w:hint="eastAsia"/>
                <w:color w:val="767676"/>
                <w:spacing w:val="-6"/>
                <w:sz w:val="21"/>
                <w:szCs w:val="21"/>
              </w:rPr>
              <w:t>Tax</w:t>
            </w:r>
            <w:proofErr w:type="gramEnd"/>
            <w:r w:rsidR="001B0E06"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001B0E06"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001B0E06"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001B0E06"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4601EBEA" w14:textId="5E668549"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52C44E57" w14:textId="1E142B52"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FE53BE" w14:textId="06CEAE8D"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C73160" w:rsidRPr="0006217B" w14:paraId="49224C14" w14:textId="77777777" w:rsidTr="004E4C97">
        <w:tblPrEx>
          <w:jc w:val="left"/>
        </w:tblPrEx>
        <w:tc>
          <w:tcPr>
            <w:tcW w:w="1026" w:type="dxa"/>
            <w:vMerge/>
            <w:vAlign w:val="center"/>
          </w:tcPr>
          <w:p w14:paraId="1D720102"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399D6200" w14:textId="420B0ED2"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65C55D49" w14:textId="51483180"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F9897B4" w14:textId="64B3F1AC"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C00BA97" w14:textId="2BAE8440"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30329C4" w14:textId="61145521"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66283B" w14:textId="6412C79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BA42FC" w:rsidRPr="0006217B" w14:paraId="17B7CC50" w14:textId="77777777" w:rsidTr="004E4C97">
        <w:tblPrEx>
          <w:jc w:val="left"/>
        </w:tblPrEx>
        <w:tc>
          <w:tcPr>
            <w:tcW w:w="1026" w:type="dxa"/>
            <w:vMerge/>
            <w:vAlign w:val="center"/>
          </w:tcPr>
          <w:p w14:paraId="43CD83CA"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3E45C522" w14:textId="3F7F4485" w:rsidR="00BA42FC" w:rsidRPr="0006217B" w:rsidRDefault="00BA42FC" w:rsidP="00BA42F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taxAmt</w:t>
            </w:r>
          </w:p>
        </w:tc>
        <w:tc>
          <w:tcPr>
            <w:tcW w:w="1604" w:type="dxa"/>
            <w:vAlign w:val="center"/>
          </w:tcPr>
          <w:p w14:paraId="15A880A5" w14:textId="6D285AE4"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Taxation Amount</w:t>
            </w:r>
          </w:p>
        </w:tc>
        <w:tc>
          <w:tcPr>
            <w:tcW w:w="2297" w:type="dxa"/>
            <w:vAlign w:val="center"/>
          </w:tcPr>
          <w:p w14:paraId="7C5C04DE" w14:textId="513C3C10"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Taxation amount among canceled amount (required for </w:t>
            </w:r>
            <w:r w:rsidRPr="0006217B">
              <w:rPr>
                <w:rFonts w:asciiTheme="minorHAnsi" w:eastAsiaTheme="minorHAnsi" w:hAnsiTheme="minorHAnsi" w:hint="eastAsia"/>
                <w:color w:val="767676"/>
                <w:spacing w:val="-6"/>
                <w:sz w:val="21"/>
                <w:szCs w:val="21"/>
              </w:rPr>
              <w:lastRenderedPageBreak/>
              <w:t>compound tax)</w:t>
            </w:r>
            <w:r w:rsidR="00BA42FC" w:rsidRPr="0006217B">
              <w:rPr>
                <w:rFonts w:asciiTheme="minorHAnsi" w:eastAsiaTheme="minorHAnsi" w:hAnsiTheme="minorHAnsi"/>
                <w:color w:val="767676"/>
                <w:spacing w:val="-6"/>
                <w:sz w:val="21"/>
                <w:szCs w:val="21"/>
              </w:rPr>
              <w:br/>
            </w:r>
            <w:r w:rsidR="00BA42F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133AB10" w14:textId="79E90A81"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N(12)</w:t>
            </w:r>
          </w:p>
        </w:tc>
        <w:tc>
          <w:tcPr>
            <w:tcW w:w="1211" w:type="dxa"/>
            <w:vAlign w:val="center"/>
          </w:tcPr>
          <w:p w14:paraId="66366CBC" w14:textId="7C44F2DE"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F6661A" w14:textId="7C262029"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BA42FC" w:rsidRPr="0006217B" w14:paraId="1E4CC701" w14:textId="77777777" w:rsidTr="004E4C97">
        <w:tblPrEx>
          <w:jc w:val="left"/>
        </w:tblPrEx>
        <w:tc>
          <w:tcPr>
            <w:tcW w:w="1026" w:type="dxa"/>
            <w:vMerge/>
            <w:vAlign w:val="center"/>
          </w:tcPr>
          <w:p w14:paraId="0125DCE0"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24973F9D" w14:textId="5DACCC4A"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vatAmt</w:t>
            </w:r>
          </w:p>
        </w:tc>
        <w:tc>
          <w:tcPr>
            <w:tcW w:w="1604" w:type="dxa"/>
            <w:vAlign w:val="center"/>
          </w:tcPr>
          <w:p w14:paraId="59703364" w14:textId="019EEF91"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VAT A</w:t>
            </w: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ount</w:t>
            </w:r>
          </w:p>
        </w:tc>
        <w:tc>
          <w:tcPr>
            <w:tcW w:w="2297" w:type="dxa"/>
            <w:vAlign w:val="center"/>
          </w:tcPr>
          <w:p w14:paraId="40706200" w14:textId="00E6460C"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VAT amount among canceled amount (required for compound tax)</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26C73EA" w14:textId="6F081A71"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5A7B0A7" w14:textId="24EB5ABC"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30A594" w14:textId="7404B789"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BA42FC" w:rsidRPr="0006217B" w14:paraId="13C0EE07" w14:textId="77777777" w:rsidTr="004E4C97">
        <w:tblPrEx>
          <w:jc w:val="left"/>
        </w:tblPrEx>
        <w:tc>
          <w:tcPr>
            <w:tcW w:w="1026" w:type="dxa"/>
            <w:vMerge/>
            <w:vAlign w:val="center"/>
          </w:tcPr>
          <w:p w14:paraId="027B3999"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4C5D59F4" w14:textId="7401E96B"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taxFreeAmt</w:t>
            </w:r>
          </w:p>
        </w:tc>
        <w:tc>
          <w:tcPr>
            <w:tcW w:w="1604" w:type="dxa"/>
            <w:vAlign w:val="center"/>
          </w:tcPr>
          <w:p w14:paraId="3450C866" w14:textId="221CD449"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Non-taxation Amount</w:t>
            </w:r>
          </w:p>
        </w:tc>
        <w:tc>
          <w:tcPr>
            <w:tcW w:w="2297" w:type="dxa"/>
            <w:vAlign w:val="center"/>
          </w:tcPr>
          <w:p w14:paraId="1A24CAF9" w14:textId="212EC6EC"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Non-taxation amount among canceled amount (required for compound tax)</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08B64BD" w14:textId="43ADB0F9"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EA45591" w14:textId="796B1473"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736A47" w14:textId="1BFC715F"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B65B6B" w:rsidRPr="0006217B" w14:paraId="6994A3FF" w14:textId="77777777" w:rsidTr="004E4C97">
        <w:tblPrEx>
          <w:jc w:val="left"/>
        </w:tblPrEx>
        <w:tc>
          <w:tcPr>
            <w:tcW w:w="1026" w:type="dxa"/>
            <w:vMerge/>
            <w:vAlign w:val="center"/>
          </w:tcPr>
          <w:p w14:paraId="6B7839EA" w14:textId="77777777" w:rsidR="00B65B6B" w:rsidRPr="0006217B" w:rsidRDefault="00B65B6B" w:rsidP="00B65B6B">
            <w:pPr>
              <w:pStyle w:val="cq11"/>
              <w:ind w:leftChars="0" w:left="0"/>
              <w:rPr>
                <w:rFonts w:asciiTheme="minorHAnsi" w:eastAsiaTheme="minorHAnsi" w:hAnsiTheme="minorHAnsi"/>
              </w:rPr>
            </w:pPr>
          </w:p>
        </w:tc>
        <w:tc>
          <w:tcPr>
            <w:tcW w:w="1027" w:type="dxa"/>
            <w:vAlign w:val="center"/>
          </w:tcPr>
          <w:p w14:paraId="7E52A8C3" w14:textId="3E960B13"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svcAmt</w:t>
            </w:r>
          </w:p>
        </w:tc>
        <w:tc>
          <w:tcPr>
            <w:tcW w:w="1604" w:type="dxa"/>
            <w:vAlign w:val="center"/>
          </w:tcPr>
          <w:p w14:paraId="44212A44" w14:textId="2E271A19"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475F3C0F" w14:textId="675FA575"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B8FDE9F" w14:textId="0952BAAA"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95C4510" w14:textId="45CFCD9F"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D265B4" w14:textId="501019A3"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33E72" w:rsidRPr="0006217B" w14:paraId="6678BC79" w14:textId="77777777" w:rsidTr="004E4C97">
        <w:tblPrEx>
          <w:jc w:val="left"/>
        </w:tblPrEx>
        <w:tc>
          <w:tcPr>
            <w:tcW w:w="1026" w:type="dxa"/>
            <w:vMerge/>
            <w:vAlign w:val="center"/>
          </w:tcPr>
          <w:p w14:paraId="0664665A"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54B72FB5" w14:textId="14B469F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12AE289F" w14:textId="6FC6ADE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3E590486" w14:textId="3884DC7C"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780F5B53" w14:textId="129A3D97"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002F6668" w14:textId="423992C3"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7862F2" w14:textId="5C4EC1F8"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40E35F06" w14:textId="77777777" w:rsidR="00786187" w:rsidRPr="0006217B" w:rsidRDefault="00786187" w:rsidP="00786187">
      <w:pPr>
        <w:pStyle w:val="cq11"/>
        <w:ind w:left="440"/>
        <w:rPr>
          <w:rFonts w:asciiTheme="minorHAnsi" w:eastAsiaTheme="minorHAnsi" w:hAnsiTheme="minorHAnsi"/>
        </w:rPr>
      </w:pPr>
    </w:p>
    <w:p w14:paraId="6DC146B0" w14:textId="77777777" w:rsidR="00292071" w:rsidRPr="0006217B" w:rsidRDefault="00292071" w:rsidP="00292071">
      <w:pPr>
        <w:pStyle w:val="2"/>
        <w:rPr>
          <w:rFonts w:asciiTheme="minorHAnsi" w:eastAsiaTheme="minorHAnsi" w:hAnsiTheme="minorHAnsi"/>
        </w:rPr>
      </w:pPr>
      <w:bookmarkStart w:id="176" w:name="_Toc172043581"/>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76"/>
    </w:p>
    <w:tbl>
      <w:tblPr>
        <w:tblStyle w:val="a7"/>
        <w:tblW w:w="0" w:type="auto"/>
        <w:tblInd w:w="440" w:type="dxa"/>
        <w:tblLook w:val="04A0" w:firstRow="1" w:lastRow="0" w:firstColumn="1" w:lastColumn="0" w:noHBand="0" w:noVBand="1"/>
      </w:tblPr>
      <w:tblGrid>
        <w:gridCol w:w="1965"/>
        <w:gridCol w:w="7655"/>
      </w:tblGrid>
      <w:tr w:rsidR="0033663D" w:rsidRPr="0006217B" w14:paraId="120CAC82" w14:textId="77777777" w:rsidTr="001A1637">
        <w:tc>
          <w:tcPr>
            <w:tcW w:w="1965" w:type="dxa"/>
            <w:shd w:val="clear" w:color="auto" w:fill="D9D9D9" w:themeFill="background1" w:themeFillShade="D9"/>
          </w:tcPr>
          <w:p w14:paraId="2AC1C227"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6422184"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4D5942AC" w14:textId="77777777" w:rsidTr="001A1637">
        <w:tc>
          <w:tcPr>
            <w:tcW w:w="1965" w:type="dxa"/>
            <w:vAlign w:val="center"/>
          </w:tcPr>
          <w:p w14:paraId="0B42ABC1"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7C3CB41"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rPr>
              <w:t xml:space="preserve"> </w:t>
            </w:r>
            <w:r w:rsidR="00301CC7" w:rsidRPr="0006217B">
              <w:rPr>
                <w:rFonts w:asciiTheme="minorHAnsi" w:eastAsiaTheme="minorHAnsi" w:hAnsiTheme="minorHAnsi"/>
              </w:rPr>
              <w:t>Merchant</w:t>
            </w:r>
            <w:r w:rsidR="007A2CDB" w:rsidRPr="0006217B">
              <w:rPr>
                <w:rFonts w:asciiTheme="minorHAnsi" w:eastAsiaTheme="minorHAnsi" w:hAnsiTheme="minorHAnsi"/>
              </w:rPr>
              <w:t xml:space="preserve"> </w:t>
            </w:r>
            <w:r w:rsidR="00301CC7" w:rsidRPr="0006217B">
              <w:rPr>
                <w:rFonts w:asciiTheme="minorHAnsi" w:eastAsiaTheme="minorHAnsi" w:hAnsiTheme="minorHAnsi"/>
              </w:rPr>
              <w:t>Order</w:t>
            </w:r>
            <w:r w:rsidR="007A2CDB" w:rsidRPr="0006217B">
              <w:rPr>
                <w:rFonts w:asciiTheme="minorHAnsi" w:eastAsiaTheme="minorHAnsi" w:hAnsiTheme="minorHAnsi"/>
              </w:rPr>
              <w:t xml:space="preserve"> </w:t>
            </w:r>
            <w:r w:rsidR="00301CC7" w:rsidRPr="0006217B">
              <w:rPr>
                <w:rFonts w:asciiTheme="minorHAnsi" w:eastAsiaTheme="minorHAnsi" w:hAnsiTheme="minorHAnsi"/>
              </w:rPr>
              <w:t>Number</w:t>
            </w:r>
            <w:r w:rsidR="007A2CDB" w:rsidRPr="0006217B">
              <w:rPr>
                <w:rFonts w:asciiTheme="minorHAnsi" w:eastAsiaTheme="minorHAnsi" w:hAnsiTheme="minorHAnsi"/>
              </w:rPr>
              <w:t xml:space="preserve"> </w:t>
            </w:r>
            <w:r w:rsidR="00301CC7" w:rsidRPr="0006217B">
              <w:rPr>
                <w:rFonts w:asciiTheme="minorHAnsi" w:eastAsiaTheme="minorHAnsi" w:hAnsiTheme="minorHAnsi"/>
              </w:rPr>
              <w:t>+</w:t>
            </w:r>
            <w:r w:rsidR="007A2CDB" w:rsidRPr="0006217B">
              <w:rPr>
                <w:rFonts w:asciiTheme="minorHAnsi" w:eastAsiaTheme="minorHAnsi" w:hAnsiTheme="minorHAnsi"/>
              </w:rPr>
              <w:t xml:space="preserve"> </w:t>
            </w:r>
            <w:r w:rsidR="00301CC7"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00301CC7" w:rsidRPr="0006217B">
              <w:rPr>
                <w:rFonts w:asciiTheme="minorHAnsi" w:eastAsiaTheme="minorHAnsi" w:hAnsiTheme="minorHAnsi"/>
              </w:rPr>
              <w:t>Amount</w:t>
            </w:r>
            <w:r w:rsidR="007A2CDB" w:rsidRPr="0006217B">
              <w:rPr>
                <w:rFonts w:asciiTheme="minorHAnsi" w:eastAsiaTheme="minorHAnsi" w:hAnsiTheme="minorHAnsi"/>
              </w:rPr>
              <w:t xml:space="preserve"> </w:t>
            </w:r>
            <w:r w:rsidR="00301CC7" w:rsidRPr="0006217B">
              <w:rPr>
                <w:rFonts w:asciiTheme="minorHAnsi" w:eastAsiaTheme="minorHAnsi" w:hAnsiTheme="minorHAnsi"/>
              </w:rPr>
              <w:t>(Plain</w:t>
            </w:r>
            <w:r w:rsidR="007A2CDB" w:rsidRPr="0006217B">
              <w:rPr>
                <w:rFonts w:asciiTheme="minorHAnsi" w:eastAsiaTheme="minorHAnsi" w:hAnsiTheme="minorHAnsi"/>
              </w:rPr>
              <w:t xml:space="preserve"> </w:t>
            </w:r>
            <w:r w:rsidR="00301CC7" w:rsidRPr="0006217B">
              <w:rPr>
                <w:rFonts w:asciiTheme="minorHAnsi" w:eastAsiaTheme="minorHAnsi" w:hAnsiTheme="minorHAnsi"/>
              </w:rPr>
              <w:t>Text)</w:t>
            </w:r>
            <w:r w:rsidR="007A2CDB" w:rsidRPr="0006217B">
              <w:rPr>
                <w:rFonts w:asciiTheme="minorHAnsi" w:eastAsiaTheme="minorHAnsi" w:hAnsiTheme="minorHAnsi"/>
              </w:rPr>
              <w:t xml:space="preserve"> </w:t>
            </w:r>
            <w:r w:rsidR="00301CC7" w:rsidRPr="0006217B">
              <w:rPr>
                <w:rFonts w:asciiTheme="minorHAnsi" w:eastAsiaTheme="minorHAnsi" w:hAnsiTheme="minorHAnsi"/>
              </w:rPr>
              <w:t>+</w:t>
            </w:r>
            <w:r w:rsidR="007A2CDB" w:rsidRPr="0006217B">
              <w:rPr>
                <w:rFonts w:asciiTheme="minorHAnsi" w:eastAsiaTheme="minorHAnsi" w:hAnsiTheme="minorHAnsi"/>
              </w:rPr>
              <w:t xml:space="preserve"> </w:t>
            </w:r>
            <w:r w:rsidR="00301CC7" w:rsidRPr="0006217B">
              <w:rPr>
                <w:rFonts w:asciiTheme="minorHAnsi" w:eastAsiaTheme="minorHAnsi" w:hAnsiTheme="minorHAnsi"/>
              </w:rPr>
              <w:t>Hash</w:t>
            </w:r>
            <w:r w:rsidR="007A2CDB" w:rsidRPr="0006217B">
              <w:rPr>
                <w:rFonts w:asciiTheme="minorHAnsi" w:eastAsiaTheme="minorHAnsi" w:hAnsiTheme="minorHAnsi"/>
              </w:rPr>
              <w:t xml:space="preserve"> </w:t>
            </w:r>
            <w:r w:rsidR="00301CC7" w:rsidRPr="0006217B">
              <w:rPr>
                <w:rFonts w:asciiTheme="minorHAnsi" w:eastAsiaTheme="minorHAnsi" w:hAnsiTheme="minorHAnsi"/>
              </w:rPr>
              <w:t>Key</w:t>
            </w:r>
            <w:r w:rsidR="007A2CDB" w:rsidRPr="0006217B">
              <w:rPr>
                <w:rFonts w:asciiTheme="minorHAnsi" w:eastAsiaTheme="minorHAnsi" w:hAnsiTheme="minorHAnsi" w:hint="eastAsia"/>
              </w:rPr>
              <w:t xml:space="preserve"> </w:t>
            </w:r>
          </w:p>
        </w:tc>
      </w:tr>
    </w:tbl>
    <w:p w14:paraId="745F93F4" w14:textId="77777777" w:rsidR="0033663D" w:rsidRPr="0006217B" w:rsidRDefault="0033663D" w:rsidP="0033663D">
      <w:pPr>
        <w:pStyle w:val="cq11"/>
        <w:ind w:left="440"/>
        <w:rPr>
          <w:rFonts w:asciiTheme="minorHAnsi" w:eastAsiaTheme="minorHAnsi" w:hAnsiTheme="minorHAnsi"/>
        </w:rPr>
      </w:pPr>
    </w:p>
    <w:p w14:paraId="11BBDED2" w14:textId="77777777" w:rsidR="00292071" w:rsidRPr="0006217B" w:rsidRDefault="00292071" w:rsidP="00292071">
      <w:pPr>
        <w:pStyle w:val="2"/>
        <w:rPr>
          <w:rFonts w:asciiTheme="minorHAnsi" w:eastAsiaTheme="minorHAnsi" w:hAnsiTheme="minorHAnsi"/>
        </w:rPr>
      </w:pPr>
      <w:bookmarkStart w:id="177" w:name="_Toc17204358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77"/>
    </w:p>
    <w:p w14:paraId="5EC9318C" w14:textId="02DCCACA" w:rsidR="00BA42FC" w:rsidRPr="0006217B" w:rsidRDefault="007108DA" w:rsidP="00BA42F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253BFB8" w14:textId="77777777" w:rsidTr="00786187">
        <w:trPr>
          <w:jc w:val="center"/>
        </w:trPr>
        <w:tc>
          <w:tcPr>
            <w:tcW w:w="2053" w:type="dxa"/>
            <w:gridSpan w:val="2"/>
            <w:shd w:val="clear" w:color="auto" w:fill="D9D9D9" w:themeFill="background1" w:themeFillShade="D9"/>
            <w:vAlign w:val="center"/>
          </w:tcPr>
          <w:p w14:paraId="6F5FD6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4AB155D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03798F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FF4E10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068949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7194BA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0784DF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34893A0E" w14:textId="77777777" w:rsidTr="00786187">
        <w:trPr>
          <w:jc w:val="center"/>
        </w:trPr>
        <w:tc>
          <w:tcPr>
            <w:tcW w:w="1026" w:type="dxa"/>
            <w:vMerge w:val="restart"/>
            <w:vAlign w:val="center"/>
          </w:tcPr>
          <w:p w14:paraId="61EEB827" w14:textId="7EA7E73B"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E1BA6DC" w14:textId="0A5ECC2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5DD059D" w14:textId="048DF9E3"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B2D1AA6" w14:textId="175017D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C641822" w14:textId="21D7FE78"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26FEDBA5" w14:textId="764A02C7"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3D1632" w14:textId="10598D8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Style w:val="text-danger"/>
                <w:rFonts w:asciiTheme="minorHAnsi" w:eastAsiaTheme="minorHAnsi" w:hAnsiTheme="minorHAnsi"/>
                <w:color w:val="E74C3C"/>
                <w:spacing w:val="-6"/>
                <w:sz w:val="21"/>
                <w:szCs w:val="21"/>
              </w:rPr>
              <w:t>hecto_test</w:t>
            </w:r>
            <w:r w:rsidRPr="0006217B">
              <w:rPr>
                <w:rFonts w:asciiTheme="minorHAnsi" w:eastAsiaTheme="minorHAnsi" w:hAnsiTheme="minorHAnsi"/>
                <w:color w:val="767676"/>
                <w:spacing w:val="-6"/>
                <w:sz w:val="21"/>
                <w:szCs w:val="21"/>
              </w:rPr>
              <w:t>"</w:t>
            </w:r>
          </w:p>
        </w:tc>
      </w:tr>
      <w:tr w:rsidR="00C22B5C" w:rsidRPr="0006217B" w14:paraId="42268BC3" w14:textId="77777777" w:rsidTr="00786187">
        <w:trPr>
          <w:jc w:val="center"/>
        </w:trPr>
        <w:tc>
          <w:tcPr>
            <w:tcW w:w="1026" w:type="dxa"/>
            <w:vMerge/>
            <w:vAlign w:val="center"/>
          </w:tcPr>
          <w:p w14:paraId="0F850647"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7D4E8770" w14:textId="5697F412"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8AED5FD" w14:textId="67959E62"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6541FF3" w14:textId="36F82F32"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45AB3B4" w14:textId="186F32C1"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6ACAEC5" w14:textId="7CFACAC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B9A61D" w14:textId="7C05723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406D0203" w14:textId="77777777" w:rsidTr="00786187">
        <w:trPr>
          <w:jc w:val="center"/>
        </w:trPr>
        <w:tc>
          <w:tcPr>
            <w:tcW w:w="1026" w:type="dxa"/>
            <w:vMerge/>
            <w:vAlign w:val="center"/>
          </w:tcPr>
          <w:p w14:paraId="5BCCA0E3"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44517A1" w14:textId="5CA0EDD5"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9A85C4B" w14:textId="6C6407C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AE99D29" w14:textId="77DB129E"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F3F07BB" w14:textId="263248B5"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01888F8" w14:textId="721C1933"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4B6BA2" w14:textId="79845ECF"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37BE95D8" w14:textId="77777777" w:rsidTr="00786187">
        <w:trPr>
          <w:jc w:val="center"/>
        </w:trPr>
        <w:tc>
          <w:tcPr>
            <w:tcW w:w="1026" w:type="dxa"/>
            <w:vMerge/>
            <w:vAlign w:val="center"/>
          </w:tcPr>
          <w:p w14:paraId="30F316F7"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78C4CE74" w14:textId="7C51D19C"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1313858" w14:textId="2E5601EF"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84B59B7" w14:textId="5068A390"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DBDA1D7" w14:textId="7143C95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EF67F36" w14:textId="5090414F"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7B06BF" w14:textId="437D0A95"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8273F" w:rsidRPr="0006217B" w14:paraId="7250EF01" w14:textId="77777777" w:rsidTr="004E4C97">
        <w:tblPrEx>
          <w:jc w:val="left"/>
        </w:tblPrEx>
        <w:tc>
          <w:tcPr>
            <w:tcW w:w="1026" w:type="dxa"/>
            <w:vMerge/>
            <w:vAlign w:val="center"/>
          </w:tcPr>
          <w:p w14:paraId="25874BBF"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5271B4C7" w14:textId="5EB5AA94"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F3120B0" w14:textId="47442773" w:rsidR="0058273F" w:rsidRPr="0006217B" w:rsidRDefault="002305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ABFFD71" w14:textId="23FE5115" w:rsidR="0058273F" w:rsidRPr="0006217B" w:rsidRDefault="002305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26ABB7B" w14:textId="0128AD1B"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3A738F3" w14:textId="1085954A"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407EE6" w14:textId="758933FE"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8273F" w:rsidRPr="0006217B" w14:paraId="4EADEE45" w14:textId="77777777" w:rsidTr="004E4C97">
        <w:tblPrEx>
          <w:jc w:val="left"/>
        </w:tblPrEx>
        <w:tc>
          <w:tcPr>
            <w:tcW w:w="1026" w:type="dxa"/>
            <w:vMerge/>
            <w:vAlign w:val="center"/>
          </w:tcPr>
          <w:p w14:paraId="25EDF512"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34DF892F" w14:textId="409D8311"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7E9E9B26" w14:textId="3B1FDB1A" w:rsidR="0058273F" w:rsidRPr="0006217B" w:rsidRDefault="003C2EA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5B30129" w14:textId="1B544282" w:rsidR="0058273F" w:rsidRPr="0006217B" w:rsidRDefault="005317C2"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F403B37" w14:textId="5F2ECE4A"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E2C8519" w14:textId="21ACCCB8"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FADAEF" w14:textId="7D366E88"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58273F" w:rsidRPr="0006217B" w14:paraId="768D05A7" w14:textId="77777777" w:rsidTr="004E4C97">
        <w:tblPrEx>
          <w:jc w:val="left"/>
        </w:tblPrEx>
        <w:tc>
          <w:tcPr>
            <w:tcW w:w="1026" w:type="dxa"/>
            <w:vMerge/>
            <w:vAlign w:val="center"/>
          </w:tcPr>
          <w:p w14:paraId="019AB90B"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27B984A8" w14:textId="2C3B4062"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1322FA93" w14:textId="55D3F28C" w:rsidR="0058273F" w:rsidRPr="0006217B" w:rsidRDefault="00092AB5"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FF39AB4" w14:textId="5D78D7DB" w:rsidR="0058273F" w:rsidRPr="0006217B" w:rsidRDefault="00584919"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7F82BD8C" w14:textId="05391CAF"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5AE9766" w14:textId="7B0E1CDE"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F3017E" w14:textId="677672CC"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B14EC" w:rsidRPr="0006217B" w14:paraId="02665C78" w14:textId="77777777" w:rsidTr="004E4C97">
        <w:tblPrEx>
          <w:jc w:val="left"/>
        </w:tblPrEx>
        <w:tc>
          <w:tcPr>
            <w:tcW w:w="1026" w:type="dxa"/>
            <w:vMerge/>
            <w:vAlign w:val="center"/>
          </w:tcPr>
          <w:p w14:paraId="1B1ED16E"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085522E2" w14:textId="461EE994"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527FB3D" w14:textId="644343D2"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9DE2369" w14:textId="6920AEF2"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A013B3A" w14:textId="67505678"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C49EFDF" w14:textId="101229C4"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8402A6" w14:textId="23D8F476"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7E4C9BDB" w14:textId="77777777" w:rsidTr="004E4C97">
        <w:tblPrEx>
          <w:jc w:val="left"/>
        </w:tblPrEx>
        <w:tc>
          <w:tcPr>
            <w:tcW w:w="1026" w:type="dxa"/>
            <w:vMerge/>
            <w:vAlign w:val="center"/>
          </w:tcPr>
          <w:p w14:paraId="2BF629FB"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1DB5597B" w14:textId="55270571"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1367F40" w14:textId="2692DE70" w:rsidR="004B14EC" w:rsidRPr="0006217B" w:rsidRDefault="008F7E89"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32BCA39A" w14:textId="449BB73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9DD0D43" w14:textId="2FD958E3"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00526D4E" w14:textId="4033CC1D"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37F205" w14:textId="1E2A5199"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0CB6930B" w14:textId="77777777" w:rsidTr="004E4C97">
        <w:tblPrEx>
          <w:jc w:val="left"/>
        </w:tblPrEx>
        <w:tc>
          <w:tcPr>
            <w:tcW w:w="1026" w:type="dxa"/>
            <w:vMerge/>
            <w:vAlign w:val="center"/>
          </w:tcPr>
          <w:p w14:paraId="5C041A51"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247275B6" w14:textId="588924FC"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561A8A40" w14:textId="3C0E0263"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0D1B1099"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2586D76"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5336AFDC" w14:textId="756C2FD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405795D" w14:textId="5F6B17F0"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110DDAF3" w14:textId="2A8240DC"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9560FC" w14:textId="61FEF643"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7BE59341" w14:textId="77777777" w:rsidTr="004E4C97">
        <w:tblPrEx>
          <w:jc w:val="left"/>
        </w:tblPrEx>
        <w:tc>
          <w:tcPr>
            <w:tcW w:w="1026" w:type="dxa"/>
            <w:vMerge/>
            <w:vAlign w:val="center"/>
          </w:tcPr>
          <w:p w14:paraId="5333CB43"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0509A103" w14:textId="0D3A46FA"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5D729122" w14:textId="28B20F19"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F0A4107"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F36A32A" w14:textId="476D94EA"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E1E459E" w14:textId="2302837A"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A61A38E" w14:textId="327AAFDF"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CC3A4D" w14:textId="27B9BB9B"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8273F" w:rsidRPr="0006217B" w14:paraId="7F0F3323" w14:textId="77777777" w:rsidTr="004E4C97">
        <w:tblPrEx>
          <w:jc w:val="left"/>
        </w:tblPrEx>
        <w:tc>
          <w:tcPr>
            <w:tcW w:w="1026" w:type="dxa"/>
            <w:vMerge/>
            <w:vAlign w:val="center"/>
          </w:tcPr>
          <w:p w14:paraId="314F2B69"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45412C4B" w14:textId="1B5EE8A0"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704D0838" w14:textId="49D45BB6" w:rsidR="0058273F" w:rsidRPr="0006217B" w:rsidRDefault="00235BA4"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641376A" w14:textId="24916AA5" w:rsidR="0058273F" w:rsidRPr="0006217B" w:rsidRDefault="00235BA4"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58273F" w:rsidRPr="0006217B">
              <w:rPr>
                <w:rFonts w:asciiTheme="minorHAnsi" w:eastAsiaTheme="minorHAnsi" w:hAnsiTheme="minorHAnsi"/>
                <w:color w:val="767676"/>
                <w:spacing w:val="-6"/>
                <w:sz w:val="21"/>
                <w:szCs w:val="21"/>
              </w:rPr>
              <w:br/>
              <w:t>URL Encoding, UTF-8</w:t>
            </w:r>
          </w:p>
        </w:tc>
        <w:tc>
          <w:tcPr>
            <w:tcW w:w="1199" w:type="dxa"/>
            <w:vAlign w:val="center"/>
          </w:tcPr>
          <w:p w14:paraId="1EF7CD14" w14:textId="6A491390"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23833D80" w14:textId="10805A1A"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DB2B0B" w14:textId="64295646"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58273F" w:rsidRPr="0006217B" w14:paraId="19CF666E" w14:textId="77777777" w:rsidTr="004E4C97">
        <w:tblPrEx>
          <w:jc w:val="left"/>
        </w:tblPrEx>
        <w:tc>
          <w:tcPr>
            <w:tcW w:w="1026" w:type="dxa"/>
            <w:vMerge w:val="restart"/>
            <w:vAlign w:val="center"/>
          </w:tcPr>
          <w:p w14:paraId="0529C685" w14:textId="42B58047"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2EB19916" w14:textId="48070ABF"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E4AA061" w14:textId="5532B78B" w:rsidR="0058273F" w:rsidRPr="0006217B" w:rsidRDefault="00621778"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FF79CB4" w14:textId="403929E7" w:rsidR="0058273F" w:rsidRPr="0006217B" w:rsidRDefault="00C74A5B"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19437BC9" w14:textId="1A279340"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4CF0920E" w14:textId="7B48C787"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1FFA3A" w14:textId="77777777" w:rsidR="0058273F" w:rsidRPr="0006217B" w:rsidRDefault="0058273F" w:rsidP="0058273F">
            <w:pPr>
              <w:pStyle w:val="cq11"/>
              <w:ind w:leftChars="0" w:left="0"/>
              <w:jc w:val="both"/>
              <w:rPr>
                <w:rFonts w:asciiTheme="minorHAnsi" w:eastAsiaTheme="minorHAnsi" w:hAnsiTheme="minorHAnsi"/>
              </w:rPr>
            </w:pPr>
          </w:p>
        </w:tc>
      </w:tr>
      <w:tr w:rsidR="00AA5C96" w:rsidRPr="0006217B" w14:paraId="40886BB1" w14:textId="77777777" w:rsidTr="004E4C97">
        <w:tblPrEx>
          <w:jc w:val="left"/>
        </w:tblPrEx>
        <w:tc>
          <w:tcPr>
            <w:tcW w:w="1026" w:type="dxa"/>
            <w:vMerge/>
            <w:vAlign w:val="center"/>
          </w:tcPr>
          <w:p w14:paraId="449937E4" w14:textId="77777777" w:rsidR="00AA5C96" w:rsidRPr="0006217B" w:rsidRDefault="00AA5C96" w:rsidP="00AA5C96">
            <w:pPr>
              <w:pStyle w:val="cq11"/>
              <w:ind w:leftChars="0" w:left="0"/>
              <w:rPr>
                <w:rFonts w:asciiTheme="minorHAnsi" w:eastAsiaTheme="minorHAnsi" w:hAnsiTheme="minorHAnsi"/>
              </w:rPr>
            </w:pPr>
          </w:p>
        </w:tc>
        <w:tc>
          <w:tcPr>
            <w:tcW w:w="1027" w:type="dxa"/>
            <w:vAlign w:val="center"/>
          </w:tcPr>
          <w:p w14:paraId="45020CEE" w14:textId="321B789C"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AB6DDE6" w14:textId="6F032E54"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46BBFC8" w14:textId="124CF61E"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4A945FB" w14:textId="018A77D2"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CEE7E5C" w14:textId="38237441"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725089" w14:textId="432FA799"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0246ED82" w14:textId="77777777" w:rsidTr="004E4C97">
        <w:tblPrEx>
          <w:jc w:val="left"/>
        </w:tblPrEx>
        <w:tc>
          <w:tcPr>
            <w:tcW w:w="1026" w:type="dxa"/>
            <w:vMerge/>
            <w:vAlign w:val="center"/>
          </w:tcPr>
          <w:p w14:paraId="4C98298F"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047F3F00" w14:textId="163D708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20A093A1" w14:textId="3D2362F7"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4B4C5CE8" w14:textId="218909B4"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4B950CD1" w14:textId="535502A4"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0199447" w14:textId="7F5324A4"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5A4647" w14:textId="33B1AA54"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5247FC" w:rsidRPr="0006217B" w14:paraId="38E29570" w14:textId="77777777" w:rsidTr="004E4C97">
        <w:tblPrEx>
          <w:jc w:val="left"/>
        </w:tblPrEx>
        <w:tc>
          <w:tcPr>
            <w:tcW w:w="1026" w:type="dxa"/>
            <w:vMerge/>
            <w:vAlign w:val="center"/>
          </w:tcPr>
          <w:p w14:paraId="7612544A" w14:textId="77777777" w:rsidR="005247FC" w:rsidRPr="0006217B" w:rsidRDefault="005247FC" w:rsidP="005247FC">
            <w:pPr>
              <w:pStyle w:val="cq11"/>
              <w:ind w:leftChars="0" w:left="0"/>
              <w:rPr>
                <w:rFonts w:asciiTheme="minorHAnsi" w:eastAsiaTheme="minorHAnsi" w:hAnsiTheme="minorHAnsi"/>
              </w:rPr>
            </w:pPr>
          </w:p>
        </w:tc>
        <w:tc>
          <w:tcPr>
            <w:tcW w:w="1027" w:type="dxa"/>
            <w:vAlign w:val="center"/>
          </w:tcPr>
          <w:p w14:paraId="38388057" w14:textId="41E03102"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cardCnclAmt</w:t>
            </w:r>
          </w:p>
        </w:tc>
        <w:tc>
          <w:tcPr>
            <w:tcW w:w="1604" w:type="dxa"/>
            <w:vAlign w:val="center"/>
          </w:tcPr>
          <w:p w14:paraId="6AA051E9" w14:textId="4D6EBB9A"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23733C5A" w14:textId="2FBD2AE6" w:rsidR="005247FC" w:rsidRPr="0006217B" w:rsidRDefault="00DC2A4F"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6DF00F8" w14:textId="5088ABBA" w:rsidR="005247FC" w:rsidRPr="0006217B" w:rsidRDefault="005247FC" w:rsidP="005247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434ED62" w14:textId="2630E35A" w:rsidR="005247FC" w:rsidRPr="0006217B" w:rsidRDefault="005247FC" w:rsidP="005247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83806B" w14:textId="3C8EB2EF"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5247FC" w:rsidRPr="0006217B" w14:paraId="78D9AF79" w14:textId="77777777" w:rsidTr="004E4C97">
        <w:tblPrEx>
          <w:jc w:val="left"/>
        </w:tblPrEx>
        <w:tc>
          <w:tcPr>
            <w:tcW w:w="1026" w:type="dxa"/>
            <w:vMerge/>
            <w:vAlign w:val="center"/>
          </w:tcPr>
          <w:p w14:paraId="678BBA3C" w14:textId="77777777" w:rsidR="005247FC" w:rsidRPr="0006217B" w:rsidRDefault="005247FC" w:rsidP="005247FC">
            <w:pPr>
              <w:pStyle w:val="cq11"/>
              <w:ind w:leftChars="0" w:left="0"/>
              <w:rPr>
                <w:rFonts w:asciiTheme="minorHAnsi" w:eastAsiaTheme="minorHAnsi" w:hAnsiTheme="minorHAnsi"/>
              </w:rPr>
            </w:pPr>
          </w:p>
        </w:tc>
        <w:tc>
          <w:tcPr>
            <w:tcW w:w="1027" w:type="dxa"/>
            <w:vAlign w:val="center"/>
          </w:tcPr>
          <w:p w14:paraId="767473C0" w14:textId="4973605A"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pntCnclAmt</w:t>
            </w:r>
          </w:p>
        </w:tc>
        <w:tc>
          <w:tcPr>
            <w:tcW w:w="1604" w:type="dxa"/>
            <w:vAlign w:val="center"/>
          </w:tcPr>
          <w:p w14:paraId="6C89726D" w14:textId="3711C75C"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6FF7AC2B" w14:textId="15B01ED8" w:rsidR="005247FC" w:rsidRPr="0006217B" w:rsidRDefault="00DC2A4F"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w:t>
            </w:r>
            <w:r w:rsidR="005247FC" w:rsidRPr="0006217B">
              <w:rPr>
                <w:rFonts w:asciiTheme="minorHAnsi" w:eastAsiaTheme="minorHAnsi" w:hAnsiTheme="minorHAnsi" w:hint="eastAsia"/>
                <w:color w:val="767676"/>
                <w:spacing w:val="-6"/>
                <w:sz w:val="21"/>
                <w:szCs w:val="21"/>
              </w:rPr>
              <w:t>oint</w:t>
            </w:r>
            <w:r w:rsidRPr="0006217B">
              <w:rPr>
                <w:rFonts w:asciiTheme="minorHAnsi" w:eastAsiaTheme="minorHAnsi" w:hAnsiTheme="minorHAnsi" w:hint="eastAsia"/>
                <w:color w:val="767676"/>
                <w:spacing w:val="-6"/>
                <w:sz w:val="21"/>
                <w:szCs w:val="21"/>
              </w:rPr>
              <w:t xml:space="preserve"> </w:t>
            </w:r>
            <w:r w:rsidR="005247FC" w:rsidRPr="0006217B">
              <w:rPr>
                <w:rFonts w:asciiTheme="minorHAnsi" w:eastAsiaTheme="minorHAnsi" w:hAnsiTheme="minorHAnsi" w:hint="eastAsia"/>
                <w:color w:val="767676"/>
                <w:spacing w:val="-6"/>
                <w:sz w:val="21"/>
                <w:szCs w:val="21"/>
              </w:rPr>
              <w:t>amount among total amount</w:t>
            </w:r>
            <w:r w:rsidR="005247FC" w:rsidRPr="0006217B">
              <w:rPr>
                <w:rFonts w:asciiTheme="minorHAnsi" w:eastAsiaTheme="minorHAnsi" w:hAnsiTheme="minorHAnsi"/>
                <w:color w:val="767676"/>
                <w:spacing w:val="-6"/>
                <w:sz w:val="21"/>
                <w:szCs w:val="21"/>
              </w:rPr>
              <w:br/>
            </w:r>
            <w:r w:rsidR="005247FC"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B94CF1B" w14:textId="2231928E" w:rsidR="005247FC" w:rsidRPr="0006217B" w:rsidRDefault="005247FC" w:rsidP="005247F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6D9FE6C" w14:textId="62D0110C" w:rsidR="005247FC" w:rsidRPr="0006217B" w:rsidRDefault="005247FC" w:rsidP="005247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02573D" w14:textId="632AF3CA"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8273F" w:rsidRPr="0006217B" w14:paraId="3C02C915" w14:textId="77777777" w:rsidTr="004E4C97">
        <w:tblPrEx>
          <w:jc w:val="left"/>
        </w:tblPrEx>
        <w:tc>
          <w:tcPr>
            <w:tcW w:w="1026" w:type="dxa"/>
            <w:vMerge/>
            <w:vAlign w:val="center"/>
          </w:tcPr>
          <w:p w14:paraId="522DBFE0"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4026C539" w14:textId="01D784F2"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coupCnclAmt</w:t>
            </w:r>
          </w:p>
        </w:tc>
        <w:tc>
          <w:tcPr>
            <w:tcW w:w="1604" w:type="dxa"/>
            <w:vAlign w:val="center"/>
          </w:tcPr>
          <w:p w14:paraId="2A68F52C" w14:textId="126D05F4" w:rsidR="0058273F" w:rsidRPr="0006217B" w:rsidRDefault="000E44A0"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Cancellation Amount</w:t>
            </w:r>
          </w:p>
        </w:tc>
        <w:tc>
          <w:tcPr>
            <w:tcW w:w="2297" w:type="dxa"/>
            <w:vAlign w:val="center"/>
          </w:tcPr>
          <w:p w14:paraId="17926E2E" w14:textId="648EAE03" w:rsidR="0058273F" w:rsidRPr="0006217B" w:rsidRDefault="000E44A0"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Canceled coupon amount among total </w:t>
            </w:r>
            <w:r w:rsidRPr="0006217B">
              <w:rPr>
                <w:rFonts w:asciiTheme="minorHAnsi" w:eastAsiaTheme="minorHAnsi" w:hAnsiTheme="minorHAnsi" w:hint="eastAsia"/>
                <w:color w:val="767676"/>
                <w:spacing w:val="-6"/>
                <w:sz w:val="21"/>
                <w:szCs w:val="21"/>
              </w:rPr>
              <w:lastRenderedPageBreak/>
              <w:t>amount</w:t>
            </w:r>
            <w:r w:rsidR="0058273F" w:rsidRPr="0006217B">
              <w:rPr>
                <w:rFonts w:asciiTheme="minorHAnsi" w:eastAsiaTheme="minorHAnsi" w:hAnsiTheme="minorHAnsi"/>
                <w:color w:val="767676"/>
                <w:spacing w:val="-6"/>
                <w:sz w:val="21"/>
                <w:szCs w:val="21"/>
              </w:rPr>
              <w:br/>
            </w:r>
            <w:r w:rsidR="0058273F"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799A257" w14:textId="5C724CD9"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N(12)</w:t>
            </w:r>
          </w:p>
        </w:tc>
        <w:tc>
          <w:tcPr>
            <w:tcW w:w="1211" w:type="dxa"/>
            <w:vAlign w:val="center"/>
          </w:tcPr>
          <w:p w14:paraId="0BF5D653" w14:textId="27FB17D2"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2BE526" w14:textId="66CD97D9"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2C857721" w14:textId="77777777" w:rsidTr="004E4C97">
        <w:tblPrEx>
          <w:jc w:val="left"/>
        </w:tblPrEx>
        <w:tc>
          <w:tcPr>
            <w:tcW w:w="1026" w:type="dxa"/>
            <w:vMerge/>
            <w:vAlign w:val="center"/>
          </w:tcPr>
          <w:p w14:paraId="51E90238"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73070524" w14:textId="78474163"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6F5D3E5F" w14:textId="43401487"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672EABEF" w14:textId="6529F24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 </w:t>
            </w:r>
            <w:r w:rsidRPr="0006217B">
              <w:rPr>
                <w:rFonts w:asciiTheme="minorHAnsi" w:eastAsiaTheme="minorHAnsi" w:hAnsiTheme="minorHAnsi" w:hint="eastAsia"/>
                <w:color w:val="767676"/>
                <w:spacing w:val="-6"/>
                <w:sz w:val="21"/>
                <w:szCs w:val="21"/>
              </w:rPr>
              <w:t>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486DF8C" w14:textId="411AE0B7"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53AAAAB" w14:textId="3F2BA904"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B22D6C" w14:textId="08FFE4CF"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1738003D" w14:textId="77777777" w:rsidR="00786187" w:rsidRPr="0006217B" w:rsidRDefault="00786187" w:rsidP="00786187">
      <w:pPr>
        <w:pStyle w:val="cq11"/>
        <w:ind w:left="440"/>
        <w:rPr>
          <w:rFonts w:asciiTheme="minorHAnsi" w:eastAsiaTheme="minorHAnsi" w:hAnsiTheme="minorHAnsi"/>
        </w:rPr>
      </w:pPr>
    </w:p>
    <w:p w14:paraId="5A6DD011" w14:textId="77777777" w:rsidR="00292071" w:rsidRPr="0006217B" w:rsidRDefault="00292071" w:rsidP="00292071">
      <w:pPr>
        <w:pStyle w:val="2"/>
        <w:rPr>
          <w:rFonts w:asciiTheme="minorHAnsi" w:eastAsiaTheme="minorHAnsi" w:hAnsiTheme="minorHAnsi"/>
        </w:rPr>
      </w:pPr>
      <w:bookmarkStart w:id="178" w:name="_Toc17204358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78"/>
    </w:p>
    <w:p w14:paraId="099B632B" w14:textId="2E9B367A" w:rsidR="0058273F" w:rsidRPr="0006217B" w:rsidRDefault="0058273F" w:rsidP="0058273F">
      <w:pPr>
        <w:rPr>
          <w:rFonts w:asciiTheme="minorHAnsi" w:eastAsiaTheme="minorHAnsi" w:hAnsiTheme="minorHAnsi"/>
          <w:sz w:val="20"/>
        </w:rPr>
      </w:pPr>
      <w:r w:rsidRPr="0006217B">
        <w:rPr>
          <w:rFonts w:asciiTheme="minorHAnsi" w:eastAsiaTheme="minorHAnsi" w:hAnsiTheme="minorHAnsi" w:hint="eastAsia"/>
          <w:sz w:val="20"/>
        </w:rPr>
        <w:t xml:space="preserve">※ Refer to [29.7 Notification </w:t>
      </w:r>
      <w:r w:rsidR="004D1447" w:rsidRPr="0006217B">
        <w:rPr>
          <w:rFonts w:asciiTheme="minorHAnsi" w:eastAsiaTheme="minorHAnsi" w:hAnsiTheme="minorHAnsi" w:hint="eastAsia"/>
          <w:sz w:val="20"/>
        </w:rPr>
        <w:t>Parameter</w:t>
      </w:r>
      <w:r w:rsidRPr="0006217B">
        <w:rPr>
          <w:rFonts w:asciiTheme="minorHAnsi" w:eastAsiaTheme="minorHAnsi" w:hAnsiTheme="minorHAnsi" w:hint="eastAsia"/>
          <w:sz w:val="20"/>
        </w:rPr>
        <w:t>].</w:t>
      </w:r>
    </w:p>
    <w:p w14:paraId="41D406F3" w14:textId="77777777" w:rsidR="00E61C75" w:rsidRPr="0006217B" w:rsidRDefault="00292071">
      <w:pPr>
        <w:pStyle w:val="1"/>
        <w:rPr>
          <w:rFonts w:asciiTheme="minorHAnsi" w:eastAsiaTheme="minorHAnsi" w:hAnsiTheme="minorHAnsi"/>
        </w:rPr>
      </w:pPr>
      <w:bookmarkStart w:id="179" w:name="_Toc172043584"/>
      <w:r w:rsidRPr="0006217B">
        <w:rPr>
          <w:rFonts w:asciiTheme="minorHAnsi" w:eastAsiaTheme="minorHAnsi" w:hAnsiTheme="minorHAnsi" w:hint="eastAsia"/>
        </w:rPr>
        <w:lastRenderedPageBreak/>
        <w:t>Kakao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79"/>
    </w:p>
    <w:p w14:paraId="7E1B6BE5" w14:textId="77777777" w:rsidR="004F0B75" w:rsidRPr="0006217B" w:rsidRDefault="004F0B75" w:rsidP="004F0B75">
      <w:pPr>
        <w:pStyle w:val="2"/>
        <w:rPr>
          <w:rFonts w:asciiTheme="minorHAnsi" w:eastAsiaTheme="minorHAnsi" w:hAnsiTheme="minorHAnsi"/>
        </w:rPr>
      </w:pPr>
      <w:bookmarkStart w:id="180" w:name="_Toc172043585"/>
      <w:r w:rsidRPr="0006217B">
        <w:rPr>
          <w:rFonts w:asciiTheme="minorHAnsi" w:eastAsiaTheme="minorHAnsi" w:hAnsiTheme="minorHAnsi" w:hint="eastAsia"/>
        </w:rPr>
        <w:t>API URI</w:t>
      </w:r>
      <w:bookmarkEnd w:id="180"/>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2DCC54E" w14:textId="77777777" w:rsidTr="002177F8">
        <w:tc>
          <w:tcPr>
            <w:tcW w:w="1823" w:type="dxa"/>
            <w:shd w:val="clear" w:color="auto" w:fill="D9D9D9" w:themeFill="background1" w:themeFillShade="D9"/>
          </w:tcPr>
          <w:p w14:paraId="7D07254D"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162EF795"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1D0267EE" w14:textId="77777777" w:rsidTr="002177F8">
        <w:tc>
          <w:tcPr>
            <w:tcW w:w="1823" w:type="dxa"/>
            <w:shd w:val="clear" w:color="auto" w:fill="FFFFFF" w:themeFill="background1"/>
          </w:tcPr>
          <w:p w14:paraId="0A8A015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6B61ABA2" w14:textId="77777777" w:rsidR="004F0B75" w:rsidRPr="0006217B" w:rsidRDefault="002C542F"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https://tbnpg.settlebank.co.kr/corp/main.do</w:t>
            </w:r>
          </w:p>
        </w:tc>
      </w:tr>
      <w:tr w:rsidR="004F0B75" w:rsidRPr="0006217B" w14:paraId="5EF1FEF1" w14:textId="77777777" w:rsidTr="002177F8">
        <w:tc>
          <w:tcPr>
            <w:tcW w:w="1823" w:type="dxa"/>
            <w:shd w:val="clear" w:color="auto" w:fill="FFFFFF" w:themeFill="background1"/>
          </w:tcPr>
          <w:p w14:paraId="0059D587"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11615B23" w14:textId="77777777" w:rsidR="004F0B75" w:rsidRPr="0006217B" w:rsidRDefault="002C542F" w:rsidP="002177F8">
            <w:pPr>
              <w:jc w:val="center"/>
              <w:rPr>
                <w:rFonts w:asciiTheme="minorHAnsi" w:eastAsiaTheme="minorHAnsi" w:hAnsiTheme="minorHAnsi"/>
              </w:rPr>
            </w:pPr>
            <w:r w:rsidRPr="0006217B">
              <w:rPr>
                <w:rFonts w:asciiTheme="minorHAnsi" w:eastAsiaTheme="minorHAnsi" w:hAnsiTheme="minorHAnsi"/>
              </w:rPr>
              <w:t>https://npg.settlebank.co.kr/corp/main.do</w:t>
            </w:r>
          </w:p>
        </w:tc>
      </w:tr>
    </w:tbl>
    <w:p w14:paraId="04CE58B9" w14:textId="77777777" w:rsidR="004F0B75" w:rsidRPr="0006217B" w:rsidRDefault="004F0B75" w:rsidP="004F0B75">
      <w:pPr>
        <w:pStyle w:val="cq11"/>
        <w:ind w:left="440"/>
        <w:rPr>
          <w:rFonts w:asciiTheme="minorHAnsi" w:eastAsiaTheme="minorHAnsi" w:hAnsiTheme="minorHAnsi"/>
        </w:rPr>
      </w:pPr>
    </w:p>
    <w:p w14:paraId="7B2E6FD8" w14:textId="77777777" w:rsidR="004F0B75" w:rsidRPr="0006217B" w:rsidRDefault="004F0B75" w:rsidP="004F0B75">
      <w:pPr>
        <w:pStyle w:val="2"/>
        <w:rPr>
          <w:rFonts w:asciiTheme="minorHAnsi" w:eastAsiaTheme="minorHAnsi" w:hAnsiTheme="minorHAnsi"/>
        </w:rPr>
      </w:pPr>
      <w:bookmarkStart w:id="181" w:name="_Toc172043586"/>
      <w:r w:rsidRPr="0006217B">
        <w:rPr>
          <w:rFonts w:asciiTheme="minorHAnsi" w:eastAsiaTheme="minorHAnsi" w:hAnsiTheme="minorHAnsi" w:hint="eastAsia"/>
        </w:rPr>
        <w:t>Request and Response Headers</w:t>
      </w:r>
      <w:bookmarkEnd w:id="181"/>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1868791B" w14:textId="77777777" w:rsidTr="002177F8">
        <w:tc>
          <w:tcPr>
            <w:tcW w:w="1823" w:type="dxa"/>
            <w:shd w:val="clear" w:color="auto" w:fill="D9D9D9" w:themeFill="background1" w:themeFillShade="D9"/>
          </w:tcPr>
          <w:p w14:paraId="3F85ABFA"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06236F10"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51C8BBB8" w14:textId="77777777" w:rsidTr="002177F8">
        <w:tc>
          <w:tcPr>
            <w:tcW w:w="1823" w:type="dxa"/>
            <w:shd w:val="clear" w:color="auto" w:fill="FFFFFF" w:themeFill="background1"/>
          </w:tcPr>
          <w:p w14:paraId="7AFAAE70"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7E02F046" w14:textId="77777777" w:rsidR="004F0B75" w:rsidRPr="0006217B" w:rsidRDefault="002C542F"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Content-type=application/x-www-form-urlencoded; charset=UTF-8</w:t>
            </w:r>
          </w:p>
        </w:tc>
      </w:tr>
      <w:tr w:rsidR="004F0B75" w:rsidRPr="0006217B" w14:paraId="45967FC6" w14:textId="77777777" w:rsidTr="002177F8">
        <w:tc>
          <w:tcPr>
            <w:tcW w:w="1823" w:type="dxa"/>
            <w:shd w:val="clear" w:color="auto" w:fill="FFFFFF" w:themeFill="background1"/>
          </w:tcPr>
          <w:p w14:paraId="1CD6594A"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662C1E62" w14:textId="77777777" w:rsidR="004F0B75" w:rsidRPr="0006217B" w:rsidRDefault="002C542F"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39B0B788" w14:textId="77777777" w:rsidR="004F0B75" w:rsidRPr="0006217B" w:rsidRDefault="004F0B75" w:rsidP="004F0B75">
      <w:pPr>
        <w:pStyle w:val="cq11"/>
        <w:ind w:left="440"/>
        <w:rPr>
          <w:rFonts w:asciiTheme="minorHAnsi" w:eastAsiaTheme="minorHAnsi" w:hAnsiTheme="minorHAnsi"/>
        </w:rPr>
      </w:pPr>
    </w:p>
    <w:p w14:paraId="4B7DA5C3" w14:textId="77777777" w:rsidR="00292071" w:rsidRPr="0006217B" w:rsidRDefault="00292071" w:rsidP="00292071">
      <w:pPr>
        <w:pStyle w:val="2"/>
        <w:rPr>
          <w:rFonts w:asciiTheme="minorHAnsi" w:eastAsiaTheme="minorHAnsi" w:hAnsiTheme="minorHAnsi"/>
        </w:rPr>
      </w:pPr>
      <w:bookmarkStart w:id="182" w:name="_Toc172043587"/>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82"/>
    </w:p>
    <w:tbl>
      <w:tblPr>
        <w:tblStyle w:val="a7"/>
        <w:tblW w:w="0" w:type="auto"/>
        <w:tblInd w:w="440" w:type="dxa"/>
        <w:tblLook w:val="04A0" w:firstRow="1" w:lastRow="0" w:firstColumn="1" w:lastColumn="0" w:noHBand="0" w:noVBand="1"/>
      </w:tblPr>
      <w:tblGrid>
        <w:gridCol w:w="10026"/>
      </w:tblGrid>
      <w:tr w:rsidR="002C542F" w:rsidRPr="0006217B" w14:paraId="4C12E291" w14:textId="77777777" w:rsidTr="002C542F">
        <w:tc>
          <w:tcPr>
            <w:tcW w:w="10456" w:type="dxa"/>
            <w:tcBorders>
              <w:top w:val="nil"/>
              <w:left w:val="nil"/>
              <w:bottom w:val="nil"/>
              <w:right w:val="nil"/>
            </w:tcBorders>
            <w:shd w:val="clear" w:color="auto" w:fill="DEEAF6" w:themeFill="accent1" w:themeFillTint="33"/>
          </w:tcPr>
          <w:p w14:paraId="2E4CFD03" w14:textId="77777777" w:rsidR="002C542F" w:rsidRPr="0006217B" w:rsidRDefault="002C542F" w:rsidP="002C542F">
            <w:pPr>
              <w:pStyle w:val="cq11"/>
              <w:ind w:leftChars="0" w:left="0"/>
              <w:rPr>
                <w:rFonts w:asciiTheme="minorHAnsi" w:eastAsiaTheme="minorHAnsi" w:hAnsiTheme="minorHAnsi"/>
              </w:rPr>
            </w:pPr>
          </w:p>
          <w:p w14:paraId="5A932764" w14:textId="77777777" w:rsidR="002C542F" w:rsidRPr="0006217B" w:rsidRDefault="002C542F" w:rsidP="002C542F">
            <w:pPr>
              <w:pStyle w:val="cq11"/>
              <w:ind w:leftChars="0" w:left="0"/>
              <w:rPr>
                <w:rFonts w:asciiTheme="minorHAnsi" w:eastAsiaTheme="minorHAnsi" w:hAnsiTheme="minorHAnsi"/>
                <w:b/>
                <w:color w:val="FF0000"/>
              </w:rPr>
            </w:pPr>
            <w:r w:rsidRPr="0006217B">
              <w:rPr>
                <w:rFonts w:asciiTheme="minorHAnsi" w:eastAsiaTheme="minorHAnsi" w:hAnsiTheme="minorHAnsi" w:hint="eastAsia"/>
                <w:b/>
                <w:color w:val="FF0000"/>
              </w:rPr>
              <w:t>Cautions</w:t>
            </w:r>
          </w:p>
          <w:p w14:paraId="5A5B1639" w14:textId="77777777" w:rsidR="002C542F" w:rsidRPr="0006217B" w:rsidRDefault="00C3610F" w:rsidP="00927EB0">
            <w:pPr>
              <w:pStyle w:val="cq11"/>
              <w:numPr>
                <w:ilvl w:val="0"/>
                <w:numId w:val="23"/>
              </w:numPr>
              <w:ind w:leftChars="0"/>
              <w:rPr>
                <w:rFonts w:asciiTheme="minorHAnsi" w:eastAsiaTheme="minorHAnsi" w:hAnsiTheme="minorHAnsi"/>
              </w:rPr>
            </w:pPr>
            <w:r w:rsidRPr="0006217B">
              <w:rPr>
                <w:rFonts w:asciiTheme="minorHAnsi" w:eastAsiaTheme="minorHAnsi" w:hAnsiTheme="minorHAnsi"/>
                <w:color w:val="FF0000"/>
              </w:rPr>
              <w:t>Please note that real payments are made in the test environment too.</w:t>
            </w:r>
          </w:p>
          <w:p w14:paraId="73705BF3" w14:textId="77777777" w:rsidR="00C3610F" w:rsidRPr="0006217B" w:rsidRDefault="00C3610F" w:rsidP="00927EB0">
            <w:pPr>
              <w:pStyle w:val="cq11"/>
              <w:numPr>
                <w:ilvl w:val="0"/>
                <w:numId w:val="23"/>
              </w:numPr>
              <w:ind w:leftChars="0"/>
              <w:rPr>
                <w:rFonts w:asciiTheme="minorHAnsi" w:eastAsiaTheme="minorHAnsi" w:hAnsiTheme="minorHAnsi"/>
              </w:rPr>
            </w:pPr>
            <w:r w:rsidRPr="0006217B">
              <w:rPr>
                <w:rFonts w:asciiTheme="minorHAnsi" w:eastAsiaTheme="minorHAnsi" w:hAnsiTheme="minorHAnsi"/>
                <w:color w:val="FF0000"/>
              </w:rPr>
              <w:t>Transactions that are paid in the test environment are automatically canceled.</w:t>
            </w:r>
          </w:p>
          <w:p w14:paraId="3CAE4F1E" w14:textId="1AE6606E" w:rsidR="00B410F4" w:rsidRPr="0006217B" w:rsidRDefault="00B410F4" w:rsidP="00927EB0">
            <w:pPr>
              <w:pStyle w:val="cq11"/>
              <w:numPr>
                <w:ilvl w:val="0"/>
                <w:numId w:val="23"/>
              </w:numPr>
              <w:ind w:leftChars="0"/>
              <w:rPr>
                <w:rFonts w:asciiTheme="minorHAnsi" w:eastAsiaTheme="minorHAnsi" w:hAnsiTheme="minorHAnsi"/>
              </w:rPr>
            </w:pPr>
            <w:r w:rsidRPr="0006217B">
              <w:rPr>
                <w:rFonts w:asciiTheme="minorHAnsi" w:eastAsiaTheme="minorHAnsi" w:hAnsiTheme="minorHAnsi" w:hint="eastAsia"/>
                <w:color w:val="FF0000"/>
              </w:rPr>
              <w:t>Refer to payment method per tax type.</w:t>
            </w:r>
          </w:p>
          <w:tbl>
            <w:tblPr>
              <w:tblStyle w:val="a7"/>
              <w:tblW w:w="0" w:type="auto"/>
              <w:tblInd w:w="800" w:type="dxa"/>
              <w:tblLook w:val="04A0" w:firstRow="1" w:lastRow="0" w:firstColumn="1" w:lastColumn="0" w:noHBand="0" w:noVBand="1"/>
            </w:tblPr>
            <w:tblGrid>
              <w:gridCol w:w="4486"/>
              <w:gridCol w:w="4514"/>
            </w:tblGrid>
            <w:tr w:rsidR="00B410F4" w:rsidRPr="0006217B" w14:paraId="012AED37" w14:textId="77777777" w:rsidTr="005D6D5F">
              <w:tc>
                <w:tcPr>
                  <w:tcW w:w="4486" w:type="dxa"/>
                  <w:shd w:val="clear" w:color="auto" w:fill="EDEDED" w:themeFill="accent3" w:themeFillTint="33"/>
                </w:tcPr>
                <w:p w14:paraId="022606F3" w14:textId="68785CCF" w:rsidR="00B410F4" w:rsidRPr="0006217B" w:rsidRDefault="00B410F4" w:rsidP="00B410F4">
                  <w:pPr>
                    <w:pStyle w:val="cq11"/>
                    <w:ind w:leftChars="0" w:left="0"/>
                    <w:rPr>
                      <w:rFonts w:asciiTheme="minorHAnsi" w:eastAsiaTheme="minorHAnsi" w:hAnsiTheme="minorHAnsi"/>
                    </w:rPr>
                  </w:pPr>
                  <w:r w:rsidRPr="0006217B">
                    <w:rPr>
                      <w:rFonts w:asciiTheme="minorHAnsi" w:eastAsiaTheme="minorHAnsi" w:hAnsiTheme="minorHAnsi" w:hint="eastAsia"/>
                    </w:rPr>
                    <w:t>Tax Type</w:t>
                  </w:r>
                </w:p>
              </w:tc>
              <w:tc>
                <w:tcPr>
                  <w:tcW w:w="4514" w:type="dxa"/>
                  <w:shd w:val="clear" w:color="auto" w:fill="EDEDED" w:themeFill="accent3" w:themeFillTint="33"/>
                </w:tcPr>
                <w:p w14:paraId="07E5423E" w14:textId="40549C97" w:rsidR="00B410F4" w:rsidRPr="0006217B" w:rsidRDefault="00B410F4" w:rsidP="00B410F4">
                  <w:pPr>
                    <w:pStyle w:val="cq11"/>
                    <w:ind w:leftChars="0" w:left="0"/>
                    <w:rPr>
                      <w:rFonts w:asciiTheme="minorHAnsi" w:eastAsiaTheme="minorHAnsi" w:hAnsiTheme="minorHAnsi"/>
                    </w:rPr>
                  </w:pPr>
                  <w:r w:rsidRPr="0006217B">
                    <w:rPr>
                      <w:rFonts w:asciiTheme="minorHAnsi" w:eastAsiaTheme="minorHAnsi" w:hAnsiTheme="minorHAnsi" w:hint="eastAsia"/>
                    </w:rPr>
                    <w:t>Payment Method</w:t>
                  </w:r>
                </w:p>
              </w:tc>
            </w:tr>
            <w:tr w:rsidR="00B410F4" w:rsidRPr="0006217B" w14:paraId="2B7F3113" w14:textId="77777777" w:rsidTr="005D6D5F">
              <w:tc>
                <w:tcPr>
                  <w:tcW w:w="4486" w:type="dxa"/>
                  <w:shd w:val="clear" w:color="auto" w:fill="FFFFFF" w:themeFill="background1"/>
                </w:tcPr>
                <w:p w14:paraId="66DB1349" w14:textId="7D84FFAF" w:rsidR="00B410F4" w:rsidRPr="0006217B" w:rsidRDefault="00B410F4" w:rsidP="00B410F4">
                  <w:pPr>
                    <w:pStyle w:val="cq11"/>
                    <w:ind w:leftChars="0" w:left="0"/>
                    <w:rPr>
                      <w:rFonts w:asciiTheme="minorHAnsi" w:eastAsiaTheme="minorHAnsi" w:hAnsiTheme="minorHAnsi"/>
                    </w:rPr>
                  </w:pPr>
                  <w:r w:rsidRPr="0006217B">
                    <w:rPr>
                      <w:rFonts w:asciiTheme="minorHAnsi" w:eastAsiaTheme="minorHAnsi" w:hAnsiTheme="minorHAnsi" w:hint="eastAsia"/>
                    </w:rPr>
                    <w:t>Tax</w:t>
                  </w:r>
                  <w:r w:rsidR="00A257AD" w:rsidRPr="0006217B">
                    <w:rPr>
                      <w:rFonts w:asciiTheme="minorHAnsi" w:eastAsiaTheme="minorHAnsi" w:hAnsiTheme="minorHAnsi" w:hint="eastAsia"/>
                    </w:rPr>
                    <w:t>able</w:t>
                  </w:r>
                </w:p>
              </w:tc>
              <w:tc>
                <w:tcPr>
                  <w:tcW w:w="4514" w:type="dxa"/>
                  <w:shd w:val="clear" w:color="auto" w:fill="FFFFFF" w:themeFill="background1"/>
                </w:tcPr>
                <w:p w14:paraId="7D7FD0EE" w14:textId="41B5CF1C"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Credit card, money, money+point compound payment</w:t>
                  </w:r>
                </w:p>
              </w:tc>
            </w:tr>
            <w:tr w:rsidR="00B410F4" w:rsidRPr="0006217B" w14:paraId="2FBA80DC" w14:textId="77777777" w:rsidTr="005D6D5F">
              <w:tc>
                <w:tcPr>
                  <w:tcW w:w="4486" w:type="dxa"/>
                  <w:shd w:val="clear" w:color="auto" w:fill="FFFFFF" w:themeFill="background1"/>
                </w:tcPr>
                <w:p w14:paraId="498A6E0F" w14:textId="19DE2892"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Non-taxable</w:t>
                  </w:r>
                </w:p>
              </w:tc>
              <w:tc>
                <w:tcPr>
                  <w:tcW w:w="4514" w:type="dxa"/>
                  <w:shd w:val="clear" w:color="auto" w:fill="FFFFFF" w:themeFill="background1"/>
                </w:tcPr>
                <w:p w14:paraId="5EAD0C37" w14:textId="3B28E14C"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Credit card, money, money+point compound payment</w:t>
                  </w:r>
                </w:p>
              </w:tc>
            </w:tr>
            <w:tr w:rsidR="00B410F4" w:rsidRPr="0006217B" w14:paraId="7B4211FB" w14:textId="77777777" w:rsidTr="005D6D5F">
              <w:tc>
                <w:tcPr>
                  <w:tcW w:w="4486" w:type="dxa"/>
                  <w:shd w:val="clear" w:color="auto" w:fill="FFFFFF" w:themeFill="background1"/>
                </w:tcPr>
                <w:p w14:paraId="20EE3A76" w14:textId="2F2000F3"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Compound Tax</w:t>
                  </w:r>
                </w:p>
              </w:tc>
              <w:tc>
                <w:tcPr>
                  <w:tcW w:w="4514" w:type="dxa"/>
                  <w:shd w:val="clear" w:color="auto" w:fill="FFFFFF" w:themeFill="background1"/>
                </w:tcPr>
                <w:p w14:paraId="6E457FBB" w14:textId="15CF65E8" w:rsidR="00B410F4" w:rsidRPr="0006217B" w:rsidRDefault="005D6D5F" w:rsidP="00B410F4">
                  <w:pPr>
                    <w:pStyle w:val="cq11"/>
                    <w:ind w:leftChars="0" w:left="0"/>
                    <w:rPr>
                      <w:rFonts w:asciiTheme="minorHAnsi" w:eastAsiaTheme="minorHAnsi" w:hAnsiTheme="minorHAnsi"/>
                    </w:rPr>
                  </w:pPr>
                  <w:r w:rsidRPr="0006217B">
                    <w:rPr>
                      <w:rFonts w:asciiTheme="minorHAnsi" w:eastAsiaTheme="minorHAnsi" w:hAnsiTheme="minorHAnsi" w:hint="eastAsia"/>
                    </w:rPr>
                    <w:t>Allowed for credit card only</w:t>
                  </w:r>
                </w:p>
              </w:tc>
            </w:tr>
          </w:tbl>
          <w:p w14:paraId="388471EA" w14:textId="77777777" w:rsidR="00C3610F" w:rsidRPr="0006217B" w:rsidRDefault="00C3610F" w:rsidP="005D6D5F">
            <w:pPr>
              <w:pStyle w:val="cq11"/>
              <w:ind w:leftChars="0" w:left="0"/>
              <w:rPr>
                <w:rFonts w:asciiTheme="minorHAnsi" w:eastAsiaTheme="minorHAnsi" w:hAnsiTheme="minorHAnsi"/>
              </w:rPr>
            </w:pPr>
          </w:p>
        </w:tc>
      </w:tr>
    </w:tbl>
    <w:p w14:paraId="0B8AB63C" w14:textId="77777777" w:rsidR="002C542F" w:rsidRPr="0006217B" w:rsidRDefault="002C542F" w:rsidP="002C542F">
      <w:pPr>
        <w:pStyle w:val="cq11"/>
        <w:ind w:left="440"/>
        <w:rPr>
          <w:rFonts w:asciiTheme="minorHAnsi" w:eastAsiaTheme="minorHAnsi" w:hAnsiTheme="minorHAnsi"/>
        </w:rPr>
      </w:pP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BF405C5" w14:textId="77777777" w:rsidTr="00C3610F">
        <w:trPr>
          <w:jc w:val="center"/>
        </w:trPr>
        <w:tc>
          <w:tcPr>
            <w:tcW w:w="2053" w:type="dxa"/>
            <w:shd w:val="clear" w:color="auto" w:fill="D9D9D9" w:themeFill="background1" w:themeFillShade="D9"/>
            <w:vAlign w:val="center"/>
          </w:tcPr>
          <w:p w14:paraId="637DE2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F5FA14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2BA091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5FA8B8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7C8407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85D0D1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4CBDD4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30F74" w:rsidRPr="0006217B" w14:paraId="57FA3084" w14:textId="77777777" w:rsidTr="00C3610F">
        <w:trPr>
          <w:jc w:val="center"/>
        </w:trPr>
        <w:tc>
          <w:tcPr>
            <w:tcW w:w="2053" w:type="dxa"/>
            <w:vAlign w:val="center"/>
          </w:tcPr>
          <w:p w14:paraId="2B8E1369" w14:textId="2ADF1AB0"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48B6982" w14:textId="62E693B5"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35B42D7" w14:textId="01303454" w:rsidR="00330F74" w:rsidRPr="0006217B" w:rsidRDefault="00B82DB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330F74" w:rsidRPr="0006217B">
              <w:rPr>
                <w:rFonts w:asciiTheme="minorHAnsi" w:eastAsiaTheme="minorHAnsi" w:hAnsiTheme="minorHAnsi"/>
                <w:color w:val="767676"/>
                <w:spacing w:val="-6"/>
                <w:sz w:val="21"/>
                <w:szCs w:val="21"/>
              </w:rPr>
              <w:br/>
            </w:r>
            <w:r w:rsidR="00330F74"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330F74" w:rsidRPr="0006217B">
              <w:rPr>
                <w:rFonts w:asciiTheme="minorHAnsi" w:eastAsiaTheme="minorHAnsi" w:hAnsiTheme="minorHAnsi"/>
                <w:color w:val="767676"/>
                <w:spacing w:val="-6"/>
                <w:sz w:val="21"/>
                <w:szCs w:val="21"/>
              </w:rPr>
              <w:br/>
              <w:t>hecto_test</w:t>
            </w:r>
            <w:r w:rsidR="00330F74"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Kakao Pay Easy Payment</w:t>
            </w:r>
          </w:p>
        </w:tc>
        <w:tc>
          <w:tcPr>
            <w:tcW w:w="1199" w:type="dxa"/>
            <w:vAlign w:val="center"/>
          </w:tcPr>
          <w:p w14:paraId="0F202F2A" w14:textId="36AA7A15"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60BE17E0" w14:textId="451A43E8"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A6E05C" w14:textId="1BABF1AD"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B566B8" w:rsidRPr="0006217B" w14:paraId="2904DCC3" w14:textId="77777777" w:rsidTr="00C3610F">
        <w:trPr>
          <w:jc w:val="center"/>
        </w:trPr>
        <w:tc>
          <w:tcPr>
            <w:tcW w:w="2053" w:type="dxa"/>
            <w:vAlign w:val="center"/>
          </w:tcPr>
          <w:p w14:paraId="342424FA" w14:textId="2E633DE2"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9AB494F" w14:textId="32A07C92"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B284845" w14:textId="5A99FE14"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0369607A" w14:textId="51D03308"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7CA6E0E3" w14:textId="3B42A102"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0E69FD" w14:textId="2FFEE56B"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“corp”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330F74" w:rsidRPr="0006217B" w14:paraId="715E7175" w14:textId="77777777" w:rsidTr="00C3610F">
        <w:trPr>
          <w:jc w:val="center"/>
        </w:trPr>
        <w:tc>
          <w:tcPr>
            <w:tcW w:w="2053" w:type="dxa"/>
            <w:vAlign w:val="center"/>
          </w:tcPr>
          <w:p w14:paraId="3A95F41D" w14:textId="395EC77D"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corpPayCode</w:t>
            </w:r>
          </w:p>
        </w:tc>
        <w:tc>
          <w:tcPr>
            <w:tcW w:w="1604" w:type="dxa"/>
            <w:vAlign w:val="center"/>
          </w:tcPr>
          <w:p w14:paraId="25C2DD1F" w14:textId="66D5CA21"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w:t>
            </w:r>
          </w:p>
        </w:tc>
        <w:tc>
          <w:tcPr>
            <w:tcW w:w="2297" w:type="dxa"/>
            <w:vAlign w:val="center"/>
          </w:tcPr>
          <w:p w14:paraId="3FA9A6E8" w14:textId="1433BFF2"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 value</w:t>
            </w:r>
            <w:r w:rsidR="00330F74" w:rsidRPr="0006217B">
              <w:rPr>
                <w:rFonts w:asciiTheme="minorHAnsi" w:eastAsiaTheme="minorHAnsi" w:hAnsiTheme="minorHAnsi"/>
                <w:color w:val="767676"/>
                <w:spacing w:val="-6"/>
                <w:sz w:val="21"/>
                <w:szCs w:val="21"/>
              </w:rPr>
              <w:br/>
              <w:t>KKP:</w:t>
            </w:r>
            <w:r w:rsidRPr="0006217B">
              <w:rPr>
                <w:rFonts w:asciiTheme="minorHAnsi" w:eastAsiaTheme="minorHAnsi" w:hAnsiTheme="minorHAnsi" w:hint="eastAsia"/>
                <w:color w:val="767676"/>
                <w:spacing w:val="-6"/>
                <w:sz w:val="21"/>
                <w:szCs w:val="21"/>
              </w:rPr>
              <w:t xml:space="preserve"> Kakao Pay</w:t>
            </w:r>
          </w:p>
        </w:tc>
        <w:tc>
          <w:tcPr>
            <w:tcW w:w="1199" w:type="dxa"/>
            <w:vAlign w:val="center"/>
          </w:tcPr>
          <w:p w14:paraId="6A74F868" w14:textId="18054346"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246A9DBA" w14:textId="1CF2813D"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31AA49" w14:textId="1E54CC77"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"KKP"</w:t>
            </w:r>
          </w:p>
        </w:tc>
      </w:tr>
      <w:tr w:rsidR="00330F74" w:rsidRPr="0006217B" w14:paraId="436CD88A" w14:textId="77777777" w:rsidTr="00C3610F">
        <w:trPr>
          <w:jc w:val="center"/>
        </w:trPr>
        <w:tc>
          <w:tcPr>
            <w:tcW w:w="2053" w:type="dxa"/>
            <w:vAlign w:val="center"/>
          </w:tcPr>
          <w:p w14:paraId="4F338585" w14:textId="3634B9C3"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06962E70" w14:textId="0E9D5391"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4A804079" w14:textId="3A18BB44"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yyyyMMdd</w:t>
            </w:r>
          </w:p>
        </w:tc>
        <w:tc>
          <w:tcPr>
            <w:tcW w:w="1199" w:type="dxa"/>
            <w:vAlign w:val="center"/>
          </w:tcPr>
          <w:p w14:paraId="35364E3B" w14:textId="61D4E41C"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7F63F2F7" w14:textId="3F400028"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6CDD26" w14:textId="1552CD49"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330F74" w:rsidRPr="0006217B" w14:paraId="762BA9F0" w14:textId="77777777" w:rsidTr="00C3610F">
        <w:trPr>
          <w:jc w:val="center"/>
        </w:trPr>
        <w:tc>
          <w:tcPr>
            <w:tcW w:w="2053" w:type="dxa"/>
            <w:vAlign w:val="center"/>
          </w:tcPr>
          <w:p w14:paraId="41BC08E3" w14:textId="249A1953" w:rsidR="00330F74" w:rsidRPr="0006217B" w:rsidRDefault="00330F74" w:rsidP="00330F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65ADD5BD" w14:textId="1B421A94" w:rsidR="00330F74" w:rsidRPr="0006217B" w:rsidRDefault="00C74A5B" w:rsidP="00330F7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58ED955E" w14:textId="5C044F72" w:rsidR="00330F74" w:rsidRPr="0006217B" w:rsidRDefault="00330F74" w:rsidP="00330F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2D880B98" w14:textId="2C68AAA6"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73194E4" w14:textId="46675ACD"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29E465" w14:textId="061342AB" w:rsidR="00330F74" w:rsidRPr="0006217B" w:rsidRDefault="00330F74" w:rsidP="00330F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53060DF6" w14:textId="77777777" w:rsidTr="00C3610F">
        <w:trPr>
          <w:jc w:val="center"/>
        </w:trPr>
        <w:tc>
          <w:tcPr>
            <w:tcW w:w="2053" w:type="dxa"/>
            <w:vAlign w:val="center"/>
          </w:tcPr>
          <w:p w14:paraId="042365AF" w14:textId="2BF14595"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5D00AA09" w14:textId="18532E6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149A515"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7D8815B3" w14:textId="214ED173"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8B56C96" w14:textId="76B8C1E4"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3139A60" w14:textId="28F33321"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160D38" w14:textId="14FD30AA"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318B2" w:rsidRPr="0006217B" w14:paraId="3CE70E0A" w14:textId="77777777" w:rsidTr="00C3610F">
        <w:trPr>
          <w:jc w:val="center"/>
        </w:trPr>
        <w:tc>
          <w:tcPr>
            <w:tcW w:w="2053" w:type="dxa"/>
            <w:vAlign w:val="center"/>
          </w:tcPr>
          <w:p w14:paraId="2A527082" w14:textId="50409BA9"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37B2F269" w14:textId="42E575E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670A6F0C" w14:textId="4208E03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16531573" w14:textId="05789985"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AHN(100)</w:t>
            </w:r>
          </w:p>
        </w:tc>
        <w:tc>
          <w:tcPr>
            <w:tcW w:w="1211" w:type="dxa"/>
            <w:vAlign w:val="center"/>
          </w:tcPr>
          <w:p w14:paraId="0C6A9A72" w14:textId="7EA62601"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B3CDB2" w14:textId="536B5062" w:rsidR="00C74A5B" w:rsidRPr="0006217B" w:rsidRDefault="007318B2" w:rsidP="007318B2">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"헥토파이낸셜"</w:t>
            </w:r>
            <w:r w:rsidR="00C74A5B" w:rsidRPr="0006217B">
              <w:rPr>
                <w:rFonts w:asciiTheme="minorHAnsi" w:eastAsiaTheme="minorHAnsi" w:hAnsiTheme="minorHAnsi" w:hint="eastAsia"/>
                <w:color w:val="767676"/>
                <w:spacing w:val="-6"/>
                <w:sz w:val="21"/>
                <w:szCs w:val="21"/>
              </w:rPr>
              <w:t xml:space="preserve"> (</w:t>
            </w:r>
            <w:r w:rsidR="00C74A5B" w:rsidRPr="0006217B">
              <w:rPr>
                <w:rFonts w:asciiTheme="minorHAnsi" w:eastAsiaTheme="minorHAnsi" w:hAnsiTheme="minorHAnsi"/>
                <w:color w:val="767676"/>
                <w:spacing w:val="-6"/>
                <w:sz w:val="21"/>
                <w:szCs w:val="21"/>
              </w:rPr>
              <w:t>“</w:t>
            </w:r>
            <w:r w:rsidR="00C74A5B" w:rsidRPr="0006217B">
              <w:rPr>
                <w:rFonts w:asciiTheme="minorHAnsi" w:eastAsiaTheme="minorHAnsi" w:hAnsiTheme="minorHAnsi" w:hint="eastAsia"/>
                <w:color w:val="767676"/>
                <w:spacing w:val="-6"/>
                <w:sz w:val="21"/>
                <w:szCs w:val="21"/>
              </w:rPr>
              <w:t>Hecto Financial</w:t>
            </w:r>
            <w:r w:rsidR="00C74A5B" w:rsidRPr="0006217B">
              <w:rPr>
                <w:rFonts w:asciiTheme="minorHAnsi" w:eastAsiaTheme="minorHAnsi" w:hAnsiTheme="minorHAnsi"/>
                <w:color w:val="767676"/>
                <w:spacing w:val="-6"/>
                <w:sz w:val="21"/>
                <w:szCs w:val="21"/>
              </w:rPr>
              <w:t>”</w:t>
            </w:r>
            <w:r w:rsidR="00C74A5B" w:rsidRPr="0006217B">
              <w:rPr>
                <w:rFonts w:asciiTheme="minorHAnsi" w:eastAsiaTheme="minorHAnsi" w:hAnsiTheme="minorHAnsi" w:hint="eastAsia"/>
                <w:color w:val="767676"/>
                <w:spacing w:val="-6"/>
                <w:sz w:val="21"/>
                <w:szCs w:val="21"/>
              </w:rPr>
              <w:t xml:space="preserve"> in Korean)</w:t>
            </w:r>
          </w:p>
        </w:tc>
      </w:tr>
      <w:tr w:rsidR="007318B2" w:rsidRPr="0006217B" w14:paraId="6831BD39" w14:textId="77777777" w:rsidTr="00C3610F">
        <w:trPr>
          <w:jc w:val="center"/>
        </w:trPr>
        <w:tc>
          <w:tcPr>
            <w:tcW w:w="2053" w:type="dxa"/>
            <w:vAlign w:val="center"/>
          </w:tcPr>
          <w:p w14:paraId="07127086" w14:textId="57A1C9E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pmtPrdtNm</w:t>
            </w:r>
          </w:p>
        </w:tc>
        <w:tc>
          <w:tcPr>
            <w:tcW w:w="1604" w:type="dxa"/>
            <w:vAlign w:val="center"/>
          </w:tcPr>
          <w:p w14:paraId="697384D1" w14:textId="186112EE"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0FBB325A" w14:textId="447C2841" w:rsidR="007318B2" w:rsidRPr="0006217B" w:rsidRDefault="00CB6846"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1B8753CE" w14:textId="2391D861"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31A6C6A6" w14:textId="2D26BE15"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1FACB6" w14:textId="5E2F321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4D1447"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E35F57" w:rsidRPr="0006217B" w14:paraId="1BD27D5D" w14:textId="77777777" w:rsidTr="00C3610F">
        <w:trPr>
          <w:jc w:val="center"/>
        </w:trPr>
        <w:tc>
          <w:tcPr>
            <w:tcW w:w="2053" w:type="dxa"/>
            <w:vAlign w:val="center"/>
          </w:tcPr>
          <w:p w14:paraId="57351E41" w14:textId="1C8E3FE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BD688B1" w14:textId="30D7A4DD"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046C969" w14:textId="5668666B" w:rsidR="00E35F57" w:rsidRPr="0006217B" w:rsidRDefault="00E35F57" w:rsidP="00E35F57">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6A9BC8E" w14:textId="3C3851BA"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8B34D49" w14:textId="57A4316C"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A897C0" w14:textId="5108E8CE"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946D6" w:rsidRPr="0006217B" w14:paraId="7A5AD1E3" w14:textId="77777777" w:rsidTr="00C3610F">
        <w:trPr>
          <w:jc w:val="center"/>
        </w:trPr>
        <w:tc>
          <w:tcPr>
            <w:tcW w:w="2053" w:type="dxa"/>
            <w:vAlign w:val="center"/>
          </w:tcPr>
          <w:p w14:paraId="75201FB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lastRenderedPageBreak/>
              <w:t>notiUrl</w:t>
            </w:r>
          </w:p>
        </w:tc>
        <w:tc>
          <w:tcPr>
            <w:tcW w:w="1604" w:type="dxa"/>
            <w:vAlign w:val="center"/>
          </w:tcPr>
          <w:p w14:paraId="6C6E966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698C303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42220572"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2E37B5FD"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4D810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A946D6" w:rsidRPr="0006217B" w14:paraId="64674298" w14:textId="77777777" w:rsidTr="00C3610F">
        <w:trPr>
          <w:jc w:val="center"/>
        </w:trPr>
        <w:tc>
          <w:tcPr>
            <w:tcW w:w="2053" w:type="dxa"/>
            <w:vAlign w:val="center"/>
          </w:tcPr>
          <w:p w14:paraId="0932D91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7EBF294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069FBED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396A3379"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3A458738"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861362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A946D6" w:rsidRPr="0006217B" w14:paraId="4F24727C" w14:textId="77777777" w:rsidTr="00C3610F">
        <w:trPr>
          <w:jc w:val="center"/>
        </w:trPr>
        <w:tc>
          <w:tcPr>
            <w:tcW w:w="2053" w:type="dxa"/>
            <w:vAlign w:val="center"/>
          </w:tcPr>
          <w:p w14:paraId="6872A58C"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1145CE05"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3DFD475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38A6D748"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39DB69A"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4731CCC"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A946D6" w:rsidRPr="0006217B" w14:paraId="6CB6E3C9" w14:textId="77777777" w:rsidTr="00C3610F">
        <w:trPr>
          <w:jc w:val="center"/>
        </w:trPr>
        <w:tc>
          <w:tcPr>
            <w:tcW w:w="2053" w:type="dxa"/>
            <w:vAlign w:val="center"/>
          </w:tcPr>
          <w:p w14:paraId="4448D79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3984705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28D665F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44127C96"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144267C1"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29301B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A946D6" w:rsidRPr="0006217B" w14:paraId="4A01F8AA" w14:textId="77777777" w:rsidTr="00C3610F">
        <w:trPr>
          <w:jc w:val="center"/>
        </w:trPr>
        <w:tc>
          <w:tcPr>
            <w:tcW w:w="2053" w:type="dxa"/>
            <w:vAlign w:val="center"/>
          </w:tcPr>
          <w:p w14:paraId="3F4D895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1C9A70B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6BE24F4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640939B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0F87F0B"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682EA71B"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CD960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4D1447" w:rsidRPr="0006217B" w14:paraId="7F356E43" w14:textId="77777777" w:rsidTr="00C3610F">
        <w:trPr>
          <w:jc w:val="center"/>
        </w:trPr>
        <w:tc>
          <w:tcPr>
            <w:tcW w:w="2053" w:type="dxa"/>
            <w:vAlign w:val="center"/>
          </w:tcPr>
          <w:p w14:paraId="48AD7556" w14:textId="0262A965"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appScheme</w:t>
            </w:r>
          </w:p>
        </w:tc>
        <w:tc>
          <w:tcPr>
            <w:tcW w:w="1604" w:type="dxa"/>
            <w:vAlign w:val="center"/>
          </w:tcPr>
          <w:p w14:paraId="417B4D71" w14:textId="6DC6E054"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3256C2CA" w14:textId="154AD88B"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Used for building one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own app</w:t>
            </w:r>
          </w:p>
        </w:tc>
        <w:tc>
          <w:tcPr>
            <w:tcW w:w="1199" w:type="dxa"/>
            <w:vAlign w:val="center"/>
          </w:tcPr>
          <w:p w14:paraId="457B97F3" w14:textId="70F17F33" w:rsidR="004D1447" w:rsidRPr="0006217B" w:rsidRDefault="004D1447" w:rsidP="004D144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1811394" w14:textId="7BA9B48B" w:rsidR="004D1447" w:rsidRPr="0006217B" w:rsidRDefault="004D1447" w:rsidP="004D144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D8E77D" w14:textId="388043CA"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1D333D" w:rsidRPr="0006217B" w14:paraId="5E01DAFF" w14:textId="77777777" w:rsidTr="00C3610F">
        <w:trPr>
          <w:jc w:val="center"/>
        </w:trPr>
        <w:tc>
          <w:tcPr>
            <w:tcW w:w="2053" w:type="dxa"/>
            <w:vAlign w:val="center"/>
          </w:tcPr>
          <w:p w14:paraId="3FD407F6" w14:textId="2BB569A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44423984" w14:textId="041691B8"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0222741C"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BA54BEE" w14:textId="7ECD0C31"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F5EAE2B" w14:textId="67FB70A6"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7E4C971C" w14:textId="341D6C3E"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4E182A" w14:textId="67CE5B7D"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083B5D61" w14:textId="77777777" w:rsidR="00777029" w:rsidRPr="0006217B" w:rsidRDefault="00777029" w:rsidP="00777029">
      <w:pPr>
        <w:pStyle w:val="cq11"/>
        <w:ind w:left="440"/>
        <w:rPr>
          <w:rFonts w:asciiTheme="minorHAnsi" w:eastAsiaTheme="minorHAnsi" w:hAnsiTheme="minorHAnsi"/>
        </w:rPr>
      </w:pPr>
    </w:p>
    <w:p w14:paraId="687A0590" w14:textId="77777777" w:rsidR="00292071" w:rsidRPr="0006217B" w:rsidRDefault="00292071" w:rsidP="00292071">
      <w:pPr>
        <w:pStyle w:val="2"/>
        <w:rPr>
          <w:rFonts w:asciiTheme="minorHAnsi" w:eastAsiaTheme="minorHAnsi" w:hAnsiTheme="minorHAnsi"/>
        </w:rPr>
      </w:pPr>
      <w:bookmarkStart w:id="183" w:name="_Toc172043588"/>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83"/>
    </w:p>
    <w:tbl>
      <w:tblPr>
        <w:tblStyle w:val="a7"/>
        <w:tblW w:w="0" w:type="auto"/>
        <w:tblInd w:w="440" w:type="dxa"/>
        <w:tblLook w:val="04A0" w:firstRow="1" w:lastRow="0" w:firstColumn="1" w:lastColumn="0" w:noHBand="0" w:noVBand="1"/>
      </w:tblPr>
      <w:tblGrid>
        <w:gridCol w:w="1965"/>
        <w:gridCol w:w="7655"/>
      </w:tblGrid>
      <w:tr w:rsidR="00ED4BE5" w:rsidRPr="0006217B" w14:paraId="7842AFC4" w14:textId="77777777" w:rsidTr="001A1637">
        <w:tc>
          <w:tcPr>
            <w:tcW w:w="1965" w:type="dxa"/>
            <w:shd w:val="clear" w:color="auto" w:fill="D9D9D9" w:themeFill="background1" w:themeFillShade="D9"/>
          </w:tcPr>
          <w:p w14:paraId="2C344F6A"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DD750C6"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36DB7A76" w14:textId="77777777" w:rsidTr="001A1637">
        <w:tc>
          <w:tcPr>
            <w:tcW w:w="1965" w:type="dxa"/>
            <w:vAlign w:val="center"/>
          </w:tcPr>
          <w:p w14:paraId="315DEB83"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7B20DD6C"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1CF5CF05" w14:textId="77777777" w:rsidR="00ED4BE5" w:rsidRPr="0006217B" w:rsidRDefault="00ED4BE5" w:rsidP="00ED4BE5">
      <w:pPr>
        <w:pStyle w:val="cq11"/>
        <w:ind w:left="440"/>
        <w:rPr>
          <w:rFonts w:asciiTheme="minorHAnsi" w:eastAsiaTheme="minorHAnsi" w:hAnsiTheme="minorHAnsi"/>
        </w:rPr>
      </w:pPr>
    </w:p>
    <w:p w14:paraId="1D13B79A" w14:textId="77777777" w:rsidR="00292071" w:rsidRPr="0006217B" w:rsidRDefault="00292071" w:rsidP="00292071">
      <w:pPr>
        <w:pStyle w:val="2"/>
        <w:rPr>
          <w:rFonts w:asciiTheme="minorHAnsi" w:eastAsiaTheme="minorHAnsi" w:hAnsiTheme="minorHAnsi"/>
        </w:rPr>
      </w:pPr>
      <w:bookmarkStart w:id="184" w:name="_Toc172043589"/>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84"/>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C9BFCE4" w14:textId="77777777" w:rsidTr="00C3610F">
        <w:trPr>
          <w:jc w:val="center"/>
        </w:trPr>
        <w:tc>
          <w:tcPr>
            <w:tcW w:w="2053" w:type="dxa"/>
            <w:shd w:val="clear" w:color="auto" w:fill="D9D9D9" w:themeFill="background1" w:themeFillShade="D9"/>
            <w:vAlign w:val="center"/>
          </w:tcPr>
          <w:p w14:paraId="18775F0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686098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F2771E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749952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CEC5BD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28B994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082FFC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661899DF" w14:textId="77777777" w:rsidTr="00C3610F">
        <w:trPr>
          <w:jc w:val="center"/>
        </w:trPr>
        <w:tc>
          <w:tcPr>
            <w:tcW w:w="2053" w:type="dxa"/>
            <w:vAlign w:val="center"/>
          </w:tcPr>
          <w:p w14:paraId="7741911D" w14:textId="40BBAB32"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9690105" w14:textId="1507AD61"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C58DD7B" w14:textId="417B0AB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8358828" w14:textId="14646286"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8B54384" w14:textId="6A2474CF"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EC08C0" w14:textId="13A22A01"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EF3824" w:rsidRPr="0006217B" w14:paraId="3F8220EC" w14:textId="77777777" w:rsidTr="00C3610F">
        <w:trPr>
          <w:jc w:val="center"/>
        </w:trPr>
        <w:tc>
          <w:tcPr>
            <w:tcW w:w="2053" w:type="dxa"/>
            <w:vAlign w:val="center"/>
          </w:tcPr>
          <w:p w14:paraId="58D3DDF8" w14:textId="4F32250E"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52F76AC1" w14:textId="2519E5DF"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E5E18B5"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2AE6D2D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8C74B05" w14:textId="74342C8B"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10960803" w14:textId="23C747BE"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6BE250B" w14:textId="2F1804B0"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9FFB8D" w14:textId="4778A469"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17130F6A" w14:textId="77777777" w:rsidTr="00C3610F">
        <w:trPr>
          <w:jc w:val="center"/>
        </w:trPr>
        <w:tc>
          <w:tcPr>
            <w:tcW w:w="2053" w:type="dxa"/>
            <w:vAlign w:val="center"/>
          </w:tcPr>
          <w:p w14:paraId="7E35C942" w14:textId="7A482D21"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7076ECC6" w14:textId="683FFD8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76EC802"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D665541" w14:textId="4FFBD8C1"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79E152AF" w14:textId="0F9C160B"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42E0CFE" w14:textId="72064F14"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B54B36" w14:textId="77149D1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45E55" w:rsidRPr="0006217B" w14:paraId="53F65EEA" w14:textId="77777777" w:rsidTr="00C3610F">
        <w:trPr>
          <w:jc w:val="center"/>
        </w:trPr>
        <w:tc>
          <w:tcPr>
            <w:tcW w:w="2053" w:type="dxa"/>
            <w:vAlign w:val="center"/>
          </w:tcPr>
          <w:p w14:paraId="51432335" w14:textId="6CDC3C45"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17AA8FF5" w14:textId="0FEA8E75" w:rsidR="00F45E55" w:rsidRPr="0006217B" w:rsidRDefault="00235BA4"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05616C78" w14:textId="2FE1100F" w:rsidR="00F45E55" w:rsidRPr="0006217B" w:rsidRDefault="00235BA4"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45E55" w:rsidRPr="0006217B">
              <w:rPr>
                <w:rFonts w:asciiTheme="minorHAnsi" w:eastAsiaTheme="minorHAnsi" w:hAnsiTheme="minorHAnsi"/>
                <w:color w:val="767676"/>
                <w:spacing w:val="-6"/>
                <w:sz w:val="21"/>
                <w:szCs w:val="21"/>
              </w:rPr>
              <w:br/>
              <w:t>URL Encoding, UTF-8</w:t>
            </w:r>
          </w:p>
        </w:tc>
        <w:tc>
          <w:tcPr>
            <w:tcW w:w="1199" w:type="dxa"/>
            <w:vAlign w:val="center"/>
          </w:tcPr>
          <w:p w14:paraId="058AEF7F" w14:textId="0ADA70AC"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3E127B95" w14:textId="79213A97"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1BCF8E" w14:textId="0AE68A52"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420C04" w:rsidRPr="0006217B">
              <w:rPr>
                <w:rFonts w:asciiTheme="minorHAnsi" w:eastAsiaTheme="minorHAnsi" w:hAnsiTheme="minorHAnsi" w:hint="eastAsia"/>
                <w:color w:val="767676"/>
                <w:spacing w:val="-6"/>
                <w:sz w:val="21"/>
                <w:szCs w:val="21"/>
              </w:rPr>
              <w:t>P</w:t>
            </w:r>
            <w:r w:rsidR="00420C04" w:rsidRPr="0006217B">
              <w:rPr>
                <w:rFonts w:asciiTheme="minorHAnsi" w:eastAsiaTheme="minorHAnsi" w:hAnsiTheme="minorHAnsi"/>
                <w:color w:val="767676"/>
                <w:spacing w:val="-6"/>
                <w:sz w:val="21"/>
                <w:szCs w:val="21"/>
              </w:rPr>
              <w:t>a</w:t>
            </w:r>
            <w:r w:rsidR="00420C04" w:rsidRPr="0006217B">
              <w:rPr>
                <w:rFonts w:asciiTheme="minorHAnsi" w:eastAsiaTheme="minorHAnsi" w:hAnsiTheme="minorHAnsi" w:hint="eastAsia"/>
                <w:color w:val="767676"/>
                <w:spacing w:val="-6"/>
                <w:sz w:val="21"/>
                <w:szCs w:val="21"/>
              </w:rPr>
              <w:t>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678BB878" w14:textId="77777777" w:rsidTr="00C3610F">
        <w:trPr>
          <w:jc w:val="center"/>
        </w:trPr>
        <w:tc>
          <w:tcPr>
            <w:tcW w:w="2053" w:type="dxa"/>
            <w:vAlign w:val="center"/>
          </w:tcPr>
          <w:p w14:paraId="2DA4192A" w14:textId="2A72F0C0"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method</w:t>
            </w:r>
          </w:p>
        </w:tc>
        <w:tc>
          <w:tcPr>
            <w:tcW w:w="1604" w:type="dxa"/>
            <w:vAlign w:val="center"/>
          </w:tcPr>
          <w:p w14:paraId="0B663827" w14:textId="2139E6FE"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B84E61D" w14:textId="75EC979E"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47CDE58" w14:textId="1FC27AFB"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256AC0E5" w14:textId="02F4A390"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76CC63" w14:textId="7545B73B"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"corp"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4223E862" w14:textId="77777777" w:rsidTr="00C3610F">
        <w:trPr>
          <w:jc w:val="center"/>
        </w:trPr>
        <w:tc>
          <w:tcPr>
            <w:tcW w:w="2053" w:type="dxa"/>
            <w:vAlign w:val="center"/>
          </w:tcPr>
          <w:p w14:paraId="7630D0DF" w14:textId="1862FF4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9C9EFD3" w14:textId="00DE1AF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F7443DF"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63025262" w14:textId="3A5C911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B1F668C" w14:textId="5C64C6C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EADE6BF" w14:textId="212A6ADB"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79F7CA" w14:textId="73520DA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45E55" w:rsidRPr="0006217B" w14:paraId="0C8D044A" w14:textId="77777777" w:rsidTr="00C3610F">
        <w:trPr>
          <w:jc w:val="center"/>
        </w:trPr>
        <w:tc>
          <w:tcPr>
            <w:tcW w:w="2053" w:type="dxa"/>
            <w:vAlign w:val="center"/>
          </w:tcPr>
          <w:p w14:paraId="7696D5EF" w14:textId="2DE1AA90"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139A25F7" w14:textId="368B7EAF" w:rsidR="00F45E55" w:rsidRPr="0006217B" w:rsidRDefault="008132FA"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1BAF3D30" w14:textId="2EE9CC40" w:rsidR="00F45E55" w:rsidRPr="0006217B" w:rsidRDefault="002E3818"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F45E55" w:rsidRPr="0006217B">
              <w:rPr>
                <w:rFonts w:asciiTheme="minorHAnsi" w:eastAsiaTheme="minorHAnsi" w:hAnsiTheme="minorHAnsi"/>
                <w:color w:val="767676"/>
                <w:spacing w:val="-6"/>
                <w:sz w:val="21"/>
                <w:szCs w:val="21"/>
              </w:rPr>
              <w:br/>
            </w:r>
            <w:r w:rsidR="00F45E55"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2CCB26B7" w14:textId="2897884D"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089910E0" w14:textId="5854B482"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292568" w14:textId="449DC474"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F45E55" w:rsidRPr="0006217B" w14:paraId="30D64334" w14:textId="77777777" w:rsidTr="00C3610F">
        <w:trPr>
          <w:jc w:val="center"/>
        </w:trPr>
        <w:tc>
          <w:tcPr>
            <w:tcW w:w="2053" w:type="dxa"/>
            <w:vAlign w:val="center"/>
          </w:tcPr>
          <w:p w14:paraId="18EA47F4" w14:textId="73867F30"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6ED7108A" w14:textId="5555231A" w:rsidR="00F45E55" w:rsidRPr="0006217B" w:rsidRDefault="006934A5"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4BA2611D" w14:textId="65B21992" w:rsidR="00F45E55" w:rsidRPr="0006217B" w:rsidRDefault="00092AB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2F746D6D" w14:textId="4CB0FC89"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2096CAE9" w14:textId="3CD4E96A"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F31E17" w14:textId="4F0B5296"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35F57" w:rsidRPr="0006217B" w14:paraId="1EE60F0E" w14:textId="77777777" w:rsidTr="00C3610F">
        <w:trPr>
          <w:jc w:val="center"/>
        </w:trPr>
        <w:tc>
          <w:tcPr>
            <w:tcW w:w="2053" w:type="dxa"/>
            <w:vAlign w:val="center"/>
          </w:tcPr>
          <w:p w14:paraId="26DCFC7B" w14:textId="006C1E7C"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06CEC551" w14:textId="2FFF036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574649B" w14:textId="4BE22890"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D446048" w14:textId="52A3E721"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32E790E" w14:textId="74E6C00A"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E6F232" w14:textId="536244C8"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5E55" w:rsidRPr="0006217B" w14:paraId="42FBBA59" w14:textId="77777777" w:rsidTr="00C3610F">
        <w:trPr>
          <w:jc w:val="center"/>
        </w:trPr>
        <w:tc>
          <w:tcPr>
            <w:tcW w:w="2053" w:type="dxa"/>
            <w:vAlign w:val="center"/>
          </w:tcPr>
          <w:p w14:paraId="7ADC49F9" w14:textId="7BF57DF3"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700ED701" w14:textId="5A4FB08F" w:rsidR="00F45E55" w:rsidRPr="0006217B" w:rsidRDefault="00174E79"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Order Information</w:t>
            </w:r>
          </w:p>
        </w:tc>
        <w:tc>
          <w:tcPr>
            <w:tcW w:w="2297" w:type="dxa"/>
            <w:vAlign w:val="center"/>
          </w:tcPr>
          <w:p w14:paraId="045B43D1" w14:textId="129AEF1D" w:rsidR="00F45E55" w:rsidRPr="0006217B" w:rsidRDefault="0019451E"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3C45658B" w14:textId="69BD5CF7"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4D555D50" w14:textId="20A44D51"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E99B67" w14:textId="5A36F13E"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F45E55" w:rsidRPr="0006217B" w14:paraId="186C60D6" w14:textId="77777777" w:rsidTr="00C3610F">
        <w:trPr>
          <w:jc w:val="center"/>
        </w:trPr>
        <w:tc>
          <w:tcPr>
            <w:tcW w:w="2053" w:type="dxa"/>
            <w:vAlign w:val="center"/>
          </w:tcPr>
          <w:p w14:paraId="4E28D2CE" w14:textId="08D1C90B"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0F2C06F3" w14:textId="1823ADA9" w:rsidR="00F45E55" w:rsidRPr="0006217B" w:rsidRDefault="00174E79"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27135126" w14:textId="25717BAB" w:rsidR="00F45E55" w:rsidRPr="0006217B" w:rsidRDefault="00DA3CBB"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1199" w:type="dxa"/>
            <w:vAlign w:val="center"/>
          </w:tcPr>
          <w:p w14:paraId="2B1CF37A" w14:textId="72B05A90"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10B54C8A" w14:textId="728F3F18"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460CF9" w14:textId="7C74746D"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10CBA3F3" w14:textId="77777777" w:rsidR="00777029" w:rsidRPr="0006217B" w:rsidRDefault="00777029" w:rsidP="00777029">
      <w:pPr>
        <w:pStyle w:val="cq11"/>
        <w:ind w:left="440"/>
        <w:rPr>
          <w:rFonts w:asciiTheme="minorHAnsi" w:eastAsiaTheme="minorHAnsi" w:hAnsiTheme="minorHAnsi"/>
        </w:rPr>
      </w:pPr>
    </w:p>
    <w:p w14:paraId="6F5D4936" w14:textId="77777777" w:rsidR="00292071" w:rsidRPr="0006217B" w:rsidRDefault="00292071" w:rsidP="00292071">
      <w:pPr>
        <w:pStyle w:val="2"/>
        <w:rPr>
          <w:rFonts w:asciiTheme="minorHAnsi" w:eastAsiaTheme="minorHAnsi" w:hAnsiTheme="minorHAnsi"/>
        </w:rPr>
      </w:pPr>
      <w:bookmarkStart w:id="185" w:name="_Toc172043590"/>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85"/>
    </w:p>
    <w:p w14:paraId="4E1B6D02" w14:textId="5CB35DF3" w:rsidR="00F45E55" w:rsidRPr="0006217B" w:rsidRDefault="00F45E55" w:rsidP="00F45E55">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p>
    <w:p w14:paraId="68CE95B3" w14:textId="77777777" w:rsidR="00E61C75" w:rsidRPr="0006217B" w:rsidRDefault="00292071">
      <w:pPr>
        <w:pStyle w:val="1"/>
        <w:rPr>
          <w:rFonts w:asciiTheme="minorHAnsi" w:eastAsiaTheme="minorHAnsi" w:hAnsiTheme="minorHAnsi"/>
        </w:rPr>
      </w:pPr>
      <w:bookmarkStart w:id="186" w:name="_Toc172043591"/>
      <w:r w:rsidRPr="0006217B">
        <w:rPr>
          <w:rFonts w:asciiTheme="minorHAnsi" w:eastAsiaTheme="minorHAnsi" w:hAnsiTheme="minorHAnsi" w:hint="eastAsia"/>
        </w:rPr>
        <w:lastRenderedPageBreak/>
        <w:t>Kakao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86"/>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899"/>
      </w:tblGrid>
      <w:tr w:rsidR="00A948E4" w:rsidRPr="0006217B" w14:paraId="33ED1DC1" w14:textId="77777777" w:rsidTr="007704CC">
        <w:tc>
          <w:tcPr>
            <w:tcW w:w="10456" w:type="dxa"/>
            <w:shd w:val="clear" w:color="auto" w:fill="DEEAF6" w:themeFill="accent1" w:themeFillTint="33"/>
          </w:tcPr>
          <w:p w14:paraId="1F845CE9" w14:textId="6ACF3042" w:rsidR="00A948E4" w:rsidRPr="0006217B" w:rsidRDefault="007704CC" w:rsidP="007704CC">
            <w:pPr>
              <w:pStyle w:val="2"/>
              <w:numPr>
                <w:ilvl w:val="0"/>
                <w:numId w:val="32"/>
              </w:numPr>
              <w:outlineLvl w:val="1"/>
              <w:rPr>
                <w:rFonts w:asciiTheme="minorHAnsi" w:eastAsiaTheme="minorHAnsi" w:hAnsiTheme="minorHAnsi"/>
                <w:b w:val="0"/>
                <w:bCs/>
              </w:rPr>
            </w:pPr>
            <w:bookmarkStart w:id="187" w:name="_Toc172043592"/>
            <w:r w:rsidRPr="0006217B">
              <w:rPr>
                <w:rFonts w:asciiTheme="minorHAnsi" w:eastAsiaTheme="minorHAnsi" w:hAnsiTheme="minorHAnsi" w:hint="eastAsia"/>
                <w:b w:val="0"/>
                <w:bCs/>
              </w:rPr>
              <w:t>Kakao Pay partial cancellation is not supported in test environment. (It is allowed on production environment.)</w:t>
            </w:r>
            <w:bookmarkEnd w:id="187"/>
          </w:p>
        </w:tc>
      </w:tr>
    </w:tbl>
    <w:p w14:paraId="5851E23F" w14:textId="588FE100" w:rsidR="00292071" w:rsidRPr="0006217B" w:rsidRDefault="00292071" w:rsidP="00292071">
      <w:pPr>
        <w:pStyle w:val="2"/>
        <w:rPr>
          <w:rFonts w:asciiTheme="minorHAnsi" w:eastAsiaTheme="minorHAnsi" w:hAnsiTheme="minorHAnsi"/>
        </w:rPr>
      </w:pPr>
      <w:bookmarkStart w:id="188" w:name="_Toc172043593"/>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88"/>
    </w:p>
    <w:p w14:paraId="76A7B083" w14:textId="6E552462" w:rsidR="007704CC" w:rsidRPr="0006217B" w:rsidRDefault="00D93393" w:rsidP="007704C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61595EC" w14:textId="77777777" w:rsidTr="00786187">
        <w:trPr>
          <w:jc w:val="center"/>
        </w:trPr>
        <w:tc>
          <w:tcPr>
            <w:tcW w:w="2053" w:type="dxa"/>
            <w:gridSpan w:val="2"/>
            <w:shd w:val="clear" w:color="auto" w:fill="D9D9D9" w:themeFill="background1" w:themeFillShade="D9"/>
            <w:vAlign w:val="center"/>
          </w:tcPr>
          <w:p w14:paraId="58616C2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C7E987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FAAE8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A96874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BD1AA1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576ACF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4D54DC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8951248" w14:textId="77777777" w:rsidTr="00786187">
        <w:trPr>
          <w:jc w:val="center"/>
        </w:trPr>
        <w:tc>
          <w:tcPr>
            <w:tcW w:w="1026" w:type="dxa"/>
            <w:vMerge w:val="restart"/>
            <w:vAlign w:val="center"/>
          </w:tcPr>
          <w:p w14:paraId="15255548" w14:textId="45F4C79C"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44556C3" w14:textId="5A9A8BB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31E6C1B" w14:textId="601D952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126058D" w14:textId="4C9C8191"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AFBF79" w14:textId="7C4C7955"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73518036" w14:textId="1CD7A63F"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B0901B" w14:textId="181175D0"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754708" w:rsidRPr="0006217B" w14:paraId="4E93E13F" w14:textId="77777777" w:rsidTr="00786187">
        <w:trPr>
          <w:jc w:val="center"/>
        </w:trPr>
        <w:tc>
          <w:tcPr>
            <w:tcW w:w="1026" w:type="dxa"/>
            <w:vMerge/>
            <w:vAlign w:val="center"/>
          </w:tcPr>
          <w:p w14:paraId="19EB3005"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6E9DFDD0" w14:textId="70E16581"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3E1F1823" w14:textId="39AEABC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9EDCF0E" w14:textId="0DF7156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32D2BD8" w14:textId="2E9FAA78"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6F7DC8E" w14:textId="3E5B90B1"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D4FA51" w14:textId="40C297D5"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30D17D19" w14:textId="77777777" w:rsidTr="00786187">
        <w:trPr>
          <w:jc w:val="center"/>
        </w:trPr>
        <w:tc>
          <w:tcPr>
            <w:tcW w:w="1026" w:type="dxa"/>
            <w:vMerge/>
            <w:vAlign w:val="center"/>
          </w:tcPr>
          <w:p w14:paraId="1A351657"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01A6C307" w14:textId="4C9B2BD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5949897" w14:textId="5E02D05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0AEC9C6" w14:textId="6BC3DAE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C7F8C1E" w14:textId="03DB2544"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42F36E9" w14:textId="0931540F"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5A6496" w14:textId="4AC0772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6F186888" w14:textId="77777777" w:rsidTr="00786187">
        <w:trPr>
          <w:jc w:val="center"/>
        </w:trPr>
        <w:tc>
          <w:tcPr>
            <w:tcW w:w="1026" w:type="dxa"/>
            <w:vMerge/>
            <w:vAlign w:val="center"/>
          </w:tcPr>
          <w:p w14:paraId="6FB9012B"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276ECDB4" w14:textId="76A52FA1"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60D62843" w14:textId="718E13A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2D3832F" w14:textId="4CF9631D"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75C6AAE" w14:textId="6FDE8CDD"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F756F6E" w14:textId="47CEE15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4076C0" w14:textId="71384AD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907452" w:rsidRPr="0006217B" w14:paraId="02945F16" w14:textId="77777777" w:rsidTr="004E4C97">
        <w:tblPrEx>
          <w:jc w:val="left"/>
        </w:tblPrEx>
        <w:tc>
          <w:tcPr>
            <w:tcW w:w="1026" w:type="dxa"/>
            <w:vMerge/>
            <w:vAlign w:val="center"/>
          </w:tcPr>
          <w:p w14:paraId="166F1FDF" w14:textId="77777777" w:rsidR="00907452" w:rsidRPr="0006217B" w:rsidRDefault="00907452" w:rsidP="00907452">
            <w:pPr>
              <w:pStyle w:val="cq11"/>
              <w:ind w:leftChars="0" w:left="0"/>
              <w:rPr>
                <w:rFonts w:asciiTheme="minorHAnsi" w:eastAsiaTheme="minorHAnsi" w:hAnsiTheme="minorHAnsi"/>
              </w:rPr>
            </w:pPr>
          </w:p>
        </w:tc>
        <w:tc>
          <w:tcPr>
            <w:tcW w:w="1027" w:type="dxa"/>
            <w:vAlign w:val="center"/>
          </w:tcPr>
          <w:p w14:paraId="4026683B" w14:textId="1E2066A1" w:rsidR="00907452" w:rsidRPr="0006217B" w:rsidRDefault="0090745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1C797E72" w14:textId="4A1083FC" w:rsidR="00907452" w:rsidRPr="0006217B" w:rsidRDefault="0023053F"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BF49B2D" w14:textId="413AC0AD" w:rsidR="00907452" w:rsidRPr="0006217B" w:rsidRDefault="0023053F"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1F1FD4A" w14:textId="564CAD88" w:rsidR="00907452" w:rsidRPr="0006217B" w:rsidRDefault="00907452" w:rsidP="0090745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B8EE81B" w14:textId="56AA1D76" w:rsidR="00907452" w:rsidRPr="0006217B" w:rsidRDefault="00907452" w:rsidP="0090745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6B471F" w14:textId="7FCC0ED6" w:rsidR="00907452" w:rsidRPr="0006217B" w:rsidRDefault="0090745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907452" w:rsidRPr="0006217B" w14:paraId="0D1AE273" w14:textId="77777777" w:rsidTr="004E4C97">
        <w:tblPrEx>
          <w:jc w:val="left"/>
        </w:tblPrEx>
        <w:tc>
          <w:tcPr>
            <w:tcW w:w="1026" w:type="dxa"/>
            <w:vMerge/>
            <w:vAlign w:val="center"/>
          </w:tcPr>
          <w:p w14:paraId="111074E9" w14:textId="77777777" w:rsidR="00907452" w:rsidRPr="0006217B" w:rsidRDefault="00907452" w:rsidP="00907452">
            <w:pPr>
              <w:pStyle w:val="cq11"/>
              <w:ind w:leftChars="0" w:left="0"/>
              <w:rPr>
                <w:rFonts w:asciiTheme="minorHAnsi" w:eastAsiaTheme="minorHAnsi" w:hAnsiTheme="minorHAnsi"/>
              </w:rPr>
            </w:pPr>
          </w:p>
        </w:tc>
        <w:tc>
          <w:tcPr>
            <w:tcW w:w="1027" w:type="dxa"/>
            <w:vAlign w:val="center"/>
          </w:tcPr>
          <w:p w14:paraId="3F61BEAD" w14:textId="4426D5E4" w:rsidR="00907452" w:rsidRPr="0006217B" w:rsidRDefault="00907452" w:rsidP="0090745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3DCCDE3" w14:textId="414D62CC" w:rsidR="00907452" w:rsidRPr="0006217B" w:rsidRDefault="003C2EAF"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8D34B8A" w14:textId="23A868E9" w:rsidR="00907452" w:rsidRPr="0006217B" w:rsidRDefault="005317C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D05D151" w14:textId="0AA31CD3" w:rsidR="00907452" w:rsidRPr="0006217B" w:rsidRDefault="00907452" w:rsidP="0090745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33BBE48" w14:textId="2E958566" w:rsidR="00907452" w:rsidRPr="0006217B" w:rsidRDefault="00907452" w:rsidP="0090745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FFB04B" w14:textId="392B5D1E" w:rsidR="00907452" w:rsidRPr="0006217B" w:rsidRDefault="0090745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E89" w:rsidRPr="0006217B" w14:paraId="1137D620" w14:textId="77777777" w:rsidTr="004E4C97">
        <w:tblPrEx>
          <w:jc w:val="left"/>
        </w:tblPrEx>
        <w:tc>
          <w:tcPr>
            <w:tcW w:w="1026" w:type="dxa"/>
            <w:vMerge/>
            <w:vAlign w:val="center"/>
          </w:tcPr>
          <w:p w14:paraId="5B6E07E7" w14:textId="77777777" w:rsidR="008F7E89" w:rsidRPr="0006217B" w:rsidRDefault="008F7E89" w:rsidP="008F7E89">
            <w:pPr>
              <w:pStyle w:val="cq11"/>
              <w:ind w:leftChars="0" w:left="0"/>
              <w:rPr>
                <w:rFonts w:asciiTheme="minorHAnsi" w:eastAsiaTheme="minorHAnsi" w:hAnsiTheme="minorHAnsi"/>
              </w:rPr>
            </w:pPr>
          </w:p>
        </w:tc>
        <w:tc>
          <w:tcPr>
            <w:tcW w:w="1027" w:type="dxa"/>
            <w:vAlign w:val="center"/>
          </w:tcPr>
          <w:p w14:paraId="2732169D" w14:textId="4FA0112D"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479A5BE0" w14:textId="5B1F56AA" w:rsidR="008F7E89" w:rsidRPr="0006217B" w:rsidRDefault="004E5D9A"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7C38E39" w14:textId="2089074F"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433DF1F" w14:textId="508F4F7B" w:rsidR="008F7E89" w:rsidRPr="0006217B" w:rsidRDefault="008F7E89" w:rsidP="008F7E8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05038DDE" w14:textId="24E8F874" w:rsidR="008F7E89" w:rsidRPr="0006217B" w:rsidRDefault="008F7E89" w:rsidP="008F7E8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663CCF" w14:textId="18903AA8"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8F7E89" w:rsidRPr="0006217B" w14:paraId="3C401CAE" w14:textId="77777777" w:rsidTr="004E4C97">
        <w:tblPrEx>
          <w:jc w:val="left"/>
        </w:tblPrEx>
        <w:tc>
          <w:tcPr>
            <w:tcW w:w="1026" w:type="dxa"/>
            <w:vMerge/>
            <w:vAlign w:val="center"/>
          </w:tcPr>
          <w:p w14:paraId="261E4618" w14:textId="77777777" w:rsidR="008F7E89" w:rsidRPr="0006217B" w:rsidRDefault="008F7E89" w:rsidP="008F7E89">
            <w:pPr>
              <w:pStyle w:val="cq11"/>
              <w:ind w:leftChars="0" w:left="0"/>
              <w:rPr>
                <w:rFonts w:asciiTheme="minorHAnsi" w:eastAsiaTheme="minorHAnsi" w:hAnsiTheme="minorHAnsi"/>
              </w:rPr>
            </w:pPr>
          </w:p>
        </w:tc>
        <w:tc>
          <w:tcPr>
            <w:tcW w:w="1027" w:type="dxa"/>
            <w:vAlign w:val="center"/>
          </w:tcPr>
          <w:p w14:paraId="7273D098" w14:textId="70270191"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60165B2A" w14:textId="7CEC4582" w:rsidR="008F7E89" w:rsidRPr="0006217B" w:rsidRDefault="004E5D9A"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54B45584" w14:textId="07BF3F90"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5417B14" w14:textId="047960C5" w:rsidR="008F7E89" w:rsidRPr="0006217B" w:rsidRDefault="008F7E89" w:rsidP="008F7E8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C1B64BD" w14:textId="3F821BE4" w:rsidR="008F7E89" w:rsidRPr="0006217B" w:rsidRDefault="008F7E89" w:rsidP="008F7E8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F48286" w14:textId="7D74C7C0"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0F5DEA5F" w14:textId="77777777" w:rsidTr="004E4C97">
        <w:tblPrEx>
          <w:jc w:val="left"/>
        </w:tblPrEx>
        <w:tc>
          <w:tcPr>
            <w:tcW w:w="1026" w:type="dxa"/>
            <w:vMerge/>
            <w:vAlign w:val="center"/>
          </w:tcPr>
          <w:p w14:paraId="02991C6D"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46E43393" w14:textId="04200D5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3B9B6E2A" w14:textId="4C51330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54DE10FB" w14:textId="5F515D69"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663E5136" w14:textId="311F908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FBE7142" w14:textId="22F84078"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0BFFB7" w14:textId="28CE02A1"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42D2D0C6" w14:textId="77777777" w:rsidTr="004E4C97">
        <w:tblPrEx>
          <w:jc w:val="left"/>
        </w:tblPrEx>
        <w:tc>
          <w:tcPr>
            <w:tcW w:w="1026" w:type="dxa"/>
            <w:vMerge/>
            <w:vAlign w:val="center"/>
          </w:tcPr>
          <w:p w14:paraId="20F4FEA7"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71DA12B9" w14:textId="02479576"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60D3D0A" w14:textId="2A7F6E84"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4EDC3EB3"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54EB8FF5" w14:textId="725E2AC5"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6BFE9659" w14:textId="28E064B5"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20DAC733" w14:textId="43842F8C"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18B48A" w14:textId="4120E5C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7EE8D54C" w14:textId="77777777" w:rsidTr="004E4C97">
        <w:tblPrEx>
          <w:jc w:val="left"/>
        </w:tblPrEx>
        <w:tc>
          <w:tcPr>
            <w:tcW w:w="1026" w:type="dxa"/>
            <w:vMerge w:val="restart"/>
            <w:vAlign w:val="center"/>
          </w:tcPr>
          <w:p w14:paraId="2CA01013" w14:textId="261AD310"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3958212" w14:textId="6E1FDE42"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9ABA5DB" w14:textId="53CE858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5DC7B4B0"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906C109" w14:textId="516BB228"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328677D" w14:textId="6746DDE4"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016EB92" w14:textId="24BB68A5"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580C9D" w14:textId="44AA3C3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AA5C96" w:rsidRPr="0006217B" w14:paraId="6DF32F64" w14:textId="77777777" w:rsidTr="004E4C97">
        <w:tblPrEx>
          <w:jc w:val="left"/>
        </w:tblPrEx>
        <w:tc>
          <w:tcPr>
            <w:tcW w:w="1026" w:type="dxa"/>
            <w:vMerge/>
            <w:vAlign w:val="center"/>
          </w:tcPr>
          <w:p w14:paraId="454BC4E3" w14:textId="77777777" w:rsidR="00AA5C96" w:rsidRPr="0006217B" w:rsidRDefault="00AA5C96" w:rsidP="00AA5C96">
            <w:pPr>
              <w:pStyle w:val="cq11"/>
              <w:ind w:leftChars="0" w:left="0"/>
              <w:rPr>
                <w:rFonts w:asciiTheme="minorHAnsi" w:eastAsiaTheme="minorHAnsi" w:hAnsiTheme="minorHAnsi"/>
              </w:rPr>
            </w:pPr>
          </w:p>
        </w:tc>
        <w:tc>
          <w:tcPr>
            <w:tcW w:w="1027" w:type="dxa"/>
            <w:vAlign w:val="center"/>
          </w:tcPr>
          <w:p w14:paraId="06CD111C" w14:textId="51D5AFC6"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4160E15" w14:textId="4B0B3D63"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D26E3DD" w14:textId="4935DDD9"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380083E1" w14:textId="70D486A1"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6D02C7A" w14:textId="243DC58D"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4700B6" w14:textId="70D07DD3"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16E76" w:rsidRPr="0006217B" w14:paraId="3B8AA097" w14:textId="77777777" w:rsidTr="004E4C97">
        <w:tblPrEx>
          <w:jc w:val="left"/>
        </w:tblPrEx>
        <w:tc>
          <w:tcPr>
            <w:tcW w:w="1026" w:type="dxa"/>
            <w:vMerge/>
            <w:vAlign w:val="center"/>
          </w:tcPr>
          <w:p w14:paraId="256DF11D" w14:textId="77777777" w:rsidR="00E16E76" w:rsidRPr="0006217B" w:rsidRDefault="00E16E76" w:rsidP="00E16E76">
            <w:pPr>
              <w:pStyle w:val="cq11"/>
              <w:ind w:leftChars="0" w:left="0"/>
              <w:rPr>
                <w:rFonts w:asciiTheme="minorHAnsi" w:eastAsiaTheme="minorHAnsi" w:hAnsiTheme="minorHAnsi"/>
              </w:rPr>
            </w:pPr>
          </w:p>
        </w:tc>
        <w:tc>
          <w:tcPr>
            <w:tcW w:w="1027" w:type="dxa"/>
            <w:vAlign w:val="center"/>
          </w:tcPr>
          <w:p w14:paraId="05C79AAA" w14:textId="0977EC0F"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558516EA" w14:textId="2C9667A9"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6DCD00D2" w14:textId="25DBD662"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6CA5751E" w14:textId="41913FA7"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228AF16B" w14:textId="7C43B797"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5C508A" w14:textId="1B4159A0"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212E8" w:rsidRPr="0006217B" w14:paraId="3EBAAAC6" w14:textId="77777777" w:rsidTr="004E4C97">
        <w:tblPrEx>
          <w:jc w:val="left"/>
        </w:tblPrEx>
        <w:tc>
          <w:tcPr>
            <w:tcW w:w="1026" w:type="dxa"/>
            <w:vMerge/>
            <w:vAlign w:val="center"/>
          </w:tcPr>
          <w:p w14:paraId="503F8E41" w14:textId="77777777" w:rsidR="005212E8" w:rsidRPr="0006217B" w:rsidRDefault="005212E8" w:rsidP="005212E8">
            <w:pPr>
              <w:pStyle w:val="cq11"/>
              <w:ind w:leftChars="0" w:left="0"/>
              <w:rPr>
                <w:rFonts w:asciiTheme="minorHAnsi" w:eastAsiaTheme="minorHAnsi" w:hAnsiTheme="minorHAnsi"/>
              </w:rPr>
            </w:pPr>
          </w:p>
        </w:tc>
        <w:tc>
          <w:tcPr>
            <w:tcW w:w="1027" w:type="dxa"/>
            <w:vAlign w:val="center"/>
          </w:tcPr>
          <w:p w14:paraId="314145CE" w14:textId="58A24367"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301FC2C8" w14:textId="7529DA81"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4D804F6B" w14:textId="44C1963F"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4E7390C4" w14:textId="1BD02E70"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42858153" w14:textId="1C923EC1"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BF29FE" w14:textId="317E3134"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9968F5" w:rsidRPr="0006217B" w14:paraId="5C5D21B7" w14:textId="77777777" w:rsidTr="004E4C97">
        <w:tblPrEx>
          <w:jc w:val="left"/>
        </w:tblPrEx>
        <w:tc>
          <w:tcPr>
            <w:tcW w:w="1026" w:type="dxa"/>
            <w:vMerge/>
            <w:vAlign w:val="center"/>
          </w:tcPr>
          <w:p w14:paraId="1A363BEF" w14:textId="77777777" w:rsidR="009968F5" w:rsidRPr="0006217B" w:rsidRDefault="009968F5" w:rsidP="009968F5">
            <w:pPr>
              <w:pStyle w:val="cq11"/>
              <w:ind w:leftChars="0" w:left="0"/>
              <w:rPr>
                <w:rFonts w:asciiTheme="minorHAnsi" w:eastAsiaTheme="minorHAnsi" w:hAnsiTheme="minorHAnsi"/>
              </w:rPr>
            </w:pPr>
          </w:p>
        </w:tc>
        <w:tc>
          <w:tcPr>
            <w:tcW w:w="1027" w:type="dxa"/>
            <w:vAlign w:val="center"/>
          </w:tcPr>
          <w:p w14:paraId="2DA5F6AC" w14:textId="51326F7B"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taxTypeCd</w:t>
            </w:r>
          </w:p>
        </w:tc>
        <w:tc>
          <w:tcPr>
            <w:tcW w:w="1604" w:type="dxa"/>
            <w:vAlign w:val="center"/>
          </w:tcPr>
          <w:p w14:paraId="52F4FCD3" w14:textId="4564C753"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1B940A6A" w14:textId="11DEB374" w:rsidR="009968F5" w:rsidRPr="0006217B" w:rsidRDefault="009968F5" w:rsidP="009968F5">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Tax</w:t>
            </w:r>
            <w:proofErr w:type="gramEnd"/>
            <w:r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19603D3B" w14:textId="7333262B"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C19C72B" w14:textId="0C4C284D"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FA8215" w14:textId="60B2BC01"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5C04F9" w:rsidRPr="0006217B" w14:paraId="07008228" w14:textId="77777777" w:rsidTr="004E4C97">
        <w:tblPrEx>
          <w:jc w:val="left"/>
        </w:tblPrEx>
        <w:tc>
          <w:tcPr>
            <w:tcW w:w="1026" w:type="dxa"/>
            <w:vMerge/>
            <w:vAlign w:val="center"/>
          </w:tcPr>
          <w:p w14:paraId="7BE34B42"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59CB24C0" w14:textId="43E36EBF"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614DCAAA" w14:textId="61C4BB6F"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0064D1B3" w14:textId="600F69E1"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6CD6FC2" w14:textId="6C6EC617"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2453402" w14:textId="70B24641"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E8DA03" w14:textId="023E2D0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92503B" w:rsidRPr="0006217B" w14:paraId="51E4B101" w14:textId="77777777" w:rsidTr="004E4C97">
        <w:tblPrEx>
          <w:jc w:val="left"/>
        </w:tblPrEx>
        <w:tc>
          <w:tcPr>
            <w:tcW w:w="1026" w:type="dxa"/>
            <w:vMerge/>
            <w:vAlign w:val="center"/>
          </w:tcPr>
          <w:p w14:paraId="398DF393" w14:textId="77777777" w:rsidR="0092503B" w:rsidRPr="0006217B" w:rsidRDefault="0092503B" w:rsidP="0092503B">
            <w:pPr>
              <w:pStyle w:val="cq11"/>
              <w:ind w:leftChars="0" w:left="0"/>
              <w:rPr>
                <w:rFonts w:asciiTheme="minorHAnsi" w:eastAsiaTheme="minorHAnsi" w:hAnsiTheme="minorHAnsi"/>
              </w:rPr>
            </w:pPr>
          </w:p>
        </w:tc>
        <w:tc>
          <w:tcPr>
            <w:tcW w:w="1027" w:type="dxa"/>
            <w:vAlign w:val="center"/>
          </w:tcPr>
          <w:p w14:paraId="15C62D57" w14:textId="2651C09B" w:rsidR="0092503B" w:rsidRPr="0006217B" w:rsidRDefault="0092503B" w:rsidP="009250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taxAmt</w:t>
            </w:r>
          </w:p>
        </w:tc>
        <w:tc>
          <w:tcPr>
            <w:tcW w:w="1604" w:type="dxa"/>
            <w:vAlign w:val="center"/>
          </w:tcPr>
          <w:p w14:paraId="6EC61B66" w14:textId="739DD2DD"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8B63E48" w14:textId="77777777" w:rsidR="0092503B" w:rsidRPr="0006217B" w:rsidRDefault="0092503B" w:rsidP="0092503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(Required if it is a compound tax)</w:t>
            </w:r>
          </w:p>
          <w:p w14:paraId="41160C1E" w14:textId="128036A9"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5DBC2AE" w14:textId="642369BA"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AC83047" w14:textId="3D9C03E0"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F0EDEE" w14:textId="254D7328"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92503B" w:rsidRPr="0006217B" w14:paraId="5DBFBEC1" w14:textId="77777777" w:rsidTr="004E4C97">
        <w:tblPrEx>
          <w:jc w:val="left"/>
        </w:tblPrEx>
        <w:tc>
          <w:tcPr>
            <w:tcW w:w="1026" w:type="dxa"/>
            <w:vMerge/>
            <w:vAlign w:val="center"/>
          </w:tcPr>
          <w:p w14:paraId="4D6762A2" w14:textId="77777777" w:rsidR="0092503B" w:rsidRPr="0006217B" w:rsidRDefault="0092503B" w:rsidP="0092503B">
            <w:pPr>
              <w:pStyle w:val="cq11"/>
              <w:ind w:leftChars="0" w:left="0"/>
              <w:rPr>
                <w:rFonts w:asciiTheme="minorHAnsi" w:eastAsiaTheme="minorHAnsi" w:hAnsiTheme="minorHAnsi"/>
              </w:rPr>
            </w:pPr>
          </w:p>
        </w:tc>
        <w:tc>
          <w:tcPr>
            <w:tcW w:w="1027" w:type="dxa"/>
            <w:vAlign w:val="center"/>
          </w:tcPr>
          <w:p w14:paraId="123FB094" w14:textId="274783A6"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vatAmt</w:t>
            </w:r>
          </w:p>
        </w:tc>
        <w:tc>
          <w:tcPr>
            <w:tcW w:w="1604" w:type="dxa"/>
            <w:vAlign w:val="center"/>
          </w:tcPr>
          <w:p w14:paraId="3065DB6F" w14:textId="1833B09D"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536A5E3E" w14:textId="77777777" w:rsidR="0092503B" w:rsidRPr="0006217B" w:rsidRDefault="0092503B" w:rsidP="0092503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4E9FF79B" w14:textId="32AE4545"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9EADDAE" w14:textId="1A16A582"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2475D62" w14:textId="71D83DAC"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D67E80" w14:textId="0FC2DA56"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92503B" w:rsidRPr="0006217B" w14:paraId="36D58B65" w14:textId="77777777" w:rsidTr="004E4C97">
        <w:tblPrEx>
          <w:jc w:val="left"/>
        </w:tblPrEx>
        <w:tc>
          <w:tcPr>
            <w:tcW w:w="1026" w:type="dxa"/>
            <w:vMerge/>
            <w:vAlign w:val="center"/>
          </w:tcPr>
          <w:p w14:paraId="2005CC2E" w14:textId="77777777" w:rsidR="0092503B" w:rsidRPr="0006217B" w:rsidRDefault="0092503B" w:rsidP="0092503B">
            <w:pPr>
              <w:pStyle w:val="cq11"/>
              <w:ind w:leftChars="0" w:left="0"/>
              <w:rPr>
                <w:rFonts w:asciiTheme="minorHAnsi" w:eastAsiaTheme="minorHAnsi" w:hAnsiTheme="minorHAnsi"/>
              </w:rPr>
            </w:pPr>
          </w:p>
        </w:tc>
        <w:tc>
          <w:tcPr>
            <w:tcW w:w="1027" w:type="dxa"/>
            <w:vAlign w:val="center"/>
          </w:tcPr>
          <w:p w14:paraId="1976C0ED" w14:textId="413EC99E"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taxFreeAmt</w:t>
            </w:r>
          </w:p>
        </w:tc>
        <w:tc>
          <w:tcPr>
            <w:tcW w:w="1604" w:type="dxa"/>
            <w:vAlign w:val="center"/>
          </w:tcPr>
          <w:p w14:paraId="7BD4111F" w14:textId="4F427854"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FF13A89" w14:textId="77777777" w:rsidR="0092503B" w:rsidRPr="0006217B" w:rsidRDefault="0092503B" w:rsidP="0092503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11A1C7FA" w14:textId="345F5377"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6818316" w14:textId="6072A9A0"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18E9E7D" w14:textId="29E24D59"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62DD6D" w14:textId="69BE0A39"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B65B6B" w:rsidRPr="0006217B" w14:paraId="0AA91DCA" w14:textId="77777777" w:rsidTr="004E4C97">
        <w:tblPrEx>
          <w:jc w:val="left"/>
        </w:tblPrEx>
        <w:tc>
          <w:tcPr>
            <w:tcW w:w="1026" w:type="dxa"/>
            <w:vMerge/>
            <w:vAlign w:val="center"/>
          </w:tcPr>
          <w:p w14:paraId="395171A4" w14:textId="77777777" w:rsidR="00B65B6B" w:rsidRPr="0006217B" w:rsidRDefault="00B65B6B" w:rsidP="00B65B6B">
            <w:pPr>
              <w:pStyle w:val="cq11"/>
              <w:ind w:leftChars="0" w:left="0"/>
              <w:rPr>
                <w:rFonts w:asciiTheme="minorHAnsi" w:eastAsiaTheme="minorHAnsi" w:hAnsiTheme="minorHAnsi"/>
              </w:rPr>
            </w:pPr>
          </w:p>
        </w:tc>
        <w:tc>
          <w:tcPr>
            <w:tcW w:w="1027" w:type="dxa"/>
            <w:vAlign w:val="center"/>
          </w:tcPr>
          <w:p w14:paraId="04817327" w14:textId="3A9B2412"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svcAmt</w:t>
            </w:r>
          </w:p>
        </w:tc>
        <w:tc>
          <w:tcPr>
            <w:tcW w:w="1604" w:type="dxa"/>
            <w:vAlign w:val="center"/>
          </w:tcPr>
          <w:p w14:paraId="752B5916" w14:textId="41897D09"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1B058A7E" w14:textId="2F6E5D3E"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E9ED406" w14:textId="21292C4D"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E38B242" w14:textId="43955240"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1B8424" w14:textId="528137A4"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33E72" w:rsidRPr="0006217B" w14:paraId="37C7EF3B" w14:textId="77777777" w:rsidTr="004E4C97">
        <w:tblPrEx>
          <w:jc w:val="left"/>
        </w:tblPrEx>
        <w:tc>
          <w:tcPr>
            <w:tcW w:w="1026" w:type="dxa"/>
            <w:vMerge/>
            <w:vAlign w:val="center"/>
          </w:tcPr>
          <w:p w14:paraId="14E89784"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3A096138" w14:textId="424078FA"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14E37903" w14:textId="1555C82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75A62F7E" w14:textId="26096B84"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0378F8F3" w14:textId="60151A80"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52F345A3" w14:textId="24A6879A"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C3635E" w14:textId="0836EA72"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0C317B5C" w14:textId="77777777" w:rsidR="00786187" w:rsidRPr="0006217B" w:rsidRDefault="00786187" w:rsidP="00786187">
      <w:pPr>
        <w:pStyle w:val="cq11"/>
        <w:ind w:left="440"/>
        <w:rPr>
          <w:rFonts w:asciiTheme="minorHAnsi" w:eastAsiaTheme="minorHAnsi" w:hAnsiTheme="minorHAnsi"/>
        </w:rPr>
      </w:pPr>
    </w:p>
    <w:p w14:paraId="6156327D" w14:textId="77777777" w:rsidR="00292071" w:rsidRPr="0006217B" w:rsidRDefault="00292071" w:rsidP="00292071">
      <w:pPr>
        <w:pStyle w:val="2"/>
        <w:rPr>
          <w:rFonts w:asciiTheme="minorHAnsi" w:eastAsiaTheme="minorHAnsi" w:hAnsiTheme="minorHAnsi"/>
        </w:rPr>
      </w:pPr>
      <w:bookmarkStart w:id="189" w:name="_Toc17204359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89"/>
    </w:p>
    <w:tbl>
      <w:tblPr>
        <w:tblStyle w:val="a7"/>
        <w:tblW w:w="0" w:type="auto"/>
        <w:tblInd w:w="440" w:type="dxa"/>
        <w:tblLook w:val="04A0" w:firstRow="1" w:lastRow="0" w:firstColumn="1" w:lastColumn="0" w:noHBand="0" w:noVBand="1"/>
      </w:tblPr>
      <w:tblGrid>
        <w:gridCol w:w="1965"/>
        <w:gridCol w:w="7655"/>
      </w:tblGrid>
      <w:tr w:rsidR="00ED4BE5" w:rsidRPr="0006217B" w14:paraId="27F558F0" w14:textId="77777777" w:rsidTr="001A1637">
        <w:tc>
          <w:tcPr>
            <w:tcW w:w="1965" w:type="dxa"/>
            <w:shd w:val="clear" w:color="auto" w:fill="D9D9D9" w:themeFill="background1" w:themeFillShade="D9"/>
          </w:tcPr>
          <w:p w14:paraId="42DBDCD9"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07B438D8"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16883F4D" w14:textId="77777777" w:rsidTr="001A1637">
        <w:tc>
          <w:tcPr>
            <w:tcW w:w="1965" w:type="dxa"/>
            <w:vAlign w:val="center"/>
          </w:tcPr>
          <w:p w14:paraId="0A61B7F2"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61DA80B3"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3F13283" w14:textId="77777777" w:rsidR="00ED4BE5" w:rsidRPr="0006217B" w:rsidRDefault="00ED4BE5" w:rsidP="00ED4BE5">
      <w:pPr>
        <w:pStyle w:val="cq11"/>
        <w:ind w:left="440"/>
        <w:rPr>
          <w:rFonts w:asciiTheme="minorHAnsi" w:eastAsiaTheme="minorHAnsi" w:hAnsiTheme="minorHAnsi"/>
        </w:rPr>
      </w:pPr>
    </w:p>
    <w:p w14:paraId="572B6E48" w14:textId="5E25D7FD" w:rsidR="00292071" w:rsidRPr="0006217B" w:rsidRDefault="00292071" w:rsidP="00292071">
      <w:pPr>
        <w:pStyle w:val="2"/>
        <w:rPr>
          <w:rFonts w:asciiTheme="minorHAnsi" w:eastAsiaTheme="minorHAnsi" w:hAnsiTheme="minorHAnsi"/>
        </w:rPr>
      </w:pPr>
      <w:bookmarkStart w:id="190" w:name="_Toc172043595"/>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90"/>
    </w:p>
    <w:p w14:paraId="6B3A85D4" w14:textId="12F41C83" w:rsidR="00907452" w:rsidRPr="0006217B" w:rsidRDefault="00604CF9" w:rsidP="0090745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FF3BF9D" w14:textId="77777777" w:rsidTr="00786187">
        <w:trPr>
          <w:jc w:val="center"/>
        </w:trPr>
        <w:tc>
          <w:tcPr>
            <w:tcW w:w="2053" w:type="dxa"/>
            <w:gridSpan w:val="2"/>
            <w:shd w:val="clear" w:color="auto" w:fill="D9D9D9" w:themeFill="background1" w:themeFillShade="D9"/>
            <w:vAlign w:val="center"/>
          </w:tcPr>
          <w:p w14:paraId="38329D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8DD36B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988D18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0DA6FE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70488B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3FD1E4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080957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7C65BF3C" w14:textId="77777777" w:rsidTr="00786187">
        <w:trPr>
          <w:jc w:val="center"/>
        </w:trPr>
        <w:tc>
          <w:tcPr>
            <w:tcW w:w="1026" w:type="dxa"/>
            <w:vMerge w:val="restart"/>
            <w:vAlign w:val="center"/>
          </w:tcPr>
          <w:p w14:paraId="250AD6C2" w14:textId="584E7FD0"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2BDDA4EC" w14:textId="568A40E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10CC068" w14:textId="79165673"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13E4B59" w14:textId="2B172E05"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DDD48A9" w14:textId="4DCFEFEA"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4D393F21" w14:textId="3D33D573"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37B69F" w14:textId="089076C5"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754708" w:rsidRPr="0006217B" w14:paraId="20253792" w14:textId="77777777" w:rsidTr="00786187">
        <w:trPr>
          <w:jc w:val="center"/>
        </w:trPr>
        <w:tc>
          <w:tcPr>
            <w:tcW w:w="1026" w:type="dxa"/>
            <w:vMerge/>
            <w:vAlign w:val="center"/>
          </w:tcPr>
          <w:p w14:paraId="666659F4"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F95DAE6" w14:textId="29291CD0"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32FBB406" w14:textId="42233DC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D36176D" w14:textId="3F591E5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F2DBB38" w14:textId="3E00666E"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38740852" w14:textId="30665318"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6FF560" w14:textId="77B52242"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52F91B2F" w14:textId="77777777" w:rsidTr="00786187">
        <w:trPr>
          <w:jc w:val="center"/>
        </w:trPr>
        <w:tc>
          <w:tcPr>
            <w:tcW w:w="1026" w:type="dxa"/>
            <w:vMerge/>
            <w:vAlign w:val="center"/>
          </w:tcPr>
          <w:p w14:paraId="4ED1B1C2"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D9D3186" w14:textId="5584043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81B78B" w14:textId="5B7A94C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56B55D7" w14:textId="7CCD7B9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1C90D2C" w14:textId="2EB29DA8"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90B1267" w14:textId="1556F4D3"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CD9C7D" w14:textId="6B46B6A2"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060F1CA9" w14:textId="77777777" w:rsidTr="00786187">
        <w:trPr>
          <w:jc w:val="center"/>
        </w:trPr>
        <w:tc>
          <w:tcPr>
            <w:tcW w:w="1026" w:type="dxa"/>
            <w:vMerge/>
            <w:vAlign w:val="center"/>
          </w:tcPr>
          <w:p w14:paraId="3994C79F"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1BBAE7AB" w14:textId="0EFD5370"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6C565AD8" w14:textId="63E0FCB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7E7F47F" w14:textId="08A05D6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89B98DC" w14:textId="5EFB113A"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7443F8E6" w14:textId="60D0CD43"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B08C9C" w14:textId="37DBA94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F97100" w:rsidRPr="0006217B" w14:paraId="487B5D90" w14:textId="77777777" w:rsidTr="004E4C97">
        <w:tblPrEx>
          <w:jc w:val="left"/>
        </w:tblPrEx>
        <w:tc>
          <w:tcPr>
            <w:tcW w:w="1026" w:type="dxa"/>
            <w:vMerge/>
            <w:vAlign w:val="center"/>
          </w:tcPr>
          <w:p w14:paraId="0CCB26BC"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6899BBA2" w14:textId="79B6DAA7"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6CC01EAD" w14:textId="14E206FC" w:rsidR="00F97100" w:rsidRPr="0006217B" w:rsidRDefault="0023053F"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165B11C" w14:textId="0D40451E" w:rsidR="00F97100" w:rsidRPr="0006217B" w:rsidRDefault="0023053F"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5484621" w14:textId="08DEAFFF"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0B73A5A" w14:textId="621283C8"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466AC9" w14:textId="152EF9AE"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97100" w:rsidRPr="0006217B" w14:paraId="5E996512" w14:textId="77777777" w:rsidTr="004E4C97">
        <w:tblPrEx>
          <w:jc w:val="left"/>
        </w:tblPrEx>
        <w:tc>
          <w:tcPr>
            <w:tcW w:w="1026" w:type="dxa"/>
            <w:vMerge/>
            <w:vAlign w:val="center"/>
          </w:tcPr>
          <w:p w14:paraId="3FC12E29"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7114B45B" w14:textId="3CD501EA" w:rsidR="00F97100" w:rsidRPr="0006217B" w:rsidRDefault="00F97100" w:rsidP="00F9710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258029E" w14:textId="6FCA1A65" w:rsidR="00F97100" w:rsidRPr="0006217B" w:rsidRDefault="003C2EAF"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5692F1B" w14:textId="7E5E151C" w:rsidR="00F97100" w:rsidRPr="0006217B" w:rsidRDefault="005317C2"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F40F220" w14:textId="2B2B2B4F"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995B53B" w14:textId="32293E3B"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5658CB" w14:textId="734530AD"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97100" w:rsidRPr="0006217B" w14:paraId="08E37911" w14:textId="77777777" w:rsidTr="004E4C97">
        <w:tblPrEx>
          <w:jc w:val="left"/>
        </w:tblPrEx>
        <w:tc>
          <w:tcPr>
            <w:tcW w:w="1026" w:type="dxa"/>
            <w:vMerge/>
            <w:vAlign w:val="center"/>
          </w:tcPr>
          <w:p w14:paraId="3DC75129"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228161C5" w14:textId="4069557C"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58908E2B" w14:textId="1CA9C5C8" w:rsidR="00F97100" w:rsidRPr="0006217B" w:rsidRDefault="00092AB5"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CAAEC07" w14:textId="4640C243" w:rsidR="00F97100" w:rsidRPr="0006217B" w:rsidRDefault="00584919"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042D8B4F" w14:textId="46166428"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246031B" w14:textId="640D2972"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F1FF7F" w14:textId="67FBEF3A"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E5D9A" w:rsidRPr="0006217B" w14:paraId="5C8B9BCB" w14:textId="77777777" w:rsidTr="004E4C97">
        <w:tblPrEx>
          <w:jc w:val="left"/>
        </w:tblPrEx>
        <w:tc>
          <w:tcPr>
            <w:tcW w:w="1026" w:type="dxa"/>
            <w:vMerge/>
            <w:vAlign w:val="center"/>
          </w:tcPr>
          <w:p w14:paraId="19A8310F"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46EC28C" w14:textId="471564BA"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082A543F" w14:textId="012B7BA1"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5AEEB121" w14:textId="65C66638"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20E1A54" w14:textId="6A219B9A"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214CC1A" w14:textId="265B4780"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E6D524" w14:textId="16D2CA3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5352C626" w14:textId="77777777" w:rsidTr="004E4C97">
        <w:tblPrEx>
          <w:jc w:val="left"/>
        </w:tblPrEx>
        <w:tc>
          <w:tcPr>
            <w:tcW w:w="1026" w:type="dxa"/>
            <w:vMerge/>
            <w:vAlign w:val="center"/>
          </w:tcPr>
          <w:p w14:paraId="72E4B327"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4AB9DB66" w14:textId="2FA3D20E"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722B830" w14:textId="2E9AE1B8"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6A00E4FF" w14:textId="1569B4DF"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F5E097E" w14:textId="2B3436B6"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59EEE1C" w14:textId="0D239DF7"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2158A7" w14:textId="2A6FC8E6"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74BD8915" w14:textId="77777777" w:rsidTr="004E4C97">
        <w:tblPrEx>
          <w:jc w:val="left"/>
        </w:tblPrEx>
        <w:tc>
          <w:tcPr>
            <w:tcW w:w="1026" w:type="dxa"/>
            <w:vMerge/>
            <w:vAlign w:val="center"/>
          </w:tcPr>
          <w:p w14:paraId="29888496"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75532DBB" w14:textId="1D7AF3ED"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30E4477" w14:textId="53E03A8C"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9A09D7E"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1C6AC7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5654181" w14:textId="0DD3F65A"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88EB526" w14:textId="55E723C5"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5C850FD" w14:textId="1F542338"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D7E01E" w14:textId="79D7EF56"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0DA3FB87" w14:textId="77777777" w:rsidTr="004E4C97">
        <w:tblPrEx>
          <w:jc w:val="left"/>
        </w:tblPrEx>
        <w:tc>
          <w:tcPr>
            <w:tcW w:w="1026" w:type="dxa"/>
            <w:vMerge/>
            <w:vAlign w:val="center"/>
          </w:tcPr>
          <w:p w14:paraId="2640CE96" w14:textId="77777777" w:rsidR="002F56E2" w:rsidRPr="0006217B" w:rsidRDefault="002F56E2" w:rsidP="002F56E2">
            <w:pPr>
              <w:pStyle w:val="cq11"/>
              <w:ind w:leftChars="0" w:left="0"/>
              <w:rPr>
                <w:rFonts w:asciiTheme="minorHAnsi" w:eastAsiaTheme="minorHAnsi" w:hAnsiTheme="minorHAnsi"/>
              </w:rPr>
            </w:pPr>
          </w:p>
        </w:tc>
        <w:tc>
          <w:tcPr>
            <w:tcW w:w="1027" w:type="dxa"/>
            <w:vAlign w:val="center"/>
          </w:tcPr>
          <w:p w14:paraId="1F421B59" w14:textId="6C05A7D5"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461FEA6A" w14:textId="62EB701E"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131369AD"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170D07B" w14:textId="6AC9CD1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6FFACEB4" w14:textId="1DAAA429"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3D8CF4C" w14:textId="36687CB5"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954C7C" w14:textId="6184EDF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97100" w:rsidRPr="0006217B" w14:paraId="2EEC20A2" w14:textId="77777777" w:rsidTr="004E4C97">
        <w:tblPrEx>
          <w:jc w:val="left"/>
        </w:tblPrEx>
        <w:tc>
          <w:tcPr>
            <w:tcW w:w="1026" w:type="dxa"/>
            <w:vMerge/>
            <w:vAlign w:val="center"/>
          </w:tcPr>
          <w:p w14:paraId="66F532A5"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67A4E484" w14:textId="43AAF2A1" w:rsidR="00F97100" w:rsidRPr="0006217B" w:rsidRDefault="00F97100" w:rsidP="00F9710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3BDF9078" w14:textId="0E7955A7" w:rsidR="00F97100" w:rsidRPr="0006217B" w:rsidRDefault="00235BA4"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0AB61062" w14:textId="5AEFAEA9" w:rsidR="00F97100" w:rsidRPr="0006217B" w:rsidRDefault="00235BA4"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97100" w:rsidRPr="0006217B">
              <w:rPr>
                <w:rFonts w:asciiTheme="minorHAnsi" w:eastAsiaTheme="minorHAnsi" w:hAnsiTheme="minorHAnsi"/>
                <w:color w:val="767676"/>
                <w:spacing w:val="-6"/>
                <w:sz w:val="21"/>
                <w:szCs w:val="21"/>
              </w:rPr>
              <w:br/>
              <w:t>URL Encoding, UTF-8</w:t>
            </w:r>
          </w:p>
        </w:tc>
        <w:tc>
          <w:tcPr>
            <w:tcW w:w="1199" w:type="dxa"/>
            <w:vAlign w:val="center"/>
          </w:tcPr>
          <w:p w14:paraId="059F2957" w14:textId="5A45068F"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4601A8C0" w14:textId="25196F32"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B3A5CA" w14:textId="3E14D6BA"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97100" w:rsidRPr="0006217B" w14:paraId="325E177F" w14:textId="77777777" w:rsidTr="004E4C97">
        <w:tblPrEx>
          <w:jc w:val="left"/>
        </w:tblPrEx>
        <w:tc>
          <w:tcPr>
            <w:tcW w:w="1026" w:type="dxa"/>
            <w:vMerge w:val="restart"/>
            <w:vAlign w:val="center"/>
          </w:tcPr>
          <w:p w14:paraId="33ACB00F" w14:textId="712F26B2" w:rsidR="00F97100" w:rsidRPr="0006217B" w:rsidRDefault="00F97100" w:rsidP="00F9710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2EAF4B0" w14:textId="38EC71CD"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0AB9B11F" w14:textId="71E7B3A9" w:rsidR="00F97100" w:rsidRPr="0006217B" w:rsidRDefault="00722B30" w:rsidP="00F9710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0CCBA0C" w14:textId="582BB8FC" w:rsidR="00F97100" w:rsidRPr="0006217B" w:rsidRDefault="009A6450" w:rsidP="00F9710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190A2948" w14:textId="2D3DFD2F"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35DE6BF6" w14:textId="3E26C4B3"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E0926C" w14:textId="77777777" w:rsidR="00F97100" w:rsidRPr="0006217B" w:rsidRDefault="00F97100" w:rsidP="00F97100">
            <w:pPr>
              <w:pStyle w:val="cq11"/>
              <w:ind w:leftChars="0" w:left="0"/>
              <w:jc w:val="both"/>
              <w:rPr>
                <w:rFonts w:asciiTheme="minorHAnsi" w:eastAsiaTheme="minorHAnsi" w:hAnsiTheme="minorHAnsi"/>
              </w:rPr>
            </w:pPr>
          </w:p>
        </w:tc>
      </w:tr>
      <w:tr w:rsidR="00932014" w:rsidRPr="0006217B" w14:paraId="0750C186" w14:textId="77777777" w:rsidTr="004E4C97">
        <w:tblPrEx>
          <w:jc w:val="left"/>
        </w:tblPrEx>
        <w:tc>
          <w:tcPr>
            <w:tcW w:w="1026" w:type="dxa"/>
            <w:vMerge/>
            <w:vAlign w:val="center"/>
          </w:tcPr>
          <w:p w14:paraId="5EB829F1"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5A2DF557" w14:textId="7054D716"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3029EEF0" w14:textId="798E57BD"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3C028FB" w14:textId="0B3D4A5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DF0FD14" w14:textId="5F3F222A"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71299E36" w14:textId="140E7F2D"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A7756D" w14:textId="0B3193A1"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3654E4C5" w14:textId="77777777" w:rsidTr="004E4C97">
        <w:tblPrEx>
          <w:jc w:val="left"/>
        </w:tblPrEx>
        <w:tc>
          <w:tcPr>
            <w:tcW w:w="1026" w:type="dxa"/>
            <w:vMerge/>
            <w:vAlign w:val="center"/>
          </w:tcPr>
          <w:p w14:paraId="401CECE0"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30B813E2" w14:textId="07F93666"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20DF9C05" w14:textId="0C47AA9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3D713A44" w14:textId="0DA825BC"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BD5235C" w14:textId="18823E0F"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ABA6665" w14:textId="579381D7"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F7390F" w14:textId="50E8FE61"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DC2A4F" w:rsidRPr="0006217B" w14:paraId="2A6C7F38" w14:textId="77777777" w:rsidTr="004E4C97">
        <w:tblPrEx>
          <w:jc w:val="left"/>
        </w:tblPrEx>
        <w:tc>
          <w:tcPr>
            <w:tcW w:w="1026" w:type="dxa"/>
            <w:vMerge/>
            <w:vAlign w:val="center"/>
          </w:tcPr>
          <w:p w14:paraId="71D917C1" w14:textId="77777777" w:rsidR="00DC2A4F" w:rsidRPr="0006217B" w:rsidRDefault="00DC2A4F" w:rsidP="00DC2A4F">
            <w:pPr>
              <w:pStyle w:val="cq11"/>
              <w:ind w:leftChars="0" w:left="0"/>
              <w:rPr>
                <w:rFonts w:asciiTheme="minorHAnsi" w:eastAsiaTheme="minorHAnsi" w:hAnsiTheme="minorHAnsi"/>
              </w:rPr>
            </w:pPr>
          </w:p>
        </w:tc>
        <w:tc>
          <w:tcPr>
            <w:tcW w:w="1027" w:type="dxa"/>
            <w:vAlign w:val="center"/>
          </w:tcPr>
          <w:p w14:paraId="30713E2D" w14:textId="1573B0F3" w:rsidR="00DC2A4F" w:rsidRPr="0006217B" w:rsidRDefault="00DC2A4F" w:rsidP="00DC2A4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cardCnclAmt</w:t>
            </w:r>
          </w:p>
        </w:tc>
        <w:tc>
          <w:tcPr>
            <w:tcW w:w="1604" w:type="dxa"/>
            <w:vAlign w:val="center"/>
          </w:tcPr>
          <w:p w14:paraId="036B0FF4" w14:textId="1BDD54AC"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3D4FC1AF" w14:textId="23008BA0"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7C61956" w14:textId="43500E48" w:rsidR="00DC2A4F" w:rsidRPr="0006217B" w:rsidRDefault="00DC2A4F" w:rsidP="00DC2A4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5C6CC03" w14:textId="7140B9C5" w:rsidR="00DC2A4F" w:rsidRPr="0006217B" w:rsidRDefault="00DC2A4F" w:rsidP="00DC2A4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8D6BC6" w14:textId="5B239DB2"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DC2A4F" w:rsidRPr="0006217B" w14:paraId="7B18A4FD" w14:textId="77777777" w:rsidTr="004E4C97">
        <w:tblPrEx>
          <w:jc w:val="left"/>
        </w:tblPrEx>
        <w:tc>
          <w:tcPr>
            <w:tcW w:w="1026" w:type="dxa"/>
            <w:vMerge/>
            <w:vAlign w:val="center"/>
          </w:tcPr>
          <w:p w14:paraId="1F595D97" w14:textId="77777777" w:rsidR="00DC2A4F" w:rsidRPr="0006217B" w:rsidRDefault="00DC2A4F" w:rsidP="00DC2A4F">
            <w:pPr>
              <w:pStyle w:val="cq11"/>
              <w:ind w:leftChars="0" w:left="0"/>
              <w:rPr>
                <w:rFonts w:asciiTheme="minorHAnsi" w:eastAsiaTheme="minorHAnsi" w:hAnsiTheme="minorHAnsi"/>
              </w:rPr>
            </w:pPr>
          </w:p>
        </w:tc>
        <w:tc>
          <w:tcPr>
            <w:tcW w:w="1027" w:type="dxa"/>
            <w:vAlign w:val="center"/>
          </w:tcPr>
          <w:p w14:paraId="42681FF4" w14:textId="00659B7F"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pntCnclAmt</w:t>
            </w:r>
          </w:p>
        </w:tc>
        <w:tc>
          <w:tcPr>
            <w:tcW w:w="1604" w:type="dxa"/>
            <w:vAlign w:val="center"/>
          </w:tcPr>
          <w:p w14:paraId="2F9EB307" w14:textId="041374E0"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7646CFC8" w14:textId="73F5D0C3"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point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59E2D5C" w14:textId="134AFFF4" w:rsidR="00DC2A4F" w:rsidRPr="0006217B" w:rsidRDefault="00DC2A4F" w:rsidP="00DC2A4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03EE614" w14:textId="3F49E039" w:rsidR="00DC2A4F" w:rsidRPr="0006217B" w:rsidRDefault="00DC2A4F" w:rsidP="00DC2A4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0D8E4B" w14:textId="102BC779"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0E44A0" w:rsidRPr="0006217B" w14:paraId="789F004F" w14:textId="77777777" w:rsidTr="004E4C97">
        <w:tblPrEx>
          <w:jc w:val="left"/>
        </w:tblPrEx>
        <w:tc>
          <w:tcPr>
            <w:tcW w:w="1026" w:type="dxa"/>
            <w:vMerge/>
            <w:vAlign w:val="center"/>
          </w:tcPr>
          <w:p w14:paraId="7B7E84A1"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FB3051B" w14:textId="7A901B7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coupCnclAmt</w:t>
            </w:r>
          </w:p>
        </w:tc>
        <w:tc>
          <w:tcPr>
            <w:tcW w:w="1604" w:type="dxa"/>
            <w:vAlign w:val="center"/>
          </w:tcPr>
          <w:p w14:paraId="51D7B6F2" w14:textId="4347EEFD"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Cancellation Amount</w:t>
            </w:r>
          </w:p>
        </w:tc>
        <w:tc>
          <w:tcPr>
            <w:tcW w:w="2297" w:type="dxa"/>
            <w:vAlign w:val="center"/>
          </w:tcPr>
          <w:p w14:paraId="5B924F75" w14:textId="080991E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coupon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6FF2AC6" w14:textId="6A24E862"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618BDA7" w14:textId="24F3EBF8"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3093B3" w14:textId="3CB03FF1"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74D88255" w14:textId="77777777" w:rsidTr="004E4C97">
        <w:tblPrEx>
          <w:jc w:val="left"/>
        </w:tblPrEx>
        <w:tc>
          <w:tcPr>
            <w:tcW w:w="1026" w:type="dxa"/>
            <w:vMerge/>
            <w:vAlign w:val="center"/>
          </w:tcPr>
          <w:p w14:paraId="06DBBF14"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73E16CB" w14:textId="5091D8E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63FD29E2" w14:textId="577EF232"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023CAF87" w14:textId="3158CE65"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D267B26" w14:textId="4A1A5B7F"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84F47FB" w14:textId="703502F5"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895D99" w14:textId="3CBF597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310CE939" w14:textId="77777777" w:rsidR="00786187" w:rsidRPr="0006217B" w:rsidRDefault="00786187" w:rsidP="00786187">
      <w:pPr>
        <w:pStyle w:val="cq11"/>
        <w:ind w:left="440"/>
        <w:rPr>
          <w:rFonts w:asciiTheme="minorHAnsi" w:eastAsiaTheme="minorHAnsi" w:hAnsiTheme="minorHAnsi"/>
        </w:rPr>
      </w:pPr>
    </w:p>
    <w:p w14:paraId="575BEA60" w14:textId="77777777" w:rsidR="00292071" w:rsidRPr="0006217B" w:rsidRDefault="00292071" w:rsidP="00292071">
      <w:pPr>
        <w:pStyle w:val="2"/>
        <w:rPr>
          <w:rFonts w:asciiTheme="minorHAnsi" w:eastAsiaTheme="minorHAnsi" w:hAnsiTheme="minorHAnsi"/>
        </w:rPr>
      </w:pPr>
      <w:bookmarkStart w:id="191" w:name="_Toc172043596"/>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91"/>
    </w:p>
    <w:p w14:paraId="4970DD47" w14:textId="0584682C" w:rsidR="00F97100" w:rsidRPr="0006217B" w:rsidRDefault="00F97100" w:rsidP="00F97100">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r w:rsidR="00427D95" w:rsidRPr="0006217B">
        <w:rPr>
          <w:rFonts w:asciiTheme="minorHAnsi" w:eastAsiaTheme="minorHAnsi" w:hAnsiTheme="minorHAnsi" w:hint="eastAsia"/>
          <w:sz w:val="20"/>
        </w:rPr>
        <w:t>.</w:t>
      </w:r>
    </w:p>
    <w:p w14:paraId="7C3B4754" w14:textId="77777777" w:rsidR="00E61C75" w:rsidRPr="0006217B" w:rsidRDefault="00292071">
      <w:pPr>
        <w:pStyle w:val="1"/>
        <w:rPr>
          <w:rFonts w:asciiTheme="minorHAnsi" w:eastAsiaTheme="minorHAnsi" w:hAnsiTheme="minorHAnsi"/>
        </w:rPr>
      </w:pPr>
      <w:bookmarkStart w:id="192" w:name="_Toc172043597"/>
      <w:r w:rsidRPr="0006217B">
        <w:rPr>
          <w:rFonts w:asciiTheme="minorHAnsi" w:eastAsiaTheme="minorHAnsi" w:hAnsiTheme="minorHAnsi" w:hint="eastAsia"/>
        </w:rPr>
        <w:lastRenderedPageBreak/>
        <w:t>Naver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92"/>
    </w:p>
    <w:p w14:paraId="092C5549" w14:textId="77777777" w:rsidR="004F0B75" w:rsidRPr="0006217B" w:rsidRDefault="004F0B75" w:rsidP="004F0B75">
      <w:pPr>
        <w:pStyle w:val="2"/>
        <w:rPr>
          <w:rFonts w:asciiTheme="minorHAnsi" w:eastAsiaTheme="minorHAnsi" w:hAnsiTheme="minorHAnsi"/>
        </w:rPr>
      </w:pPr>
      <w:bookmarkStart w:id="193" w:name="_Toc172043598"/>
      <w:r w:rsidRPr="0006217B">
        <w:rPr>
          <w:rFonts w:asciiTheme="minorHAnsi" w:eastAsiaTheme="minorHAnsi" w:hAnsiTheme="minorHAnsi" w:hint="eastAsia"/>
        </w:rPr>
        <w:t>API URI</w:t>
      </w:r>
      <w:bookmarkEnd w:id="193"/>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5D54C6D" w14:textId="77777777" w:rsidTr="002177F8">
        <w:tc>
          <w:tcPr>
            <w:tcW w:w="1823" w:type="dxa"/>
            <w:shd w:val="clear" w:color="auto" w:fill="D9D9D9" w:themeFill="background1" w:themeFillShade="D9"/>
          </w:tcPr>
          <w:p w14:paraId="04D0771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4C74545D"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7E17BC7B" w14:textId="77777777" w:rsidTr="002177F8">
        <w:tc>
          <w:tcPr>
            <w:tcW w:w="1823" w:type="dxa"/>
            <w:shd w:val="clear" w:color="auto" w:fill="FFFFFF" w:themeFill="background1"/>
          </w:tcPr>
          <w:p w14:paraId="02E1C6DF"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2A970140" w14:textId="77777777" w:rsidR="004F0B75" w:rsidRPr="0006217B" w:rsidRDefault="00C3610F"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https://tbnpg.settlebank.co.kr/corp/main.do</w:t>
            </w:r>
          </w:p>
        </w:tc>
      </w:tr>
      <w:tr w:rsidR="004F0B75" w:rsidRPr="0006217B" w14:paraId="0E0456A7" w14:textId="77777777" w:rsidTr="002177F8">
        <w:tc>
          <w:tcPr>
            <w:tcW w:w="1823" w:type="dxa"/>
            <w:shd w:val="clear" w:color="auto" w:fill="FFFFFF" w:themeFill="background1"/>
          </w:tcPr>
          <w:p w14:paraId="6FA6AF6B"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68A49C12" w14:textId="77777777" w:rsidR="004F0B75" w:rsidRPr="0006217B" w:rsidRDefault="00C3610F" w:rsidP="002177F8">
            <w:pPr>
              <w:jc w:val="center"/>
              <w:rPr>
                <w:rFonts w:asciiTheme="minorHAnsi" w:eastAsiaTheme="minorHAnsi" w:hAnsiTheme="minorHAnsi"/>
              </w:rPr>
            </w:pPr>
            <w:r w:rsidRPr="0006217B">
              <w:rPr>
                <w:rFonts w:asciiTheme="minorHAnsi" w:eastAsiaTheme="minorHAnsi" w:hAnsiTheme="minorHAnsi"/>
              </w:rPr>
              <w:t>https://npg.settlebank.co.kr/corp/main.do</w:t>
            </w:r>
          </w:p>
        </w:tc>
      </w:tr>
    </w:tbl>
    <w:p w14:paraId="577CFEA9" w14:textId="77777777" w:rsidR="004F0B75" w:rsidRPr="0006217B" w:rsidRDefault="004F0B75" w:rsidP="004F0B75">
      <w:pPr>
        <w:pStyle w:val="cq11"/>
        <w:ind w:left="440"/>
        <w:rPr>
          <w:rFonts w:asciiTheme="minorHAnsi" w:eastAsiaTheme="minorHAnsi" w:hAnsiTheme="minorHAnsi"/>
        </w:rPr>
      </w:pPr>
    </w:p>
    <w:p w14:paraId="714289DC" w14:textId="77777777" w:rsidR="004F0B75" w:rsidRPr="0006217B" w:rsidRDefault="004F0B75" w:rsidP="004F0B75">
      <w:pPr>
        <w:pStyle w:val="2"/>
        <w:rPr>
          <w:rFonts w:asciiTheme="minorHAnsi" w:eastAsiaTheme="minorHAnsi" w:hAnsiTheme="minorHAnsi"/>
        </w:rPr>
      </w:pPr>
      <w:bookmarkStart w:id="194" w:name="_Toc172043599"/>
      <w:r w:rsidRPr="0006217B">
        <w:rPr>
          <w:rFonts w:asciiTheme="minorHAnsi" w:eastAsiaTheme="minorHAnsi" w:hAnsiTheme="minorHAnsi" w:hint="eastAsia"/>
        </w:rPr>
        <w:t>Request and Response Headers</w:t>
      </w:r>
      <w:bookmarkEnd w:id="194"/>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4FAF902" w14:textId="77777777" w:rsidTr="002177F8">
        <w:tc>
          <w:tcPr>
            <w:tcW w:w="1823" w:type="dxa"/>
            <w:shd w:val="clear" w:color="auto" w:fill="D9D9D9" w:themeFill="background1" w:themeFillShade="D9"/>
          </w:tcPr>
          <w:p w14:paraId="20AFAF6A"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0EE93DF7"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1997B7C1" w14:textId="77777777" w:rsidTr="002177F8">
        <w:tc>
          <w:tcPr>
            <w:tcW w:w="1823" w:type="dxa"/>
            <w:shd w:val="clear" w:color="auto" w:fill="FFFFFF" w:themeFill="background1"/>
          </w:tcPr>
          <w:p w14:paraId="4B2F981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7BEBA14B" w14:textId="77777777" w:rsidR="004F0B75" w:rsidRPr="0006217B" w:rsidRDefault="00C3610F"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Content-type=application/x-www-form-urlencoded; charset=UTF-8</w:t>
            </w:r>
          </w:p>
        </w:tc>
      </w:tr>
      <w:tr w:rsidR="004F0B75" w:rsidRPr="0006217B" w14:paraId="6821DA96" w14:textId="77777777" w:rsidTr="002177F8">
        <w:tc>
          <w:tcPr>
            <w:tcW w:w="1823" w:type="dxa"/>
            <w:shd w:val="clear" w:color="auto" w:fill="FFFFFF" w:themeFill="background1"/>
          </w:tcPr>
          <w:p w14:paraId="6C71242D"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4B85D3F9" w14:textId="77777777" w:rsidR="004F0B75" w:rsidRPr="0006217B" w:rsidRDefault="00C3610F"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75CB923E" w14:textId="77777777" w:rsidR="004F0B75" w:rsidRPr="0006217B" w:rsidRDefault="004F0B75" w:rsidP="004F0B75">
      <w:pPr>
        <w:pStyle w:val="cq11"/>
        <w:ind w:left="440"/>
        <w:rPr>
          <w:rFonts w:asciiTheme="minorHAnsi" w:eastAsiaTheme="minorHAnsi" w:hAnsiTheme="minorHAnsi"/>
        </w:rPr>
      </w:pPr>
    </w:p>
    <w:p w14:paraId="1DB647FE" w14:textId="77777777" w:rsidR="00292071" w:rsidRPr="0006217B" w:rsidRDefault="00292071" w:rsidP="00292071">
      <w:pPr>
        <w:pStyle w:val="2"/>
        <w:rPr>
          <w:rFonts w:asciiTheme="minorHAnsi" w:eastAsiaTheme="minorHAnsi" w:hAnsiTheme="minorHAnsi"/>
        </w:rPr>
      </w:pPr>
      <w:bookmarkStart w:id="195" w:name="_Toc17204360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95"/>
    </w:p>
    <w:p w14:paraId="560CB353" w14:textId="18180BB5" w:rsidR="00F934E1" w:rsidRPr="0006217B" w:rsidRDefault="00D93393" w:rsidP="00F934E1">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D3C10B3" w14:textId="77777777" w:rsidTr="001B1ABC">
        <w:trPr>
          <w:jc w:val="center"/>
        </w:trPr>
        <w:tc>
          <w:tcPr>
            <w:tcW w:w="2053" w:type="dxa"/>
            <w:shd w:val="clear" w:color="auto" w:fill="D9D9D9" w:themeFill="background1" w:themeFillShade="D9"/>
            <w:vAlign w:val="center"/>
          </w:tcPr>
          <w:p w14:paraId="74F48B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490F35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7D55AA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F039C0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885667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0B9171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7B671E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AB6381" w:rsidRPr="0006217B" w14:paraId="5981BE7C" w14:textId="77777777" w:rsidTr="001B1ABC">
        <w:trPr>
          <w:jc w:val="center"/>
        </w:trPr>
        <w:tc>
          <w:tcPr>
            <w:tcW w:w="2053" w:type="dxa"/>
            <w:vAlign w:val="center"/>
          </w:tcPr>
          <w:p w14:paraId="54594BF0" w14:textId="082F3FC5"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0C316C6" w14:textId="7837533B" w:rsidR="00AB6381" w:rsidRPr="0006217B" w:rsidRDefault="00742E39"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74D6293" w14:textId="42B01A73" w:rsidR="00AB6381" w:rsidRPr="0006217B" w:rsidRDefault="00742E39"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Test not allowed on Naver Pay test environment</w:t>
            </w:r>
          </w:p>
        </w:tc>
        <w:tc>
          <w:tcPr>
            <w:tcW w:w="1199" w:type="dxa"/>
            <w:vAlign w:val="center"/>
          </w:tcPr>
          <w:p w14:paraId="4ECB8788" w14:textId="48A58B43"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11B4172" w14:textId="11DC698D"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AAB8D6" w14:textId="4FCA0264"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B566B8" w:rsidRPr="0006217B" w14:paraId="744644DB" w14:textId="77777777" w:rsidTr="001B1ABC">
        <w:trPr>
          <w:jc w:val="center"/>
        </w:trPr>
        <w:tc>
          <w:tcPr>
            <w:tcW w:w="2053" w:type="dxa"/>
            <w:vAlign w:val="center"/>
          </w:tcPr>
          <w:p w14:paraId="61758598" w14:textId="13CA8AB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492FD4B" w14:textId="5017925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60C27B9" w14:textId="6B280D15"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B5CB940" w14:textId="6071C5A3"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0F3BAC50" w14:textId="07B7E4DF"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4E274A" w14:textId="516E7F91"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“corp”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AB6381" w:rsidRPr="0006217B" w14:paraId="33090E2A" w14:textId="77777777" w:rsidTr="001B1ABC">
        <w:trPr>
          <w:jc w:val="center"/>
        </w:trPr>
        <w:tc>
          <w:tcPr>
            <w:tcW w:w="2053" w:type="dxa"/>
            <w:vAlign w:val="center"/>
          </w:tcPr>
          <w:p w14:paraId="46CC72E1" w14:textId="412A412B"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corpPayCode</w:t>
            </w:r>
          </w:p>
        </w:tc>
        <w:tc>
          <w:tcPr>
            <w:tcW w:w="1604" w:type="dxa"/>
            <w:vAlign w:val="center"/>
          </w:tcPr>
          <w:p w14:paraId="2C5FFC2E" w14:textId="55C30D3F" w:rsidR="00AB6381" w:rsidRPr="0006217B" w:rsidRDefault="00404923"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w:t>
            </w:r>
          </w:p>
        </w:tc>
        <w:tc>
          <w:tcPr>
            <w:tcW w:w="2297" w:type="dxa"/>
            <w:vAlign w:val="center"/>
          </w:tcPr>
          <w:p w14:paraId="795A2D66" w14:textId="06CC046E" w:rsidR="00AB6381" w:rsidRPr="0006217B" w:rsidRDefault="009567F1"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Easy Payment </w:t>
            </w:r>
            <w:r w:rsidR="00354458" w:rsidRPr="0006217B">
              <w:rPr>
                <w:rFonts w:asciiTheme="minorHAnsi" w:eastAsiaTheme="minorHAnsi" w:hAnsiTheme="minorHAnsi" w:hint="eastAsia"/>
                <w:color w:val="767676"/>
                <w:spacing w:val="-6"/>
                <w:sz w:val="21"/>
                <w:szCs w:val="21"/>
              </w:rPr>
              <w:t>code alue</w:t>
            </w:r>
            <w:r w:rsidR="00AB6381" w:rsidRPr="0006217B">
              <w:rPr>
                <w:rFonts w:asciiTheme="minorHAnsi" w:eastAsiaTheme="minorHAnsi" w:hAnsiTheme="minorHAnsi"/>
                <w:color w:val="767676"/>
                <w:spacing w:val="-6"/>
                <w:sz w:val="21"/>
                <w:szCs w:val="21"/>
              </w:rPr>
              <w:br/>
              <w:t>NVP:</w:t>
            </w:r>
            <w:r w:rsidR="00354458" w:rsidRPr="0006217B">
              <w:rPr>
                <w:rFonts w:asciiTheme="minorHAnsi" w:eastAsiaTheme="minorHAnsi" w:hAnsiTheme="minorHAnsi" w:hint="eastAsia"/>
                <w:color w:val="767676"/>
                <w:spacing w:val="-6"/>
                <w:sz w:val="21"/>
                <w:szCs w:val="21"/>
              </w:rPr>
              <w:t xml:space="preserve"> Naver Pay</w:t>
            </w:r>
          </w:p>
        </w:tc>
        <w:tc>
          <w:tcPr>
            <w:tcW w:w="1199" w:type="dxa"/>
            <w:vAlign w:val="center"/>
          </w:tcPr>
          <w:p w14:paraId="138CA735" w14:textId="490BF2F7"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AN(3)</w:t>
            </w:r>
          </w:p>
        </w:tc>
        <w:tc>
          <w:tcPr>
            <w:tcW w:w="1211" w:type="dxa"/>
            <w:vAlign w:val="center"/>
          </w:tcPr>
          <w:p w14:paraId="15F74731" w14:textId="6A74DC06"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72D959" w14:textId="2029BA68"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"NVP"</w:t>
            </w:r>
          </w:p>
        </w:tc>
      </w:tr>
      <w:tr w:rsidR="00AB6381" w:rsidRPr="0006217B" w14:paraId="2D8C645C" w14:textId="77777777" w:rsidTr="001B1ABC">
        <w:trPr>
          <w:jc w:val="center"/>
        </w:trPr>
        <w:tc>
          <w:tcPr>
            <w:tcW w:w="2053" w:type="dxa"/>
            <w:vAlign w:val="center"/>
          </w:tcPr>
          <w:p w14:paraId="7D712B22" w14:textId="7BE0F4A8"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7990BB4C" w14:textId="791B89EC" w:rsidR="00AB6381" w:rsidRPr="0006217B" w:rsidRDefault="00802C45"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406E4DDE" w14:textId="02BCA6B5"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yyyyMMdd</w:t>
            </w:r>
          </w:p>
        </w:tc>
        <w:tc>
          <w:tcPr>
            <w:tcW w:w="1199" w:type="dxa"/>
            <w:vAlign w:val="center"/>
          </w:tcPr>
          <w:p w14:paraId="62AE0FD8" w14:textId="1A542880"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AA2B546" w14:textId="29A28738"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11162B" w14:textId="5B2A3305"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AB6381" w:rsidRPr="0006217B" w14:paraId="48656DC2" w14:textId="77777777" w:rsidTr="001B1ABC">
        <w:trPr>
          <w:jc w:val="center"/>
        </w:trPr>
        <w:tc>
          <w:tcPr>
            <w:tcW w:w="2053" w:type="dxa"/>
            <w:vAlign w:val="center"/>
          </w:tcPr>
          <w:p w14:paraId="7DF2F71C" w14:textId="7CF43FF9"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6CFED745" w14:textId="4F527A22" w:rsidR="00AB6381" w:rsidRPr="0006217B" w:rsidRDefault="00802C45"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79553B4" w14:textId="61EF1F13"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06B8C795" w14:textId="2D8813A4"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79CD5287" w14:textId="58663818"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E3F61C" w14:textId="6482CF6D"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42296A2D" w14:textId="77777777" w:rsidTr="001B1ABC">
        <w:trPr>
          <w:jc w:val="center"/>
        </w:trPr>
        <w:tc>
          <w:tcPr>
            <w:tcW w:w="2053" w:type="dxa"/>
            <w:vAlign w:val="center"/>
          </w:tcPr>
          <w:p w14:paraId="7630804B" w14:textId="095C793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DB6AEC3" w14:textId="45911507"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675D1943"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245B4FE0" w14:textId="799F00B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5E140077" w14:textId="7ED1E56D"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062C8FF" w14:textId="555B7C4F"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C5AA77" w14:textId="31BCCA54"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318B2" w:rsidRPr="0006217B" w14:paraId="0298DD09" w14:textId="77777777" w:rsidTr="001B1ABC">
        <w:trPr>
          <w:jc w:val="center"/>
        </w:trPr>
        <w:tc>
          <w:tcPr>
            <w:tcW w:w="2053" w:type="dxa"/>
            <w:vAlign w:val="center"/>
          </w:tcPr>
          <w:p w14:paraId="49DB1D1C" w14:textId="32AAB403"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75F89010" w14:textId="1CC8B216"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5BBBAE4C" w14:textId="673E3ECB"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4A1A7672" w14:textId="35208D42"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AHN(100)</w:t>
            </w:r>
          </w:p>
        </w:tc>
        <w:tc>
          <w:tcPr>
            <w:tcW w:w="1211" w:type="dxa"/>
            <w:vAlign w:val="center"/>
          </w:tcPr>
          <w:p w14:paraId="743ECF46" w14:textId="3CD7EF9F"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A2A4CC" w14:textId="217EFEB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"헥토파이낸셜"</w:t>
            </w:r>
            <w:r w:rsidR="00CB6889" w:rsidRPr="0006217B">
              <w:rPr>
                <w:rFonts w:asciiTheme="minorHAnsi" w:eastAsiaTheme="minorHAnsi" w:hAnsiTheme="minorHAnsi" w:hint="eastAsia"/>
                <w:color w:val="767676"/>
                <w:spacing w:val="-6"/>
                <w:sz w:val="21"/>
                <w:szCs w:val="21"/>
              </w:rPr>
              <w:t xml:space="preserve"> (</w:t>
            </w:r>
            <w:r w:rsidR="00CB6889"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Hecto Financial</w:t>
            </w:r>
            <w:r w:rsidR="00CB6889"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 xml:space="preserve"> in Korean)</w:t>
            </w:r>
          </w:p>
        </w:tc>
      </w:tr>
      <w:tr w:rsidR="007318B2" w:rsidRPr="0006217B" w14:paraId="7C52B4EA" w14:textId="77777777" w:rsidTr="001B1ABC">
        <w:trPr>
          <w:jc w:val="center"/>
        </w:trPr>
        <w:tc>
          <w:tcPr>
            <w:tcW w:w="2053" w:type="dxa"/>
            <w:vAlign w:val="center"/>
          </w:tcPr>
          <w:p w14:paraId="3D645B37" w14:textId="6D24EE7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pmtPrdtNm</w:t>
            </w:r>
          </w:p>
        </w:tc>
        <w:tc>
          <w:tcPr>
            <w:tcW w:w="1604" w:type="dxa"/>
            <w:vAlign w:val="center"/>
          </w:tcPr>
          <w:p w14:paraId="4E0C289F" w14:textId="2D16FBA5"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437F2BDC" w14:textId="28631EC4" w:rsidR="007318B2" w:rsidRPr="0006217B" w:rsidRDefault="00CB6846"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w:t>
            </w:r>
            <w:r w:rsidR="007318B2" w:rsidRPr="0006217B">
              <w:rPr>
                <w:rFonts w:asciiTheme="minorHAnsi" w:eastAsiaTheme="minorHAnsi" w:hAnsiTheme="minorHAnsi" w:hint="eastAsia"/>
                <w:color w:val="767676"/>
                <w:spacing w:val="-6"/>
                <w:sz w:val="21"/>
                <w:szCs w:val="21"/>
              </w:rPr>
              <w:t xml:space="preserve"> name</w:t>
            </w:r>
          </w:p>
        </w:tc>
        <w:tc>
          <w:tcPr>
            <w:tcW w:w="1199" w:type="dxa"/>
            <w:vAlign w:val="center"/>
          </w:tcPr>
          <w:p w14:paraId="00C2776F" w14:textId="7741D979"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3F6C8F01" w14:textId="3440E3D4"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B6DD40" w14:textId="7A656975"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E35F57" w:rsidRPr="0006217B" w14:paraId="4A199B65" w14:textId="77777777" w:rsidTr="001B1ABC">
        <w:trPr>
          <w:jc w:val="center"/>
        </w:trPr>
        <w:tc>
          <w:tcPr>
            <w:tcW w:w="2053" w:type="dxa"/>
            <w:vAlign w:val="center"/>
          </w:tcPr>
          <w:p w14:paraId="0BF37EF4" w14:textId="64F3092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175A198E" w14:textId="4CB562A3"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69317ED" w14:textId="40AE55DB"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409D9E9" w14:textId="69724B77"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8F96809" w14:textId="60C6164E"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18D112" w14:textId="2A5294C4"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B6381" w:rsidRPr="0006217B" w14:paraId="21C8BC74" w14:textId="77777777" w:rsidTr="001B1ABC">
        <w:trPr>
          <w:jc w:val="center"/>
        </w:trPr>
        <w:tc>
          <w:tcPr>
            <w:tcW w:w="2053" w:type="dxa"/>
            <w:vAlign w:val="center"/>
          </w:tcPr>
          <w:p w14:paraId="536B5532" w14:textId="3D21E24B"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taxTypeCd</w:t>
            </w:r>
          </w:p>
        </w:tc>
        <w:tc>
          <w:tcPr>
            <w:tcW w:w="1604" w:type="dxa"/>
            <w:vAlign w:val="center"/>
          </w:tcPr>
          <w:p w14:paraId="57B04165" w14:textId="7FC03EB9" w:rsidR="00AB6381" w:rsidRPr="0006217B" w:rsidRDefault="00FE323E"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 Type</w:t>
            </w:r>
          </w:p>
        </w:tc>
        <w:tc>
          <w:tcPr>
            <w:tcW w:w="2297" w:type="dxa"/>
            <w:vAlign w:val="center"/>
          </w:tcPr>
          <w:p w14:paraId="0DC9513F" w14:textId="77777777" w:rsidR="00FE323E" w:rsidRPr="0006217B" w:rsidRDefault="00FE323E" w:rsidP="00FE323E">
            <w:pPr>
              <w:pStyle w:val="cq11"/>
              <w:ind w:leftChars="0" w:left="0"/>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N:Taxable</w:t>
            </w:r>
            <w:proofErr w:type="gramEnd"/>
            <w:r w:rsidRPr="0006217B">
              <w:rPr>
                <w:rFonts w:asciiTheme="minorHAnsi" w:eastAsiaTheme="minorHAnsi" w:hAnsiTheme="minorHAnsi"/>
                <w:color w:val="767676"/>
                <w:spacing w:val="-6"/>
                <w:sz w:val="21"/>
                <w:szCs w:val="21"/>
              </w:rPr>
              <w:t>, Y:Tax-exempt, G:Compound tax</w:t>
            </w:r>
          </w:p>
          <w:p w14:paraId="1FC99E8E" w14:textId="7F3E9E3F" w:rsidR="00AB6381" w:rsidRPr="0006217B" w:rsidRDefault="00FE323E" w:rsidP="00FE323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If it is blank, follow Merchant’s setting</w:t>
            </w:r>
          </w:p>
        </w:tc>
        <w:tc>
          <w:tcPr>
            <w:tcW w:w="1199" w:type="dxa"/>
            <w:vAlign w:val="center"/>
          </w:tcPr>
          <w:p w14:paraId="14D45F6B" w14:textId="102CEC6E"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25D3755" w14:textId="2676FAF3"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2078D8" w14:textId="3D85FE97"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AB6381" w:rsidRPr="0006217B" w14:paraId="3643F478" w14:textId="77777777" w:rsidTr="001B1ABC">
        <w:trPr>
          <w:jc w:val="center"/>
        </w:trPr>
        <w:tc>
          <w:tcPr>
            <w:tcW w:w="2053" w:type="dxa"/>
            <w:vAlign w:val="center"/>
          </w:tcPr>
          <w:p w14:paraId="2CF27AA5" w14:textId="5884B72D"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taxAmt</w:t>
            </w:r>
          </w:p>
        </w:tc>
        <w:tc>
          <w:tcPr>
            <w:tcW w:w="1604" w:type="dxa"/>
            <w:vAlign w:val="center"/>
          </w:tcPr>
          <w:p w14:paraId="6D57D0DF" w14:textId="7880B5EE"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Taxation Amount</w:t>
            </w:r>
          </w:p>
        </w:tc>
        <w:tc>
          <w:tcPr>
            <w:tcW w:w="2297" w:type="dxa"/>
            <w:vAlign w:val="center"/>
          </w:tcPr>
          <w:p w14:paraId="5CF4FF69" w14:textId="57CEFABC"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Taxation amount among transaction amount (Required for compound tax)</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DF7377C" w14:textId="4F2A457A"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0186FCE" w14:textId="23B825E6"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8610EB" w14:textId="6A92B474"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AB6381" w:rsidRPr="0006217B" w14:paraId="5BBDEA39" w14:textId="77777777" w:rsidTr="001B1ABC">
        <w:trPr>
          <w:jc w:val="center"/>
        </w:trPr>
        <w:tc>
          <w:tcPr>
            <w:tcW w:w="2053" w:type="dxa"/>
            <w:vAlign w:val="center"/>
          </w:tcPr>
          <w:p w14:paraId="6806650D" w14:textId="1921C66C"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vatAmt</w:t>
            </w:r>
          </w:p>
        </w:tc>
        <w:tc>
          <w:tcPr>
            <w:tcW w:w="1604" w:type="dxa"/>
            <w:vAlign w:val="center"/>
          </w:tcPr>
          <w:p w14:paraId="585F8C2C" w14:textId="473DDD7C"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VAT Amount</w:t>
            </w:r>
          </w:p>
        </w:tc>
        <w:tc>
          <w:tcPr>
            <w:tcW w:w="2297" w:type="dxa"/>
            <w:vAlign w:val="center"/>
          </w:tcPr>
          <w:p w14:paraId="649155C4" w14:textId="7AC29C33" w:rsidR="00AB6381" w:rsidRPr="0006217B" w:rsidRDefault="00AA0B20"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VAT amount among transaction amount</w:t>
            </w:r>
            <w:r w:rsidR="00AB6381" w:rsidRPr="0006217B">
              <w:rPr>
                <w:rFonts w:asciiTheme="minorHAnsi" w:eastAsiaTheme="minorHAnsi" w:hAnsiTheme="minorHAnsi"/>
                <w:color w:val="767676"/>
                <w:spacing w:val="-6"/>
                <w:sz w:val="21"/>
                <w:szCs w:val="21"/>
              </w:rPr>
              <w:br/>
              <w:t>(</w:t>
            </w:r>
            <w:r w:rsidRPr="0006217B">
              <w:rPr>
                <w:rFonts w:asciiTheme="minorHAnsi" w:eastAsiaTheme="minorHAnsi" w:hAnsiTheme="minorHAnsi" w:hint="eastAsia"/>
                <w:color w:val="767676"/>
                <w:spacing w:val="-6"/>
                <w:sz w:val="21"/>
                <w:szCs w:val="21"/>
              </w:rPr>
              <w:t xml:space="preserve">Required for </w:t>
            </w:r>
            <w:r w:rsidRPr="0006217B">
              <w:rPr>
                <w:rFonts w:asciiTheme="minorHAnsi" w:eastAsiaTheme="minorHAnsi" w:hAnsiTheme="minorHAnsi" w:hint="eastAsia"/>
                <w:color w:val="767676"/>
                <w:spacing w:val="-6"/>
                <w:sz w:val="21"/>
                <w:szCs w:val="21"/>
              </w:rPr>
              <w:lastRenderedPageBreak/>
              <w:t>compound tax</w:t>
            </w:r>
            <w:r w:rsidR="00AB6381" w:rsidRPr="0006217B">
              <w:rPr>
                <w:rFonts w:asciiTheme="minorHAnsi" w:eastAsiaTheme="minorHAnsi" w:hAnsiTheme="minorHAnsi"/>
                <w:color w:val="767676"/>
                <w:spacing w:val="-6"/>
                <w:sz w:val="21"/>
                <w:szCs w:val="21"/>
              </w:rPr>
              <w:t>)</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6941B9E" w14:textId="549F2B85"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N(12)</w:t>
            </w:r>
          </w:p>
        </w:tc>
        <w:tc>
          <w:tcPr>
            <w:tcW w:w="1211" w:type="dxa"/>
            <w:vAlign w:val="center"/>
          </w:tcPr>
          <w:p w14:paraId="6AF446F3" w14:textId="79557BE8"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52CE37" w14:textId="5F7F7761"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AB6381" w:rsidRPr="0006217B" w14:paraId="74F81152" w14:textId="77777777" w:rsidTr="001B1ABC">
        <w:trPr>
          <w:jc w:val="center"/>
        </w:trPr>
        <w:tc>
          <w:tcPr>
            <w:tcW w:w="2053" w:type="dxa"/>
            <w:vAlign w:val="center"/>
          </w:tcPr>
          <w:p w14:paraId="1FCF692C" w14:textId="3813A712"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taxFreeAmt</w:t>
            </w:r>
          </w:p>
        </w:tc>
        <w:tc>
          <w:tcPr>
            <w:tcW w:w="1604" w:type="dxa"/>
            <w:vAlign w:val="center"/>
          </w:tcPr>
          <w:p w14:paraId="73027601" w14:textId="698702CE"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w:t>
            </w:r>
          </w:p>
        </w:tc>
        <w:tc>
          <w:tcPr>
            <w:tcW w:w="2297" w:type="dxa"/>
            <w:vAlign w:val="center"/>
          </w:tcPr>
          <w:p w14:paraId="4075E6F8" w14:textId="6ABE93B1" w:rsidR="00AB6381" w:rsidRPr="0006217B" w:rsidRDefault="00CF1BE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 among transaction amount (Required for compound tax)</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62A936F" w14:textId="08508A54"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A66CCE9" w14:textId="14D75D4F"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CFDA57" w14:textId="25235A4C"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A946D6" w:rsidRPr="0006217B" w14:paraId="2A911144" w14:textId="77777777" w:rsidTr="001B1ABC">
        <w:trPr>
          <w:jc w:val="center"/>
        </w:trPr>
        <w:tc>
          <w:tcPr>
            <w:tcW w:w="2053" w:type="dxa"/>
            <w:vAlign w:val="center"/>
          </w:tcPr>
          <w:p w14:paraId="6BBD6F3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604" w:type="dxa"/>
            <w:vAlign w:val="center"/>
          </w:tcPr>
          <w:p w14:paraId="5D5FCD7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3F5A5B9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0879B33D"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3FDDE1C9"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2B9F75"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A946D6" w:rsidRPr="0006217B" w14:paraId="51FB1DF9" w14:textId="77777777" w:rsidTr="001B1ABC">
        <w:trPr>
          <w:jc w:val="center"/>
        </w:trPr>
        <w:tc>
          <w:tcPr>
            <w:tcW w:w="2053" w:type="dxa"/>
            <w:vAlign w:val="center"/>
          </w:tcPr>
          <w:p w14:paraId="1A50154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0D4DFC4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03D3BFF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6D78BCA6"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4BEA1C8C"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F56049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A946D6" w:rsidRPr="0006217B" w14:paraId="57FB6AF1" w14:textId="77777777" w:rsidTr="001B1ABC">
        <w:trPr>
          <w:jc w:val="center"/>
        </w:trPr>
        <w:tc>
          <w:tcPr>
            <w:tcW w:w="2053" w:type="dxa"/>
            <w:vAlign w:val="center"/>
          </w:tcPr>
          <w:p w14:paraId="29B9C2E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5676216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0CEB78C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40864643"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A42407E"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AB11EE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A946D6" w:rsidRPr="0006217B" w14:paraId="314A5E87" w14:textId="77777777" w:rsidTr="001B1ABC">
        <w:trPr>
          <w:jc w:val="center"/>
        </w:trPr>
        <w:tc>
          <w:tcPr>
            <w:tcW w:w="2053" w:type="dxa"/>
            <w:vAlign w:val="center"/>
          </w:tcPr>
          <w:p w14:paraId="6342966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mchtParam</w:t>
            </w:r>
            <w:r w:rsidRPr="0006217B">
              <w:rPr>
                <w:rFonts w:asciiTheme="minorHAnsi" w:eastAsiaTheme="minorHAnsi" w:hAnsiTheme="minorHAnsi"/>
              </w:rPr>
              <w:tab/>
            </w:r>
          </w:p>
        </w:tc>
        <w:tc>
          <w:tcPr>
            <w:tcW w:w="1604" w:type="dxa"/>
            <w:vAlign w:val="center"/>
          </w:tcPr>
          <w:p w14:paraId="0C9030F4"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12B2C414"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6F18F905"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2C163924"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B9AEB8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A946D6" w:rsidRPr="0006217B" w14:paraId="5DE9DB05" w14:textId="77777777" w:rsidTr="001B1ABC">
        <w:trPr>
          <w:jc w:val="center"/>
        </w:trPr>
        <w:tc>
          <w:tcPr>
            <w:tcW w:w="2053" w:type="dxa"/>
            <w:vAlign w:val="center"/>
          </w:tcPr>
          <w:p w14:paraId="0D193BC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1C17403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4307990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1585B47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56867A2"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515C931C"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7846A2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420C04" w:rsidRPr="0006217B" w14:paraId="74DC63E7" w14:textId="77777777" w:rsidTr="001B1ABC">
        <w:trPr>
          <w:jc w:val="center"/>
        </w:trPr>
        <w:tc>
          <w:tcPr>
            <w:tcW w:w="2053" w:type="dxa"/>
            <w:vAlign w:val="center"/>
          </w:tcPr>
          <w:p w14:paraId="6F844221" w14:textId="15FAEE7F"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appScheme</w:t>
            </w:r>
          </w:p>
        </w:tc>
        <w:tc>
          <w:tcPr>
            <w:tcW w:w="1604" w:type="dxa"/>
            <w:vAlign w:val="center"/>
          </w:tcPr>
          <w:p w14:paraId="3FE9DABC" w14:textId="7EF1642B"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097923C2" w14:textId="0BFFF7CD"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Used for building one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own app</w:t>
            </w:r>
          </w:p>
        </w:tc>
        <w:tc>
          <w:tcPr>
            <w:tcW w:w="1199" w:type="dxa"/>
            <w:vAlign w:val="center"/>
          </w:tcPr>
          <w:p w14:paraId="075D8B91" w14:textId="0527C3C1" w:rsidR="00420C04" w:rsidRPr="0006217B" w:rsidRDefault="00420C04" w:rsidP="00420C0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2ABFF518" w14:textId="618D84F9" w:rsidR="00420C04" w:rsidRPr="0006217B" w:rsidRDefault="00420C04" w:rsidP="00420C0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2A7522" w14:textId="0D3337B3"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420C04" w:rsidRPr="0006217B" w14:paraId="17A6E2D2" w14:textId="77777777" w:rsidTr="001B1ABC">
        <w:trPr>
          <w:jc w:val="center"/>
        </w:trPr>
        <w:tc>
          <w:tcPr>
            <w:tcW w:w="2053" w:type="dxa"/>
            <w:vAlign w:val="center"/>
          </w:tcPr>
          <w:p w14:paraId="45F18ADB" w14:textId="00EC8F72"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5E68C9CD" w14:textId="51EE255A"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BEDEE04" w14:textId="77777777"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51299EE" w14:textId="11D0C089"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65A84535" w14:textId="4EBDDC56" w:rsidR="00420C04" w:rsidRPr="0006217B" w:rsidRDefault="00420C04" w:rsidP="00420C0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0373E4F0" w14:textId="64BAA6D5" w:rsidR="00420C04" w:rsidRPr="0006217B" w:rsidRDefault="00420C04" w:rsidP="00420C0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228722" w14:textId="679F202E"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78583FFE" w14:textId="77777777" w:rsidR="00777029" w:rsidRPr="0006217B" w:rsidRDefault="00777029" w:rsidP="00777029">
      <w:pPr>
        <w:pStyle w:val="cq11"/>
        <w:ind w:left="440"/>
        <w:rPr>
          <w:rFonts w:asciiTheme="minorHAnsi" w:eastAsiaTheme="minorHAnsi" w:hAnsiTheme="minorHAnsi"/>
        </w:rPr>
      </w:pPr>
    </w:p>
    <w:p w14:paraId="6C9BEBD5" w14:textId="77777777" w:rsidR="00292071" w:rsidRPr="0006217B" w:rsidRDefault="00292071" w:rsidP="00292071">
      <w:pPr>
        <w:pStyle w:val="2"/>
        <w:rPr>
          <w:rFonts w:asciiTheme="minorHAnsi" w:eastAsiaTheme="minorHAnsi" w:hAnsiTheme="minorHAnsi"/>
        </w:rPr>
      </w:pPr>
      <w:bookmarkStart w:id="196" w:name="_Toc172043601"/>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96"/>
    </w:p>
    <w:tbl>
      <w:tblPr>
        <w:tblStyle w:val="a7"/>
        <w:tblW w:w="0" w:type="auto"/>
        <w:tblInd w:w="440" w:type="dxa"/>
        <w:tblLook w:val="04A0" w:firstRow="1" w:lastRow="0" w:firstColumn="1" w:lastColumn="0" w:noHBand="0" w:noVBand="1"/>
      </w:tblPr>
      <w:tblGrid>
        <w:gridCol w:w="1965"/>
        <w:gridCol w:w="7655"/>
      </w:tblGrid>
      <w:tr w:rsidR="00ED4BE5" w:rsidRPr="0006217B" w14:paraId="4EDFA210" w14:textId="77777777" w:rsidTr="001A1637">
        <w:tc>
          <w:tcPr>
            <w:tcW w:w="1965" w:type="dxa"/>
            <w:shd w:val="clear" w:color="auto" w:fill="D9D9D9" w:themeFill="background1" w:themeFillShade="D9"/>
          </w:tcPr>
          <w:p w14:paraId="34B32E4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590278C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780579D4" w14:textId="77777777" w:rsidTr="001A1637">
        <w:tc>
          <w:tcPr>
            <w:tcW w:w="1965" w:type="dxa"/>
            <w:vAlign w:val="center"/>
          </w:tcPr>
          <w:p w14:paraId="745915C1"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8A47411"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51FA910" w14:textId="77777777" w:rsidR="00ED4BE5" w:rsidRPr="0006217B" w:rsidRDefault="00ED4BE5" w:rsidP="00ED4BE5">
      <w:pPr>
        <w:pStyle w:val="cq11"/>
        <w:ind w:left="440"/>
        <w:rPr>
          <w:rFonts w:asciiTheme="minorHAnsi" w:eastAsiaTheme="minorHAnsi" w:hAnsiTheme="minorHAnsi"/>
        </w:rPr>
      </w:pPr>
    </w:p>
    <w:p w14:paraId="2AA585C8" w14:textId="77777777" w:rsidR="00292071" w:rsidRPr="0006217B" w:rsidRDefault="00292071" w:rsidP="00292071">
      <w:pPr>
        <w:pStyle w:val="2"/>
        <w:rPr>
          <w:rFonts w:asciiTheme="minorHAnsi" w:eastAsiaTheme="minorHAnsi" w:hAnsiTheme="minorHAnsi"/>
        </w:rPr>
      </w:pPr>
      <w:bookmarkStart w:id="197" w:name="_Toc17204360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97"/>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13E38AE" w14:textId="77777777" w:rsidTr="001B1ABC">
        <w:trPr>
          <w:jc w:val="center"/>
        </w:trPr>
        <w:tc>
          <w:tcPr>
            <w:tcW w:w="2053" w:type="dxa"/>
            <w:shd w:val="clear" w:color="auto" w:fill="D9D9D9" w:themeFill="background1" w:themeFillShade="D9"/>
            <w:vAlign w:val="center"/>
          </w:tcPr>
          <w:p w14:paraId="2B0A21A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EB8B40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EDFD75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C54500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98E5A2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5258D1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CA1AB8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33993F8B" w14:textId="77777777" w:rsidTr="001B1ABC">
        <w:trPr>
          <w:jc w:val="center"/>
        </w:trPr>
        <w:tc>
          <w:tcPr>
            <w:tcW w:w="2053" w:type="dxa"/>
            <w:vAlign w:val="center"/>
          </w:tcPr>
          <w:p w14:paraId="6B112E7F" w14:textId="517B61B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D319C53" w14:textId="690DF8E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346DC11" w14:textId="751A8C0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0754FB2" w14:textId="564C2CDE"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7F7F1921" w14:textId="436237A2"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F41367" w14:textId="29FD2CC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EF3824" w:rsidRPr="0006217B" w14:paraId="5EE34D22" w14:textId="77777777" w:rsidTr="001B1ABC">
        <w:trPr>
          <w:jc w:val="center"/>
        </w:trPr>
        <w:tc>
          <w:tcPr>
            <w:tcW w:w="2053" w:type="dxa"/>
            <w:vAlign w:val="center"/>
          </w:tcPr>
          <w:p w14:paraId="19278B45" w14:textId="70AB897C"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1D168C64" w14:textId="2A6F1A5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74C7CCDC"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00B14C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514A642" w14:textId="3429D736"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43AE1DC" w14:textId="0BFED148"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1F76B05" w14:textId="49AF745F"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D17E33" w14:textId="6B1049B5"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51910F45" w14:textId="77777777" w:rsidTr="001B1ABC">
        <w:trPr>
          <w:jc w:val="center"/>
        </w:trPr>
        <w:tc>
          <w:tcPr>
            <w:tcW w:w="2053" w:type="dxa"/>
            <w:vAlign w:val="center"/>
          </w:tcPr>
          <w:p w14:paraId="5112ECB0" w14:textId="6AE8A5DA"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outRsltCd</w:t>
            </w:r>
          </w:p>
        </w:tc>
        <w:tc>
          <w:tcPr>
            <w:tcW w:w="1604" w:type="dxa"/>
            <w:vAlign w:val="center"/>
          </w:tcPr>
          <w:p w14:paraId="5E0F05E2" w14:textId="713030BA"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9C28EF0"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161A92A" w14:textId="47F272CA"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1AA35F9D" w14:textId="3563E8A8"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897DC16" w14:textId="54E1401C"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E2F300" w14:textId="60654C29"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6B5DC9" w:rsidRPr="0006217B" w14:paraId="6A2E7164" w14:textId="77777777" w:rsidTr="001B1ABC">
        <w:trPr>
          <w:jc w:val="center"/>
        </w:trPr>
        <w:tc>
          <w:tcPr>
            <w:tcW w:w="2053" w:type="dxa"/>
            <w:vAlign w:val="center"/>
          </w:tcPr>
          <w:p w14:paraId="45039824" w14:textId="2927A081" w:rsidR="006B5DC9" w:rsidRPr="0006217B" w:rsidRDefault="006B5DC9"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35F08142" w14:textId="6C70773C" w:rsidR="006B5DC9" w:rsidRPr="0006217B" w:rsidRDefault="00235BA4"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69B9532" w14:textId="51166623" w:rsidR="006B5DC9" w:rsidRPr="0006217B" w:rsidRDefault="00235BA4"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6B5DC9" w:rsidRPr="0006217B">
              <w:rPr>
                <w:rFonts w:asciiTheme="minorHAnsi" w:eastAsiaTheme="minorHAnsi" w:hAnsiTheme="minorHAnsi"/>
                <w:color w:val="767676"/>
                <w:spacing w:val="-6"/>
                <w:sz w:val="21"/>
                <w:szCs w:val="21"/>
              </w:rPr>
              <w:br/>
              <w:t>URL Encoding, UTF-8</w:t>
            </w:r>
          </w:p>
        </w:tc>
        <w:tc>
          <w:tcPr>
            <w:tcW w:w="1199" w:type="dxa"/>
            <w:vAlign w:val="center"/>
          </w:tcPr>
          <w:p w14:paraId="79B77F4B" w14:textId="6BBE4108"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0F9B622D" w14:textId="7CD1CD55"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120AA0" w14:textId="3871EF39" w:rsidR="006B5DC9" w:rsidRPr="0006217B" w:rsidRDefault="006B5DC9"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9E20E6"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E37781" w:rsidRPr="0006217B" w14:paraId="0DEADF5D" w14:textId="77777777" w:rsidTr="001B1ABC">
        <w:trPr>
          <w:jc w:val="center"/>
        </w:trPr>
        <w:tc>
          <w:tcPr>
            <w:tcW w:w="2053" w:type="dxa"/>
            <w:vAlign w:val="center"/>
          </w:tcPr>
          <w:p w14:paraId="12C0FE4B" w14:textId="1DF210B9"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0E84B7B" w14:textId="02DC98CD"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AA4650E" w14:textId="6F167505"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4FC5ACD7" w14:textId="293C8255" w:rsidR="00E37781" w:rsidRPr="0006217B" w:rsidRDefault="00E37781" w:rsidP="00E3778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6D849D61" w14:textId="1160B273" w:rsidR="00E37781" w:rsidRPr="0006217B" w:rsidRDefault="00E37781" w:rsidP="00E377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9673F3" w14:textId="5CE537DB"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"corp"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27E3DDC7" w14:textId="77777777" w:rsidTr="001B1ABC">
        <w:trPr>
          <w:jc w:val="center"/>
        </w:trPr>
        <w:tc>
          <w:tcPr>
            <w:tcW w:w="2053" w:type="dxa"/>
            <w:vAlign w:val="center"/>
          </w:tcPr>
          <w:p w14:paraId="06879B1A" w14:textId="3F192984"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1B55DD49" w14:textId="4DA3452A"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368A5F6"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4816ECC5" w14:textId="20B39C1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28624B3" w14:textId="60F2B92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F3AA66A" w14:textId="5AB5ABD0"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0F23F8" w14:textId="068D3B09"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6B5DC9" w:rsidRPr="0006217B" w14:paraId="09890BFF" w14:textId="77777777" w:rsidTr="001B1ABC">
        <w:trPr>
          <w:jc w:val="center"/>
        </w:trPr>
        <w:tc>
          <w:tcPr>
            <w:tcW w:w="2053" w:type="dxa"/>
            <w:vAlign w:val="center"/>
          </w:tcPr>
          <w:p w14:paraId="6BBFD85B" w14:textId="731E6E08"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39DC1CAF" w14:textId="26D52D1D" w:rsidR="006B5DC9" w:rsidRPr="0006217B" w:rsidRDefault="006A0267"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4C4548B4" w14:textId="2661FAE7" w:rsidR="006B5DC9" w:rsidRPr="0006217B" w:rsidRDefault="002E3818"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6B5DC9" w:rsidRPr="0006217B">
              <w:rPr>
                <w:rFonts w:asciiTheme="minorHAnsi" w:eastAsiaTheme="minorHAnsi" w:hAnsiTheme="minorHAnsi"/>
                <w:color w:val="767676"/>
                <w:spacing w:val="-6"/>
                <w:sz w:val="21"/>
                <w:szCs w:val="21"/>
              </w:rPr>
              <w:br/>
            </w:r>
            <w:r w:rsidR="006B5DC9"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19030725" w14:textId="7D55692B"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2435E38B" w14:textId="50B083F1"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6721D0" w14:textId="1EC28EFE"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6B5DC9" w:rsidRPr="0006217B" w14:paraId="2441B604" w14:textId="77777777" w:rsidTr="001B1ABC">
        <w:trPr>
          <w:jc w:val="center"/>
        </w:trPr>
        <w:tc>
          <w:tcPr>
            <w:tcW w:w="2053" w:type="dxa"/>
            <w:vAlign w:val="center"/>
          </w:tcPr>
          <w:p w14:paraId="699DEA89" w14:textId="28F462F8"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6A3B6CBF" w14:textId="41879DC6" w:rsidR="006B5DC9" w:rsidRPr="0006217B" w:rsidRDefault="006A0267"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04C7D992" w14:textId="482C2250" w:rsidR="006B5DC9" w:rsidRPr="0006217B" w:rsidRDefault="00092AB5"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01F26506" w14:textId="17FB854B"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B1A4662" w14:textId="27354ED6"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0B0814" w14:textId="431E313F"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35F57" w:rsidRPr="0006217B" w14:paraId="07A2CB0C" w14:textId="77777777" w:rsidTr="001B1ABC">
        <w:trPr>
          <w:jc w:val="center"/>
        </w:trPr>
        <w:tc>
          <w:tcPr>
            <w:tcW w:w="2053" w:type="dxa"/>
            <w:vAlign w:val="center"/>
          </w:tcPr>
          <w:p w14:paraId="07F08DA0" w14:textId="78541EFE"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3275E242" w14:textId="5C7B1D70"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F75BB1E" w14:textId="0028DE87"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2985022" w14:textId="689645C5"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846E0EB" w14:textId="67FF883B"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2F9CE4" w14:textId="511A2E54"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6B5DC9" w:rsidRPr="0006217B" w14:paraId="1CDB3571" w14:textId="77777777" w:rsidTr="001B1ABC">
        <w:trPr>
          <w:jc w:val="center"/>
        </w:trPr>
        <w:tc>
          <w:tcPr>
            <w:tcW w:w="2053" w:type="dxa"/>
            <w:vAlign w:val="center"/>
          </w:tcPr>
          <w:p w14:paraId="0B543446" w14:textId="74701FC2"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38661BA6" w14:textId="716CAC15" w:rsidR="006B5DC9" w:rsidRPr="0006217B" w:rsidRDefault="009E20E6"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Order Information</w:t>
            </w:r>
          </w:p>
        </w:tc>
        <w:tc>
          <w:tcPr>
            <w:tcW w:w="2297" w:type="dxa"/>
            <w:vAlign w:val="center"/>
          </w:tcPr>
          <w:p w14:paraId="403F8E50" w14:textId="45E5F5DC" w:rsidR="006B5DC9" w:rsidRPr="0006217B" w:rsidRDefault="0019451E"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61437930" w14:textId="79204146"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748D1661" w14:textId="6575074C"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A06F50" w14:textId="55A5EBF7"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6B5DC9" w:rsidRPr="0006217B" w14:paraId="620D5667" w14:textId="77777777" w:rsidTr="001B1ABC">
        <w:trPr>
          <w:jc w:val="center"/>
        </w:trPr>
        <w:tc>
          <w:tcPr>
            <w:tcW w:w="2053" w:type="dxa"/>
            <w:vAlign w:val="center"/>
          </w:tcPr>
          <w:p w14:paraId="209E00AD" w14:textId="595A3826"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688CB168" w14:textId="3E8D86FE" w:rsidR="006B5DC9" w:rsidRPr="0006217B" w:rsidRDefault="00AE18FC"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787EC456" w14:textId="1352FD9A" w:rsidR="006B5DC9" w:rsidRPr="0006217B" w:rsidRDefault="00D954C2"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Approal date and time</w:t>
            </w:r>
          </w:p>
        </w:tc>
        <w:tc>
          <w:tcPr>
            <w:tcW w:w="1199" w:type="dxa"/>
            <w:vAlign w:val="center"/>
          </w:tcPr>
          <w:p w14:paraId="323F041D" w14:textId="1601FEA4"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368DA387" w14:textId="65929CDD"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C74775" w14:textId="4498A878"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6B5DC9" w:rsidRPr="0006217B" w14:paraId="62A5F7CA" w14:textId="77777777" w:rsidTr="001B1ABC">
        <w:trPr>
          <w:jc w:val="center"/>
        </w:trPr>
        <w:tc>
          <w:tcPr>
            <w:tcW w:w="2053" w:type="dxa"/>
            <w:vAlign w:val="center"/>
          </w:tcPr>
          <w:p w14:paraId="34B893D9" w14:textId="2F83E9CC"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csrcAmt</w:t>
            </w:r>
          </w:p>
        </w:tc>
        <w:tc>
          <w:tcPr>
            <w:tcW w:w="1604" w:type="dxa"/>
            <w:vAlign w:val="center"/>
          </w:tcPr>
          <w:p w14:paraId="280CAAEC" w14:textId="53B4FDAA" w:rsidR="006B5DC9" w:rsidRPr="0006217B" w:rsidRDefault="00D954C2"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Amount</w:t>
            </w:r>
          </w:p>
        </w:tc>
        <w:tc>
          <w:tcPr>
            <w:tcW w:w="2297" w:type="dxa"/>
            <w:vAlign w:val="center"/>
          </w:tcPr>
          <w:p w14:paraId="0905F754" w14:textId="06649764" w:rsidR="006B5DC9" w:rsidRPr="0006217B" w:rsidRDefault="00D954C2"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amount</w:t>
            </w:r>
            <w:r w:rsidR="006B5DC9" w:rsidRPr="0006217B">
              <w:rPr>
                <w:rFonts w:asciiTheme="minorHAnsi" w:eastAsiaTheme="minorHAnsi" w:hAnsiTheme="minorHAnsi"/>
                <w:color w:val="767676"/>
                <w:spacing w:val="-6"/>
                <w:sz w:val="21"/>
                <w:szCs w:val="21"/>
              </w:rPr>
              <w:br/>
            </w:r>
            <w:r w:rsidR="006B5DC9"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r w:rsidR="006B5DC9" w:rsidRPr="0006217B">
              <w:rPr>
                <w:rFonts w:asciiTheme="minorHAnsi" w:eastAsiaTheme="minorHAnsi" w:hAnsiTheme="minorHAnsi"/>
                <w:color w:val="E74C3C"/>
                <w:spacing w:val="-6"/>
                <w:sz w:val="21"/>
                <w:szCs w:val="21"/>
              </w:rPr>
              <w:br/>
            </w:r>
            <w:r w:rsidR="006B5DC9"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Can be different from the payment amount (Cash receipt is issued only to points that are topped up, not </w:t>
            </w:r>
            <w:r w:rsidR="0010758B" w:rsidRPr="0006217B">
              <w:rPr>
                <w:rStyle w:val="text-danger"/>
                <w:rFonts w:asciiTheme="minorHAnsi" w:eastAsiaTheme="minorHAnsi" w:hAnsiTheme="minorHAnsi" w:hint="eastAsia"/>
                <w:color w:val="E74C3C"/>
                <w:spacing w:val="-6"/>
                <w:sz w:val="21"/>
                <w:szCs w:val="21"/>
              </w:rPr>
              <w:t>the accumulative points</w:t>
            </w:r>
            <w:r w:rsidR="006B5DC9" w:rsidRPr="0006217B">
              <w:rPr>
                <w:rStyle w:val="text-danger"/>
                <w:rFonts w:asciiTheme="minorHAnsi" w:eastAsiaTheme="minorHAnsi" w:hAnsiTheme="minorHAnsi"/>
                <w:color w:val="E74C3C"/>
                <w:spacing w:val="-6"/>
                <w:sz w:val="21"/>
                <w:szCs w:val="21"/>
              </w:rPr>
              <w:t>)</w:t>
            </w:r>
          </w:p>
        </w:tc>
        <w:tc>
          <w:tcPr>
            <w:tcW w:w="1199" w:type="dxa"/>
            <w:vAlign w:val="center"/>
          </w:tcPr>
          <w:p w14:paraId="44EE11F4" w14:textId="1F6BF860"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C339F92" w14:textId="0C244F06"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7D8D63" w14:textId="67F84BFB"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141FDEA5" w14:textId="77777777" w:rsidR="00777029" w:rsidRPr="0006217B" w:rsidRDefault="00777029" w:rsidP="00777029">
      <w:pPr>
        <w:pStyle w:val="cq11"/>
        <w:ind w:left="440"/>
        <w:rPr>
          <w:rFonts w:asciiTheme="minorHAnsi" w:eastAsiaTheme="minorHAnsi" w:hAnsiTheme="minorHAnsi"/>
        </w:rPr>
      </w:pPr>
    </w:p>
    <w:p w14:paraId="25AD26C0" w14:textId="77777777" w:rsidR="00292071" w:rsidRPr="0006217B" w:rsidRDefault="00292071" w:rsidP="00292071">
      <w:pPr>
        <w:pStyle w:val="2"/>
        <w:rPr>
          <w:rFonts w:asciiTheme="minorHAnsi" w:eastAsiaTheme="minorHAnsi" w:hAnsiTheme="minorHAnsi"/>
        </w:rPr>
      </w:pPr>
      <w:bookmarkStart w:id="198" w:name="_Toc17204360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98"/>
    </w:p>
    <w:p w14:paraId="236F1025" w14:textId="492BC291" w:rsidR="006B5DC9" w:rsidRPr="0006217B" w:rsidRDefault="006B5DC9" w:rsidP="006B5DC9">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p>
    <w:p w14:paraId="7EB4602C" w14:textId="77777777" w:rsidR="00E61C75" w:rsidRPr="0006217B" w:rsidRDefault="00292071">
      <w:pPr>
        <w:pStyle w:val="1"/>
        <w:rPr>
          <w:rFonts w:asciiTheme="minorHAnsi" w:eastAsiaTheme="minorHAnsi" w:hAnsiTheme="minorHAnsi"/>
        </w:rPr>
      </w:pPr>
      <w:bookmarkStart w:id="199" w:name="_Toc172043604"/>
      <w:r w:rsidRPr="0006217B">
        <w:rPr>
          <w:rFonts w:asciiTheme="minorHAnsi" w:eastAsiaTheme="minorHAnsi" w:hAnsiTheme="minorHAnsi" w:hint="eastAsia"/>
        </w:rPr>
        <w:lastRenderedPageBreak/>
        <w:t>Naver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99"/>
    </w:p>
    <w:p w14:paraId="68DA82AD" w14:textId="77777777" w:rsidR="00292071" w:rsidRPr="0006217B" w:rsidRDefault="00292071" w:rsidP="00292071">
      <w:pPr>
        <w:pStyle w:val="2"/>
        <w:rPr>
          <w:rFonts w:asciiTheme="minorHAnsi" w:eastAsiaTheme="minorHAnsi" w:hAnsiTheme="minorHAnsi"/>
        </w:rPr>
      </w:pPr>
      <w:bookmarkStart w:id="200" w:name="_Toc17204360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00"/>
    </w:p>
    <w:p w14:paraId="05655839" w14:textId="770C9B1B" w:rsidR="0013737F" w:rsidRPr="0006217B" w:rsidRDefault="00D93393" w:rsidP="0013737F">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6B66333B" w14:textId="77777777" w:rsidTr="00786187">
        <w:trPr>
          <w:jc w:val="center"/>
        </w:trPr>
        <w:tc>
          <w:tcPr>
            <w:tcW w:w="2053" w:type="dxa"/>
            <w:gridSpan w:val="2"/>
            <w:shd w:val="clear" w:color="auto" w:fill="D9D9D9" w:themeFill="background1" w:themeFillShade="D9"/>
            <w:vAlign w:val="center"/>
          </w:tcPr>
          <w:p w14:paraId="21D4091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E6D23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BE95A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24DD5B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F0DE7B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37F1D7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E9A2AB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1281879C" w14:textId="77777777" w:rsidTr="00786187">
        <w:trPr>
          <w:jc w:val="center"/>
        </w:trPr>
        <w:tc>
          <w:tcPr>
            <w:tcW w:w="1026" w:type="dxa"/>
            <w:vMerge w:val="restart"/>
            <w:vAlign w:val="center"/>
          </w:tcPr>
          <w:p w14:paraId="4AC83C78" w14:textId="32744265"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7EC49FEE" w14:textId="3123DFE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58387395" w14:textId="0CD0AA0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8B6FA5E" w14:textId="769D1B7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EAF9674" w14:textId="128CAF06"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612BC3B8" w14:textId="3A233A71"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00531E" w14:textId="7485E2E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754708" w:rsidRPr="0006217B" w14:paraId="1F12D310" w14:textId="77777777" w:rsidTr="00786187">
        <w:trPr>
          <w:jc w:val="center"/>
        </w:trPr>
        <w:tc>
          <w:tcPr>
            <w:tcW w:w="1026" w:type="dxa"/>
            <w:vMerge/>
            <w:vAlign w:val="center"/>
          </w:tcPr>
          <w:p w14:paraId="0E3C19C2"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32B4CFCA" w14:textId="4F5EC0A9"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5D944795" w14:textId="6053118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C8AF8BF" w14:textId="7360400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A757428" w14:textId="7EAE2D36"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6F5E1EC" w14:textId="7B095CC6"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E8E7D6" w14:textId="78881C1B"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77F6A985" w14:textId="77777777" w:rsidTr="00786187">
        <w:trPr>
          <w:jc w:val="center"/>
        </w:trPr>
        <w:tc>
          <w:tcPr>
            <w:tcW w:w="1026" w:type="dxa"/>
            <w:vMerge/>
            <w:vAlign w:val="center"/>
          </w:tcPr>
          <w:p w14:paraId="3037C9E1"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67489800" w14:textId="74A4F60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6FC1AFA" w14:textId="58E6DC0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0A3E6FF" w14:textId="097B18CC"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AE1C058" w14:textId="147171E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219CC59D" w14:textId="5F2BBC21"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55E31E" w14:textId="7B2641B1"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709F11D3" w14:textId="77777777" w:rsidTr="00786187">
        <w:trPr>
          <w:jc w:val="center"/>
        </w:trPr>
        <w:tc>
          <w:tcPr>
            <w:tcW w:w="1026" w:type="dxa"/>
            <w:vMerge/>
            <w:vAlign w:val="center"/>
          </w:tcPr>
          <w:p w14:paraId="4CD2594A"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3CB83D08" w14:textId="5C04B065"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30A2AE2" w14:textId="2370F2E5"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81BE4D0" w14:textId="3D2A654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125C8B2" w14:textId="6B337877"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419129EF" w14:textId="30A15156"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02846C" w14:textId="4645E81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95F4C" w:rsidRPr="0006217B" w14:paraId="07C45B88" w14:textId="77777777" w:rsidTr="004E4C97">
        <w:tblPrEx>
          <w:jc w:val="left"/>
        </w:tblPrEx>
        <w:tc>
          <w:tcPr>
            <w:tcW w:w="1026" w:type="dxa"/>
            <w:vMerge/>
            <w:vAlign w:val="center"/>
          </w:tcPr>
          <w:p w14:paraId="217BCFC1"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25DDDB95" w14:textId="7A0A4F06"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B3DAD02" w14:textId="38A9A093" w:rsidR="00595F4C" w:rsidRPr="0006217B" w:rsidRDefault="0023053F"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8230351" w14:textId="53FC823C" w:rsidR="00595F4C" w:rsidRPr="0006217B" w:rsidRDefault="0023053F"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242E8E2" w14:textId="71D4A6CB"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2BECF142" w14:textId="060FB7E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F02B92" w14:textId="3911DAC4"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95F4C" w:rsidRPr="0006217B" w14:paraId="1291E27C" w14:textId="77777777" w:rsidTr="004E4C97">
        <w:tblPrEx>
          <w:jc w:val="left"/>
        </w:tblPrEx>
        <w:tc>
          <w:tcPr>
            <w:tcW w:w="1026" w:type="dxa"/>
            <w:vMerge/>
            <w:vAlign w:val="center"/>
          </w:tcPr>
          <w:p w14:paraId="12F81B91"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53465521" w14:textId="0E55C89F" w:rsidR="00595F4C" w:rsidRPr="0006217B" w:rsidRDefault="00595F4C" w:rsidP="00595F4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4C3CA975" w14:textId="033F9C56" w:rsidR="00595F4C" w:rsidRPr="0006217B" w:rsidRDefault="003C2EAF"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E3DB882" w14:textId="53220E62" w:rsidR="00595F4C" w:rsidRPr="0006217B" w:rsidRDefault="005317C2"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30DC2640" w14:textId="79DA807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8B4229F" w14:textId="4E805CC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A0D82D" w14:textId="2D752E91"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E5D9A" w:rsidRPr="0006217B" w14:paraId="7C4A70D9" w14:textId="77777777" w:rsidTr="004E4C97">
        <w:tblPrEx>
          <w:jc w:val="left"/>
        </w:tblPrEx>
        <w:tc>
          <w:tcPr>
            <w:tcW w:w="1026" w:type="dxa"/>
            <w:vMerge/>
            <w:vAlign w:val="center"/>
          </w:tcPr>
          <w:p w14:paraId="01AA6201"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007E6CC3" w14:textId="0388417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0D1F2D01" w14:textId="67B7EE9E"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00E3C04" w14:textId="6C0F8CD0"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D211A72" w14:textId="6DC7E7A4"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A006984" w14:textId="290E74D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DCC3A5" w14:textId="2AA441AE"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AF221FB" w14:textId="77777777" w:rsidTr="004E4C97">
        <w:tblPrEx>
          <w:jc w:val="left"/>
        </w:tblPrEx>
        <w:tc>
          <w:tcPr>
            <w:tcW w:w="1026" w:type="dxa"/>
            <w:vMerge/>
            <w:vAlign w:val="center"/>
          </w:tcPr>
          <w:p w14:paraId="4ED821DA"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54978D1F" w14:textId="7A787C2F"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50DD1CD" w14:textId="2EA95526"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E3682C3" w14:textId="4DEC8A2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C432BC9" w14:textId="68F60049"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17F399A9" w14:textId="4075E4CF"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5AA17D" w14:textId="05D7AF72"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4A472D4C" w14:textId="77777777" w:rsidTr="004E4C97">
        <w:tblPrEx>
          <w:jc w:val="left"/>
        </w:tblPrEx>
        <w:tc>
          <w:tcPr>
            <w:tcW w:w="1026" w:type="dxa"/>
            <w:vMerge/>
            <w:vAlign w:val="center"/>
          </w:tcPr>
          <w:p w14:paraId="660E97D6"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58E3DE1C" w14:textId="3E725E83"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38CCAB31" w14:textId="75520EC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1ED05A88" w14:textId="08190F9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3A2DE42E" w14:textId="468E1E2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0D978B36" w14:textId="552781C1"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C44992" w14:textId="67A99CC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20467B46" w14:textId="77777777" w:rsidTr="004E4C97">
        <w:tblPrEx>
          <w:jc w:val="left"/>
        </w:tblPrEx>
        <w:tc>
          <w:tcPr>
            <w:tcW w:w="1026" w:type="dxa"/>
            <w:vMerge/>
            <w:vAlign w:val="center"/>
          </w:tcPr>
          <w:p w14:paraId="27A18C7C"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7B973CA5" w14:textId="70F186EA"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73FE90B5" w14:textId="403B9D16"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6AF76AC6"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80258E2" w14:textId="30C80C1E"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5D188395" w14:textId="1B606797"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07CCEC9" w14:textId="5C72DC54"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15BED4" w14:textId="3D7B5F8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594E085C" w14:textId="77777777" w:rsidTr="004E4C97">
        <w:tblPrEx>
          <w:jc w:val="left"/>
        </w:tblPrEx>
        <w:tc>
          <w:tcPr>
            <w:tcW w:w="1026" w:type="dxa"/>
            <w:vMerge w:val="restart"/>
            <w:vAlign w:val="center"/>
          </w:tcPr>
          <w:p w14:paraId="4AF3DF02" w14:textId="237C76A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data</w:t>
            </w:r>
          </w:p>
        </w:tc>
        <w:tc>
          <w:tcPr>
            <w:tcW w:w="1027" w:type="dxa"/>
            <w:vAlign w:val="center"/>
          </w:tcPr>
          <w:p w14:paraId="08BF1A82" w14:textId="78DFFF83"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2668AB58" w14:textId="0B2460E5"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330565FB"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88218B3" w14:textId="7126173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51FA5AAD" w14:textId="0DB4CF29"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0C757BE9" w14:textId="6C7C1F26"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1F640D" w14:textId="70C3EB0A"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32014" w:rsidRPr="0006217B" w14:paraId="76C7382D" w14:textId="77777777" w:rsidTr="004E4C97">
        <w:tblPrEx>
          <w:jc w:val="left"/>
        </w:tblPrEx>
        <w:tc>
          <w:tcPr>
            <w:tcW w:w="1026" w:type="dxa"/>
            <w:vMerge/>
            <w:vAlign w:val="center"/>
          </w:tcPr>
          <w:p w14:paraId="21A38FC2"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1ACED341" w14:textId="271CD0C0"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B8B2CEC" w14:textId="77DCB416"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5471812" w14:textId="330DF027"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3736F89" w14:textId="5C72498D"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E8AC47E" w14:textId="277C7C3E"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A0FAED" w14:textId="6DB71E1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BC0672" w:rsidRPr="0006217B" w14:paraId="06CE6923" w14:textId="77777777" w:rsidTr="004E4C97">
        <w:tblPrEx>
          <w:jc w:val="left"/>
        </w:tblPrEx>
        <w:tc>
          <w:tcPr>
            <w:tcW w:w="1026" w:type="dxa"/>
            <w:vMerge/>
            <w:vAlign w:val="center"/>
          </w:tcPr>
          <w:p w14:paraId="53C30DB5" w14:textId="77777777" w:rsidR="00BC0672" w:rsidRPr="0006217B" w:rsidRDefault="00BC0672" w:rsidP="00BC0672">
            <w:pPr>
              <w:pStyle w:val="cq11"/>
              <w:ind w:leftChars="0" w:left="0"/>
              <w:rPr>
                <w:rFonts w:asciiTheme="minorHAnsi" w:eastAsiaTheme="minorHAnsi" w:hAnsiTheme="minorHAnsi"/>
              </w:rPr>
            </w:pPr>
          </w:p>
        </w:tc>
        <w:tc>
          <w:tcPr>
            <w:tcW w:w="1027" w:type="dxa"/>
            <w:vAlign w:val="center"/>
          </w:tcPr>
          <w:p w14:paraId="7CF1C03A" w14:textId="2509D104"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61686B5A" w14:textId="24CF1685"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7DEB4651" w14:textId="50B9CCCB"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45F57D79" w14:textId="64B7C35E" w:rsidR="00BC0672" w:rsidRPr="0006217B" w:rsidRDefault="00BC0672" w:rsidP="00BC06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75DB6218" w14:textId="78CEE255" w:rsidR="00BC0672" w:rsidRPr="0006217B" w:rsidRDefault="00BC0672" w:rsidP="00BC06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4F3C6F" w14:textId="5CEBFA8C"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47EAC" w:rsidRPr="0006217B" w14:paraId="19FE3ACF" w14:textId="77777777" w:rsidTr="004E4C97">
        <w:tblPrEx>
          <w:jc w:val="left"/>
        </w:tblPrEx>
        <w:tc>
          <w:tcPr>
            <w:tcW w:w="1026" w:type="dxa"/>
            <w:vMerge/>
            <w:vAlign w:val="center"/>
          </w:tcPr>
          <w:p w14:paraId="37A40C1A" w14:textId="77777777" w:rsidR="00447EAC" w:rsidRPr="0006217B" w:rsidRDefault="00447EAC" w:rsidP="00447EAC">
            <w:pPr>
              <w:pStyle w:val="cq11"/>
              <w:ind w:leftChars="0" w:left="0"/>
              <w:rPr>
                <w:rFonts w:asciiTheme="minorHAnsi" w:eastAsiaTheme="minorHAnsi" w:hAnsiTheme="minorHAnsi"/>
              </w:rPr>
            </w:pPr>
          </w:p>
        </w:tc>
        <w:tc>
          <w:tcPr>
            <w:tcW w:w="1027" w:type="dxa"/>
            <w:vAlign w:val="center"/>
          </w:tcPr>
          <w:p w14:paraId="2B71179D" w14:textId="7B3F8CAF"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2CA3B788" w14:textId="6FDD38EC"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1FC4998D" w14:textId="2E4D0CCB"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54437217" w14:textId="49016E06" w:rsidR="00447EAC" w:rsidRPr="0006217B" w:rsidRDefault="00447EAC" w:rsidP="00447EA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3A7CBB37" w14:textId="56E6AAA1" w:rsidR="00447EAC" w:rsidRPr="0006217B" w:rsidRDefault="00447EAC" w:rsidP="00447EA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27052B" w14:textId="6A2CC325"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9968F5" w:rsidRPr="0006217B" w14:paraId="572230A5" w14:textId="77777777" w:rsidTr="004E4C97">
        <w:tblPrEx>
          <w:jc w:val="left"/>
        </w:tblPrEx>
        <w:tc>
          <w:tcPr>
            <w:tcW w:w="1026" w:type="dxa"/>
            <w:vMerge/>
            <w:vAlign w:val="center"/>
          </w:tcPr>
          <w:p w14:paraId="4922D829" w14:textId="77777777" w:rsidR="009968F5" w:rsidRPr="0006217B" w:rsidRDefault="009968F5" w:rsidP="009968F5">
            <w:pPr>
              <w:pStyle w:val="cq11"/>
              <w:ind w:leftChars="0" w:left="0"/>
              <w:rPr>
                <w:rFonts w:asciiTheme="minorHAnsi" w:eastAsiaTheme="minorHAnsi" w:hAnsiTheme="minorHAnsi"/>
              </w:rPr>
            </w:pPr>
          </w:p>
        </w:tc>
        <w:tc>
          <w:tcPr>
            <w:tcW w:w="1027" w:type="dxa"/>
            <w:vAlign w:val="center"/>
          </w:tcPr>
          <w:p w14:paraId="58CB893D" w14:textId="5247486B"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taxTypeCd</w:t>
            </w:r>
          </w:p>
        </w:tc>
        <w:tc>
          <w:tcPr>
            <w:tcW w:w="1604" w:type="dxa"/>
            <w:vAlign w:val="center"/>
          </w:tcPr>
          <w:p w14:paraId="135CDC07" w14:textId="0B71B7FD"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6C71BD7A" w14:textId="775614F9" w:rsidR="009968F5" w:rsidRPr="0006217B" w:rsidRDefault="009968F5" w:rsidP="009968F5">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Tax</w:t>
            </w:r>
            <w:proofErr w:type="gramEnd"/>
            <w:r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627ECF5B" w14:textId="3E4C69DB"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35E5AE66" w14:textId="1485C742"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605ED0" w14:textId="6B39FA81"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595F4C" w:rsidRPr="0006217B" w14:paraId="485CCE0D" w14:textId="77777777" w:rsidTr="004E4C97">
        <w:tblPrEx>
          <w:jc w:val="left"/>
        </w:tblPrEx>
        <w:tc>
          <w:tcPr>
            <w:tcW w:w="1026" w:type="dxa"/>
            <w:vMerge/>
            <w:vAlign w:val="center"/>
          </w:tcPr>
          <w:p w14:paraId="55B11709"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05CDA018" w14:textId="2A4C044D"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3C837ACE" w14:textId="2B5DFDC4" w:rsidR="00595F4C" w:rsidRPr="0006217B" w:rsidRDefault="00474E1D"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B0B129F" w14:textId="516F8A66" w:rsidR="00595F4C" w:rsidRPr="0006217B" w:rsidRDefault="00474E1D"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00595F4C" w:rsidRPr="0006217B">
              <w:rPr>
                <w:rFonts w:asciiTheme="minorHAnsi" w:eastAsiaTheme="minorHAnsi" w:hAnsiTheme="minorHAnsi"/>
                <w:color w:val="767676"/>
                <w:spacing w:val="-6"/>
                <w:sz w:val="21"/>
                <w:szCs w:val="21"/>
              </w:rPr>
              <w:br/>
            </w:r>
            <w:r w:rsidR="00595F4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12D612D0" w14:textId="1B2752B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99C801E" w14:textId="4E9DFF91"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BCE79" w14:textId="1E622E87"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0758B" w:rsidRPr="0006217B" w14:paraId="24EDC00B" w14:textId="77777777" w:rsidTr="004E4C97">
        <w:tblPrEx>
          <w:jc w:val="left"/>
        </w:tblPrEx>
        <w:tc>
          <w:tcPr>
            <w:tcW w:w="1026" w:type="dxa"/>
            <w:vMerge/>
            <w:vAlign w:val="center"/>
          </w:tcPr>
          <w:p w14:paraId="2B599740" w14:textId="77777777" w:rsidR="0010758B" w:rsidRPr="0006217B" w:rsidRDefault="0010758B" w:rsidP="0010758B">
            <w:pPr>
              <w:pStyle w:val="cq11"/>
              <w:ind w:leftChars="0" w:left="0"/>
              <w:rPr>
                <w:rFonts w:asciiTheme="minorHAnsi" w:eastAsiaTheme="minorHAnsi" w:hAnsiTheme="minorHAnsi"/>
              </w:rPr>
            </w:pPr>
          </w:p>
        </w:tc>
        <w:tc>
          <w:tcPr>
            <w:tcW w:w="1027" w:type="dxa"/>
            <w:vAlign w:val="center"/>
          </w:tcPr>
          <w:p w14:paraId="270C3384" w14:textId="379FA425" w:rsidR="0010758B" w:rsidRPr="0006217B" w:rsidRDefault="0010758B" w:rsidP="0010758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taxAmt</w:t>
            </w:r>
          </w:p>
        </w:tc>
        <w:tc>
          <w:tcPr>
            <w:tcW w:w="1604" w:type="dxa"/>
            <w:vAlign w:val="center"/>
          </w:tcPr>
          <w:p w14:paraId="1A210A73" w14:textId="09DD9A6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5D2CB484" w14:textId="77777777" w:rsidR="0010758B" w:rsidRPr="0006217B" w:rsidRDefault="0010758B" w:rsidP="0010758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p>
          <w:p w14:paraId="009A99CD" w14:textId="1716024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60AED8B" w14:textId="69F4C92F"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N(12)</w:t>
            </w:r>
          </w:p>
        </w:tc>
        <w:tc>
          <w:tcPr>
            <w:tcW w:w="1211" w:type="dxa"/>
            <w:vAlign w:val="center"/>
          </w:tcPr>
          <w:p w14:paraId="2C47BD73" w14:textId="6ED7046F"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3B9C73" w14:textId="49D219E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10758B" w:rsidRPr="0006217B" w14:paraId="353DFF0A" w14:textId="77777777" w:rsidTr="004E4C97">
        <w:tblPrEx>
          <w:jc w:val="left"/>
        </w:tblPrEx>
        <w:tc>
          <w:tcPr>
            <w:tcW w:w="1026" w:type="dxa"/>
            <w:vMerge/>
            <w:vAlign w:val="center"/>
          </w:tcPr>
          <w:p w14:paraId="4FED3EC9" w14:textId="77777777" w:rsidR="0010758B" w:rsidRPr="0006217B" w:rsidRDefault="0010758B" w:rsidP="0010758B">
            <w:pPr>
              <w:pStyle w:val="cq11"/>
              <w:ind w:leftChars="0" w:left="0"/>
              <w:rPr>
                <w:rFonts w:asciiTheme="minorHAnsi" w:eastAsiaTheme="minorHAnsi" w:hAnsiTheme="minorHAnsi"/>
              </w:rPr>
            </w:pPr>
          </w:p>
        </w:tc>
        <w:tc>
          <w:tcPr>
            <w:tcW w:w="1027" w:type="dxa"/>
            <w:vAlign w:val="center"/>
          </w:tcPr>
          <w:p w14:paraId="5B8E8839" w14:textId="1C3864E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vatAmt</w:t>
            </w:r>
          </w:p>
        </w:tc>
        <w:tc>
          <w:tcPr>
            <w:tcW w:w="1604" w:type="dxa"/>
            <w:vAlign w:val="center"/>
          </w:tcPr>
          <w:p w14:paraId="060CDF6F" w14:textId="42ED876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44FC2C16" w14:textId="77777777" w:rsidR="0010758B" w:rsidRPr="0006217B" w:rsidRDefault="0010758B" w:rsidP="0010758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36E447F1" w14:textId="19341D57"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EA8BF3E" w14:textId="528EDF84"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ABD8D6E" w14:textId="4E21B6C6"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E7A1FC" w14:textId="7E6DB260"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10758B" w:rsidRPr="0006217B" w14:paraId="3D54408E" w14:textId="77777777" w:rsidTr="004E4C97">
        <w:tblPrEx>
          <w:jc w:val="left"/>
        </w:tblPrEx>
        <w:tc>
          <w:tcPr>
            <w:tcW w:w="1026" w:type="dxa"/>
            <w:vMerge/>
            <w:vAlign w:val="center"/>
          </w:tcPr>
          <w:p w14:paraId="266DE8D8" w14:textId="77777777" w:rsidR="0010758B" w:rsidRPr="0006217B" w:rsidRDefault="0010758B" w:rsidP="0010758B">
            <w:pPr>
              <w:pStyle w:val="cq11"/>
              <w:ind w:leftChars="0" w:left="0"/>
              <w:rPr>
                <w:rFonts w:asciiTheme="minorHAnsi" w:eastAsiaTheme="minorHAnsi" w:hAnsiTheme="minorHAnsi"/>
              </w:rPr>
            </w:pPr>
          </w:p>
        </w:tc>
        <w:tc>
          <w:tcPr>
            <w:tcW w:w="1027" w:type="dxa"/>
            <w:vAlign w:val="center"/>
          </w:tcPr>
          <w:p w14:paraId="618A6183" w14:textId="51611505"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taxFreeAmt</w:t>
            </w:r>
          </w:p>
        </w:tc>
        <w:tc>
          <w:tcPr>
            <w:tcW w:w="1604" w:type="dxa"/>
            <w:vAlign w:val="center"/>
          </w:tcPr>
          <w:p w14:paraId="14CBBD87" w14:textId="2B278CAD"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CF10653" w14:textId="77777777" w:rsidR="0010758B" w:rsidRPr="0006217B" w:rsidRDefault="0010758B" w:rsidP="0010758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67329CD6" w14:textId="058C6EB4"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BB7B1CF" w14:textId="42A5BC60"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12D1389" w14:textId="6B388557"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535798" w14:textId="72604BF8"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95F4C" w:rsidRPr="0006217B" w14:paraId="7AAE0DB9" w14:textId="77777777" w:rsidTr="004E4C97">
        <w:tblPrEx>
          <w:jc w:val="left"/>
        </w:tblPrEx>
        <w:tc>
          <w:tcPr>
            <w:tcW w:w="1026" w:type="dxa"/>
            <w:vMerge/>
            <w:vAlign w:val="center"/>
          </w:tcPr>
          <w:p w14:paraId="643D555C"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20009918" w14:textId="734F628D"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svcAmt</w:t>
            </w:r>
          </w:p>
        </w:tc>
        <w:tc>
          <w:tcPr>
            <w:tcW w:w="1604" w:type="dxa"/>
            <w:vAlign w:val="center"/>
          </w:tcPr>
          <w:p w14:paraId="51FDEC0F" w14:textId="5784173B" w:rsidR="00595F4C" w:rsidRPr="0006217B" w:rsidRDefault="00AB2493"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1555DA16" w14:textId="688B6C13" w:rsidR="00595F4C" w:rsidRPr="0006217B" w:rsidRDefault="00AB2493"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w:t>
            </w:r>
            <w:r w:rsidR="00031CD7" w:rsidRPr="0006217B">
              <w:rPr>
                <w:rFonts w:asciiTheme="minorHAnsi" w:eastAsiaTheme="minorHAnsi" w:hAnsiTheme="minorHAnsi" w:hint="eastAsia"/>
                <w:color w:val="767676"/>
                <w:spacing w:val="-6"/>
                <w:sz w:val="21"/>
                <w:szCs w:val="21"/>
              </w:rPr>
              <w:t>anceled amount</w:t>
            </w:r>
            <w:r w:rsidR="00595F4C" w:rsidRPr="0006217B">
              <w:rPr>
                <w:rFonts w:asciiTheme="minorHAnsi" w:eastAsiaTheme="minorHAnsi" w:hAnsiTheme="minorHAnsi"/>
                <w:color w:val="767676"/>
                <w:spacing w:val="-6"/>
                <w:sz w:val="21"/>
                <w:szCs w:val="21"/>
              </w:rPr>
              <w:br/>
            </w:r>
            <w:r w:rsidR="00595F4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199C4148" w14:textId="4016C199"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A811EFB" w14:textId="440DDCA1"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8E4305" w14:textId="62D5E25B"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95F4C" w:rsidRPr="0006217B" w14:paraId="5EAC353B" w14:textId="77777777" w:rsidTr="004E4C97">
        <w:tblPrEx>
          <w:jc w:val="left"/>
        </w:tblPrEx>
        <w:tc>
          <w:tcPr>
            <w:tcW w:w="1026" w:type="dxa"/>
            <w:vMerge/>
            <w:vAlign w:val="center"/>
          </w:tcPr>
          <w:p w14:paraId="02517C87"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0B230683" w14:textId="42599D0B"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59BD7D4C" w14:textId="0C5468BA" w:rsidR="00595F4C" w:rsidRPr="0006217B" w:rsidRDefault="00031CD7"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557CB5CC" w14:textId="2442B427" w:rsidR="00595F4C" w:rsidRPr="0006217B" w:rsidRDefault="00031CD7"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2C5744ED" w14:textId="55D48EB8"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2AFC0E91" w14:textId="56741DC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C79BAE" w14:textId="7FA4C762"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9742D5" w:rsidRPr="0006217B">
              <w:rPr>
                <w:rFonts w:asciiTheme="minorHAnsi" w:eastAsiaTheme="minorHAnsi" w:hAnsiTheme="minorHAnsi" w:hint="eastAsia"/>
                <w:color w:val="767676"/>
                <w:spacing w:val="-6"/>
                <w:sz w:val="21"/>
                <w:szCs w:val="21"/>
              </w:rPr>
              <w:t>Don</w:t>
            </w:r>
            <w:r w:rsidR="009742D5" w:rsidRPr="0006217B">
              <w:rPr>
                <w:rFonts w:asciiTheme="minorHAnsi" w:eastAsiaTheme="minorHAnsi" w:hAnsiTheme="minorHAnsi"/>
                <w:color w:val="767676"/>
                <w:spacing w:val="-6"/>
                <w:sz w:val="21"/>
                <w:szCs w:val="21"/>
              </w:rPr>
              <w:t>’</w:t>
            </w:r>
            <w:r w:rsidR="009742D5" w:rsidRPr="0006217B">
              <w:rPr>
                <w:rFonts w:asciiTheme="minorHAnsi" w:eastAsiaTheme="minorHAnsi" w:hAnsiTheme="minorHAnsi" w:hint="eastAsia"/>
                <w:color w:val="767676"/>
                <w:spacing w:val="-6"/>
                <w:sz w:val="21"/>
                <w:szCs w:val="21"/>
              </w:rPr>
              <w:t>t like the product</w:t>
            </w:r>
            <w:r w:rsidRPr="0006217B">
              <w:rPr>
                <w:rFonts w:asciiTheme="minorHAnsi" w:eastAsiaTheme="minorHAnsi" w:hAnsiTheme="minorHAnsi"/>
                <w:color w:val="767676"/>
                <w:spacing w:val="-6"/>
                <w:sz w:val="21"/>
                <w:szCs w:val="21"/>
              </w:rPr>
              <w:t>"</w:t>
            </w:r>
          </w:p>
        </w:tc>
      </w:tr>
    </w:tbl>
    <w:p w14:paraId="0F82FC2B" w14:textId="77777777" w:rsidR="00786187" w:rsidRPr="0006217B" w:rsidRDefault="00786187" w:rsidP="00786187">
      <w:pPr>
        <w:pStyle w:val="cq11"/>
        <w:ind w:left="440"/>
        <w:rPr>
          <w:rFonts w:asciiTheme="minorHAnsi" w:eastAsiaTheme="minorHAnsi" w:hAnsiTheme="minorHAnsi"/>
        </w:rPr>
      </w:pPr>
    </w:p>
    <w:p w14:paraId="2F10A808" w14:textId="77777777" w:rsidR="00292071" w:rsidRPr="0006217B" w:rsidRDefault="00292071" w:rsidP="00292071">
      <w:pPr>
        <w:pStyle w:val="2"/>
        <w:rPr>
          <w:rFonts w:asciiTheme="minorHAnsi" w:eastAsiaTheme="minorHAnsi" w:hAnsiTheme="minorHAnsi"/>
        </w:rPr>
      </w:pPr>
      <w:bookmarkStart w:id="201" w:name="_Toc17204360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01"/>
    </w:p>
    <w:tbl>
      <w:tblPr>
        <w:tblStyle w:val="a7"/>
        <w:tblW w:w="0" w:type="auto"/>
        <w:tblInd w:w="440" w:type="dxa"/>
        <w:tblLook w:val="04A0" w:firstRow="1" w:lastRow="0" w:firstColumn="1" w:lastColumn="0" w:noHBand="0" w:noVBand="1"/>
      </w:tblPr>
      <w:tblGrid>
        <w:gridCol w:w="1965"/>
        <w:gridCol w:w="7655"/>
      </w:tblGrid>
      <w:tr w:rsidR="00ED4BE5" w:rsidRPr="0006217B" w14:paraId="6065508D" w14:textId="77777777" w:rsidTr="001A1637">
        <w:tc>
          <w:tcPr>
            <w:tcW w:w="1965" w:type="dxa"/>
            <w:shd w:val="clear" w:color="auto" w:fill="D9D9D9" w:themeFill="background1" w:themeFillShade="D9"/>
          </w:tcPr>
          <w:p w14:paraId="2D0B0D67"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C0E01BC"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1586D100" w14:textId="77777777" w:rsidTr="001A1637">
        <w:tc>
          <w:tcPr>
            <w:tcW w:w="1965" w:type="dxa"/>
            <w:vAlign w:val="center"/>
          </w:tcPr>
          <w:p w14:paraId="29D02776"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3186A579"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00CAFC2" w14:textId="77777777" w:rsidR="00ED4BE5" w:rsidRPr="0006217B" w:rsidRDefault="00ED4BE5" w:rsidP="00ED4BE5">
      <w:pPr>
        <w:pStyle w:val="cq11"/>
        <w:ind w:left="440"/>
        <w:rPr>
          <w:rFonts w:asciiTheme="minorHAnsi" w:eastAsiaTheme="minorHAnsi" w:hAnsiTheme="minorHAnsi"/>
        </w:rPr>
      </w:pPr>
    </w:p>
    <w:p w14:paraId="31BF9F9C" w14:textId="77777777" w:rsidR="00292071" w:rsidRPr="0006217B" w:rsidRDefault="00292071" w:rsidP="00292071">
      <w:pPr>
        <w:pStyle w:val="2"/>
        <w:rPr>
          <w:rFonts w:asciiTheme="minorHAnsi" w:eastAsiaTheme="minorHAnsi" w:hAnsiTheme="minorHAnsi"/>
        </w:rPr>
      </w:pPr>
      <w:bookmarkStart w:id="202" w:name="_Toc172043607"/>
      <w:r w:rsidRPr="0006217B">
        <w:rPr>
          <w:rFonts w:asciiTheme="minorHAnsi" w:eastAsiaTheme="minorHAnsi" w:hAnsiTheme="minorHAnsi" w:hint="eastAsia"/>
        </w:rPr>
        <w:lastRenderedPageBreak/>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02"/>
    </w:p>
    <w:p w14:paraId="17A47EF5" w14:textId="1A633A7C" w:rsidR="00595F4C" w:rsidRPr="0006217B" w:rsidRDefault="00143214" w:rsidP="00143214">
      <w:pPr>
        <w:pStyle w:val="cq11"/>
        <w:ind w:left="440"/>
        <w:rPr>
          <w:rFonts w:asciiTheme="minorHAnsi" w:eastAsiaTheme="minorHAnsi" w:hAnsiTheme="minorHAnsi"/>
        </w:rPr>
      </w:pPr>
      <w:r w:rsidRPr="0006217B">
        <w:rPr>
          <w:rFonts w:asciiTheme="minorHAnsi" w:eastAsiaTheme="minorHAnsi" w:hAnsiTheme="minorHAnsi"/>
        </w:rPr>
        <w:t>Response columns from Hecto Financial</w:t>
      </w:r>
      <w:r w:rsidRPr="0006217B">
        <w:rPr>
          <w:rFonts w:asciiTheme="minorHAnsi" w:eastAsiaTheme="minorHAnsi" w:hAnsiTheme="minorHAnsi" w:hint="eastAsia"/>
        </w:rPr>
        <w:t xml:space="preserve"> </w:t>
      </w:r>
      <w:r w:rsidRPr="0006217B">
        <w:rPr>
          <w:rFonts w:asciiTheme="minorHAnsi" w:eastAsiaTheme="minorHAnsi" w:hAnsiTheme="minorHAnsi"/>
        </w:rPr>
        <w:t>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1D78234" w14:textId="77777777" w:rsidTr="00786187">
        <w:trPr>
          <w:jc w:val="center"/>
        </w:trPr>
        <w:tc>
          <w:tcPr>
            <w:tcW w:w="2053" w:type="dxa"/>
            <w:gridSpan w:val="2"/>
            <w:shd w:val="clear" w:color="auto" w:fill="D9D9D9" w:themeFill="background1" w:themeFillShade="D9"/>
            <w:vAlign w:val="center"/>
          </w:tcPr>
          <w:p w14:paraId="1F5B008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12F57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02CDB5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3E80F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9EADE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A828BB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D35BE7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027FEF6D" w14:textId="77777777" w:rsidTr="00786187">
        <w:trPr>
          <w:jc w:val="center"/>
        </w:trPr>
        <w:tc>
          <w:tcPr>
            <w:tcW w:w="1026" w:type="dxa"/>
            <w:vMerge w:val="restart"/>
            <w:vAlign w:val="center"/>
          </w:tcPr>
          <w:p w14:paraId="33AAC6DE" w14:textId="13A8B815"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399BF6CC" w14:textId="4AAACB6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F57BE86" w14:textId="201A0DD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434E4B5" w14:textId="6CF034D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0C36DF48" w14:textId="68C2C04C"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3020735F" w14:textId="12580D43"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F6CF69" w14:textId="57017B2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"hecto_test"</w:t>
            </w:r>
          </w:p>
        </w:tc>
      </w:tr>
      <w:tr w:rsidR="00754708" w:rsidRPr="0006217B" w14:paraId="051F18D3" w14:textId="77777777" w:rsidTr="00786187">
        <w:trPr>
          <w:jc w:val="center"/>
        </w:trPr>
        <w:tc>
          <w:tcPr>
            <w:tcW w:w="1026" w:type="dxa"/>
            <w:vMerge/>
            <w:vAlign w:val="center"/>
          </w:tcPr>
          <w:p w14:paraId="0110DAE1"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EA998A4" w14:textId="6EDEBA18"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4B51D78A" w14:textId="0E889E6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DC69BA2" w14:textId="36B701AD"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74D48CD" w14:textId="1A6811AD"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AEECE18" w14:textId="257AE2D4"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653E97" w14:textId="2EF0F0A2"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4D1D1E02" w14:textId="77777777" w:rsidTr="00786187">
        <w:trPr>
          <w:jc w:val="center"/>
        </w:trPr>
        <w:tc>
          <w:tcPr>
            <w:tcW w:w="1026" w:type="dxa"/>
            <w:vMerge/>
            <w:vAlign w:val="center"/>
          </w:tcPr>
          <w:p w14:paraId="150814B2"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20EB36C" w14:textId="5DB3C0A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906305E" w14:textId="06B26F48"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3D7A62FC" w14:textId="3EE5C16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B343969" w14:textId="0AE400FF"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3D8B3F25" w14:textId="6806F1AE"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024BA8" w14:textId="428D5857"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13479423" w14:textId="77777777" w:rsidTr="00786187">
        <w:trPr>
          <w:jc w:val="center"/>
        </w:trPr>
        <w:tc>
          <w:tcPr>
            <w:tcW w:w="1026" w:type="dxa"/>
            <w:vMerge/>
            <w:vAlign w:val="center"/>
          </w:tcPr>
          <w:p w14:paraId="7115127B"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072FE21" w14:textId="5C848D9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668C2528" w14:textId="340A19EB"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97A6253" w14:textId="130F72D7"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71AC81E" w14:textId="294B373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97C090E" w14:textId="4590E52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7435FA" w14:textId="0F1AEB3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12C23" w:rsidRPr="0006217B" w14:paraId="2113E32F" w14:textId="77777777" w:rsidTr="004E4C97">
        <w:tblPrEx>
          <w:jc w:val="left"/>
        </w:tblPrEx>
        <w:tc>
          <w:tcPr>
            <w:tcW w:w="1026" w:type="dxa"/>
            <w:vMerge/>
            <w:vAlign w:val="center"/>
          </w:tcPr>
          <w:p w14:paraId="3C0AADCD"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00BA55F6" w14:textId="32BB11F3"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07807299" w14:textId="3D1D31B2" w:rsidR="00712C23" w:rsidRPr="0006217B" w:rsidRDefault="0023053F"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5B8FBD9" w14:textId="0CB5DAD2" w:rsidR="00712C23" w:rsidRPr="0006217B" w:rsidRDefault="0023053F"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4A295E1" w14:textId="0FED6417"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6C5C9308" w14:textId="212590E9"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817FE2" w14:textId="2F2CE5DC"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712C23" w:rsidRPr="0006217B" w14:paraId="40F68BC1" w14:textId="77777777" w:rsidTr="004E4C97">
        <w:tblPrEx>
          <w:jc w:val="left"/>
        </w:tblPrEx>
        <w:tc>
          <w:tcPr>
            <w:tcW w:w="1026" w:type="dxa"/>
            <w:vMerge/>
            <w:vAlign w:val="center"/>
          </w:tcPr>
          <w:p w14:paraId="12FF5300"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681FE111" w14:textId="42D5DC70" w:rsidR="00712C23" w:rsidRPr="0006217B" w:rsidRDefault="00712C23" w:rsidP="00712C2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2A0A409D" w14:textId="28E92698" w:rsidR="00712C23" w:rsidRPr="0006217B" w:rsidRDefault="003C2EAF"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65D8F0A" w14:textId="6722BCBD" w:rsidR="00712C23" w:rsidRPr="0006217B" w:rsidRDefault="005317C2"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2E4561D4" w14:textId="1154AA62"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36C6CAC6" w14:textId="78192D9E"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5DCFB9" w14:textId="78F7F331"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12C23" w:rsidRPr="0006217B" w14:paraId="44311369" w14:textId="77777777" w:rsidTr="004E4C97">
        <w:tblPrEx>
          <w:jc w:val="left"/>
        </w:tblPrEx>
        <w:tc>
          <w:tcPr>
            <w:tcW w:w="1026" w:type="dxa"/>
            <w:vMerge/>
            <w:vAlign w:val="center"/>
          </w:tcPr>
          <w:p w14:paraId="4D5C30A5"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64C3195C" w14:textId="5B39951C"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2BB0BC15" w14:textId="22F0C65A" w:rsidR="00712C23" w:rsidRPr="0006217B" w:rsidRDefault="00092AB5"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62C4D6B" w14:textId="0C1B75BC" w:rsidR="00712C23" w:rsidRPr="0006217B" w:rsidRDefault="00584919"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5CA2C8E7" w14:textId="77462DBE"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C02273F" w14:textId="5A55C902"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A89A38" w14:textId="280D3CA7"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E5D9A" w:rsidRPr="0006217B" w14:paraId="37A0079E" w14:textId="77777777" w:rsidTr="004E4C97">
        <w:tblPrEx>
          <w:jc w:val="left"/>
        </w:tblPrEx>
        <w:tc>
          <w:tcPr>
            <w:tcW w:w="1026" w:type="dxa"/>
            <w:vMerge/>
            <w:vAlign w:val="center"/>
          </w:tcPr>
          <w:p w14:paraId="29C27E69"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25783EC3" w14:textId="1EDC8DDD"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110C96A9" w14:textId="4BBD63B6"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AFC8060" w14:textId="745326B0"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3D5B872" w14:textId="597C0735"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2911B187" w14:textId="062D5CEA"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D43FCB" w14:textId="15523CA0"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727DE3B6" w14:textId="77777777" w:rsidTr="004E4C97">
        <w:tblPrEx>
          <w:jc w:val="left"/>
        </w:tblPrEx>
        <w:tc>
          <w:tcPr>
            <w:tcW w:w="1026" w:type="dxa"/>
            <w:vMerge/>
            <w:vAlign w:val="center"/>
          </w:tcPr>
          <w:p w14:paraId="11510D12"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D6F28C1" w14:textId="0EEC81C5"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5C7B5D50" w14:textId="584A23D8"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3B7A0CE" w14:textId="5F33F813"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6A0B10A" w14:textId="393811B6"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4DB49AEF" w14:textId="370C3EA5"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A8958C" w14:textId="6BCC1D60"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6DE142B2" w14:textId="77777777" w:rsidTr="004E4C97">
        <w:tblPrEx>
          <w:jc w:val="left"/>
        </w:tblPrEx>
        <w:tc>
          <w:tcPr>
            <w:tcW w:w="1026" w:type="dxa"/>
            <w:vMerge/>
            <w:vAlign w:val="center"/>
          </w:tcPr>
          <w:p w14:paraId="6295C4BC"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26A957CF" w14:textId="108FD920"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499A6F2C" w14:textId="5AD999D2"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F6DB6F0"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F0FE9C9"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44A7D60F" w14:textId="40887A45"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5CBC694" w14:textId="380A089F"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58E0065" w14:textId="73F99ED0"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B1FA6E" w14:textId="4A4E96B6"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194008D6" w14:textId="77777777" w:rsidTr="004E4C97">
        <w:tblPrEx>
          <w:jc w:val="left"/>
        </w:tblPrEx>
        <w:tc>
          <w:tcPr>
            <w:tcW w:w="1026" w:type="dxa"/>
            <w:vMerge/>
            <w:vAlign w:val="center"/>
          </w:tcPr>
          <w:p w14:paraId="75C8A6B7" w14:textId="77777777" w:rsidR="002F56E2" w:rsidRPr="0006217B" w:rsidRDefault="002F56E2" w:rsidP="002F56E2">
            <w:pPr>
              <w:pStyle w:val="cq11"/>
              <w:ind w:leftChars="0" w:left="0"/>
              <w:rPr>
                <w:rFonts w:asciiTheme="minorHAnsi" w:eastAsiaTheme="minorHAnsi" w:hAnsiTheme="minorHAnsi"/>
              </w:rPr>
            </w:pPr>
          </w:p>
        </w:tc>
        <w:tc>
          <w:tcPr>
            <w:tcW w:w="1027" w:type="dxa"/>
            <w:vAlign w:val="center"/>
          </w:tcPr>
          <w:p w14:paraId="2DB0A4A8" w14:textId="43F8956A"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6CA98357" w14:textId="26AC9EAF"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0975F7E"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E20974B" w14:textId="7A376905"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358E74D" w14:textId="1A630246"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4AE1A4A" w14:textId="635AEEA6"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334DE5" w14:textId="3282517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12C23" w:rsidRPr="0006217B" w14:paraId="4F1CBEBC" w14:textId="77777777" w:rsidTr="004E4C97">
        <w:tblPrEx>
          <w:jc w:val="left"/>
        </w:tblPrEx>
        <w:tc>
          <w:tcPr>
            <w:tcW w:w="1026" w:type="dxa"/>
            <w:vMerge/>
            <w:vAlign w:val="center"/>
          </w:tcPr>
          <w:p w14:paraId="489FA786"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2FEA98D8" w14:textId="4C7CF390" w:rsidR="00712C23" w:rsidRPr="0006217B" w:rsidRDefault="00712C23" w:rsidP="00712C2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5F67627" w14:textId="267439F6" w:rsidR="00712C23" w:rsidRPr="0006217B" w:rsidRDefault="00235BA4"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B1F8E48" w14:textId="6EEC5E76" w:rsidR="00712C23" w:rsidRPr="0006217B" w:rsidRDefault="00235BA4"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12C23" w:rsidRPr="0006217B">
              <w:rPr>
                <w:rFonts w:asciiTheme="minorHAnsi" w:eastAsiaTheme="minorHAnsi" w:hAnsiTheme="minorHAnsi"/>
                <w:color w:val="767676"/>
                <w:spacing w:val="-6"/>
                <w:sz w:val="21"/>
                <w:szCs w:val="21"/>
              </w:rPr>
              <w:br/>
              <w:t>URL Encoding, UTF-8</w:t>
            </w:r>
          </w:p>
        </w:tc>
        <w:tc>
          <w:tcPr>
            <w:tcW w:w="1199" w:type="dxa"/>
            <w:vAlign w:val="center"/>
          </w:tcPr>
          <w:p w14:paraId="34A25160" w14:textId="52B2DF2F"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52189508" w14:textId="3328E07F"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1A46D9" w14:textId="4FDA1BC1"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E1C7E" w:rsidRPr="0006217B" w14:paraId="44288612" w14:textId="77777777" w:rsidTr="004E4C97">
        <w:tblPrEx>
          <w:jc w:val="left"/>
        </w:tblPrEx>
        <w:tc>
          <w:tcPr>
            <w:tcW w:w="1026" w:type="dxa"/>
            <w:vMerge w:val="restart"/>
            <w:vAlign w:val="center"/>
          </w:tcPr>
          <w:p w14:paraId="1CCE0C37" w14:textId="5ECCD98B" w:rsidR="00FE1C7E" w:rsidRPr="0006217B" w:rsidRDefault="00FE1C7E" w:rsidP="00FE1C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27B74C42" w14:textId="73C290BF" w:rsidR="00FE1C7E" w:rsidRPr="0006217B" w:rsidRDefault="00FE1C7E" w:rsidP="00FE1C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DF5553F" w14:textId="4A9C0038" w:rsidR="00FE1C7E" w:rsidRPr="0006217B" w:rsidRDefault="0010758B" w:rsidP="00FE1C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7D4207E" w14:textId="25FC8AB1" w:rsidR="00FE1C7E" w:rsidRPr="0006217B" w:rsidRDefault="00FE1C7E" w:rsidP="00FE1C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hash </w:t>
            </w:r>
            <w:r w:rsidR="0010758B" w:rsidRPr="0006217B">
              <w:rPr>
                <w:rFonts w:asciiTheme="minorHAnsi" w:eastAsiaTheme="minorHAnsi" w:hAnsiTheme="minorHAnsi" w:hint="eastAsia"/>
                <w:color w:val="767676"/>
                <w:spacing w:val="-6"/>
                <w:sz w:val="21"/>
                <w:szCs w:val="21"/>
              </w:rPr>
              <w:t>value in response returned as i</w:t>
            </w:r>
            <w:r w:rsidR="008568E7" w:rsidRPr="0006217B">
              <w:rPr>
                <w:rFonts w:asciiTheme="minorHAnsi" w:eastAsiaTheme="minorHAnsi" w:hAnsiTheme="minorHAnsi" w:hint="eastAsia"/>
                <w:color w:val="767676"/>
                <w:spacing w:val="-6"/>
                <w:sz w:val="21"/>
                <w:szCs w:val="21"/>
              </w:rPr>
              <w:t>s</w:t>
            </w:r>
          </w:p>
        </w:tc>
        <w:tc>
          <w:tcPr>
            <w:tcW w:w="1199" w:type="dxa"/>
            <w:vAlign w:val="center"/>
          </w:tcPr>
          <w:p w14:paraId="6FEF23A3" w14:textId="25D5F073" w:rsidR="00FE1C7E" w:rsidRPr="0006217B" w:rsidRDefault="00FE1C7E" w:rsidP="00FE1C7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44372850" w14:textId="1B7622DA" w:rsidR="00FE1C7E" w:rsidRPr="0006217B" w:rsidRDefault="00FE1C7E" w:rsidP="00FE1C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1267E5" w14:textId="77777777" w:rsidR="00FE1C7E" w:rsidRPr="0006217B" w:rsidRDefault="00FE1C7E" w:rsidP="00FE1C7E">
            <w:pPr>
              <w:pStyle w:val="cq11"/>
              <w:ind w:leftChars="0" w:left="0"/>
              <w:jc w:val="both"/>
              <w:rPr>
                <w:rFonts w:asciiTheme="minorHAnsi" w:eastAsiaTheme="minorHAnsi" w:hAnsiTheme="minorHAnsi"/>
              </w:rPr>
            </w:pPr>
          </w:p>
        </w:tc>
      </w:tr>
      <w:tr w:rsidR="00932014" w:rsidRPr="0006217B" w14:paraId="65A4AC84" w14:textId="77777777" w:rsidTr="004E4C97">
        <w:tblPrEx>
          <w:jc w:val="left"/>
        </w:tblPrEx>
        <w:tc>
          <w:tcPr>
            <w:tcW w:w="1026" w:type="dxa"/>
            <w:vMerge/>
            <w:vAlign w:val="center"/>
          </w:tcPr>
          <w:p w14:paraId="61AC3E1F"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27D82672" w14:textId="1E23CC1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2A47AE92" w14:textId="43D78B98"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1B00D1A3" w14:textId="5E2315B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9770F58" w14:textId="711F5B79"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7944E21" w14:textId="5B052BB0"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861371" w14:textId="7069ED28"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4C67D636" w14:textId="77777777" w:rsidTr="004E4C97">
        <w:tblPrEx>
          <w:jc w:val="left"/>
        </w:tblPrEx>
        <w:tc>
          <w:tcPr>
            <w:tcW w:w="1026" w:type="dxa"/>
            <w:vMerge/>
            <w:vAlign w:val="center"/>
          </w:tcPr>
          <w:p w14:paraId="797B3551"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06B95DD0" w14:textId="2ABBF8CA"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1050B1EF" w14:textId="04247D3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02C6C83D" w14:textId="23D67FEC"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EFC784C" w14:textId="08C80251"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69FAE90" w14:textId="7C0D8030"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F8A892" w14:textId="2CFBBC6E"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0E44A0" w:rsidRPr="0006217B" w14:paraId="1492C3C5" w14:textId="77777777" w:rsidTr="004E4C97">
        <w:tblPrEx>
          <w:jc w:val="left"/>
        </w:tblPrEx>
        <w:tc>
          <w:tcPr>
            <w:tcW w:w="1026" w:type="dxa"/>
            <w:vMerge/>
            <w:vAlign w:val="center"/>
          </w:tcPr>
          <w:p w14:paraId="4691A20B"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5C026453" w14:textId="50789FB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cardCnclAmt</w:t>
            </w:r>
          </w:p>
        </w:tc>
        <w:tc>
          <w:tcPr>
            <w:tcW w:w="1604" w:type="dxa"/>
            <w:vAlign w:val="center"/>
          </w:tcPr>
          <w:p w14:paraId="62CFA64E" w14:textId="4709FD8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532BFC97" w14:textId="39C585D0"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5986092A" w14:textId="428EC6ED"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61A8812" w14:textId="7A7253BA"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E2DF06" w14:textId="0F02FA6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0E44A0" w:rsidRPr="0006217B" w14:paraId="118DECC1" w14:textId="77777777" w:rsidTr="004E4C97">
        <w:tblPrEx>
          <w:jc w:val="left"/>
        </w:tblPrEx>
        <w:tc>
          <w:tcPr>
            <w:tcW w:w="1026" w:type="dxa"/>
            <w:vMerge/>
            <w:vAlign w:val="center"/>
          </w:tcPr>
          <w:p w14:paraId="5D6D2732"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F857FB5" w14:textId="004D6118"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pntCnclAmt</w:t>
            </w:r>
          </w:p>
        </w:tc>
        <w:tc>
          <w:tcPr>
            <w:tcW w:w="1604" w:type="dxa"/>
            <w:vAlign w:val="center"/>
          </w:tcPr>
          <w:p w14:paraId="7F8114B9" w14:textId="6B8091B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1604F279" w14:textId="71FE467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point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56D6C9C6" w14:textId="26345F41"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9078527" w14:textId="423718A7"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8BE2F1" w14:textId="56B9A8E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0E44A0" w:rsidRPr="0006217B" w14:paraId="45A2C492" w14:textId="77777777" w:rsidTr="004E4C97">
        <w:tblPrEx>
          <w:jc w:val="left"/>
        </w:tblPrEx>
        <w:tc>
          <w:tcPr>
            <w:tcW w:w="1026" w:type="dxa"/>
            <w:vMerge/>
            <w:vAlign w:val="center"/>
          </w:tcPr>
          <w:p w14:paraId="0CC05A3F"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4A52CF5B" w14:textId="2B92089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coupCnclAmt</w:t>
            </w:r>
          </w:p>
        </w:tc>
        <w:tc>
          <w:tcPr>
            <w:tcW w:w="1604" w:type="dxa"/>
            <w:vAlign w:val="center"/>
          </w:tcPr>
          <w:p w14:paraId="65E9BB8C" w14:textId="15512E6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Cancellation Amount</w:t>
            </w:r>
          </w:p>
        </w:tc>
        <w:tc>
          <w:tcPr>
            <w:tcW w:w="2297" w:type="dxa"/>
            <w:vAlign w:val="center"/>
          </w:tcPr>
          <w:p w14:paraId="52CCD827" w14:textId="1CE7B4B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coupon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78D3865" w14:textId="470E5CA4"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FB94792" w14:textId="0D04D9DF"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FB6D74" w14:textId="0E26EEC5"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243A3252" w14:textId="77777777" w:rsidTr="004E4C97">
        <w:tblPrEx>
          <w:jc w:val="left"/>
        </w:tblPrEx>
        <w:tc>
          <w:tcPr>
            <w:tcW w:w="1026" w:type="dxa"/>
            <w:vMerge/>
            <w:vAlign w:val="center"/>
          </w:tcPr>
          <w:p w14:paraId="105BEF2E"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1F37EE5" w14:textId="06A2BC3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6557E018" w14:textId="3481C81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773CEECD" w14:textId="756F5B3F"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7A238DD" w14:textId="1EA36281"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56C6302" w14:textId="7D06B49E"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1F0CC8" w14:textId="054C15B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67A92936" w14:textId="77777777" w:rsidR="00786187" w:rsidRPr="0006217B" w:rsidRDefault="00786187" w:rsidP="00786187">
      <w:pPr>
        <w:pStyle w:val="cq11"/>
        <w:ind w:left="440"/>
        <w:rPr>
          <w:rFonts w:asciiTheme="minorHAnsi" w:eastAsiaTheme="minorHAnsi" w:hAnsiTheme="minorHAnsi"/>
        </w:rPr>
      </w:pPr>
    </w:p>
    <w:p w14:paraId="5F9EEA03" w14:textId="77777777" w:rsidR="00292071" w:rsidRPr="0006217B" w:rsidRDefault="00292071" w:rsidP="00292071">
      <w:pPr>
        <w:pStyle w:val="2"/>
        <w:rPr>
          <w:rFonts w:asciiTheme="minorHAnsi" w:eastAsiaTheme="minorHAnsi" w:hAnsiTheme="minorHAnsi"/>
        </w:rPr>
      </w:pPr>
      <w:bookmarkStart w:id="203" w:name="_Toc17204360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203"/>
    </w:p>
    <w:p w14:paraId="7E8FDD46" w14:textId="4D2E7330" w:rsidR="00FE1C7E" w:rsidRPr="0006217B" w:rsidRDefault="00FE1C7E" w:rsidP="00FE1C7E">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p>
    <w:p w14:paraId="6E84566B" w14:textId="77777777" w:rsidR="00E61C75" w:rsidRPr="0006217B" w:rsidRDefault="00292071">
      <w:pPr>
        <w:pStyle w:val="1"/>
        <w:rPr>
          <w:rFonts w:asciiTheme="minorHAnsi" w:eastAsiaTheme="minorHAnsi" w:hAnsiTheme="minorHAnsi"/>
        </w:rPr>
      </w:pPr>
      <w:bookmarkStart w:id="204" w:name="_Toc172043609"/>
      <w:r w:rsidRPr="0006217B">
        <w:rPr>
          <w:rFonts w:asciiTheme="minorHAnsi" w:eastAsiaTheme="minorHAnsi" w:hAnsiTheme="minorHAnsi"/>
        </w:rPr>
        <w:lastRenderedPageBreak/>
        <w:t>Samsung</w:t>
      </w:r>
      <w:r w:rsidR="007A2CDB" w:rsidRPr="0006217B">
        <w:rPr>
          <w:rFonts w:asciiTheme="minorHAnsi" w:eastAsiaTheme="minorHAnsi" w:hAnsiTheme="minorHAnsi"/>
        </w:rPr>
        <w:t xml:space="preserve"> </w:t>
      </w:r>
      <w:r w:rsidRPr="0006217B">
        <w:rPr>
          <w:rFonts w:asciiTheme="minorHAnsi" w:eastAsiaTheme="minorHAnsi" w:hAnsiTheme="minorHAnsi"/>
        </w:rPr>
        <w:t>Pay</w:t>
      </w:r>
      <w:r w:rsidR="007A2CDB" w:rsidRPr="0006217B">
        <w:rPr>
          <w:rFonts w:asciiTheme="minorHAnsi" w:eastAsiaTheme="minorHAnsi" w:hAnsiTheme="minorHAnsi"/>
        </w:rPr>
        <w:t xml:space="preserve"> </w:t>
      </w:r>
      <w:r w:rsidRPr="0006217B">
        <w:rPr>
          <w:rFonts w:asciiTheme="minorHAnsi" w:eastAsiaTheme="minorHAnsi" w:hAnsiTheme="minorHAnsi"/>
        </w:rPr>
        <w:t>Easy</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204"/>
    </w:p>
    <w:p w14:paraId="493AADE7" w14:textId="640C9C64" w:rsidR="00734742" w:rsidRPr="0006217B" w:rsidRDefault="00734742" w:rsidP="00734742">
      <w:pPr>
        <w:rPr>
          <w:rFonts w:asciiTheme="minorHAnsi" w:eastAsiaTheme="minorHAnsi" w:hAnsiTheme="minorHAnsi"/>
        </w:rPr>
      </w:pPr>
      <w:r w:rsidRPr="0006217B">
        <w:rPr>
          <w:rFonts w:asciiTheme="minorHAnsi" w:eastAsiaTheme="minorHAnsi" w:hAnsiTheme="minorHAnsi" w:hint="eastAsia"/>
        </w:rPr>
        <w:t>Describes the Samsung Pay Easy Payment integration method.</w:t>
      </w:r>
    </w:p>
    <w:p w14:paraId="65F44533" w14:textId="75B55995" w:rsidR="004F0B75" w:rsidRPr="0006217B" w:rsidRDefault="004F0B75" w:rsidP="004F0B75">
      <w:pPr>
        <w:pStyle w:val="2"/>
        <w:rPr>
          <w:rFonts w:asciiTheme="minorHAnsi" w:eastAsiaTheme="minorHAnsi" w:hAnsiTheme="minorHAnsi"/>
        </w:rPr>
      </w:pPr>
      <w:bookmarkStart w:id="205" w:name="_Toc172043610"/>
      <w:r w:rsidRPr="0006217B">
        <w:rPr>
          <w:rFonts w:asciiTheme="minorHAnsi" w:eastAsiaTheme="minorHAnsi" w:hAnsiTheme="minorHAnsi" w:hint="eastAsia"/>
        </w:rPr>
        <w:t>API URI</w:t>
      </w:r>
      <w:bookmarkEnd w:id="205"/>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E3B75AF" w14:textId="77777777" w:rsidTr="002177F8">
        <w:tc>
          <w:tcPr>
            <w:tcW w:w="1823" w:type="dxa"/>
            <w:shd w:val="clear" w:color="auto" w:fill="D9D9D9" w:themeFill="background1" w:themeFillShade="D9"/>
          </w:tcPr>
          <w:p w14:paraId="670F98F5"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5C6BCA44"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37122B0E" w14:textId="77777777" w:rsidTr="002177F8">
        <w:tc>
          <w:tcPr>
            <w:tcW w:w="1823" w:type="dxa"/>
            <w:shd w:val="clear" w:color="auto" w:fill="FFFFFF" w:themeFill="background1"/>
          </w:tcPr>
          <w:p w14:paraId="3A1E926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41E2DBAC" w14:textId="77777777" w:rsidR="004F0B75" w:rsidRPr="0006217B" w:rsidRDefault="00B35E1E"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https://tbnpg.settlebank.co.kr/card/cardDirect.do</w:t>
            </w:r>
          </w:p>
        </w:tc>
      </w:tr>
      <w:tr w:rsidR="004F0B75" w:rsidRPr="0006217B" w14:paraId="47EC24AA" w14:textId="77777777" w:rsidTr="002177F8">
        <w:tc>
          <w:tcPr>
            <w:tcW w:w="1823" w:type="dxa"/>
            <w:shd w:val="clear" w:color="auto" w:fill="FFFFFF" w:themeFill="background1"/>
          </w:tcPr>
          <w:p w14:paraId="4F0A7C32"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604B6846" w14:textId="77777777" w:rsidR="004F0B75" w:rsidRPr="0006217B" w:rsidRDefault="00B35E1E" w:rsidP="002177F8">
            <w:pPr>
              <w:jc w:val="center"/>
              <w:rPr>
                <w:rFonts w:asciiTheme="minorHAnsi" w:eastAsiaTheme="minorHAnsi" w:hAnsiTheme="minorHAnsi"/>
              </w:rPr>
            </w:pPr>
            <w:r w:rsidRPr="0006217B">
              <w:rPr>
                <w:rFonts w:asciiTheme="minorHAnsi" w:eastAsiaTheme="minorHAnsi" w:hAnsiTheme="minorHAnsi"/>
              </w:rPr>
              <w:t>https://npg.settlebank.co.kr/card/cardDirect.do</w:t>
            </w:r>
          </w:p>
        </w:tc>
      </w:tr>
    </w:tbl>
    <w:p w14:paraId="4947626D" w14:textId="77777777" w:rsidR="004F0B75" w:rsidRPr="0006217B" w:rsidRDefault="004F0B75" w:rsidP="004F0B75">
      <w:pPr>
        <w:pStyle w:val="cq11"/>
        <w:ind w:left="440"/>
        <w:rPr>
          <w:rFonts w:asciiTheme="minorHAnsi" w:eastAsiaTheme="minorHAnsi" w:hAnsiTheme="minorHAnsi"/>
        </w:rPr>
      </w:pPr>
    </w:p>
    <w:p w14:paraId="5297D32D" w14:textId="77777777" w:rsidR="004F0B75" w:rsidRPr="0006217B" w:rsidRDefault="004F0B75" w:rsidP="004F0B75">
      <w:pPr>
        <w:pStyle w:val="2"/>
        <w:rPr>
          <w:rFonts w:asciiTheme="minorHAnsi" w:eastAsiaTheme="minorHAnsi" w:hAnsiTheme="minorHAnsi"/>
        </w:rPr>
      </w:pPr>
      <w:bookmarkStart w:id="206" w:name="_Toc172043611"/>
      <w:r w:rsidRPr="0006217B">
        <w:rPr>
          <w:rFonts w:asciiTheme="minorHAnsi" w:eastAsiaTheme="minorHAnsi" w:hAnsiTheme="minorHAnsi" w:hint="eastAsia"/>
        </w:rPr>
        <w:t>Request and Response Headers</w:t>
      </w:r>
      <w:bookmarkEnd w:id="206"/>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7C946525" w14:textId="77777777" w:rsidTr="002177F8">
        <w:tc>
          <w:tcPr>
            <w:tcW w:w="1823" w:type="dxa"/>
            <w:shd w:val="clear" w:color="auto" w:fill="D9D9D9" w:themeFill="background1" w:themeFillShade="D9"/>
          </w:tcPr>
          <w:p w14:paraId="258D4E8D"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390B2B99"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780D2821" w14:textId="77777777" w:rsidTr="002177F8">
        <w:tc>
          <w:tcPr>
            <w:tcW w:w="1823" w:type="dxa"/>
            <w:shd w:val="clear" w:color="auto" w:fill="FFFFFF" w:themeFill="background1"/>
          </w:tcPr>
          <w:p w14:paraId="63F9311A"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69DDAB9A" w14:textId="77777777" w:rsidR="004F0B75" w:rsidRPr="0006217B" w:rsidRDefault="00B35E1E"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Content-type=application/x-www-form-urlencoded; charset=UTF-8</w:t>
            </w:r>
          </w:p>
        </w:tc>
      </w:tr>
      <w:tr w:rsidR="004F0B75" w:rsidRPr="0006217B" w14:paraId="09E7BD69" w14:textId="77777777" w:rsidTr="002177F8">
        <w:tc>
          <w:tcPr>
            <w:tcW w:w="1823" w:type="dxa"/>
            <w:shd w:val="clear" w:color="auto" w:fill="FFFFFF" w:themeFill="background1"/>
          </w:tcPr>
          <w:p w14:paraId="2BC97D7D"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6BDFF5DB" w14:textId="77777777" w:rsidR="004F0B75" w:rsidRPr="0006217B" w:rsidRDefault="00B35E1E"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1A5A1986" w14:textId="77777777" w:rsidR="004F0B75" w:rsidRPr="0006217B" w:rsidRDefault="004F0B75" w:rsidP="004F0B75">
      <w:pPr>
        <w:pStyle w:val="cq11"/>
        <w:ind w:left="440"/>
        <w:rPr>
          <w:rFonts w:asciiTheme="minorHAnsi" w:eastAsiaTheme="minorHAnsi" w:hAnsiTheme="minorHAnsi"/>
        </w:rPr>
      </w:pPr>
    </w:p>
    <w:p w14:paraId="0D91DBE3" w14:textId="77777777" w:rsidR="00292071" w:rsidRPr="0006217B" w:rsidRDefault="00292071" w:rsidP="00292071">
      <w:pPr>
        <w:pStyle w:val="2"/>
        <w:rPr>
          <w:rFonts w:asciiTheme="minorHAnsi" w:eastAsiaTheme="minorHAnsi" w:hAnsiTheme="minorHAnsi"/>
        </w:rPr>
      </w:pPr>
      <w:bookmarkStart w:id="207" w:name="_Toc172043612"/>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07"/>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1AFC6251" w14:textId="77777777" w:rsidTr="00B35E1E">
        <w:trPr>
          <w:jc w:val="center"/>
        </w:trPr>
        <w:tc>
          <w:tcPr>
            <w:tcW w:w="2053" w:type="dxa"/>
            <w:shd w:val="clear" w:color="auto" w:fill="D9D9D9" w:themeFill="background1" w:themeFillShade="D9"/>
            <w:vAlign w:val="center"/>
          </w:tcPr>
          <w:p w14:paraId="2FAD3B6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3CCB12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EB479E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CB6A71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634A1C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C2F1E5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6ABE1A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642DDF94" w14:textId="77777777" w:rsidTr="00B35E1E">
        <w:trPr>
          <w:jc w:val="center"/>
        </w:trPr>
        <w:tc>
          <w:tcPr>
            <w:tcW w:w="2053" w:type="dxa"/>
            <w:vAlign w:val="center"/>
          </w:tcPr>
          <w:p w14:paraId="5F547C10" w14:textId="2355A582"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47286C52" w14:textId="329F20AE"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4D05EF3" w14:textId="5A16303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8D79652" w14:textId="5710FCB6"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01AEC659" w14:textId="41BBA789"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FBEFDE" w14:textId="57170F4E"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"nxca_jt_il"</w:t>
            </w:r>
          </w:p>
        </w:tc>
      </w:tr>
      <w:tr w:rsidR="00CE222C" w:rsidRPr="0006217B" w14:paraId="08FA8E76" w14:textId="77777777" w:rsidTr="00B35E1E">
        <w:trPr>
          <w:jc w:val="center"/>
        </w:trPr>
        <w:tc>
          <w:tcPr>
            <w:tcW w:w="2053" w:type="dxa"/>
            <w:vAlign w:val="center"/>
          </w:tcPr>
          <w:p w14:paraId="4EE72FFE" w14:textId="2AB309B1"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6290D73" w14:textId="494CA3BE"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FF5B704" w14:textId="5BF65CE7"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07ADDCF" w14:textId="7056A757" w:rsidR="00CE222C" w:rsidRPr="0006217B" w:rsidRDefault="00CE222C" w:rsidP="00CE222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149C215F" w14:textId="475E9A0F" w:rsidR="00CE222C" w:rsidRPr="0006217B" w:rsidRDefault="00CE222C" w:rsidP="00CE222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B904D1" w14:textId="51B2C9AF"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3F2FEA" w:rsidRPr="0006217B" w14:paraId="7BF40B72" w14:textId="77777777" w:rsidTr="00B35E1E">
        <w:trPr>
          <w:jc w:val="center"/>
        </w:trPr>
        <w:tc>
          <w:tcPr>
            <w:tcW w:w="2053" w:type="dxa"/>
            <w:vAlign w:val="center"/>
          </w:tcPr>
          <w:p w14:paraId="0F37F1C1" w14:textId="73F26B2C" w:rsidR="003F2FEA" w:rsidRPr="0006217B" w:rsidRDefault="003F2FEA" w:rsidP="003F2FE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70422505" w14:textId="56F3B78C" w:rsidR="003F2FEA" w:rsidRPr="0006217B" w:rsidRDefault="001466BE" w:rsidP="003F2FE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4931B97" w14:textId="31117E72" w:rsidR="003F2FEA" w:rsidRPr="0006217B" w:rsidRDefault="003F2FEA" w:rsidP="003F2FE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yyyyMMdd</w:t>
            </w:r>
          </w:p>
        </w:tc>
        <w:tc>
          <w:tcPr>
            <w:tcW w:w="1199" w:type="dxa"/>
            <w:vAlign w:val="center"/>
          </w:tcPr>
          <w:p w14:paraId="0A96438E" w14:textId="072C9DA8"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1AA4DF1" w14:textId="55A8D906"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7CE899" w14:textId="499A8E5A" w:rsidR="003F2FEA" w:rsidRPr="0006217B" w:rsidRDefault="003F2FEA" w:rsidP="003F2FE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3F2FEA" w:rsidRPr="0006217B" w14:paraId="15DF3B40" w14:textId="77777777" w:rsidTr="00B35E1E">
        <w:trPr>
          <w:jc w:val="center"/>
        </w:trPr>
        <w:tc>
          <w:tcPr>
            <w:tcW w:w="2053" w:type="dxa"/>
            <w:vAlign w:val="center"/>
          </w:tcPr>
          <w:p w14:paraId="5C681AC2" w14:textId="4953DDFF"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0D7788B" w14:textId="08BB348A" w:rsidR="003F2FEA" w:rsidRPr="0006217B" w:rsidRDefault="001466BE" w:rsidP="003F2FE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5382DD6" w14:textId="74352AA6"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57432D34" w14:textId="36B21AF1"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472A0226" w14:textId="69C0541C"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A158FA" w14:textId="126797BB"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763A40E7" w14:textId="77777777" w:rsidTr="00B35E1E">
        <w:trPr>
          <w:jc w:val="center"/>
        </w:trPr>
        <w:tc>
          <w:tcPr>
            <w:tcW w:w="2053" w:type="dxa"/>
            <w:vAlign w:val="center"/>
          </w:tcPr>
          <w:p w14:paraId="2FF0C438" w14:textId="2B34A77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mchtTrdNo</w:t>
            </w:r>
          </w:p>
        </w:tc>
        <w:tc>
          <w:tcPr>
            <w:tcW w:w="1604" w:type="dxa"/>
            <w:vAlign w:val="center"/>
          </w:tcPr>
          <w:p w14:paraId="42A45423" w14:textId="7FFA04F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7D0D817D"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353C9A9B" w14:textId="0A2D8C8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7104089E" w14:textId="4668BD27"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2CB8D35" w14:textId="3B2D672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F5152E" w14:textId="57DAD87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B2FB9" w:rsidRPr="0006217B" w14:paraId="48118454" w14:textId="77777777" w:rsidTr="00B35E1E">
        <w:trPr>
          <w:jc w:val="center"/>
        </w:trPr>
        <w:tc>
          <w:tcPr>
            <w:tcW w:w="2053" w:type="dxa"/>
            <w:vAlign w:val="center"/>
          </w:tcPr>
          <w:p w14:paraId="33D8CACA" w14:textId="01AE7DBC"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1EE87E60" w14:textId="5F70A0AC"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5844FE4B" w14:textId="2A40D863"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69DC5FC8" w14:textId="23411BB4"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AHN(100)</w:t>
            </w:r>
          </w:p>
        </w:tc>
        <w:tc>
          <w:tcPr>
            <w:tcW w:w="1211" w:type="dxa"/>
            <w:vAlign w:val="center"/>
          </w:tcPr>
          <w:p w14:paraId="46536202" w14:textId="13D09CD6"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E3C537" w14:textId="3BDE682C"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"헥토파이낸셜"</w:t>
            </w:r>
            <w:r w:rsidR="001466BE" w:rsidRPr="0006217B">
              <w:rPr>
                <w:rFonts w:asciiTheme="minorHAnsi" w:eastAsiaTheme="minorHAnsi" w:hAnsiTheme="minorHAnsi" w:hint="eastAsia"/>
                <w:color w:val="767676"/>
                <w:spacing w:val="-6"/>
                <w:sz w:val="21"/>
                <w:szCs w:val="21"/>
              </w:rPr>
              <w:t xml:space="preserve"> (</w:t>
            </w:r>
            <w:r w:rsidR="001466BE"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Hecto Financial</w:t>
            </w:r>
            <w:r w:rsidR="001466BE"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 xml:space="preserve"> in Korean)</w:t>
            </w:r>
          </w:p>
        </w:tc>
      </w:tr>
      <w:tr w:rsidR="007B2FB9" w:rsidRPr="0006217B" w14:paraId="76A9DF14" w14:textId="77777777" w:rsidTr="00B35E1E">
        <w:trPr>
          <w:jc w:val="center"/>
        </w:trPr>
        <w:tc>
          <w:tcPr>
            <w:tcW w:w="2053" w:type="dxa"/>
            <w:vAlign w:val="center"/>
          </w:tcPr>
          <w:p w14:paraId="630E70F1" w14:textId="19A0B413"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mchtEName</w:t>
            </w:r>
          </w:p>
        </w:tc>
        <w:tc>
          <w:tcPr>
            <w:tcW w:w="1604" w:type="dxa"/>
            <w:vAlign w:val="center"/>
          </w:tcPr>
          <w:p w14:paraId="3C0FB301" w14:textId="3FB093E5"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415304F4" w14:textId="05BA5A39"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28F1EB72" w14:textId="4EFCA85D"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63E22FFB" w14:textId="4DD3C4E3"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579988" w14:textId="50350EC8"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w:t>
            </w:r>
          </w:p>
        </w:tc>
      </w:tr>
      <w:tr w:rsidR="007B2FB9" w:rsidRPr="0006217B" w14:paraId="0BE02CBA" w14:textId="77777777" w:rsidTr="00B35E1E">
        <w:trPr>
          <w:jc w:val="center"/>
        </w:trPr>
        <w:tc>
          <w:tcPr>
            <w:tcW w:w="2053" w:type="dxa"/>
            <w:vAlign w:val="center"/>
          </w:tcPr>
          <w:p w14:paraId="6DDFF906" w14:textId="1E84F217"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pmtPrdtNm</w:t>
            </w:r>
          </w:p>
        </w:tc>
        <w:tc>
          <w:tcPr>
            <w:tcW w:w="1604" w:type="dxa"/>
            <w:vAlign w:val="center"/>
          </w:tcPr>
          <w:p w14:paraId="446157A3" w14:textId="50C82382"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656BD6D0" w14:textId="4784FF00"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751CD827" w14:textId="7F3E181B"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6E9D5444" w14:textId="0C2FC67D"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B69789" w14:textId="734E2435"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E35F57" w:rsidRPr="0006217B" w14:paraId="270E1682" w14:textId="77777777" w:rsidTr="00B35E1E">
        <w:trPr>
          <w:jc w:val="center"/>
        </w:trPr>
        <w:tc>
          <w:tcPr>
            <w:tcW w:w="2053" w:type="dxa"/>
            <w:vAlign w:val="center"/>
          </w:tcPr>
          <w:p w14:paraId="322099C3" w14:textId="3116FCB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7B79E8A" w14:textId="59494EF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A49DFA9" w14:textId="45C93A93"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F1633D5" w14:textId="0880CE86"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1CF3942" w14:textId="507FA14D"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D492BC" w14:textId="4B5BF0C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3F2FEA" w:rsidRPr="0006217B" w14:paraId="7DC6B7BD" w14:textId="77777777" w:rsidTr="00B35E1E">
        <w:trPr>
          <w:jc w:val="center"/>
        </w:trPr>
        <w:tc>
          <w:tcPr>
            <w:tcW w:w="2053" w:type="dxa"/>
            <w:vAlign w:val="center"/>
          </w:tcPr>
          <w:p w14:paraId="62823564" w14:textId="2130A1B1"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mchtCustNm</w:t>
            </w:r>
          </w:p>
        </w:tc>
        <w:tc>
          <w:tcPr>
            <w:tcW w:w="1604" w:type="dxa"/>
            <w:vAlign w:val="center"/>
          </w:tcPr>
          <w:p w14:paraId="38473810" w14:textId="380A4A05" w:rsidR="003F2FEA" w:rsidRPr="0006217B" w:rsidRDefault="005F3CBC"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1F3E8585" w14:textId="06C7EC00" w:rsidR="003F2FEA" w:rsidRPr="0006217B" w:rsidRDefault="005F3CBC"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Orderer name of the actual payer</w:t>
            </w:r>
          </w:p>
        </w:tc>
        <w:tc>
          <w:tcPr>
            <w:tcW w:w="1199" w:type="dxa"/>
            <w:vAlign w:val="center"/>
          </w:tcPr>
          <w:p w14:paraId="3C9512A3" w14:textId="239DBA1C"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3DF8D074" w14:textId="74F980A3"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61D8CC" w14:textId="05877B65"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2C1075" w:rsidRPr="0006217B">
              <w:rPr>
                <w:rFonts w:asciiTheme="minorHAnsi" w:eastAsiaTheme="minorHAnsi" w:hAnsiTheme="minorHAnsi" w:hint="eastAsia"/>
                <w:color w:val="767676"/>
                <w:spacing w:val="-6"/>
                <w:sz w:val="21"/>
                <w:szCs w:val="21"/>
              </w:rPr>
              <w:t>Hong G</w:t>
            </w:r>
            <w:r w:rsidR="002C1075" w:rsidRPr="0006217B">
              <w:rPr>
                <w:rFonts w:asciiTheme="minorHAnsi" w:eastAsiaTheme="minorHAnsi" w:hAnsiTheme="minorHAnsi"/>
                <w:color w:val="767676"/>
                <w:spacing w:val="-6"/>
                <w:sz w:val="21"/>
                <w:szCs w:val="21"/>
              </w:rPr>
              <w:t>i</w:t>
            </w:r>
            <w:r w:rsidR="002C1075"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A946D6" w:rsidRPr="0006217B" w14:paraId="71F854B5" w14:textId="77777777" w:rsidTr="00B35E1E">
        <w:trPr>
          <w:jc w:val="center"/>
        </w:trPr>
        <w:tc>
          <w:tcPr>
            <w:tcW w:w="2053" w:type="dxa"/>
            <w:vAlign w:val="center"/>
          </w:tcPr>
          <w:p w14:paraId="4B83BF40"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notiUrl</w:t>
            </w:r>
          </w:p>
        </w:tc>
        <w:tc>
          <w:tcPr>
            <w:tcW w:w="1604" w:type="dxa"/>
            <w:vAlign w:val="center"/>
          </w:tcPr>
          <w:p w14:paraId="184CE22E"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588DAFB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(Server To Server integration URL)</w:t>
            </w:r>
          </w:p>
        </w:tc>
        <w:tc>
          <w:tcPr>
            <w:tcW w:w="1199" w:type="dxa"/>
            <w:vAlign w:val="center"/>
          </w:tcPr>
          <w:p w14:paraId="4E9AD160"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245F3E2C"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4E0DFD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"https://example.com/notiUrl"</w:t>
            </w:r>
          </w:p>
        </w:tc>
      </w:tr>
      <w:tr w:rsidR="00A946D6" w:rsidRPr="0006217B" w14:paraId="406C2C1C" w14:textId="77777777" w:rsidTr="00B35E1E">
        <w:trPr>
          <w:jc w:val="center"/>
        </w:trPr>
        <w:tc>
          <w:tcPr>
            <w:tcW w:w="2053" w:type="dxa"/>
            <w:vAlign w:val="center"/>
          </w:tcPr>
          <w:p w14:paraId="5ED68BAE"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nextUrl</w:t>
            </w:r>
          </w:p>
        </w:tc>
        <w:tc>
          <w:tcPr>
            <w:tcW w:w="1604" w:type="dxa"/>
            <w:vAlign w:val="center"/>
          </w:tcPr>
          <w:p w14:paraId="67B969A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4F17048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4115BF94"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7A63795D"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533D48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"https://example.com/nextUrl"</w:t>
            </w:r>
          </w:p>
        </w:tc>
      </w:tr>
      <w:tr w:rsidR="00A946D6" w:rsidRPr="0006217B" w14:paraId="671270F0" w14:textId="77777777" w:rsidTr="00B35E1E">
        <w:trPr>
          <w:jc w:val="center"/>
        </w:trPr>
        <w:tc>
          <w:tcPr>
            <w:tcW w:w="2053" w:type="dxa"/>
            <w:vAlign w:val="center"/>
          </w:tcPr>
          <w:p w14:paraId="10E5007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cancUrl</w:t>
            </w:r>
          </w:p>
        </w:tc>
        <w:tc>
          <w:tcPr>
            <w:tcW w:w="1604" w:type="dxa"/>
            <w:vAlign w:val="center"/>
          </w:tcPr>
          <w:p w14:paraId="3C4ED9D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3807474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0A46172F"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AN(250)</w:t>
            </w:r>
          </w:p>
        </w:tc>
        <w:tc>
          <w:tcPr>
            <w:tcW w:w="1211" w:type="dxa"/>
            <w:vAlign w:val="center"/>
          </w:tcPr>
          <w:p w14:paraId="3DF415E1"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7F82E3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"https://example.com/cancUrl"</w:t>
            </w:r>
          </w:p>
        </w:tc>
      </w:tr>
      <w:tr w:rsidR="00A946D6" w:rsidRPr="0006217B" w14:paraId="2837633B" w14:textId="77777777" w:rsidTr="00B35E1E">
        <w:trPr>
          <w:jc w:val="center"/>
        </w:trPr>
        <w:tc>
          <w:tcPr>
            <w:tcW w:w="2053" w:type="dxa"/>
            <w:vAlign w:val="center"/>
          </w:tcPr>
          <w:p w14:paraId="4983896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lastRenderedPageBreak/>
              <w:t>mchtParam</w:t>
            </w:r>
            <w:r w:rsidRPr="0006217B">
              <w:rPr>
                <w:rFonts w:asciiTheme="minorHAnsi" w:eastAsiaTheme="minorHAnsi" w:hAnsiTheme="minorHAnsi"/>
              </w:rPr>
              <w:tab/>
            </w:r>
          </w:p>
        </w:tc>
        <w:tc>
          <w:tcPr>
            <w:tcW w:w="1604" w:type="dxa"/>
            <w:vAlign w:val="center"/>
          </w:tcPr>
          <w:p w14:paraId="563BACB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4A5E5A20"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20B44F73"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AHN(4000)</w:t>
            </w:r>
          </w:p>
        </w:tc>
        <w:tc>
          <w:tcPr>
            <w:tcW w:w="1211" w:type="dxa"/>
            <w:vAlign w:val="center"/>
          </w:tcPr>
          <w:p w14:paraId="4058AFBE"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55AD20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"name=HongGilDong&amp;age=25"</w:t>
            </w:r>
          </w:p>
        </w:tc>
      </w:tr>
      <w:tr w:rsidR="00A946D6" w:rsidRPr="0006217B" w14:paraId="0FBB39E2" w14:textId="77777777" w:rsidTr="00B35E1E">
        <w:trPr>
          <w:jc w:val="center"/>
        </w:trPr>
        <w:tc>
          <w:tcPr>
            <w:tcW w:w="2053" w:type="dxa"/>
            <w:vAlign w:val="center"/>
          </w:tcPr>
          <w:p w14:paraId="6FE6935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7BB05B2E"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37A6F26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1AAEAC5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A166BA9"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AN(60)</w:t>
            </w:r>
          </w:p>
        </w:tc>
        <w:tc>
          <w:tcPr>
            <w:tcW w:w="1211" w:type="dxa"/>
            <w:vAlign w:val="center"/>
          </w:tcPr>
          <w:p w14:paraId="092CF502"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CC01390"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A946D6" w:rsidRPr="0006217B" w14:paraId="122C7B8C" w14:textId="77777777" w:rsidTr="00B35E1E">
        <w:trPr>
          <w:jc w:val="center"/>
        </w:trPr>
        <w:tc>
          <w:tcPr>
            <w:tcW w:w="2053" w:type="dxa"/>
            <w:vAlign w:val="center"/>
          </w:tcPr>
          <w:p w14:paraId="1CA839E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prdtTerm</w:t>
            </w:r>
          </w:p>
        </w:tc>
        <w:tc>
          <w:tcPr>
            <w:tcW w:w="1604" w:type="dxa"/>
            <w:vAlign w:val="center"/>
          </w:tcPr>
          <w:p w14:paraId="7CC2A34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51FF538E"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yyyyMMddHHmmss</w:t>
            </w:r>
          </w:p>
          <w:p w14:paraId="4B354A3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566D4C2A"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N(14)</w:t>
            </w:r>
          </w:p>
        </w:tc>
        <w:tc>
          <w:tcPr>
            <w:tcW w:w="1211" w:type="dxa"/>
            <w:vAlign w:val="center"/>
          </w:tcPr>
          <w:p w14:paraId="3A0FD0D5"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BCB529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A946D6" w:rsidRPr="0006217B" w14:paraId="4F5B3C61" w14:textId="77777777" w:rsidTr="00B35E1E">
        <w:trPr>
          <w:jc w:val="center"/>
        </w:trPr>
        <w:tc>
          <w:tcPr>
            <w:tcW w:w="2053" w:type="dxa"/>
            <w:vAlign w:val="center"/>
          </w:tcPr>
          <w:p w14:paraId="4F8C53A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mchtCustId</w:t>
            </w:r>
          </w:p>
        </w:tc>
        <w:tc>
          <w:tcPr>
            <w:tcW w:w="1604" w:type="dxa"/>
            <w:vAlign w:val="center"/>
          </w:tcPr>
          <w:p w14:paraId="5572AE9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BA0F78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5943D41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A2D9550"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N(50)</w:t>
            </w:r>
          </w:p>
        </w:tc>
        <w:tc>
          <w:tcPr>
            <w:tcW w:w="1211" w:type="dxa"/>
            <w:vAlign w:val="center"/>
          </w:tcPr>
          <w:p w14:paraId="61C5CEB0"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9731B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"HongGilDong"</w:t>
            </w:r>
          </w:p>
        </w:tc>
      </w:tr>
      <w:tr w:rsidR="008102B9" w:rsidRPr="0006217B" w14:paraId="7B8FFA16" w14:textId="77777777" w:rsidTr="00B35E1E">
        <w:trPr>
          <w:jc w:val="center"/>
        </w:trPr>
        <w:tc>
          <w:tcPr>
            <w:tcW w:w="2053" w:type="dxa"/>
            <w:vAlign w:val="center"/>
          </w:tcPr>
          <w:p w14:paraId="7A283BA9" w14:textId="5AEE77AF" w:rsidR="008102B9" w:rsidRPr="0006217B" w:rsidRDefault="008102B9" w:rsidP="008102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taxTypeCd</w:t>
            </w:r>
          </w:p>
        </w:tc>
        <w:tc>
          <w:tcPr>
            <w:tcW w:w="1604" w:type="dxa"/>
            <w:vAlign w:val="center"/>
          </w:tcPr>
          <w:p w14:paraId="7485CE35" w14:textId="7FAB027B" w:rsidR="008102B9" w:rsidRPr="0006217B" w:rsidRDefault="00AC12EF" w:rsidP="008102B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013BD482" w14:textId="77777777" w:rsidR="00AC12EF" w:rsidRPr="0006217B" w:rsidRDefault="00AC12EF" w:rsidP="00AC12EF">
            <w:pPr>
              <w:pStyle w:val="cq11"/>
              <w:ind w:leftChars="0" w:left="0"/>
              <w:rPr>
                <w:rFonts w:asciiTheme="minorHAnsi" w:eastAsiaTheme="minorHAnsi" w:hAnsiTheme="minorHAnsi"/>
              </w:rPr>
            </w:pPr>
            <w:proofErr w:type="gramStart"/>
            <w:r w:rsidRPr="0006217B">
              <w:rPr>
                <w:rFonts w:asciiTheme="minorHAnsi" w:eastAsiaTheme="minorHAnsi" w:hAnsiTheme="minorHAnsi"/>
              </w:rPr>
              <w:t>N:Taxable</w:t>
            </w:r>
            <w:proofErr w:type="gramEnd"/>
            <w:r w:rsidRPr="0006217B">
              <w:rPr>
                <w:rFonts w:asciiTheme="minorHAnsi" w:eastAsiaTheme="minorHAnsi" w:hAnsiTheme="minorHAnsi"/>
              </w:rPr>
              <w:t>, Y:Tax-exempt, G:Compound tax</w:t>
            </w:r>
          </w:p>
          <w:p w14:paraId="4C44C55C" w14:textId="6F5437A5" w:rsidR="008102B9" w:rsidRPr="0006217B" w:rsidRDefault="00AC12EF" w:rsidP="00AC12EF">
            <w:pPr>
              <w:pStyle w:val="cq11"/>
              <w:ind w:leftChars="0" w:left="0"/>
              <w:rPr>
                <w:rFonts w:asciiTheme="minorHAnsi" w:eastAsiaTheme="minorHAnsi" w:hAnsiTheme="minorHAnsi"/>
              </w:rPr>
            </w:pPr>
            <w:r w:rsidRPr="0006217B">
              <w:rPr>
                <w:rFonts w:asciiTheme="minorHAnsi" w:eastAsiaTheme="minorHAnsi" w:hAnsiTheme="minorHAnsi"/>
              </w:rPr>
              <w:t>If it is blank, follow Merchant’s setting</w:t>
            </w:r>
          </w:p>
        </w:tc>
        <w:tc>
          <w:tcPr>
            <w:tcW w:w="1199" w:type="dxa"/>
            <w:vAlign w:val="center"/>
          </w:tcPr>
          <w:p w14:paraId="055428E0" w14:textId="0DCAF629" w:rsidR="008102B9" w:rsidRPr="0006217B" w:rsidRDefault="008102B9" w:rsidP="008102B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08B0D3AC" w14:textId="3E523014" w:rsidR="008102B9" w:rsidRPr="0006217B" w:rsidRDefault="008102B9" w:rsidP="008102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B52D1A" w14:textId="720B370B" w:rsidR="008102B9" w:rsidRPr="0006217B" w:rsidRDefault="008102B9" w:rsidP="008102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352CDB" w:rsidRPr="0006217B" w14:paraId="72B5B6A8" w14:textId="77777777" w:rsidTr="00B35E1E">
        <w:trPr>
          <w:jc w:val="center"/>
        </w:trPr>
        <w:tc>
          <w:tcPr>
            <w:tcW w:w="2053" w:type="dxa"/>
            <w:vAlign w:val="center"/>
          </w:tcPr>
          <w:p w14:paraId="5D7A0E50" w14:textId="334BA1A6"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taxAmt</w:t>
            </w:r>
          </w:p>
        </w:tc>
        <w:tc>
          <w:tcPr>
            <w:tcW w:w="1604" w:type="dxa"/>
            <w:vAlign w:val="center"/>
          </w:tcPr>
          <w:p w14:paraId="2E83E842" w14:textId="3CDE3B5B"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3A083F5" w14:textId="77777777"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1571F39C" w14:textId="7FF338D9"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F9B7406" w14:textId="2FB084B4"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9BEE78B" w14:textId="21DFCAC1"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C57F69" w14:textId="21720E08"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352CDB" w:rsidRPr="0006217B" w14:paraId="50B4DA42" w14:textId="77777777" w:rsidTr="00B35E1E">
        <w:trPr>
          <w:jc w:val="center"/>
        </w:trPr>
        <w:tc>
          <w:tcPr>
            <w:tcW w:w="2053" w:type="dxa"/>
            <w:vAlign w:val="center"/>
          </w:tcPr>
          <w:p w14:paraId="402D513A" w14:textId="2F90FA0F"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vatAmt</w:t>
            </w:r>
          </w:p>
        </w:tc>
        <w:tc>
          <w:tcPr>
            <w:tcW w:w="1604" w:type="dxa"/>
            <w:vAlign w:val="center"/>
          </w:tcPr>
          <w:p w14:paraId="25920433" w14:textId="0AC132BA"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60C520B1" w14:textId="77777777" w:rsidR="00352CDB" w:rsidRPr="0006217B" w:rsidRDefault="00352CDB" w:rsidP="00352CD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6DB7E21B" w14:textId="05841BF1"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26A0DE2" w14:textId="3FB7033B"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9A37C7A" w14:textId="6B03B444"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EB4B4F" w14:textId="082779A3"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352CDB" w:rsidRPr="0006217B" w14:paraId="6BC20BDC" w14:textId="77777777" w:rsidTr="00B35E1E">
        <w:trPr>
          <w:jc w:val="center"/>
        </w:trPr>
        <w:tc>
          <w:tcPr>
            <w:tcW w:w="2053" w:type="dxa"/>
            <w:vAlign w:val="center"/>
          </w:tcPr>
          <w:p w14:paraId="4525F789" w14:textId="6D72091A"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taxFreeAmt</w:t>
            </w:r>
          </w:p>
        </w:tc>
        <w:tc>
          <w:tcPr>
            <w:tcW w:w="1604" w:type="dxa"/>
            <w:vAlign w:val="center"/>
          </w:tcPr>
          <w:p w14:paraId="5C960947" w14:textId="3D7AB293"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4EBF05FC" w14:textId="77777777"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02EEBFB7" w14:textId="11557CA0"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C3D7792" w14:textId="1D2E0DBC"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D20D655" w14:textId="0AD1B8FF"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CB77DB" w14:textId="2AB2BDFE"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352CDB" w:rsidRPr="0006217B" w14:paraId="5C50B846" w14:textId="77777777" w:rsidTr="00B35E1E">
        <w:trPr>
          <w:jc w:val="center"/>
        </w:trPr>
        <w:tc>
          <w:tcPr>
            <w:tcW w:w="2053" w:type="dxa"/>
            <w:vAlign w:val="center"/>
          </w:tcPr>
          <w:p w14:paraId="0E4DE824" w14:textId="262F8B52"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svcAmt</w:t>
            </w:r>
          </w:p>
        </w:tc>
        <w:tc>
          <w:tcPr>
            <w:tcW w:w="1604" w:type="dxa"/>
            <w:vAlign w:val="center"/>
          </w:tcPr>
          <w:p w14:paraId="5DCF723C" w14:textId="2786E6D5"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57BD1AA1" w14:textId="77777777"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7A5E5ABC" w14:textId="0CB382F6"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0CBD091" w14:textId="05F02E15"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60CFE4C" w14:textId="6A2495FF"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84AF94" w14:textId="189B4496"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w:t>
            </w:r>
          </w:p>
        </w:tc>
      </w:tr>
      <w:tr w:rsidR="00F95FFD" w:rsidRPr="0006217B" w14:paraId="0416EEFA" w14:textId="77777777" w:rsidTr="00B35E1E">
        <w:trPr>
          <w:jc w:val="center"/>
        </w:trPr>
        <w:tc>
          <w:tcPr>
            <w:tcW w:w="2053" w:type="dxa"/>
            <w:vAlign w:val="center"/>
          </w:tcPr>
          <w:p w14:paraId="1FBA4AD8" w14:textId="17A2E604"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48D60C25" w14:textId="0EE40761"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297" w:type="dxa"/>
            <w:vAlign w:val="center"/>
          </w:tcPr>
          <w:p w14:paraId="569CD2D0" w14:textId="4254A736"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hint="eastAsia"/>
              </w:rPr>
              <w:t>Only for credit card-</w:t>
            </w:r>
            <w:r w:rsidRPr="0006217B">
              <w:rPr>
                <w:rFonts w:asciiTheme="minorHAnsi" w:eastAsiaTheme="minorHAnsi" w:hAnsiTheme="minorHAnsi"/>
              </w:rPr>
              <w:t>direct</w:t>
            </w:r>
          </w:p>
        </w:tc>
        <w:tc>
          <w:tcPr>
            <w:tcW w:w="1199" w:type="dxa"/>
            <w:vAlign w:val="center"/>
          </w:tcPr>
          <w:p w14:paraId="59505A91" w14:textId="1E665065" w:rsidR="00F95FFD" w:rsidRPr="0006217B" w:rsidRDefault="00F95FFD" w:rsidP="00F95FF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7AAF40D1" w14:textId="56270017" w:rsidR="00F95FFD" w:rsidRPr="0006217B" w:rsidRDefault="00F95FFD" w:rsidP="00F95FF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569174" w14:textId="313B648C"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2764F8" w:rsidRPr="0006217B" w14:paraId="6DBDA036" w14:textId="77777777" w:rsidTr="00B35E1E">
        <w:trPr>
          <w:jc w:val="center"/>
        </w:trPr>
        <w:tc>
          <w:tcPr>
            <w:tcW w:w="2053" w:type="dxa"/>
            <w:vAlign w:val="center"/>
          </w:tcPr>
          <w:p w14:paraId="7EDAAC81" w14:textId="4E8D21CE"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cardGb</w:t>
            </w:r>
          </w:p>
        </w:tc>
        <w:tc>
          <w:tcPr>
            <w:tcW w:w="1604" w:type="dxa"/>
            <w:vAlign w:val="center"/>
          </w:tcPr>
          <w:p w14:paraId="2618E034" w14:textId="0E6A6DC2"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hint="eastAsia"/>
              </w:rPr>
              <w:t>Specific Card Company Code</w:t>
            </w:r>
          </w:p>
        </w:tc>
        <w:tc>
          <w:tcPr>
            <w:tcW w:w="2297" w:type="dxa"/>
            <w:vAlign w:val="center"/>
          </w:tcPr>
          <w:p w14:paraId="235DF0CD" w14:textId="10F940A1"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Samsung Pay card company</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Fixed code value</w:t>
            </w:r>
            <w:r w:rsidRPr="0006217B">
              <w:rPr>
                <w:rFonts w:asciiTheme="minorHAnsi" w:eastAsiaTheme="minorHAnsi" w:hAnsiTheme="minorHAnsi"/>
                <w:color w:val="767676"/>
                <w:spacing w:val="-6"/>
                <w:sz w:val="21"/>
                <w:szCs w:val="21"/>
              </w:rPr>
              <w:t>(SSP)</w:t>
            </w:r>
          </w:p>
        </w:tc>
        <w:tc>
          <w:tcPr>
            <w:tcW w:w="1199" w:type="dxa"/>
            <w:vAlign w:val="center"/>
          </w:tcPr>
          <w:p w14:paraId="65EBAE01" w14:textId="66D70C71" w:rsidR="002764F8" w:rsidRPr="0006217B" w:rsidRDefault="002764F8" w:rsidP="002764F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D7F4BC9" w14:textId="630527E3" w:rsidR="002764F8" w:rsidRPr="0006217B" w:rsidRDefault="002764F8" w:rsidP="002764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8B1551" w14:textId="57D80B53"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"SSP"</w:t>
            </w:r>
          </w:p>
        </w:tc>
      </w:tr>
      <w:tr w:rsidR="008102B9" w:rsidRPr="0006217B" w14:paraId="03ECB4FD" w14:textId="77777777" w:rsidTr="00B35E1E">
        <w:trPr>
          <w:jc w:val="center"/>
        </w:trPr>
        <w:tc>
          <w:tcPr>
            <w:tcW w:w="2053" w:type="dxa"/>
            <w:vAlign w:val="center"/>
          </w:tcPr>
          <w:p w14:paraId="1EB82504" w14:textId="16376385" w:rsidR="008102B9" w:rsidRPr="0006217B" w:rsidRDefault="008102B9" w:rsidP="008102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appScheme</w:t>
            </w:r>
          </w:p>
        </w:tc>
        <w:tc>
          <w:tcPr>
            <w:tcW w:w="1604" w:type="dxa"/>
            <w:vAlign w:val="center"/>
          </w:tcPr>
          <w:p w14:paraId="1970C56D" w14:textId="69582F49" w:rsidR="008102B9" w:rsidRPr="0006217B" w:rsidRDefault="005575B6" w:rsidP="008102B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4BC9994E" w14:textId="77777777" w:rsidR="00901DA5" w:rsidRPr="0006217B" w:rsidRDefault="00901DA5" w:rsidP="00901DA5">
            <w:pPr>
              <w:pStyle w:val="cq11"/>
              <w:ind w:leftChars="0" w:left="0"/>
              <w:rPr>
                <w:rFonts w:asciiTheme="minorHAnsi" w:eastAsiaTheme="minorHAnsi" w:hAnsiTheme="minorHAnsi"/>
              </w:rPr>
            </w:pPr>
            <w:r w:rsidRPr="0006217B">
              <w:rPr>
                <w:rFonts w:asciiTheme="minorHAnsi" w:eastAsiaTheme="minorHAnsi" w:hAnsiTheme="minorHAnsi"/>
              </w:rPr>
              <w:t>(AppScheme://~) format is used, and is used when one’s own app is built</w:t>
            </w:r>
          </w:p>
          <w:p w14:paraId="16529834" w14:textId="100B34C2" w:rsidR="008102B9" w:rsidRPr="0006217B" w:rsidRDefault="00901DA5" w:rsidP="00901DA5">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Credit Card WebView</w:t>
            </w:r>
            <w:r w:rsidRPr="0006217B">
              <w:rPr>
                <w:rFonts w:asciiTheme="minorHAnsi" w:eastAsiaTheme="minorHAnsi" w:hAnsiTheme="minorHAnsi"/>
              </w:rPr>
              <w:t>]</w:t>
            </w:r>
          </w:p>
        </w:tc>
        <w:tc>
          <w:tcPr>
            <w:tcW w:w="1199" w:type="dxa"/>
            <w:vAlign w:val="center"/>
          </w:tcPr>
          <w:p w14:paraId="79A5BFCE" w14:textId="17290058" w:rsidR="008102B9" w:rsidRPr="0006217B" w:rsidRDefault="008102B9" w:rsidP="008102B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66BC3586" w14:textId="1AFEE8B1" w:rsidR="008102B9" w:rsidRPr="0006217B" w:rsidRDefault="008102B9" w:rsidP="008102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5E40E7" w14:textId="4031A089" w:rsidR="008102B9" w:rsidRPr="0006217B" w:rsidRDefault="008102B9" w:rsidP="008102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4348A1" w:rsidRPr="0006217B" w14:paraId="2F58F3F3" w14:textId="77777777" w:rsidTr="00B35E1E">
        <w:trPr>
          <w:jc w:val="center"/>
        </w:trPr>
        <w:tc>
          <w:tcPr>
            <w:tcW w:w="2053" w:type="dxa"/>
            <w:vAlign w:val="center"/>
          </w:tcPr>
          <w:p w14:paraId="2AE803EF" w14:textId="4AE87BE0"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custIp</w:t>
            </w:r>
          </w:p>
        </w:tc>
        <w:tc>
          <w:tcPr>
            <w:tcW w:w="1604" w:type="dxa"/>
            <w:vAlign w:val="center"/>
          </w:tcPr>
          <w:p w14:paraId="21EBC03E" w14:textId="66191BD7"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6C3ACAE2" w14:textId="0841B5F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2686416E" w14:textId="1062E115"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0788E039" w14:textId="3C61AF6E"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0E9438" w14:textId="0A93EFC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1D333D" w:rsidRPr="0006217B" w14:paraId="14980354" w14:textId="77777777" w:rsidTr="00B35E1E">
        <w:trPr>
          <w:jc w:val="center"/>
        </w:trPr>
        <w:tc>
          <w:tcPr>
            <w:tcW w:w="2053" w:type="dxa"/>
            <w:vAlign w:val="center"/>
          </w:tcPr>
          <w:p w14:paraId="02936F52" w14:textId="6862261D"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6D225F8C" w14:textId="6015B600"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BC7EA24"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AB877FE" w14:textId="5F6E1528"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1E03F09" w14:textId="664E1660"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42DF2E76" w14:textId="5CBD5516"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0637D1" w14:textId="667622A1"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26C45C0C" w14:textId="77777777" w:rsidR="00777029" w:rsidRPr="0006217B" w:rsidRDefault="00777029" w:rsidP="00777029">
      <w:pPr>
        <w:pStyle w:val="cq11"/>
        <w:ind w:left="440"/>
        <w:rPr>
          <w:rFonts w:asciiTheme="minorHAnsi" w:eastAsiaTheme="minorHAnsi" w:hAnsiTheme="minorHAnsi"/>
        </w:rPr>
      </w:pPr>
    </w:p>
    <w:p w14:paraId="560C0A7B" w14:textId="77777777" w:rsidR="00292071" w:rsidRPr="0006217B" w:rsidRDefault="00292071" w:rsidP="00292071">
      <w:pPr>
        <w:pStyle w:val="2"/>
        <w:rPr>
          <w:rFonts w:asciiTheme="minorHAnsi" w:eastAsiaTheme="minorHAnsi" w:hAnsiTheme="minorHAnsi"/>
        </w:rPr>
      </w:pPr>
      <w:bookmarkStart w:id="208" w:name="_Toc172043613"/>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08"/>
    </w:p>
    <w:tbl>
      <w:tblPr>
        <w:tblStyle w:val="a7"/>
        <w:tblW w:w="0" w:type="auto"/>
        <w:tblInd w:w="440" w:type="dxa"/>
        <w:tblLook w:val="04A0" w:firstRow="1" w:lastRow="0" w:firstColumn="1" w:lastColumn="0" w:noHBand="0" w:noVBand="1"/>
      </w:tblPr>
      <w:tblGrid>
        <w:gridCol w:w="1965"/>
        <w:gridCol w:w="7655"/>
      </w:tblGrid>
      <w:tr w:rsidR="00ED4BE5" w:rsidRPr="0006217B" w14:paraId="02F629B7" w14:textId="77777777" w:rsidTr="001A1637">
        <w:tc>
          <w:tcPr>
            <w:tcW w:w="1965" w:type="dxa"/>
            <w:shd w:val="clear" w:color="auto" w:fill="D9D9D9" w:themeFill="background1" w:themeFillShade="D9"/>
          </w:tcPr>
          <w:p w14:paraId="26FAED86"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0376E32F"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74F00651" w14:textId="77777777" w:rsidTr="001A1637">
        <w:tc>
          <w:tcPr>
            <w:tcW w:w="1965" w:type="dxa"/>
            <w:vAlign w:val="center"/>
          </w:tcPr>
          <w:p w14:paraId="38AB0854"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146B56DD"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372F4DCF" w14:textId="77777777" w:rsidR="00ED4BE5" w:rsidRPr="0006217B" w:rsidRDefault="00ED4BE5" w:rsidP="00ED4BE5">
      <w:pPr>
        <w:pStyle w:val="cq11"/>
        <w:ind w:left="440"/>
        <w:rPr>
          <w:rFonts w:asciiTheme="minorHAnsi" w:eastAsiaTheme="minorHAnsi" w:hAnsiTheme="minorHAnsi"/>
        </w:rPr>
      </w:pPr>
    </w:p>
    <w:p w14:paraId="2CC8C5C2" w14:textId="77777777" w:rsidR="00292071" w:rsidRPr="0006217B" w:rsidRDefault="00292071" w:rsidP="00292071">
      <w:pPr>
        <w:pStyle w:val="2"/>
        <w:rPr>
          <w:rFonts w:asciiTheme="minorHAnsi" w:eastAsiaTheme="minorHAnsi" w:hAnsiTheme="minorHAnsi"/>
        </w:rPr>
      </w:pPr>
      <w:bookmarkStart w:id="209" w:name="_Toc172043614"/>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09"/>
    </w:p>
    <w:p w14:paraId="21089193" w14:textId="2B1C4A1B" w:rsidR="006D17B5" w:rsidRPr="0006217B" w:rsidRDefault="001466BE" w:rsidP="006D17B5">
      <w:pPr>
        <w:pStyle w:val="cq11"/>
        <w:ind w:left="440"/>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After Samsung Pay payment, the response columns to merchant are as follows</w:t>
      </w:r>
      <w:r w:rsidR="006D17B5" w:rsidRPr="0006217B">
        <w:rPr>
          <w:rFonts w:asciiTheme="minorHAnsi" w:eastAsiaTheme="minorHAnsi" w:hAnsiTheme="minorHAnsi"/>
          <w:color w:val="767676"/>
          <w:spacing w:val="-6"/>
          <w:sz w:val="21"/>
          <w:szCs w:val="21"/>
          <w:shd w:val="clear" w:color="auto" w:fill="FFFFFF"/>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6603087A" w14:textId="77777777" w:rsidTr="00751805">
        <w:trPr>
          <w:jc w:val="center"/>
        </w:trPr>
        <w:tc>
          <w:tcPr>
            <w:tcW w:w="2053" w:type="dxa"/>
            <w:shd w:val="clear" w:color="auto" w:fill="D9D9D9" w:themeFill="background1" w:themeFillShade="D9"/>
            <w:vAlign w:val="center"/>
          </w:tcPr>
          <w:p w14:paraId="2D5768D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D5EA1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262D25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42B6ED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14789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063328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896A34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46898614" w14:textId="77777777" w:rsidTr="00751805">
        <w:trPr>
          <w:jc w:val="center"/>
        </w:trPr>
        <w:tc>
          <w:tcPr>
            <w:tcW w:w="2053" w:type="dxa"/>
            <w:vAlign w:val="center"/>
          </w:tcPr>
          <w:p w14:paraId="1D690BCF"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mchtId</w:t>
            </w:r>
          </w:p>
        </w:tc>
        <w:tc>
          <w:tcPr>
            <w:tcW w:w="1604" w:type="dxa"/>
            <w:vAlign w:val="center"/>
          </w:tcPr>
          <w:p w14:paraId="61F6D5B8"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p>
        </w:tc>
        <w:tc>
          <w:tcPr>
            <w:tcW w:w="2297" w:type="dxa"/>
            <w:vAlign w:val="center"/>
          </w:tcPr>
          <w:p w14:paraId="5571E5A9"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p>
          <w:p w14:paraId="0D845ADD"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nxca_jt_il:</w:t>
            </w:r>
            <w:r w:rsidR="007A2CDB" w:rsidRPr="0006217B">
              <w:rPr>
                <w:rFonts w:asciiTheme="minorHAnsi" w:eastAsiaTheme="minorHAnsi" w:hAnsiTheme="minorHAnsi" w:hint="eastAsia"/>
              </w:rPr>
              <w:t xml:space="preserve"> </w:t>
            </w:r>
            <w:r w:rsidRPr="0006217B">
              <w:rPr>
                <w:rFonts w:asciiTheme="minorHAnsi" w:eastAsiaTheme="minorHAnsi" w:hAnsiTheme="minorHAnsi"/>
              </w:rPr>
              <w:t>Authentication</w:t>
            </w:r>
          </w:p>
        </w:tc>
        <w:tc>
          <w:tcPr>
            <w:tcW w:w="1199" w:type="dxa"/>
            <w:vAlign w:val="center"/>
          </w:tcPr>
          <w:p w14:paraId="299E9B4A"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rPr>
              <w:t>AN(10)</w:t>
            </w:r>
          </w:p>
        </w:tc>
        <w:tc>
          <w:tcPr>
            <w:tcW w:w="1211" w:type="dxa"/>
            <w:vAlign w:val="center"/>
          </w:tcPr>
          <w:p w14:paraId="44B838E7"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A6BD9A5"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"nxca_jt_il"</w:t>
            </w:r>
          </w:p>
        </w:tc>
      </w:tr>
      <w:tr w:rsidR="00EF3824" w:rsidRPr="0006217B" w14:paraId="1B7C9ABF" w14:textId="77777777" w:rsidTr="00751805">
        <w:trPr>
          <w:jc w:val="center"/>
        </w:trPr>
        <w:tc>
          <w:tcPr>
            <w:tcW w:w="2053" w:type="dxa"/>
            <w:vAlign w:val="center"/>
          </w:tcPr>
          <w:p w14:paraId="24E97FC3" w14:textId="78DF93C1"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2CD73528" w14:textId="461564FB"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5AFADB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FA92BF1"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571F06C9" w14:textId="38076ED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5C544341" w14:textId="42D0737F"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7A50695" w14:textId="51EB9964"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FA402C" w14:textId="56686B6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1C23278F" w14:textId="77777777" w:rsidTr="00751805">
        <w:trPr>
          <w:jc w:val="center"/>
        </w:trPr>
        <w:tc>
          <w:tcPr>
            <w:tcW w:w="2053" w:type="dxa"/>
            <w:vAlign w:val="center"/>
          </w:tcPr>
          <w:p w14:paraId="16496529" w14:textId="7EECC1E7"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18BA97B9" w14:textId="4B792068"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3A14EACC"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495B4A6B" w14:textId="4F80773D"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E42C186" w14:textId="45749FE9"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72072152" w14:textId="262788AF"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6395B" w14:textId="55B36FA6"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E03DC" w:rsidRPr="0006217B" w14:paraId="5B3B600D" w14:textId="77777777" w:rsidTr="00751805">
        <w:trPr>
          <w:jc w:val="center"/>
        </w:trPr>
        <w:tc>
          <w:tcPr>
            <w:tcW w:w="2053" w:type="dxa"/>
            <w:vAlign w:val="center"/>
          </w:tcPr>
          <w:p w14:paraId="0BB16814" w14:textId="5FCF177B"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outRsltMsg</w:t>
            </w:r>
          </w:p>
        </w:tc>
        <w:tc>
          <w:tcPr>
            <w:tcW w:w="1604" w:type="dxa"/>
            <w:vAlign w:val="center"/>
          </w:tcPr>
          <w:p w14:paraId="2FF2738D" w14:textId="61F7B232" w:rsidR="005E03DC" w:rsidRPr="0006217B" w:rsidRDefault="00235BA4"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0347A91D" w14:textId="3C593A3D" w:rsidR="005E03DC" w:rsidRPr="0006217B" w:rsidRDefault="00235BA4"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5E03DC" w:rsidRPr="0006217B">
              <w:rPr>
                <w:rFonts w:asciiTheme="minorHAnsi" w:eastAsiaTheme="minorHAnsi" w:hAnsiTheme="minorHAnsi"/>
                <w:color w:val="767676"/>
                <w:spacing w:val="-6"/>
                <w:sz w:val="21"/>
                <w:szCs w:val="21"/>
              </w:rPr>
              <w:br/>
              <w:t>URL Encoding, UTF-8</w:t>
            </w:r>
          </w:p>
        </w:tc>
        <w:tc>
          <w:tcPr>
            <w:tcW w:w="1199" w:type="dxa"/>
            <w:vAlign w:val="center"/>
          </w:tcPr>
          <w:p w14:paraId="6F2F7C8C" w14:textId="501FA14E"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0BC9FDDA" w14:textId="687C05D3"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1C4978" w14:textId="3B4944C5"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CE222C" w:rsidRPr="0006217B" w14:paraId="22CE82BF" w14:textId="77777777" w:rsidTr="00751805">
        <w:trPr>
          <w:jc w:val="center"/>
        </w:trPr>
        <w:tc>
          <w:tcPr>
            <w:tcW w:w="2053" w:type="dxa"/>
            <w:vAlign w:val="center"/>
          </w:tcPr>
          <w:p w14:paraId="0FE0BC4D" w14:textId="6B21F62C"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BA486D4" w14:textId="25B1BDBF"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1D536FA" w14:textId="71366AA6"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BAAE4FE" w14:textId="52223B1C" w:rsidR="00CE222C" w:rsidRPr="0006217B" w:rsidRDefault="00CE222C" w:rsidP="00CE222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461FCBC0" w14:textId="064282F5" w:rsidR="00CE222C" w:rsidRPr="0006217B" w:rsidRDefault="00CE222C" w:rsidP="00CE222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D858AB" w14:textId="6189194C"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78C1BF6F" w14:textId="77777777" w:rsidTr="00751805">
        <w:trPr>
          <w:jc w:val="center"/>
        </w:trPr>
        <w:tc>
          <w:tcPr>
            <w:tcW w:w="2053" w:type="dxa"/>
            <w:vAlign w:val="center"/>
          </w:tcPr>
          <w:p w14:paraId="677A9F11" w14:textId="543D31A4"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66354C87" w14:textId="3C00A9E9"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317A901"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25C5D2D4" w14:textId="7DBB5AEF"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135C531" w14:textId="549FBEDD"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76DAA8C9" w14:textId="0F6A0BE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8A2BDE" w14:textId="7257CB8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5E03DC" w:rsidRPr="0006217B" w14:paraId="5CAF256C" w14:textId="77777777" w:rsidTr="00751805">
        <w:trPr>
          <w:jc w:val="center"/>
        </w:trPr>
        <w:tc>
          <w:tcPr>
            <w:tcW w:w="2053" w:type="dxa"/>
            <w:vAlign w:val="center"/>
          </w:tcPr>
          <w:p w14:paraId="3BD9F2B8" w14:textId="2D26CFE2"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33415E2D" w14:textId="37961967" w:rsidR="005E03DC" w:rsidRPr="0006217B" w:rsidRDefault="00970FAC" w:rsidP="005E03D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6DC6BC50" w14:textId="37C57F88" w:rsidR="005E03DC" w:rsidRPr="0006217B" w:rsidRDefault="002E3818"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5E03DC" w:rsidRPr="0006217B">
              <w:rPr>
                <w:rFonts w:asciiTheme="minorHAnsi" w:eastAsiaTheme="minorHAnsi" w:hAnsiTheme="minorHAnsi"/>
                <w:color w:val="767676"/>
                <w:spacing w:val="-6"/>
                <w:sz w:val="21"/>
                <w:szCs w:val="21"/>
              </w:rPr>
              <w:br/>
            </w:r>
            <w:r w:rsidR="005E03D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C332C57" w14:textId="4AA2394E"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5238F95E" w14:textId="4C7D4611"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C37D69" w14:textId="7CF5E71E"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5E03DC" w:rsidRPr="0006217B" w14:paraId="2AF9FB98" w14:textId="77777777" w:rsidTr="00751805">
        <w:trPr>
          <w:jc w:val="center"/>
        </w:trPr>
        <w:tc>
          <w:tcPr>
            <w:tcW w:w="2053" w:type="dxa"/>
            <w:vAlign w:val="center"/>
          </w:tcPr>
          <w:p w14:paraId="463B78E0" w14:textId="00B06E27"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298FEA4" w14:textId="2A940323" w:rsidR="005E03DC" w:rsidRPr="0006217B" w:rsidRDefault="00970FAC" w:rsidP="005E03D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726DCE8A" w14:textId="408BE1A9" w:rsidR="005E03DC" w:rsidRPr="0006217B" w:rsidRDefault="00092AB5"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799972CC" w14:textId="7850FE72"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ED60741" w14:textId="563E5E33"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107EE" w14:textId="31B0B9A6"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E03DC" w:rsidRPr="0006217B" w14:paraId="69918AF2" w14:textId="77777777" w:rsidTr="00751805">
        <w:trPr>
          <w:jc w:val="center"/>
        </w:trPr>
        <w:tc>
          <w:tcPr>
            <w:tcW w:w="2053" w:type="dxa"/>
            <w:vAlign w:val="center"/>
          </w:tcPr>
          <w:p w14:paraId="5335D0A8" w14:textId="63CED717"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5292A016" w14:textId="15CFCECD" w:rsidR="005E03DC" w:rsidRPr="0006217B" w:rsidRDefault="00940E71"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5E144AC6" w14:textId="29629597" w:rsidR="005E03DC" w:rsidRPr="0006217B" w:rsidRDefault="00940E71"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r w:rsidR="005E03DC" w:rsidRPr="0006217B">
              <w:rPr>
                <w:rFonts w:asciiTheme="minorHAnsi" w:eastAsiaTheme="minorHAnsi" w:hAnsiTheme="minorHAnsi"/>
                <w:color w:val="767676"/>
                <w:spacing w:val="-6"/>
                <w:sz w:val="21"/>
                <w:szCs w:val="21"/>
              </w:rPr>
              <w:br/>
            </w:r>
            <w:r w:rsidR="005E03D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B858584" w14:textId="28DB3E3D"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C5FEEE5" w14:textId="7DEF6174"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5CAE24" w14:textId="637AA14A"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E03DC" w:rsidRPr="0006217B" w14:paraId="3273E114" w14:textId="77777777" w:rsidTr="00751805">
        <w:trPr>
          <w:jc w:val="center"/>
        </w:trPr>
        <w:tc>
          <w:tcPr>
            <w:tcW w:w="2053" w:type="dxa"/>
            <w:vAlign w:val="center"/>
          </w:tcPr>
          <w:p w14:paraId="0F8C4706" w14:textId="728A815A"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138D743E" w14:textId="11733DB6" w:rsidR="005E03DC" w:rsidRPr="0006217B" w:rsidRDefault="001466BE" w:rsidP="005E03D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34B137CE" w14:textId="3885C88F" w:rsidR="005E03DC" w:rsidRPr="0006217B" w:rsidRDefault="0019451E"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0DB6A60B" w14:textId="342EFD57"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330C9D0F" w14:textId="09B9BC6A"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F2109C" w14:textId="357DDEC3"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364CD4" w:rsidRPr="0006217B" w14:paraId="6456ECAD" w14:textId="77777777" w:rsidTr="00751805">
        <w:trPr>
          <w:jc w:val="center"/>
        </w:trPr>
        <w:tc>
          <w:tcPr>
            <w:tcW w:w="2053" w:type="dxa"/>
            <w:vAlign w:val="center"/>
          </w:tcPr>
          <w:p w14:paraId="228E7CC8" w14:textId="38D7B7C8"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authDt</w:t>
            </w:r>
          </w:p>
        </w:tc>
        <w:tc>
          <w:tcPr>
            <w:tcW w:w="1604" w:type="dxa"/>
            <w:vAlign w:val="center"/>
          </w:tcPr>
          <w:p w14:paraId="4F55C731" w14:textId="248DE292"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Approval Date</w:t>
            </w:r>
            <w:r w:rsidRPr="0006217B">
              <w:rPr>
                <w:rFonts w:asciiTheme="minorHAnsi" w:eastAsiaTheme="minorHAnsi" w:hAnsiTheme="minorHAnsi"/>
              </w:rPr>
              <w:t xml:space="preserve"> and Time</w:t>
            </w:r>
          </w:p>
        </w:tc>
        <w:tc>
          <w:tcPr>
            <w:tcW w:w="2297" w:type="dxa"/>
            <w:vAlign w:val="center"/>
          </w:tcPr>
          <w:p w14:paraId="28C78808" w14:textId="2B6FBE0A"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Payment approval date and time</w:t>
            </w:r>
          </w:p>
        </w:tc>
        <w:tc>
          <w:tcPr>
            <w:tcW w:w="1199" w:type="dxa"/>
            <w:vAlign w:val="center"/>
          </w:tcPr>
          <w:p w14:paraId="09BA5D99" w14:textId="32820491" w:rsidR="00364CD4" w:rsidRPr="0006217B" w:rsidRDefault="00364CD4" w:rsidP="00364CD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4DA55D05" w14:textId="40F5FE53" w:rsidR="00364CD4" w:rsidRPr="0006217B" w:rsidRDefault="00364CD4" w:rsidP="00364CD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EE699F" w14:textId="382A9337"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B40FED" w:rsidRPr="0006217B" w14:paraId="66FCE2A5" w14:textId="77777777" w:rsidTr="00751805">
        <w:trPr>
          <w:jc w:val="center"/>
        </w:trPr>
        <w:tc>
          <w:tcPr>
            <w:tcW w:w="2053" w:type="dxa"/>
            <w:vAlign w:val="center"/>
          </w:tcPr>
          <w:p w14:paraId="75C2829C" w14:textId="545E6F62"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authNo</w:t>
            </w:r>
          </w:p>
        </w:tc>
        <w:tc>
          <w:tcPr>
            <w:tcW w:w="1604" w:type="dxa"/>
            <w:vAlign w:val="center"/>
          </w:tcPr>
          <w:p w14:paraId="42198BBD" w14:textId="09AB9D37"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rPr>
              <w:t>Approval Number</w:t>
            </w:r>
          </w:p>
        </w:tc>
        <w:tc>
          <w:tcPr>
            <w:tcW w:w="2297" w:type="dxa"/>
            <w:vAlign w:val="center"/>
          </w:tcPr>
          <w:p w14:paraId="6912AF3E" w14:textId="7B4C8A7E"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Credit card approval number</w:t>
            </w:r>
          </w:p>
        </w:tc>
        <w:tc>
          <w:tcPr>
            <w:tcW w:w="1199" w:type="dxa"/>
            <w:vAlign w:val="center"/>
          </w:tcPr>
          <w:p w14:paraId="0CD9D8B6" w14:textId="06C73BF0"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N(15)</w:t>
            </w:r>
          </w:p>
        </w:tc>
        <w:tc>
          <w:tcPr>
            <w:tcW w:w="1211" w:type="dxa"/>
            <w:vAlign w:val="center"/>
          </w:tcPr>
          <w:p w14:paraId="1C5B62E9" w14:textId="24530822"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EE3F3C" w14:textId="206BBEB2"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r w:rsidR="00B40FED" w:rsidRPr="0006217B" w14:paraId="448B3EDE" w14:textId="77777777" w:rsidTr="00751805">
        <w:trPr>
          <w:jc w:val="center"/>
        </w:trPr>
        <w:tc>
          <w:tcPr>
            <w:tcW w:w="2053" w:type="dxa"/>
            <w:vAlign w:val="center"/>
          </w:tcPr>
          <w:p w14:paraId="0E8FCBE8" w14:textId="607F6AEF"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intMon</w:t>
            </w:r>
          </w:p>
        </w:tc>
        <w:tc>
          <w:tcPr>
            <w:tcW w:w="1604" w:type="dxa"/>
            <w:vAlign w:val="center"/>
          </w:tcPr>
          <w:p w14:paraId="3D8E2F57" w14:textId="75CE9AAB"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297" w:type="dxa"/>
            <w:vAlign w:val="center"/>
          </w:tcPr>
          <w:p w14:paraId="12BAEEF4" w14:textId="1FA7F90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Credit card number of installments</w:t>
            </w:r>
          </w:p>
        </w:tc>
        <w:tc>
          <w:tcPr>
            <w:tcW w:w="1199" w:type="dxa"/>
            <w:vAlign w:val="center"/>
          </w:tcPr>
          <w:p w14:paraId="286DD205" w14:textId="73366747"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181ED951" w14:textId="092505B5"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83C78C" w14:textId="6C58AE6B"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40FED" w:rsidRPr="0006217B" w14:paraId="6132A420" w14:textId="77777777" w:rsidTr="00751805">
        <w:trPr>
          <w:jc w:val="center"/>
        </w:trPr>
        <w:tc>
          <w:tcPr>
            <w:tcW w:w="2053" w:type="dxa"/>
            <w:vAlign w:val="center"/>
          </w:tcPr>
          <w:p w14:paraId="2CF7B1FA" w14:textId="21282B85"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fnNm</w:t>
            </w:r>
          </w:p>
        </w:tc>
        <w:tc>
          <w:tcPr>
            <w:tcW w:w="1604" w:type="dxa"/>
            <w:vAlign w:val="center"/>
          </w:tcPr>
          <w:p w14:paraId="357389CE" w14:textId="30AB1E86"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tc>
        <w:tc>
          <w:tcPr>
            <w:tcW w:w="2297" w:type="dxa"/>
            <w:vAlign w:val="center"/>
          </w:tcPr>
          <w:p w14:paraId="2C7A7057" w14:textId="467BA908"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w:t>
            </w:r>
            <w:r w:rsidRPr="0006217B">
              <w:rPr>
                <w:rFonts w:asciiTheme="minorHAnsi" w:eastAsiaTheme="minorHAnsi" w:hAnsiTheme="minorHAnsi"/>
              </w:rPr>
              <w:t>dit card company name</w:t>
            </w:r>
          </w:p>
        </w:tc>
        <w:tc>
          <w:tcPr>
            <w:tcW w:w="1199" w:type="dxa"/>
            <w:vAlign w:val="center"/>
          </w:tcPr>
          <w:p w14:paraId="70347E89" w14:textId="4DA55DD4"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AH(20)</w:t>
            </w:r>
          </w:p>
        </w:tc>
        <w:tc>
          <w:tcPr>
            <w:tcW w:w="1211" w:type="dxa"/>
            <w:vAlign w:val="center"/>
          </w:tcPr>
          <w:p w14:paraId="28E7522B" w14:textId="5C0D7F4E"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4813F6" w14:textId="5B14BC1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rPr>
              <w:t>“Woori Card”</w:t>
            </w:r>
          </w:p>
        </w:tc>
      </w:tr>
      <w:tr w:rsidR="00B40FED" w:rsidRPr="0006217B" w14:paraId="333FDFAE" w14:textId="77777777" w:rsidTr="00751805">
        <w:trPr>
          <w:jc w:val="center"/>
        </w:trPr>
        <w:tc>
          <w:tcPr>
            <w:tcW w:w="2053" w:type="dxa"/>
            <w:vAlign w:val="center"/>
          </w:tcPr>
          <w:p w14:paraId="6ECF3EB5" w14:textId="19843E9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fnCd</w:t>
            </w:r>
          </w:p>
        </w:tc>
        <w:tc>
          <w:tcPr>
            <w:tcW w:w="1604" w:type="dxa"/>
            <w:vAlign w:val="center"/>
          </w:tcPr>
          <w:p w14:paraId="1FA592DA" w14:textId="3FEE124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tc>
        <w:tc>
          <w:tcPr>
            <w:tcW w:w="2297" w:type="dxa"/>
            <w:vAlign w:val="center"/>
          </w:tcPr>
          <w:p w14:paraId="2DFF7AA8" w14:textId="64EA2EC8"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Credit card company code</w:t>
            </w:r>
          </w:p>
        </w:tc>
        <w:tc>
          <w:tcPr>
            <w:tcW w:w="1199" w:type="dxa"/>
            <w:vAlign w:val="center"/>
          </w:tcPr>
          <w:p w14:paraId="3D11411E" w14:textId="24EBBC78"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9FBFDAE" w14:textId="02AA1872"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3FD7A0" w14:textId="52788084"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"LTC"</w:t>
            </w:r>
          </w:p>
        </w:tc>
      </w:tr>
    </w:tbl>
    <w:p w14:paraId="3474E5C9" w14:textId="77777777" w:rsidR="00786187" w:rsidRPr="0006217B" w:rsidRDefault="00786187" w:rsidP="00786187">
      <w:pPr>
        <w:pStyle w:val="cq11"/>
        <w:ind w:left="440"/>
        <w:rPr>
          <w:rFonts w:asciiTheme="minorHAnsi" w:eastAsiaTheme="minorHAnsi" w:hAnsiTheme="minorHAnsi"/>
        </w:rPr>
      </w:pPr>
    </w:p>
    <w:p w14:paraId="03A0261E" w14:textId="77777777" w:rsidR="00292071" w:rsidRPr="0006217B" w:rsidRDefault="00292071" w:rsidP="00292071">
      <w:pPr>
        <w:pStyle w:val="2"/>
        <w:rPr>
          <w:rFonts w:asciiTheme="minorHAnsi" w:eastAsiaTheme="minorHAnsi" w:hAnsiTheme="minorHAnsi"/>
        </w:rPr>
      </w:pPr>
      <w:bookmarkStart w:id="210" w:name="_Toc172043615"/>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210"/>
    </w:p>
    <w:p w14:paraId="07FC897C"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55AF9B9F" w14:textId="77777777" w:rsidTr="00177532">
        <w:trPr>
          <w:jc w:val="center"/>
        </w:trPr>
        <w:tc>
          <w:tcPr>
            <w:tcW w:w="2053" w:type="dxa"/>
            <w:shd w:val="clear" w:color="auto" w:fill="D9D9D9" w:themeFill="background1" w:themeFillShade="D9"/>
            <w:vAlign w:val="center"/>
          </w:tcPr>
          <w:p w14:paraId="31E2F51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AE0281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46E42C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503EF0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2F4F41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A452AC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A875AB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B256E8" w:rsidRPr="0006217B" w14:paraId="7C5C1967" w14:textId="77777777" w:rsidTr="00177532">
        <w:trPr>
          <w:jc w:val="center"/>
        </w:trPr>
        <w:tc>
          <w:tcPr>
            <w:tcW w:w="2053" w:type="dxa"/>
            <w:vAlign w:val="center"/>
          </w:tcPr>
          <w:p w14:paraId="4CF21776" w14:textId="509C078E" w:rsidR="00B256E8" w:rsidRPr="0006217B" w:rsidRDefault="00B256E8" w:rsidP="00B25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7E7AF336" w14:textId="7804EAF7" w:rsidR="00B256E8" w:rsidRPr="0006217B" w:rsidRDefault="006922A3" w:rsidP="00B25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4DD16DA8" w14:textId="5B518091" w:rsidR="00B256E8" w:rsidRPr="0006217B" w:rsidRDefault="006922A3" w:rsidP="00B25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B256E8" w:rsidRPr="0006217B">
              <w:rPr>
                <w:rFonts w:asciiTheme="minorHAnsi" w:eastAsiaTheme="minorHAnsi" w:hAnsiTheme="minorHAnsi"/>
                <w:color w:val="767676"/>
                <w:spacing w:val="-6"/>
                <w:sz w:val="21"/>
                <w:szCs w:val="21"/>
              </w:rPr>
              <w:t>[0021]</w:t>
            </w:r>
          </w:p>
        </w:tc>
        <w:tc>
          <w:tcPr>
            <w:tcW w:w="1199" w:type="dxa"/>
            <w:vAlign w:val="center"/>
          </w:tcPr>
          <w:p w14:paraId="7668966D" w14:textId="7D871BC9"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255FCFFB" w14:textId="4341EB13"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BA97BD" w14:textId="52E417E2" w:rsidR="00B256E8" w:rsidRPr="0006217B" w:rsidRDefault="00B256E8" w:rsidP="00B25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BB2FAF" w:rsidRPr="0006217B" w14:paraId="080C6FC5" w14:textId="77777777" w:rsidTr="00177532">
        <w:trPr>
          <w:jc w:val="center"/>
        </w:trPr>
        <w:tc>
          <w:tcPr>
            <w:tcW w:w="2053" w:type="dxa"/>
            <w:vAlign w:val="center"/>
          </w:tcPr>
          <w:p w14:paraId="74478C43" w14:textId="13752D18"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7DCCC50" w14:textId="0535E07B"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6C972181" w14:textId="1188972A"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7CED4938" w14:textId="15EF3913"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61EF72F" w14:textId="156D583C"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FD9A11" w14:textId="1EDEB078"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F47A14" w:rsidRPr="0006217B" w14:paraId="6A85C25B" w14:textId="77777777" w:rsidTr="00177532">
        <w:trPr>
          <w:jc w:val="center"/>
        </w:trPr>
        <w:tc>
          <w:tcPr>
            <w:tcW w:w="2053" w:type="dxa"/>
            <w:vAlign w:val="center"/>
          </w:tcPr>
          <w:p w14:paraId="60289A21" w14:textId="6024A7AF"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0ADBB5C" w14:textId="6E129FB3"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3F963F4" w14:textId="2B381158"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Credit Card [CA]</w:t>
            </w:r>
          </w:p>
        </w:tc>
        <w:tc>
          <w:tcPr>
            <w:tcW w:w="1199" w:type="dxa"/>
            <w:vAlign w:val="center"/>
          </w:tcPr>
          <w:p w14:paraId="417C75EF" w14:textId="42486E45"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5EC53A0C" w14:textId="6FBB29E6"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50D199" w14:textId="7A435EC7"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p>
        </w:tc>
      </w:tr>
      <w:tr w:rsidR="00F47A14" w:rsidRPr="0006217B" w14:paraId="64F8F1F6" w14:textId="77777777" w:rsidTr="00177532">
        <w:trPr>
          <w:jc w:val="center"/>
        </w:trPr>
        <w:tc>
          <w:tcPr>
            <w:tcW w:w="2053" w:type="dxa"/>
            <w:vAlign w:val="center"/>
          </w:tcPr>
          <w:p w14:paraId="287E0CDA" w14:textId="0597ECCF"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06BFE156" w14:textId="4EE08A8A"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0A34676D" w14:textId="1DDD017F"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17708981" w14:textId="5CBAD857"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5357E996" w14:textId="070A5A06"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A90385" w14:textId="332C588B"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F47A14" w:rsidRPr="0006217B" w14:paraId="79C2BFA3" w14:textId="77777777" w:rsidTr="00177532">
        <w:trPr>
          <w:jc w:val="center"/>
        </w:trPr>
        <w:tc>
          <w:tcPr>
            <w:tcW w:w="2053" w:type="dxa"/>
            <w:vAlign w:val="center"/>
          </w:tcPr>
          <w:p w14:paraId="3D6752E5" w14:textId="474DA775"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3FE3DD94" w14:textId="0AE04079"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23B84E0F" w14:textId="61CB3A4C"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 given by Hecto Financial</w:t>
            </w:r>
          </w:p>
        </w:tc>
        <w:tc>
          <w:tcPr>
            <w:tcW w:w="1199" w:type="dxa"/>
            <w:vAlign w:val="center"/>
          </w:tcPr>
          <w:p w14:paraId="70976060" w14:textId="36FF5E52"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7A59354A" w14:textId="7DD25371"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5E3FCF" w14:textId="08D80639"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"nxca_jt_il"</w:t>
            </w:r>
          </w:p>
        </w:tc>
      </w:tr>
      <w:tr w:rsidR="00F47A14" w:rsidRPr="0006217B" w14:paraId="3EA21680" w14:textId="77777777" w:rsidTr="00177532">
        <w:trPr>
          <w:jc w:val="center"/>
        </w:trPr>
        <w:tc>
          <w:tcPr>
            <w:tcW w:w="2053" w:type="dxa"/>
            <w:vAlign w:val="center"/>
          </w:tcPr>
          <w:p w14:paraId="3F3ECF72" w14:textId="62736909"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67A90C5F" w14:textId="269E8675"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5B4C8F0C" w14:textId="499C999A"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tc>
        <w:tc>
          <w:tcPr>
            <w:tcW w:w="1199" w:type="dxa"/>
            <w:vAlign w:val="center"/>
          </w:tcPr>
          <w:p w14:paraId="2318A6D6" w14:textId="432AE801"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3C533AA" w14:textId="60134009"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5BC505" w14:textId="5D8C72A8"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2C1075" w:rsidRPr="0006217B" w14:paraId="6840E0D0" w14:textId="77777777" w:rsidTr="00177532">
        <w:trPr>
          <w:jc w:val="center"/>
        </w:trPr>
        <w:tc>
          <w:tcPr>
            <w:tcW w:w="2053" w:type="dxa"/>
            <w:vAlign w:val="center"/>
          </w:tcPr>
          <w:p w14:paraId="6B46037D" w14:textId="70178B9E"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mchtCustNm</w:t>
            </w:r>
          </w:p>
        </w:tc>
        <w:tc>
          <w:tcPr>
            <w:tcW w:w="1604" w:type="dxa"/>
            <w:vAlign w:val="center"/>
          </w:tcPr>
          <w:p w14:paraId="7800CE30" w14:textId="5D5A7EAA"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51F30A56" w14:textId="4571F462"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hint="eastAsia"/>
              </w:rPr>
              <w:t>Orderer name of the actual payer</w:t>
            </w:r>
          </w:p>
        </w:tc>
        <w:tc>
          <w:tcPr>
            <w:tcW w:w="1199" w:type="dxa"/>
            <w:vAlign w:val="center"/>
          </w:tcPr>
          <w:p w14:paraId="73E06BAB" w14:textId="6C0C6036"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AHN(30)</w:t>
            </w:r>
          </w:p>
        </w:tc>
        <w:tc>
          <w:tcPr>
            <w:tcW w:w="1211" w:type="dxa"/>
            <w:vAlign w:val="center"/>
          </w:tcPr>
          <w:p w14:paraId="038F6494" w14:textId="31D3EE62"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123325" w14:textId="77AEF348"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w:t>
            </w:r>
            <w:r w:rsidRPr="0006217B">
              <w:rPr>
                <w:rFonts w:asciiTheme="minorHAnsi" w:eastAsiaTheme="minorHAnsi" w:hAnsiTheme="minorHAnsi"/>
                <w:color w:val="767676"/>
                <w:spacing w:val="-6"/>
                <w:sz w:val="21"/>
                <w:szCs w:val="21"/>
              </w:rPr>
              <w:t>i</w:t>
            </w:r>
            <w:r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F47A14" w:rsidRPr="0006217B" w14:paraId="3FCF6E14" w14:textId="77777777" w:rsidTr="00177532">
        <w:trPr>
          <w:jc w:val="center"/>
        </w:trPr>
        <w:tc>
          <w:tcPr>
            <w:tcW w:w="2053" w:type="dxa"/>
            <w:vAlign w:val="center"/>
          </w:tcPr>
          <w:p w14:paraId="1BFD8B9E" w14:textId="2E68D393"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mchtName</w:t>
            </w:r>
          </w:p>
        </w:tc>
        <w:tc>
          <w:tcPr>
            <w:tcW w:w="1604" w:type="dxa"/>
            <w:vAlign w:val="center"/>
          </w:tcPr>
          <w:p w14:paraId="68E1F022" w14:textId="3EA0D342"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3EC629FC" w14:textId="255610F3"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Actual seller name, </w:t>
            </w:r>
            <w:r w:rsidRPr="0006217B">
              <w:rPr>
                <w:rFonts w:asciiTheme="minorHAnsi" w:eastAsiaTheme="minorHAnsi" w:hAnsiTheme="minorHAnsi"/>
              </w:rPr>
              <w:t>when a transaction request is made and there is no actual seller name, the name of the Merchant under contract with Hecto Financial</w:t>
            </w:r>
          </w:p>
        </w:tc>
        <w:tc>
          <w:tcPr>
            <w:tcW w:w="1199" w:type="dxa"/>
            <w:vAlign w:val="center"/>
          </w:tcPr>
          <w:p w14:paraId="53457606" w14:textId="48400A6C"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2ACD96FA" w14:textId="5BDCB93C"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736F45" w14:textId="77777777" w:rsidR="00F47A14" w:rsidRPr="0006217B" w:rsidRDefault="00F47A14" w:rsidP="00F47A14">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"헥토파이낸셜"</w:t>
            </w:r>
          </w:p>
          <w:p w14:paraId="2C25C3A5" w14:textId="5977FD38" w:rsidR="001466BE" w:rsidRPr="0006217B" w:rsidRDefault="001466BE" w:rsidP="00F47A1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F47A14" w:rsidRPr="0006217B" w14:paraId="6A99606D" w14:textId="77777777" w:rsidTr="00177532">
        <w:trPr>
          <w:jc w:val="center"/>
        </w:trPr>
        <w:tc>
          <w:tcPr>
            <w:tcW w:w="2053" w:type="dxa"/>
            <w:vAlign w:val="center"/>
          </w:tcPr>
          <w:p w14:paraId="13BEC6A4" w14:textId="4C8D1320"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pmtprdNm</w:t>
            </w:r>
          </w:p>
        </w:tc>
        <w:tc>
          <w:tcPr>
            <w:tcW w:w="1604" w:type="dxa"/>
            <w:vAlign w:val="center"/>
          </w:tcPr>
          <w:p w14:paraId="18D73F19" w14:textId="10F113F1"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149C5A6E" w14:textId="534F8A4D"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rPr>
              <w:t>Name of the</w:t>
            </w:r>
            <w:r w:rsidR="00CB6846"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4D45F837" w14:textId="03B1AEEA"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AHN(128)</w:t>
            </w:r>
          </w:p>
        </w:tc>
        <w:tc>
          <w:tcPr>
            <w:tcW w:w="1211" w:type="dxa"/>
            <w:vAlign w:val="center"/>
          </w:tcPr>
          <w:p w14:paraId="1050300C" w14:textId="52900A4B"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4FFC92" w14:textId="3BA4595B"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F47A14" w:rsidRPr="0006217B" w14:paraId="5AC3C3A4" w14:textId="77777777" w:rsidTr="00177532">
        <w:trPr>
          <w:jc w:val="center"/>
        </w:trPr>
        <w:tc>
          <w:tcPr>
            <w:tcW w:w="2053" w:type="dxa"/>
            <w:vAlign w:val="center"/>
          </w:tcPr>
          <w:p w14:paraId="19152B50" w14:textId="29141958"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trdDtm</w:t>
            </w:r>
          </w:p>
        </w:tc>
        <w:tc>
          <w:tcPr>
            <w:tcW w:w="1604" w:type="dxa"/>
            <w:vAlign w:val="center"/>
          </w:tcPr>
          <w:p w14:paraId="5C2B5D40" w14:textId="710D8C9F"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Transaction Date and Time</w:t>
            </w:r>
          </w:p>
        </w:tc>
        <w:tc>
          <w:tcPr>
            <w:tcW w:w="2297" w:type="dxa"/>
            <w:vAlign w:val="center"/>
          </w:tcPr>
          <w:p w14:paraId="229F19A0" w14:textId="77777777"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06A53B24" w14:textId="4CA6C23A"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rPr>
              <w:t>Format: YYYYMMDDhhmmss</w:t>
            </w:r>
          </w:p>
        </w:tc>
        <w:tc>
          <w:tcPr>
            <w:tcW w:w="1199" w:type="dxa"/>
            <w:vAlign w:val="center"/>
          </w:tcPr>
          <w:p w14:paraId="0BDA9438" w14:textId="1FC6D197"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N(14)</w:t>
            </w:r>
          </w:p>
        </w:tc>
        <w:tc>
          <w:tcPr>
            <w:tcW w:w="1211" w:type="dxa"/>
            <w:vAlign w:val="center"/>
          </w:tcPr>
          <w:p w14:paraId="5B74EE66" w14:textId="2963539E"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EAB8E4" w14:textId="628B8BFE"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B256E8" w:rsidRPr="0006217B" w14:paraId="0726701F" w14:textId="77777777" w:rsidTr="00177532">
        <w:trPr>
          <w:jc w:val="center"/>
        </w:trPr>
        <w:tc>
          <w:tcPr>
            <w:tcW w:w="2053" w:type="dxa"/>
            <w:vAlign w:val="center"/>
          </w:tcPr>
          <w:p w14:paraId="233548FD" w14:textId="1E8686F0" w:rsidR="00B256E8" w:rsidRPr="0006217B" w:rsidRDefault="00B256E8"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4E3DE6A7" w14:textId="27EE829F" w:rsidR="00B256E8" w:rsidRPr="0006217B" w:rsidRDefault="00940E71"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37C67F38" w14:textId="530D4289" w:rsidR="00B256E8" w:rsidRPr="0006217B" w:rsidRDefault="00940E71"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1199" w:type="dxa"/>
            <w:vAlign w:val="center"/>
          </w:tcPr>
          <w:p w14:paraId="550B460F" w14:textId="1077A1DF"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C8B8890" w14:textId="58899F62"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02D15C" w14:textId="32B4555C" w:rsidR="00B256E8" w:rsidRPr="0006217B" w:rsidRDefault="00B256E8"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B256E8" w:rsidRPr="0006217B" w14:paraId="5FC5CDB8" w14:textId="77777777" w:rsidTr="00177532">
        <w:trPr>
          <w:jc w:val="center"/>
        </w:trPr>
        <w:tc>
          <w:tcPr>
            <w:tcW w:w="2053" w:type="dxa"/>
            <w:vAlign w:val="center"/>
          </w:tcPr>
          <w:p w14:paraId="68A8037E" w14:textId="4B3B6D55" w:rsidR="00B256E8" w:rsidRPr="0006217B" w:rsidRDefault="00B256E8"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svcAmt</w:t>
            </w:r>
          </w:p>
        </w:tc>
        <w:tc>
          <w:tcPr>
            <w:tcW w:w="1604" w:type="dxa"/>
            <w:vAlign w:val="center"/>
          </w:tcPr>
          <w:p w14:paraId="109AE339" w14:textId="1233BD41" w:rsidR="00B256E8" w:rsidRPr="0006217B" w:rsidRDefault="00452024" w:rsidP="00B256E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210BB20A" w14:textId="13F1E55B" w:rsidR="00B256E8" w:rsidRPr="0006217B" w:rsidRDefault="00452024" w:rsidP="00B256E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service charge</w:t>
            </w:r>
            <w:r w:rsidR="00B256E8" w:rsidRPr="0006217B">
              <w:rPr>
                <w:rFonts w:asciiTheme="minorHAnsi" w:eastAsiaTheme="minorHAnsi" w:hAnsiTheme="minorHAnsi"/>
                <w:color w:val="767676"/>
                <w:spacing w:val="-6"/>
                <w:sz w:val="21"/>
                <w:szCs w:val="21"/>
              </w:rPr>
              <w:br/>
            </w:r>
            <w:r w:rsidR="00B256E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Delivered for offline </w:t>
            </w:r>
            <w:r w:rsidRPr="0006217B">
              <w:rPr>
                <w:rStyle w:val="text-danger"/>
                <w:rFonts w:asciiTheme="minorHAnsi" w:eastAsiaTheme="minorHAnsi" w:hAnsiTheme="minorHAnsi" w:hint="eastAsia"/>
                <w:color w:val="E74C3C"/>
                <w:spacing w:val="-6"/>
                <w:sz w:val="21"/>
                <w:szCs w:val="21"/>
              </w:rPr>
              <w:lastRenderedPageBreak/>
              <w:t>transaction that includes ser</w:t>
            </w:r>
            <w:r w:rsidR="00A37A00" w:rsidRPr="0006217B">
              <w:rPr>
                <w:rStyle w:val="text-danger"/>
                <w:rFonts w:asciiTheme="minorHAnsi" w:eastAsiaTheme="minorHAnsi" w:hAnsiTheme="minorHAnsi" w:hint="eastAsia"/>
                <w:color w:val="E74C3C"/>
                <w:spacing w:val="-6"/>
                <w:sz w:val="21"/>
                <w:szCs w:val="21"/>
              </w:rPr>
              <w:t>vice charge</w:t>
            </w:r>
            <w:r w:rsidR="00B256E8" w:rsidRPr="0006217B">
              <w:rPr>
                <w:rStyle w:val="text-danger"/>
                <w:rFonts w:asciiTheme="minorHAnsi" w:eastAsiaTheme="minorHAnsi" w:hAnsiTheme="minorHAnsi"/>
                <w:color w:val="E74C3C"/>
                <w:spacing w:val="-6"/>
                <w:sz w:val="21"/>
                <w:szCs w:val="21"/>
              </w:rPr>
              <w:t>.</w:t>
            </w:r>
          </w:p>
        </w:tc>
        <w:tc>
          <w:tcPr>
            <w:tcW w:w="1199" w:type="dxa"/>
            <w:vAlign w:val="center"/>
          </w:tcPr>
          <w:p w14:paraId="58B9E32D" w14:textId="03AC4ADE"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N(12)</w:t>
            </w:r>
          </w:p>
        </w:tc>
        <w:tc>
          <w:tcPr>
            <w:tcW w:w="1211" w:type="dxa"/>
            <w:vAlign w:val="center"/>
          </w:tcPr>
          <w:p w14:paraId="6E4D225E" w14:textId="03C0CF7D"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2C5501" w14:textId="16E4A1AA" w:rsidR="00B256E8" w:rsidRPr="0006217B" w:rsidRDefault="00B256E8"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F377D2" w:rsidRPr="0006217B" w14:paraId="7976DEE0" w14:textId="77777777" w:rsidTr="00177532">
        <w:trPr>
          <w:jc w:val="center"/>
        </w:trPr>
        <w:tc>
          <w:tcPr>
            <w:tcW w:w="2053" w:type="dxa"/>
            <w:vAlign w:val="center"/>
          </w:tcPr>
          <w:p w14:paraId="4271FB30" w14:textId="5C1AB386"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billKey</w:t>
            </w:r>
          </w:p>
        </w:tc>
        <w:tc>
          <w:tcPr>
            <w:tcW w:w="1604" w:type="dxa"/>
            <w:vAlign w:val="center"/>
          </w:tcPr>
          <w:p w14:paraId="29BE3722" w14:textId="1D88BB3A"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w:t>
            </w:r>
          </w:p>
        </w:tc>
        <w:tc>
          <w:tcPr>
            <w:tcW w:w="2297" w:type="dxa"/>
            <w:vAlign w:val="center"/>
          </w:tcPr>
          <w:p w14:paraId="0155CCE7" w14:textId="4796031B"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 xml:space="preserve">billKey issued </w:t>
            </w:r>
            <w:r w:rsidRPr="0006217B">
              <w:rPr>
                <w:rFonts w:asciiTheme="minorHAnsi" w:eastAsiaTheme="minorHAnsi" w:hAnsiTheme="minorHAnsi"/>
              </w:rPr>
              <w:t>for the second</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1199" w:type="dxa"/>
            <w:vAlign w:val="center"/>
          </w:tcPr>
          <w:p w14:paraId="53A25A36" w14:textId="301C47EB"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66BAE7A" w14:textId="47FFBF70"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1129A1" w14:textId="396006F3"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F377D2" w:rsidRPr="0006217B" w14:paraId="5EB2B5ED" w14:textId="77777777" w:rsidTr="00177532">
        <w:trPr>
          <w:jc w:val="center"/>
        </w:trPr>
        <w:tc>
          <w:tcPr>
            <w:tcW w:w="2053" w:type="dxa"/>
            <w:vAlign w:val="center"/>
          </w:tcPr>
          <w:p w14:paraId="60512BF6" w14:textId="33F77B42"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billKeyExpireDt</w:t>
            </w:r>
          </w:p>
        </w:tc>
        <w:tc>
          <w:tcPr>
            <w:tcW w:w="1604" w:type="dxa"/>
            <w:vAlign w:val="center"/>
          </w:tcPr>
          <w:p w14:paraId="25106E7C" w14:textId="26430716"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 Validity</w:t>
            </w:r>
          </w:p>
        </w:tc>
        <w:tc>
          <w:tcPr>
            <w:tcW w:w="2297" w:type="dxa"/>
            <w:vAlign w:val="center"/>
          </w:tcPr>
          <w:p w14:paraId="026B5707" w14:textId="152E4EBC"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rPr>
              <w:t>YYMM</w:t>
            </w:r>
          </w:p>
        </w:tc>
        <w:tc>
          <w:tcPr>
            <w:tcW w:w="1199" w:type="dxa"/>
            <w:vAlign w:val="center"/>
          </w:tcPr>
          <w:p w14:paraId="6AF6620F" w14:textId="34421EED"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091CD456" w14:textId="67A92E35"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0AAD9A" w14:textId="605E855D"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"2212"</w:t>
            </w:r>
          </w:p>
        </w:tc>
      </w:tr>
      <w:tr w:rsidR="00774574" w:rsidRPr="0006217B" w14:paraId="69F7D765" w14:textId="77777777" w:rsidTr="00177532">
        <w:trPr>
          <w:jc w:val="center"/>
        </w:trPr>
        <w:tc>
          <w:tcPr>
            <w:tcW w:w="2053" w:type="dxa"/>
            <w:vAlign w:val="center"/>
          </w:tcPr>
          <w:p w14:paraId="08FA1BCB" w14:textId="252F200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cardCd</w:t>
            </w:r>
          </w:p>
        </w:tc>
        <w:tc>
          <w:tcPr>
            <w:tcW w:w="1604" w:type="dxa"/>
            <w:vAlign w:val="center"/>
          </w:tcPr>
          <w:p w14:paraId="7E08F44A" w14:textId="13C952F9"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Code</w:t>
            </w:r>
          </w:p>
        </w:tc>
        <w:tc>
          <w:tcPr>
            <w:tcW w:w="2297" w:type="dxa"/>
            <w:vAlign w:val="center"/>
          </w:tcPr>
          <w:p w14:paraId="419159B0"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p w14:paraId="3890A7E7" w14:textId="002A7B00"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20862DD9" w14:textId="3C3C4F53"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w:t>
            </w:r>
          </w:p>
        </w:tc>
        <w:tc>
          <w:tcPr>
            <w:tcW w:w="1211" w:type="dxa"/>
            <w:vAlign w:val="center"/>
          </w:tcPr>
          <w:p w14:paraId="5699AB02" w14:textId="70BBFDE3"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424903" w14:textId="7707EC6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774574" w:rsidRPr="0006217B" w14:paraId="01852752" w14:textId="77777777" w:rsidTr="00177532">
        <w:trPr>
          <w:jc w:val="center"/>
        </w:trPr>
        <w:tc>
          <w:tcPr>
            <w:tcW w:w="2053" w:type="dxa"/>
            <w:vAlign w:val="center"/>
          </w:tcPr>
          <w:p w14:paraId="640F3FB1" w14:textId="0604AD2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cardNm</w:t>
            </w:r>
          </w:p>
        </w:tc>
        <w:tc>
          <w:tcPr>
            <w:tcW w:w="1604" w:type="dxa"/>
            <w:vAlign w:val="center"/>
          </w:tcPr>
          <w:p w14:paraId="380B48C3" w14:textId="13835EF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Name</w:t>
            </w:r>
          </w:p>
        </w:tc>
        <w:tc>
          <w:tcPr>
            <w:tcW w:w="2297" w:type="dxa"/>
            <w:vAlign w:val="center"/>
          </w:tcPr>
          <w:p w14:paraId="73319DC9"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p w14:paraId="23F3240D" w14:textId="517F1CD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41BADDF0" w14:textId="157DE17B"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w:t>
            </w:r>
          </w:p>
        </w:tc>
        <w:tc>
          <w:tcPr>
            <w:tcW w:w="1211" w:type="dxa"/>
            <w:vAlign w:val="center"/>
          </w:tcPr>
          <w:p w14:paraId="38E12A83" w14:textId="193FDD97"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28B3C4" w14:textId="0393A4C3"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1466BE" w:rsidRPr="0006217B">
              <w:rPr>
                <w:rFonts w:asciiTheme="minorHAnsi" w:eastAsiaTheme="minorHAnsi" w:hAnsiTheme="minorHAnsi" w:hint="eastAsia"/>
                <w:color w:val="767676"/>
                <w:spacing w:val="-6"/>
                <w:sz w:val="21"/>
                <w:szCs w:val="21"/>
              </w:rPr>
              <w:t>Check</w:t>
            </w:r>
            <w:r w:rsidRPr="0006217B">
              <w:rPr>
                <w:rFonts w:asciiTheme="minorHAnsi" w:eastAsiaTheme="minorHAnsi" w:hAnsiTheme="minorHAnsi"/>
                <w:color w:val="767676"/>
                <w:spacing w:val="-6"/>
                <w:sz w:val="21"/>
                <w:szCs w:val="21"/>
              </w:rPr>
              <w:t>"</w:t>
            </w:r>
          </w:p>
        </w:tc>
      </w:tr>
      <w:tr w:rsidR="00774574" w:rsidRPr="0006217B" w14:paraId="224F5F44" w14:textId="77777777" w:rsidTr="00177532">
        <w:trPr>
          <w:jc w:val="center"/>
        </w:trPr>
        <w:tc>
          <w:tcPr>
            <w:tcW w:w="2053" w:type="dxa"/>
            <w:vAlign w:val="center"/>
          </w:tcPr>
          <w:p w14:paraId="6C422258" w14:textId="118C595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402C7498" w14:textId="5918371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Customer E-mail</w:t>
            </w:r>
          </w:p>
        </w:tc>
        <w:tc>
          <w:tcPr>
            <w:tcW w:w="2297" w:type="dxa"/>
            <w:vAlign w:val="center"/>
          </w:tcPr>
          <w:p w14:paraId="0481BC85" w14:textId="61BF8459"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e-mail</w:t>
            </w:r>
          </w:p>
        </w:tc>
        <w:tc>
          <w:tcPr>
            <w:tcW w:w="1199" w:type="dxa"/>
            <w:vAlign w:val="center"/>
          </w:tcPr>
          <w:p w14:paraId="0029F0DE" w14:textId="4BDA2CED"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AN(60)</w:t>
            </w:r>
          </w:p>
        </w:tc>
        <w:tc>
          <w:tcPr>
            <w:tcW w:w="1211" w:type="dxa"/>
            <w:vAlign w:val="center"/>
          </w:tcPr>
          <w:p w14:paraId="640A311D" w14:textId="0BFA6002"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0B15C7" w14:textId="1F41F363"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774574" w:rsidRPr="0006217B" w14:paraId="162536BE" w14:textId="77777777" w:rsidTr="00177532">
        <w:trPr>
          <w:jc w:val="center"/>
        </w:trPr>
        <w:tc>
          <w:tcPr>
            <w:tcW w:w="2053" w:type="dxa"/>
            <w:vAlign w:val="center"/>
          </w:tcPr>
          <w:p w14:paraId="5A0683CD" w14:textId="4022DB7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mchtCustId</w:t>
            </w:r>
          </w:p>
        </w:tc>
        <w:tc>
          <w:tcPr>
            <w:tcW w:w="1604" w:type="dxa"/>
            <w:vAlign w:val="center"/>
          </w:tcPr>
          <w:p w14:paraId="46FB2FFB" w14:textId="779D713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D6C883A" w14:textId="2FAB6400"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1199" w:type="dxa"/>
            <w:vAlign w:val="center"/>
          </w:tcPr>
          <w:p w14:paraId="37B2DCF5" w14:textId="47A8A39D"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AN(50)</w:t>
            </w:r>
          </w:p>
        </w:tc>
        <w:tc>
          <w:tcPr>
            <w:tcW w:w="1211" w:type="dxa"/>
            <w:vAlign w:val="center"/>
          </w:tcPr>
          <w:p w14:paraId="63D36C35" w14:textId="2B999D45"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EB18DA" w14:textId="3F3334BC"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w:t>
            </w:r>
          </w:p>
        </w:tc>
      </w:tr>
      <w:tr w:rsidR="00774574" w:rsidRPr="0006217B" w14:paraId="00A1776F" w14:textId="77777777" w:rsidTr="00177532">
        <w:trPr>
          <w:jc w:val="center"/>
        </w:trPr>
        <w:tc>
          <w:tcPr>
            <w:tcW w:w="2053" w:type="dxa"/>
            <w:vAlign w:val="center"/>
          </w:tcPr>
          <w:p w14:paraId="2CB1DECE" w14:textId="2A7AF3E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cardNo</w:t>
            </w:r>
          </w:p>
        </w:tc>
        <w:tc>
          <w:tcPr>
            <w:tcW w:w="1604" w:type="dxa"/>
            <w:vAlign w:val="center"/>
          </w:tcPr>
          <w:p w14:paraId="3EBD5F20" w14:textId="6979228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Number</w:t>
            </w:r>
          </w:p>
        </w:tc>
        <w:tc>
          <w:tcPr>
            <w:tcW w:w="2297" w:type="dxa"/>
            <w:vAlign w:val="center"/>
          </w:tcPr>
          <w:p w14:paraId="6E93B934"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Masked card number </w:t>
            </w:r>
            <w:r w:rsidRPr="0006217B">
              <w:rPr>
                <w:rFonts w:asciiTheme="minorHAnsi" w:eastAsiaTheme="minorHAnsi" w:hAnsiTheme="minorHAnsi"/>
              </w:rPr>
              <w:t>123456******7890</w:t>
            </w:r>
          </w:p>
          <w:p w14:paraId="01F723BF" w14:textId="3434EAF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0123170E" w14:textId="7D18E0A4"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w:t>
            </w:r>
          </w:p>
        </w:tc>
        <w:tc>
          <w:tcPr>
            <w:tcW w:w="1211" w:type="dxa"/>
            <w:vAlign w:val="center"/>
          </w:tcPr>
          <w:p w14:paraId="3A381E33" w14:textId="3E6EE83E"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EB5826" w14:textId="3FD06552"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774574" w:rsidRPr="0006217B" w14:paraId="297581EF" w14:textId="77777777" w:rsidTr="00177532">
        <w:trPr>
          <w:jc w:val="center"/>
        </w:trPr>
        <w:tc>
          <w:tcPr>
            <w:tcW w:w="2053" w:type="dxa"/>
            <w:vAlign w:val="center"/>
          </w:tcPr>
          <w:p w14:paraId="4D6F97B1" w14:textId="38CBC99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cardApprNo</w:t>
            </w:r>
          </w:p>
        </w:tc>
        <w:tc>
          <w:tcPr>
            <w:tcW w:w="1604" w:type="dxa"/>
            <w:vAlign w:val="center"/>
          </w:tcPr>
          <w:p w14:paraId="4D1B4E3F" w14:textId="04DD926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2297" w:type="dxa"/>
            <w:vAlign w:val="center"/>
          </w:tcPr>
          <w:p w14:paraId="2B95B03D" w14:textId="17C21C7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1199" w:type="dxa"/>
            <w:vAlign w:val="center"/>
          </w:tcPr>
          <w:p w14:paraId="2896D679" w14:textId="18271D17"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AN(15)</w:t>
            </w:r>
          </w:p>
        </w:tc>
        <w:tc>
          <w:tcPr>
            <w:tcW w:w="1211" w:type="dxa"/>
            <w:vAlign w:val="center"/>
          </w:tcPr>
          <w:p w14:paraId="3DAEB048" w14:textId="2F93C1A4"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AD8934" w14:textId="5278729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r w:rsidR="00774574" w:rsidRPr="0006217B" w14:paraId="77A33D37" w14:textId="77777777" w:rsidTr="00177532">
        <w:trPr>
          <w:jc w:val="center"/>
        </w:trPr>
        <w:tc>
          <w:tcPr>
            <w:tcW w:w="2053" w:type="dxa"/>
            <w:vAlign w:val="center"/>
          </w:tcPr>
          <w:p w14:paraId="1C0672FC" w14:textId="71D0E5A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instmtMon</w:t>
            </w:r>
          </w:p>
        </w:tc>
        <w:tc>
          <w:tcPr>
            <w:tcW w:w="1604" w:type="dxa"/>
            <w:vAlign w:val="center"/>
          </w:tcPr>
          <w:p w14:paraId="3E75FA20" w14:textId="351621F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2297" w:type="dxa"/>
            <w:vAlign w:val="center"/>
          </w:tcPr>
          <w:p w14:paraId="4F096987" w14:textId="60869D7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1199" w:type="dxa"/>
            <w:vAlign w:val="center"/>
          </w:tcPr>
          <w:p w14:paraId="372239F5" w14:textId="4385B5A9"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371644A5" w14:textId="7B96DB93"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544335" w14:textId="657285AB"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774574" w:rsidRPr="0006217B" w14:paraId="3BC3547D" w14:textId="77777777" w:rsidTr="00177532">
        <w:trPr>
          <w:jc w:val="center"/>
        </w:trPr>
        <w:tc>
          <w:tcPr>
            <w:tcW w:w="2053" w:type="dxa"/>
            <w:vAlign w:val="center"/>
          </w:tcPr>
          <w:p w14:paraId="4C7055A6" w14:textId="757EE748"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instmtType</w:t>
            </w:r>
          </w:p>
        </w:tc>
        <w:tc>
          <w:tcPr>
            <w:tcW w:w="1604" w:type="dxa"/>
            <w:vAlign w:val="center"/>
          </w:tcPr>
          <w:p w14:paraId="0C92A616" w14:textId="4102DD6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Installment Type</w:t>
            </w:r>
          </w:p>
        </w:tc>
        <w:tc>
          <w:tcPr>
            <w:tcW w:w="2297" w:type="dxa"/>
            <w:vAlign w:val="center"/>
          </w:tcPr>
          <w:p w14:paraId="5217D505"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If the number of installments</w:t>
            </w:r>
            <w:r w:rsidRPr="0006217B">
              <w:rPr>
                <w:rFonts w:asciiTheme="minorHAnsi" w:eastAsiaTheme="minorHAnsi" w:hAnsiTheme="minorHAnsi"/>
              </w:rPr>
              <w:t xml:space="preserve"> is a part of card company event Y</w:t>
            </w:r>
          </w:p>
          <w:p w14:paraId="70FA593B" w14:textId="7753F21C"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4F3E11F6" w14:textId="5FA7CF0D"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1B43E901" w14:textId="43BEFD04"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4E8EA7" w14:textId="10FD4D62"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774574" w:rsidRPr="0006217B" w14:paraId="0E56F964" w14:textId="77777777" w:rsidTr="00177532">
        <w:trPr>
          <w:jc w:val="center"/>
        </w:trPr>
        <w:tc>
          <w:tcPr>
            <w:tcW w:w="2053" w:type="dxa"/>
            <w:vAlign w:val="center"/>
          </w:tcPr>
          <w:p w14:paraId="4F8D259D" w14:textId="608E74A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74E8C895" w14:textId="36CF3B3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2163E016" w14:textId="4B1DA1C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0F986B76" w14:textId="7F276A7F"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655F3B92" w14:textId="262D780F"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7D489A" w14:textId="39639CE9"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774574" w:rsidRPr="0006217B" w14:paraId="5C18FC09" w14:textId="77777777" w:rsidTr="00177532">
        <w:trPr>
          <w:jc w:val="center"/>
        </w:trPr>
        <w:tc>
          <w:tcPr>
            <w:tcW w:w="2053" w:type="dxa"/>
            <w:vAlign w:val="center"/>
          </w:tcPr>
          <w:p w14:paraId="39AA22B5" w14:textId="3D8758BB"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orgTrdDt</w:t>
            </w:r>
          </w:p>
        </w:tc>
        <w:tc>
          <w:tcPr>
            <w:tcW w:w="1604" w:type="dxa"/>
            <w:vAlign w:val="center"/>
          </w:tcPr>
          <w:p w14:paraId="4F024821" w14:textId="58B9710B"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2595F3AE" w14:textId="7862D320"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04B21DF3" w14:textId="4A67FDBF"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4033AE8C" w14:textId="127E580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BBFE57" w14:textId="14042E5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4574" w:rsidRPr="0006217B" w14:paraId="65F5D43F" w14:textId="77777777" w:rsidTr="00177532">
        <w:trPr>
          <w:jc w:val="center"/>
        </w:trPr>
        <w:tc>
          <w:tcPr>
            <w:tcW w:w="2053" w:type="dxa"/>
            <w:vAlign w:val="center"/>
          </w:tcPr>
          <w:p w14:paraId="4589DA75" w14:textId="7F723D4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mixTrdNo</w:t>
            </w:r>
          </w:p>
        </w:tc>
        <w:tc>
          <w:tcPr>
            <w:tcW w:w="1604" w:type="dxa"/>
            <w:vAlign w:val="center"/>
          </w:tcPr>
          <w:p w14:paraId="548E97A4" w14:textId="3D29A77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2297" w:type="dxa"/>
            <w:vAlign w:val="center"/>
          </w:tcPr>
          <w:p w14:paraId="7D5C3FF2" w14:textId="54C8F07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1199" w:type="dxa"/>
            <w:vAlign w:val="center"/>
          </w:tcPr>
          <w:p w14:paraId="570E3128" w14:textId="5397F16C"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680AA51" w14:textId="0715AAE8"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12B6A6" w14:textId="654A449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774574" w:rsidRPr="0006217B" w14:paraId="5524F32E" w14:textId="77777777" w:rsidTr="00177532">
        <w:trPr>
          <w:jc w:val="center"/>
        </w:trPr>
        <w:tc>
          <w:tcPr>
            <w:tcW w:w="2053" w:type="dxa"/>
            <w:vAlign w:val="center"/>
          </w:tcPr>
          <w:p w14:paraId="22DC5BD7" w14:textId="6D37666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mixTrdAmt</w:t>
            </w:r>
          </w:p>
        </w:tc>
        <w:tc>
          <w:tcPr>
            <w:tcW w:w="1604" w:type="dxa"/>
            <w:vAlign w:val="center"/>
          </w:tcPr>
          <w:p w14:paraId="7ABC109B" w14:textId="2CF3630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Split Payment Amount</w:t>
            </w:r>
          </w:p>
        </w:tc>
        <w:tc>
          <w:tcPr>
            <w:tcW w:w="2297" w:type="dxa"/>
            <w:vAlign w:val="center"/>
          </w:tcPr>
          <w:p w14:paraId="1BD611C8" w14:textId="7F35C0B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*Delivered only when mixTrdNo exists</w:t>
            </w:r>
          </w:p>
        </w:tc>
        <w:tc>
          <w:tcPr>
            <w:tcW w:w="1199" w:type="dxa"/>
            <w:vAlign w:val="center"/>
          </w:tcPr>
          <w:p w14:paraId="7E74E8B7" w14:textId="398A4054"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610A41F" w14:textId="07D2AA4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752BFB" w14:textId="37DB8F3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74574" w:rsidRPr="0006217B" w14:paraId="694DBCA7" w14:textId="77777777" w:rsidTr="00177532">
        <w:trPr>
          <w:jc w:val="center"/>
        </w:trPr>
        <w:tc>
          <w:tcPr>
            <w:tcW w:w="2053" w:type="dxa"/>
            <w:vAlign w:val="center"/>
          </w:tcPr>
          <w:p w14:paraId="059211FE" w14:textId="7D11B22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payAmt</w:t>
            </w:r>
          </w:p>
        </w:tc>
        <w:tc>
          <w:tcPr>
            <w:tcW w:w="1604" w:type="dxa"/>
            <w:vAlign w:val="center"/>
          </w:tcPr>
          <w:p w14:paraId="4FC8EE6D" w14:textId="486A8BF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Actual Payment Amount</w:t>
            </w:r>
          </w:p>
        </w:tc>
        <w:tc>
          <w:tcPr>
            <w:tcW w:w="2297" w:type="dxa"/>
            <w:vAlign w:val="center"/>
          </w:tcPr>
          <w:p w14:paraId="2DC9F59C"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Payment amount excluding the split payment amount in the transaction amount</w:t>
            </w:r>
          </w:p>
          <w:p w14:paraId="37E0397D"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payAmt = trdAmt - mixTrdAmt</w:t>
            </w:r>
          </w:p>
          <w:p w14:paraId="6A6FAB6E" w14:textId="300A45C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*Delivered only when mixTrdNo exists</w:t>
            </w:r>
          </w:p>
        </w:tc>
        <w:tc>
          <w:tcPr>
            <w:tcW w:w="1199" w:type="dxa"/>
            <w:vAlign w:val="center"/>
          </w:tcPr>
          <w:p w14:paraId="59108103" w14:textId="656DC1B3"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9323910" w14:textId="3EACCEA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C40702" w14:textId="0681130C"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74574" w:rsidRPr="0006217B" w14:paraId="5DAB75EB" w14:textId="77777777" w:rsidTr="00177532">
        <w:trPr>
          <w:jc w:val="center"/>
        </w:trPr>
        <w:tc>
          <w:tcPr>
            <w:tcW w:w="2053" w:type="dxa"/>
            <w:vAlign w:val="center"/>
          </w:tcPr>
          <w:p w14:paraId="664B4635" w14:textId="20C46B2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cnclType</w:t>
            </w:r>
          </w:p>
        </w:tc>
        <w:tc>
          <w:tcPr>
            <w:tcW w:w="1604" w:type="dxa"/>
            <w:vAlign w:val="center"/>
          </w:tcPr>
          <w:p w14:paraId="70D13C89" w14:textId="73F947A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260C5972" w14:textId="56E832C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42D01FB0" w14:textId="7406998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455C8265" w14:textId="3C3D28F6"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034645" w14:textId="1159398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774574" w:rsidRPr="0006217B" w14:paraId="388F5180" w14:textId="77777777" w:rsidTr="00177532">
        <w:trPr>
          <w:jc w:val="center"/>
        </w:trPr>
        <w:tc>
          <w:tcPr>
            <w:tcW w:w="2053" w:type="dxa"/>
            <w:vAlign w:val="center"/>
          </w:tcPr>
          <w:p w14:paraId="15D7A2B2" w14:textId="27002FC2"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mchtParam</w:t>
            </w:r>
          </w:p>
        </w:tc>
        <w:tc>
          <w:tcPr>
            <w:tcW w:w="1604" w:type="dxa"/>
            <w:vAlign w:val="center"/>
          </w:tcPr>
          <w:p w14:paraId="0C8956D7" w14:textId="738B3F3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0BD53739" w14:textId="2DA39AC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0DB43344" w14:textId="33FF4BED"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AHN(4000)</w:t>
            </w:r>
          </w:p>
        </w:tc>
        <w:tc>
          <w:tcPr>
            <w:tcW w:w="1211" w:type="dxa"/>
            <w:vAlign w:val="center"/>
          </w:tcPr>
          <w:p w14:paraId="551F7BF6" w14:textId="6410882E"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E3786A" w14:textId="6945471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"name=HongGilDong&amp;age=25"</w:t>
            </w:r>
          </w:p>
        </w:tc>
      </w:tr>
      <w:tr w:rsidR="0027218E" w:rsidRPr="0006217B" w14:paraId="0886BC00" w14:textId="77777777" w:rsidTr="00177532">
        <w:trPr>
          <w:jc w:val="center"/>
        </w:trPr>
        <w:tc>
          <w:tcPr>
            <w:tcW w:w="2053" w:type="dxa"/>
            <w:vAlign w:val="center"/>
          </w:tcPr>
          <w:p w14:paraId="6D3670EA" w14:textId="21C448C5"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5C96C3E8" w14:textId="37382E8B"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EE681B6" w14:textId="1A6A8961"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0C0AE236" w14:textId="7118A0F4"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1894E2D9" w14:textId="58E3B5F0"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CF5F46" w14:textId="32C7976C"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33E70EFD" w14:textId="77777777" w:rsidR="00177532" w:rsidRPr="0006217B" w:rsidRDefault="00177532" w:rsidP="00177532">
      <w:pPr>
        <w:pStyle w:val="cq11"/>
        <w:ind w:left="440"/>
        <w:rPr>
          <w:rFonts w:asciiTheme="minorHAnsi" w:eastAsiaTheme="minorHAnsi" w:hAnsiTheme="minorHAnsi"/>
        </w:rPr>
      </w:pPr>
    </w:p>
    <w:p w14:paraId="4236C239" w14:textId="77777777" w:rsidR="00177532" w:rsidRPr="0006217B" w:rsidRDefault="00177532" w:rsidP="00177532">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77532" w:rsidRPr="0006217B" w14:paraId="458A62F5" w14:textId="77777777" w:rsidTr="00DE1083">
        <w:tc>
          <w:tcPr>
            <w:tcW w:w="10016" w:type="dxa"/>
            <w:gridSpan w:val="2"/>
            <w:shd w:val="clear" w:color="auto" w:fill="767171" w:themeFill="background2" w:themeFillShade="80"/>
          </w:tcPr>
          <w:p w14:paraId="49C5D508" w14:textId="77777777" w:rsidR="00177532" w:rsidRPr="0006217B" w:rsidRDefault="00177532" w:rsidP="00DE1083">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lastRenderedPageBreak/>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77532" w:rsidRPr="0006217B" w14:paraId="651E7B21" w14:textId="77777777" w:rsidTr="00DE1083">
        <w:tc>
          <w:tcPr>
            <w:tcW w:w="2249" w:type="dxa"/>
          </w:tcPr>
          <w:p w14:paraId="69031CAE" w14:textId="77777777" w:rsidR="00177532" w:rsidRPr="0006217B" w:rsidRDefault="00177532" w:rsidP="00DE1083">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37702A96" w14:textId="77777777" w:rsidR="00177532" w:rsidRPr="0006217B" w:rsidRDefault="00177532" w:rsidP="00DE1083">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77532" w:rsidRPr="0006217B" w14:paraId="6C11D9A7" w14:textId="77777777" w:rsidTr="00DE1083">
        <w:tc>
          <w:tcPr>
            <w:tcW w:w="2249" w:type="dxa"/>
          </w:tcPr>
          <w:p w14:paraId="5D669B7F" w14:textId="77777777" w:rsidR="00177532" w:rsidRPr="0006217B" w:rsidRDefault="00177532" w:rsidP="00DE1083">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4468304D" w14:textId="77777777" w:rsidR="00177532" w:rsidRPr="0006217B" w:rsidRDefault="00177532" w:rsidP="00DE1083">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77532" w:rsidRPr="0006217B" w14:paraId="35B14E7B" w14:textId="77777777" w:rsidTr="00DE1083">
        <w:tc>
          <w:tcPr>
            <w:tcW w:w="2249" w:type="dxa"/>
          </w:tcPr>
          <w:p w14:paraId="03D7DA27" w14:textId="77777777" w:rsidR="00177532" w:rsidRPr="0006217B" w:rsidRDefault="00177532" w:rsidP="00DE1083">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0AD8AEA9" w14:textId="77777777" w:rsidR="00177532" w:rsidRPr="0006217B" w:rsidRDefault="00177532" w:rsidP="00DE1083">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6E1C8A4A" w14:textId="77777777" w:rsidR="00177532" w:rsidRPr="0006217B" w:rsidRDefault="00177532" w:rsidP="00177532">
      <w:pPr>
        <w:pStyle w:val="cq11"/>
        <w:ind w:left="440"/>
        <w:rPr>
          <w:rFonts w:asciiTheme="minorHAnsi" w:eastAsiaTheme="minorHAnsi" w:hAnsiTheme="minorHAnsi"/>
        </w:rPr>
      </w:pPr>
    </w:p>
    <w:p w14:paraId="57F22F45" w14:textId="77777777" w:rsidR="00786187" w:rsidRPr="0006217B" w:rsidRDefault="00786187" w:rsidP="00786187">
      <w:pPr>
        <w:pStyle w:val="cq11"/>
        <w:ind w:left="440"/>
        <w:rPr>
          <w:rFonts w:asciiTheme="minorHAnsi" w:eastAsiaTheme="minorHAnsi" w:hAnsiTheme="minorHAnsi"/>
        </w:rPr>
      </w:pPr>
    </w:p>
    <w:p w14:paraId="010C439C" w14:textId="77777777" w:rsidR="00E61C75" w:rsidRPr="0006217B" w:rsidRDefault="00292071">
      <w:pPr>
        <w:pStyle w:val="1"/>
        <w:rPr>
          <w:rFonts w:asciiTheme="minorHAnsi" w:eastAsiaTheme="minorHAnsi" w:hAnsiTheme="minorHAnsi"/>
        </w:rPr>
      </w:pPr>
      <w:bookmarkStart w:id="211" w:name="_Toc172043616"/>
      <w:r w:rsidRPr="0006217B">
        <w:rPr>
          <w:rFonts w:asciiTheme="minorHAnsi" w:eastAsiaTheme="minorHAnsi" w:hAnsiTheme="minorHAnsi"/>
        </w:rPr>
        <w:lastRenderedPageBreak/>
        <w:t>Samsung</w:t>
      </w:r>
      <w:r w:rsidR="007A2CDB" w:rsidRPr="0006217B">
        <w:rPr>
          <w:rFonts w:asciiTheme="minorHAnsi" w:eastAsiaTheme="minorHAnsi" w:hAnsiTheme="minorHAnsi"/>
        </w:rPr>
        <w:t xml:space="preserve"> </w:t>
      </w:r>
      <w:r w:rsidRPr="0006217B">
        <w:rPr>
          <w:rFonts w:asciiTheme="minorHAnsi" w:eastAsiaTheme="minorHAnsi" w:hAnsiTheme="minorHAnsi"/>
        </w:rPr>
        <w:t>Pay</w:t>
      </w:r>
      <w:r w:rsidR="007A2CDB" w:rsidRPr="0006217B">
        <w:rPr>
          <w:rFonts w:asciiTheme="minorHAnsi" w:eastAsiaTheme="minorHAnsi" w:hAnsiTheme="minorHAnsi"/>
        </w:rPr>
        <w:t xml:space="preserve"> </w:t>
      </w:r>
      <w:r w:rsidRPr="0006217B">
        <w:rPr>
          <w:rFonts w:asciiTheme="minorHAnsi" w:eastAsiaTheme="minorHAnsi" w:hAnsiTheme="minorHAnsi"/>
        </w:rPr>
        <w:t>Easy</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API</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211"/>
    </w:p>
    <w:p w14:paraId="5746D845" w14:textId="55AB0213" w:rsidR="00FE2F35" w:rsidRPr="0006217B" w:rsidRDefault="00FE2F35" w:rsidP="00FE2F35">
      <w:pPr>
        <w:rPr>
          <w:rFonts w:asciiTheme="minorHAnsi" w:eastAsiaTheme="minorHAnsi" w:hAnsiTheme="minorHAnsi"/>
        </w:rPr>
      </w:pPr>
      <w:r w:rsidRPr="0006217B">
        <w:rPr>
          <w:rFonts w:asciiTheme="minorHAnsi" w:eastAsiaTheme="minorHAnsi" w:hAnsiTheme="minorHAnsi" w:hint="eastAsia"/>
        </w:rPr>
        <w:t>Describes the Samsung Pay Easy Payment</w:t>
      </w:r>
      <w:r w:rsidR="005954A4" w:rsidRPr="0006217B">
        <w:rPr>
          <w:rFonts w:asciiTheme="minorHAnsi" w:eastAsiaTheme="minorHAnsi" w:hAnsiTheme="minorHAnsi" w:hint="eastAsia"/>
        </w:rPr>
        <w:t xml:space="preserve"> cancellation API</w:t>
      </w:r>
      <w:r w:rsidRPr="0006217B">
        <w:rPr>
          <w:rFonts w:asciiTheme="minorHAnsi" w:eastAsiaTheme="minorHAnsi" w:hAnsiTheme="minorHAnsi" w:hint="eastAsia"/>
        </w:rPr>
        <w:t xml:space="preserve"> integration method.</w:t>
      </w:r>
    </w:p>
    <w:p w14:paraId="4E8A6D78" w14:textId="476636EB" w:rsidR="00292071" w:rsidRPr="0006217B" w:rsidRDefault="00292071" w:rsidP="00292071">
      <w:pPr>
        <w:pStyle w:val="2"/>
        <w:rPr>
          <w:rFonts w:asciiTheme="minorHAnsi" w:eastAsiaTheme="minorHAnsi" w:hAnsiTheme="minorHAnsi"/>
        </w:rPr>
      </w:pPr>
      <w:bookmarkStart w:id="212" w:name="_Toc172043617"/>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12"/>
    </w:p>
    <w:p w14:paraId="3E4AC296" w14:textId="77777777" w:rsidR="002A1460" w:rsidRPr="0006217B" w:rsidRDefault="002A1460" w:rsidP="002A1460">
      <w:pPr>
        <w:pStyle w:val="cq11"/>
        <w:numPr>
          <w:ilvl w:val="0"/>
          <w:numId w:val="32"/>
        </w:numPr>
        <w:ind w:leftChars="0"/>
        <w:rPr>
          <w:rFonts w:asciiTheme="minorHAnsi" w:eastAsiaTheme="minorHAnsi" w:hAnsiTheme="minorHAnsi"/>
        </w:rPr>
      </w:pPr>
      <w:r w:rsidRPr="0006217B">
        <w:rPr>
          <w:rFonts w:asciiTheme="minorHAnsi" w:eastAsiaTheme="minorHAnsi" w:hAnsiTheme="minorHAnsi"/>
        </w:rPr>
        <w:t>API URI</w:t>
      </w:r>
    </w:p>
    <w:p w14:paraId="5517C198" w14:textId="7E36DDDF" w:rsidR="002A1460" w:rsidRPr="0006217B" w:rsidRDefault="00893372" w:rsidP="002A1460">
      <w:pPr>
        <w:pStyle w:val="cq11"/>
        <w:numPr>
          <w:ilvl w:val="1"/>
          <w:numId w:val="32"/>
        </w:numPr>
        <w:ind w:leftChars="0"/>
        <w:rPr>
          <w:rFonts w:asciiTheme="minorHAnsi" w:eastAsiaTheme="minorHAnsi" w:hAnsiTheme="minorHAnsi"/>
        </w:rPr>
      </w:pPr>
      <w:r w:rsidRPr="0006217B">
        <w:rPr>
          <w:rFonts w:asciiTheme="minorHAnsi" w:eastAsiaTheme="minorHAnsi" w:hAnsiTheme="minorHAnsi" w:hint="eastAsia"/>
        </w:rPr>
        <w:t>Test</w:t>
      </w:r>
      <w:r w:rsidR="002A1460" w:rsidRPr="0006217B">
        <w:rPr>
          <w:rFonts w:asciiTheme="minorHAnsi" w:eastAsiaTheme="minorHAnsi" w:hAnsiTheme="minorHAnsi" w:hint="eastAsia"/>
        </w:rPr>
        <w:t>: https://tbgw.settlebank.co.kr/spay/APICancel.do</w:t>
      </w:r>
    </w:p>
    <w:p w14:paraId="1882FD34" w14:textId="40379C74" w:rsidR="002A1460" w:rsidRPr="0006217B" w:rsidRDefault="00893372" w:rsidP="00893372">
      <w:pPr>
        <w:pStyle w:val="cq11"/>
        <w:numPr>
          <w:ilvl w:val="1"/>
          <w:numId w:val="32"/>
        </w:numPr>
        <w:ind w:leftChars="0"/>
        <w:rPr>
          <w:rFonts w:asciiTheme="minorHAnsi" w:eastAsiaTheme="minorHAnsi" w:hAnsiTheme="minorHAnsi"/>
        </w:rPr>
      </w:pPr>
      <w:r w:rsidRPr="0006217B">
        <w:rPr>
          <w:rFonts w:asciiTheme="minorHAnsi" w:eastAsiaTheme="minorHAnsi" w:hAnsiTheme="minorHAnsi" w:hint="eastAsia"/>
        </w:rPr>
        <w:t>Production</w:t>
      </w:r>
      <w:r w:rsidR="002A1460" w:rsidRPr="0006217B">
        <w:rPr>
          <w:rFonts w:asciiTheme="minorHAnsi" w:eastAsiaTheme="minorHAnsi" w:hAnsiTheme="minorHAnsi" w:hint="eastAsia"/>
        </w:rPr>
        <w:t>: https://gw.settlebank.co.kr/spay/APICancel.do</w:t>
      </w:r>
    </w:p>
    <w:p w14:paraId="59BF27FD" w14:textId="77777777" w:rsidR="00893372" w:rsidRPr="0006217B" w:rsidRDefault="00893372" w:rsidP="00893372">
      <w:pPr>
        <w:pStyle w:val="cq11"/>
        <w:ind w:leftChars="0" w:left="1320"/>
        <w:rPr>
          <w:rFonts w:asciiTheme="minorHAnsi" w:eastAsiaTheme="minorHAnsi" w:hAnsiTheme="minorHAnsi"/>
        </w:rPr>
      </w:pPr>
    </w:p>
    <w:p w14:paraId="6C83040C" w14:textId="4995B52D" w:rsidR="005954A4" w:rsidRPr="0006217B" w:rsidRDefault="0014059A" w:rsidP="00893372">
      <w:pPr>
        <w:pStyle w:val="cq11"/>
        <w:ind w:leftChars="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8CDDF1F" w14:textId="77777777" w:rsidTr="00786187">
        <w:trPr>
          <w:jc w:val="center"/>
        </w:trPr>
        <w:tc>
          <w:tcPr>
            <w:tcW w:w="2053" w:type="dxa"/>
            <w:gridSpan w:val="2"/>
            <w:shd w:val="clear" w:color="auto" w:fill="D9D9D9" w:themeFill="background1" w:themeFillShade="D9"/>
            <w:vAlign w:val="center"/>
          </w:tcPr>
          <w:p w14:paraId="2F967E7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B7E99C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2DE85D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DC1706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103184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EC8723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AD217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22464F4D" w14:textId="77777777" w:rsidTr="00786187">
        <w:trPr>
          <w:jc w:val="center"/>
        </w:trPr>
        <w:tc>
          <w:tcPr>
            <w:tcW w:w="1026" w:type="dxa"/>
            <w:vMerge w:val="restart"/>
            <w:vAlign w:val="center"/>
          </w:tcPr>
          <w:p w14:paraId="4CF58074" w14:textId="030AE6A6"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14DB3F7" w14:textId="543F12A5"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1CFDCBB2" w14:textId="4AAD01D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F7C31A6" w14:textId="51BE006E"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89854E" w14:textId="6EE053D8"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38CBFB52" w14:textId="2EFD66E0"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75478B" w14:textId="4A607E4F"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"nxca_jt_il"</w:t>
            </w:r>
          </w:p>
        </w:tc>
      </w:tr>
      <w:tr w:rsidR="00754708" w:rsidRPr="0006217B" w14:paraId="28101C91" w14:textId="77777777" w:rsidTr="00786187">
        <w:trPr>
          <w:jc w:val="center"/>
        </w:trPr>
        <w:tc>
          <w:tcPr>
            <w:tcW w:w="1026" w:type="dxa"/>
            <w:vMerge/>
            <w:vAlign w:val="center"/>
          </w:tcPr>
          <w:p w14:paraId="7E5D1276"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39A42BC" w14:textId="72DA7BDB"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5FFF0887" w14:textId="6558F2E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5F701E7" w14:textId="6158F6F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010D31D" w14:textId="56F87A9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07FAAFF" w14:textId="1582C074"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CFB999" w14:textId="00D44347"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464CD29C" w14:textId="77777777" w:rsidTr="00786187">
        <w:trPr>
          <w:jc w:val="center"/>
        </w:trPr>
        <w:tc>
          <w:tcPr>
            <w:tcW w:w="1026" w:type="dxa"/>
            <w:vMerge/>
            <w:vAlign w:val="center"/>
          </w:tcPr>
          <w:p w14:paraId="0D24B56E"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450ECC4" w14:textId="1A8CDE0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F97F0B2" w14:textId="7BD7FF3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2F9C02B" w14:textId="1E1BDE8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24E13DB" w14:textId="6F9F88BC"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085C710F" w14:textId="564D7CAC"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69FE47" w14:textId="43EE8F7B"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0416874F" w14:textId="77777777" w:rsidTr="00786187">
        <w:trPr>
          <w:jc w:val="center"/>
        </w:trPr>
        <w:tc>
          <w:tcPr>
            <w:tcW w:w="1026" w:type="dxa"/>
            <w:vMerge/>
            <w:vAlign w:val="center"/>
          </w:tcPr>
          <w:p w14:paraId="0C3879A6"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6D9F9A03" w14:textId="2F6BFC0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1EE45496" w14:textId="63C5690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88DBCC2" w14:textId="57F6396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08F3625" w14:textId="42D62AA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011CF0DA" w14:textId="2D2E1A8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5092A4" w14:textId="3ED34F1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93372" w:rsidRPr="0006217B" w14:paraId="083A52E9" w14:textId="77777777" w:rsidTr="004E4C97">
        <w:tblPrEx>
          <w:jc w:val="left"/>
        </w:tblPrEx>
        <w:tc>
          <w:tcPr>
            <w:tcW w:w="1026" w:type="dxa"/>
            <w:vMerge/>
            <w:vAlign w:val="center"/>
          </w:tcPr>
          <w:p w14:paraId="6F518596" w14:textId="77777777" w:rsidR="00893372" w:rsidRPr="0006217B" w:rsidRDefault="00893372" w:rsidP="00893372">
            <w:pPr>
              <w:pStyle w:val="cq11"/>
              <w:ind w:leftChars="0" w:left="0"/>
              <w:rPr>
                <w:rFonts w:asciiTheme="minorHAnsi" w:eastAsiaTheme="minorHAnsi" w:hAnsiTheme="minorHAnsi"/>
              </w:rPr>
            </w:pPr>
          </w:p>
        </w:tc>
        <w:tc>
          <w:tcPr>
            <w:tcW w:w="1027" w:type="dxa"/>
            <w:vAlign w:val="center"/>
          </w:tcPr>
          <w:p w14:paraId="257ECBEC" w14:textId="524B6223" w:rsidR="00893372" w:rsidRPr="0006217B" w:rsidRDefault="0089337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0C61DD1A" w14:textId="6D13DD92" w:rsidR="00893372" w:rsidRPr="0006217B" w:rsidRDefault="0023053F"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16BE30C" w14:textId="6A38468C" w:rsidR="00893372" w:rsidRPr="0006217B" w:rsidRDefault="0023053F"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2F20A77" w14:textId="6E679FF7" w:rsidR="00893372" w:rsidRPr="0006217B" w:rsidRDefault="00893372" w:rsidP="008933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A885F88" w14:textId="1870A6CB" w:rsidR="00893372" w:rsidRPr="0006217B" w:rsidRDefault="00893372" w:rsidP="008933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C5B840" w14:textId="1DDDBCDF" w:rsidR="00893372" w:rsidRPr="0006217B" w:rsidRDefault="0089337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93372" w:rsidRPr="0006217B" w14:paraId="71E6BB67" w14:textId="77777777" w:rsidTr="004E4C97">
        <w:tblPrEx>
          <w:jc w:val="left"/>
        </w:tblPrEx>
        <w:tc>
          <w:tcPr>
            <w:tcW w:w="1026" w:type="dxa"/>
            <w:vMerge/>
            <w:vAlign w:val="center"/>
          </w:tcPr>
          <w:p w14:paraId="408B5816" w14:textId="77777777" w:rsidR="00893372" w:rsidRPr="0006217B" w:rsidRDefault="00893372" w:rsidP="00893372">
            <w:pPr>
              <w:pStyle w:val="cq11"/>
              <w:ind w:leftChars="0" w:left="0"/>
              <w:rPr>
                <w:rFonts w:asciiTheme="minorHAnsi" w:eastAsiaTheme="minorHAnsi" w:hAnsiTheme="minorHAnsi"/>
              </w:rPr>
            </w:pPr>
          </w:p>
        </w:tc>
        <w:tc>
          <w:tcPr>
            <w:tcW w:w="1027" w:type="dxa"/>
            <w:vAlign w:val="center"/>
          </w:tcPr>
          <w:p w14:paraId="3CBF1A9C" w14:textId="14967E2D" w:rsidR="00893372" w:rsidRPr="0006217B" w:rsidRDefault="00893372" w:rsidP="0089337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0A6CAB9E" w14:textId="595FB700" w:rsidR="00893372" w:rsidRPr="0006217B" w:rsidRDefault="003C2EAF"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60070D1" w14:textId="79C28BC1" w:rsidR="00893372" w:rsidRPr="0006217B" w:rsidRDefault="005317C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9F4C00A" w14:textId="6F313424" w:rsidR="00893372" w:rsidRPr="0006217B" w:rsidRDefault="00893372" w:rsidP="008933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D782FBA" w14:textId="4DAA2923" w:rsidR="00893372" w:rsidRPr="0006217B" w:rsidRDefault="00893372" w:rsidP="008933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CBC239" w14:textId="13F8F876" w:rsidR="00893372" w:rsidRPr="0006217B" w:rsidRDefault="0089337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E5D9A" w:rsidRPr="0006217B" w14:paraId="0B04B7C5" w14:textId="77777777" w:rsidTr="004E4C97">
        <w:tblPrEx>
          <w:jc w:val="left"/>
        </w:tblPrEx>
        <w:tc>
          <w:tcPr>
            <w:tcW w:w="1026" w:type="dxa"/>
            <w:vMerge/>
            <w:vAlign w:val="center"/>
          </w:tcPr>
          <w:p w14:paraId="3BB04F30"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5DAA626" w14:textId="51608B0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024E51B" w14:textId="11DF261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2762CD5" w14:textId="5B5939F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AA289B3" w14:textId="22A63C8A"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88952DA" w14:textId="5E6D33D3"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3C2FDA" w14:textId="1E6A209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18CF7ED" w14:textId="77777777" w:rsidTr="004E4C97">
        <w:tblPrEx>
          <w:jc w:val="left"/>
        </w:tblPrEx>
        <w:tc>
          <w:tcPr>
            <w:tcW w:w="1026" w:type="dxa"/>
            <w:vMerge/>
            <w:vAlign w:val="center"/>
          </w:tcPr>
          <w:p w14:paraId="4F0ABC35"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9E32D92" w14:textId="6871DD48"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4B581E98" w14:textId="5D43135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E9A7DEB" w14:textId="6F0BB93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7DD6BE6" w14:textId="0B1D6FD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648133FD" w14:textId="0357491F"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B45E28" w14:textId="469CD379"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478EF677" w14:textId="77777777" w:rsidTr="004E4C97">
        <w:tblPrEx>
          <w:jc w:val="left"/>
        </w:tblPrEx>
        <w:tc>
          <w:tcPr>
            <w:tcW w:w="1026" w:type="dxa"/>
            <w:vMerge/>
            <w:vAlign w:val="center"/>
          </w:tcPr>
          <w:p w14:paraId="78101F4D"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1D8DD5DE" w14:textId="09699F0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mobileYn</w:t>
            </w:r>
          </w:p>
        </w:tc>
        <w:tc>
          <w:tcPr>
            <w:tcW w:w="1604" w:type="dxa"/>
            <w:vAlign w:val="center"/>
          </w:tcPr>
          <w:p w14:paraId="65527A17" w14:textId="56B997F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or Not</w:t>
            </w:r>
          </w:p>
        </w:tc>
        <w:tc>
          <w:tcPr>
            <w:tcW w:w="2297" w:type="dxa"/>
            <w:vAlign w:val="center"/>
          </w:tcPr>
          <w:p w14:paraId="2822B965" w14:textId="4D06832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572F26E4" w14:textId="25A91F73"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46F3D271" w14:textId="64283ACB"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DD1C2F" w14:textId="76646A8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32D162D9" w14:textId="77777777" w:rsidTr="004E4C97">
        <w:tblPrEx>
          <w:jc w:val="left"/>
        </w:tblPrEx>
        <w:tc>
          <w:tcPr>
            <w:tcW w:w="1026" w:type="dxa"/>
            <w:vMerge/>
            <w:vAlign w:val="center"/>
          </w:tcPr>
          <w:p w14:paraId="52920055"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46239332" w14:textId="05582673" w:rsidR="000B01BA" w:rsidRPr="0006217B" w:rsidRDefault="000B01BA" w:rsidP="000B01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osType</w:t>
            </w:r>
          </w:p>
        </w:tc>
        <w:tc>
          <w:tcPr>
            <w:tcW w:w="1604" w:type="dxa"/>
            <w:vAlign w:val="center"/>
          </w:tcPr>
          <w:p w14:paraId="5DD2C898" w14:textId="20A2815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3BA5ABBC"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7A664A7A" w14:textId="5DBA16D3"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
        </w:tc>
        <w:tc>
          <w:tcPr>
            <w:tcW w:w="1199" w:type="dxa"/>
            <w:vAlign w:val="center"/>
          </w:tcPr>
          <w:p w14:paraId="414433AA" w14:textId="70786C67"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707ED8A5" w14:textId="56E3A267"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4A349E" w14:textId="75DA3456"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18CB246F" w14:textId="77777777" w:rsidTr="004E4C97">
        <w:tblPrEx>
          <w:jc w:val="left"/>
        </w:tblPrEx>
        <w:tc>
          <w:tcPr>
            <w:tcW w:w="1026" w:type="dxa"/>
            <w:vMerge w:val="restart"/>
            <w:vAlign w:val="center"/>
          </w:tcPr>
          <w:p w14:paraId="25C9E352" w14:textId="4F16CF29"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D227503" w14:textId="391644EA"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3DEFE515" w14:textId="3C7601D5"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6C986B3"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7342D2C" w14:textId="2C418AF9"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67B5C2F4" w14:textId="64BB482E"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4304FFE7" w14:textId="7FCCEBA4"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DA2506" w14:textId="7378F819"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32014" w:rsidRPr="0006217B" w14:paraId="1FF70289" w14:textId="77777777" w:rsidTr="004E4C97">
        <w:tblPrEx>
          <w:jc w:val="left"/>
        </w:tblPrEx>
        <w:tc>
          <w:tcPr>
            <w:tcW w:w="1026" w:type="dxa"/>
            <w:vMerge/>
            <w:vAlign w:val="center"/>
          </w:tcPr>
          <w:p w14:paraId="44417437"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1E143D2C" w14:textId="02D2CB4D"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97B76A3" w14:textId="083ADEC1"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608300C9" w14:textId="3784264D"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1CC21A5B" w14:textId="583BD88D"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5D79C7C9" w14:textId="0AEF7DA1"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F242BD" w14:textId="20B34C40"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BC0672" w:rsidRPr="0006217B" w14:paraId="45471BF7" w14:textId="77777777" w:rsidTr="004E4C97">
        <w:tblPrEx>
          <w:jc w:val="left"/>
        </w:tblPrEx>
        <w:tc>
          <w:tcPr>
            <w:tcW w:w="1026" w:type="dxa"/>
            <w:vMerge/>
            <w:vAlign w:val="center"/>
          </w:tcPr>
          <w:p w14:paraId="62290C3F" w14:textId="77777777" w:rsidR="00BC0672" w:rsidRPr="0006217B" w:rsidRDefault="00BC0672" w:rsidP="00BC0672">
            <w:pPr>
              <w:pStyle w:val="cq11"/>
              <w:ind w:leftChars="0" w:left="0"/>
              <w:rPr>
                <w:rFonts w:asciiTheme="minorHAnsi" w:eastAsiaTheme="minorHAnsi" w:hAnsiTheme="minorHAnsi"/>
              </w:rPr>
            </w:pPr>
          </w:p>
        </w:tc>
        <w:tc>
          <w:tcPr>
            <w:tcW w:w="1027" w:type="dxa"/>
            <w:vAlign w:val="center"/>
          </w:tcPr>
          <w:p w14:paraId="5BC7BBDB" w14:textId="19810706" w:rsidR="00BC0672" w:rsidRPr="0006217B" w:rsidRDefault="00BC0672" w:rsidP="00BC067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crcCd</w:t>
            </w:r>
          </w:p>
        </w:tc>
        <w:tc>
          <w:tcPr>
            <w:tcW w:w="1604" w:type="dxa"/>
            <w:vAlign w:val="center"/>
          </w:tcPr>
          <w:p w14:paraId="187E9AC6" w14:textId="05CB6AA8"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C046C14" w14:textId="2259D924"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60B32669" w14:textId="7ABC149F" w:rsidR="00BC0672" w:rsidRPr="0006217B" w:rsidRDefault="00BC0672" w:rsidP="00BC06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A(3)</w:t>
            </w:r>
          </w:p>
        </w:tc>
        <w:tc>
          <w:tcPr>
            <w:tcW w:w="1211" w:type="dxa"/>
            <w:vAlign w:val="center"/>
          </w:tcPr>
          <w:p w14:paraId="53D5809B" w14:textId="1C701AAA" w:rsidR="00BC0672" w:rsidRPr="0006217B" w:rsidRDefault="00BC0672" w:rsidP="00BC06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B39AD1" w14:textId="3DA675AE"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47EAC" w:rsidRPr="0006217B" w14:paraId="4D53316A" w14:textId="77777777" w:rsidTr="004E4C97">
        <w:tblPrEx>
          <w:jc w:val="left"/>
        </w:tblPrEx>
        <w:tc>
          <w:tcPr>
            <w:tcW w:w="1026" w:type="dxa"/>
            <w:vMerge/>
            <w:vAlign w:val="center"/>
          </w:tcPr>
          <w:p w14:paraId="5408BCFA" w14:textId="77777777" w:rsidR="00447EAC" w:rsidRPr="0006217B" w:rsidRDefault="00447EAC" w:rsidP="00447EAC">
            <w:pPr>
              <w:pStyle w:val="cq11"/>
              <w:ind w:leftChars="0" w:left="0"/>
              <w:rPr>
                <w:rFonts w:asciiTheme="minorHAnsi" w:eastAsiaTheme="minorHAnsi" w:hAnsiTheme="minorHAnsi"/>
              </w:rPr>
            </w:pPr>
          </w:p>
        </w:tc>
        <w:tc>
          <w:tcPr>
            <w:tcW w:w="1027" w:type="dxa"/>
            <w:vAlign w:val="center"/>
          </w:tcPr>
          <w:p w14:paraId="6E46B263" w14:textId="21BB7CBF"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cnclOrd</w:t>
            </w:r>
          </w:p>
        </w:tc>
        <w:tc>
          <w:tcPr>
            <w:tcW w:w="1604" w:type="dxa"/>
            <w:vAlign w:val="center"/>
          </w:tcPr>
          <w:p w14:paraId="29366B90" w14:textId="0786CAB7"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27C946DC" w14:textId="204EB7E0"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6FB02DB3" w14:textId="389FC8AD" w:rsidR="00447EAC" w:rsidRPr="0006217B" w:rsidRDefault="00447EAC" w:rsidP="00447EAC">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N(3)</w:t>
            </w:r>
          </w:p>
        </w:tc>
        <w:tc>
          <w:tcPr>
            <w:tcW w:w="1211" w:type="dxa"/>
            <w:vAlign w:val="center"/>
          </w:tcPr>
          <w:p w14:paraId="54D62CAE" w14:textId="64E257D5" w:rsidR="00447EAC" w:rsidRPr="0006217B" w:rsidRDefault="00447EAC" w:rsidP="00447EA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7CE468" w14:textId="5A506F0D"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9968F5" w:rsidRPr="0006217B" w14:paraId="738F528C" w14:textId="77777777" w:rsidTr="004E4C97">
        <w:tblPrEx>
          <w:jc w:val="left"/>
        </w:tblPrEx>
        <w:tc>
          <w:tcPr>
            <w:tcW w:w="1026" w:type="dxa"/>
            <w:vMerge/>
            <w:vAlign w:val="center"/>
          </w:tcPr>
          <w:p w14:paraId="0B9B7BDD" w14:textId="77777777" w:rsidR="009968F5" w:rsidRPr="0006217B" w:rsidRDefault="009968F5" w:rsidP="009968F5">
            <w:pPr>
              <w:pStyle w:val="cq11"/>
              <w:ind w:leftChars="0" w:left="0"/>
              <w:rPr>
                <w:rFonts w:asciiTheme="minorHAnsi" w:eastAsiaTheme="minorHAnsi" w:hAnsiTheme="minorHAnsi"/>
              </w:rPr>
            </w:pPr>
          </w:p>
        </w:tc>
        <w:tc>
          <w:tcPr>
            <w:tcW w:w="1027" w:type="dxa"/>
            <w:vAlign w:val="center"/>
          </w:tcPr>
          <w:p w14:paraId="66EB8448" w14:textId="5AC13C68"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taxTypeCd</w:t>
            </w:r>
          </w:p>
        </w:tc>
        <w:tc>
          <w:tcPr>
            <w:tcW w:w="1604" w:type="dxa"/>
            <w:vAlign w:val="center"/>
          </w:tcPr>
          <w:p w14:paraId="743EA46E" w14:textId="718464E6"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22370DD8" w14:textId="7EE1C55D" w:rsidR="009968F5" w:rsidRPr="0006217B" w:rsidRDefault="009968F5" w:rsidP="009968F5">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Tax</w:t>
            </w:r>
            <w:proofErr w:type="gramEnd"/>
            <w:r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351AD0F1" w14:textId="360FF77B"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A(1)</w:t>
            </w:r>
          </w:p>
        </w:tc>
        <w:tc>
          <w:tcPr>
            <w:tcW w:w="1211" w:type="dxa"/>
            <w:vAlign w:val="center"/>
          </w:tcPr>
          <w:p w14:paraId="60CE6D3D" w14:textId="1D95E853"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41A622" w14:textId="1AFE8C4D"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5C04F9" w:rsidRPr="0006217B" w14:paraId="055407BD" w14:textId="77777777" w:rsidTr="004E4C97">
        <w:tblPrEx>
          <w:jc w:val="left"/>
        </w:tblPrEx>
        <w:tc>
          <w:tcPr>
            <w:tcW w:w="1026" w:type="dxa"/>
            <w:vMerge/>
            <w:vAlign w:val="center"/>
          </w:tcPr>
          <w:p w14:paraId="5C5EA9C9"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36A477A3" w14:textId="325918C6"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5E8E661B" w14:textId="28B80773"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7EFF500" w14:textId="791B131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B96B6A5" w14:textId="2DE6C106"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FE9DA3F" w14:textId="0887C845"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665192" w14:textId="5C1AA9D0"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466BE" w:rsidRPr="0006217B" w14:paraId="06245E05" w14:textId="77777777" w:rsidTr="004E4C97">
        <w:tblPrEx>
          <w:jc w:val="left"/>
        </w:tblPrEx>
        <w:tc>
          <w:tcPr>
            <w:tcW w:w="1026" w:type="dxa"/>
            <w:vMerge/>
            <w:vAlign w:val="center"/>
          </w:tcPr>
          <w:p w14:paraId="03B98BE5" w14:textId="77777777" w:rsidR="001466BE" w:rsidRPr="0006217B" w:rsidRDefault="001466BE" w:rsidP="001466BE">
            <w:pPr>
              <w:pStyle w:val="cq11"/>
              <w:ind w:leftChars="0" w:left="0"/>
              <w:rPr>
                <w:rFonts w:asciiTheme="minorHAnsi" w:eastAsiaTheme="minorHAnsi" w:hAnsiTheme="minorHAnsi"/>
              </w:rPr>
            </w:pPr>
          </w:p>
        </w:tc>
        <w:tc>
          <w:tcPr>
            <w:tcW w:w="1027" w:type="dxa"/>
            <w:vAlign w:val="center"/>
          </w:tcPr>
          <w:p w14:paraId="00388672" w14:textId="05F16F3D" w:rsidR="001466BE" w:rsidRPr="0006217B" w:rsidRDefault="001466BE" w:rsidP="001466B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taxAmt</w:t>
            </w:r>
          </w:p>
        </w:tc>
        <w:tc>
          <w:tcPr>
            <w:tcW w:w="1604" w:type="dxa"/>
            <w:vAlign w:val="center"/>
          </w:tcPr>
          <w:p w14:paraId="138A6403" w14:textId="2C9BA715"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55361E36" w14:textId="77777777" w:rsidR="001466BE" w:rsidRPr="0006217B" w:rsidRDefault="001466BE" w:rsidP="001466B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(Required if it is a compound tax)</w:t>
            </w:r>
          </w:p>
          <w:p w14:paraId="3F2B7B18" w14:textId="1831D6C9"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21E0BD0" w14:textId="7380C7BE"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5B7EA2D" w14:textId="2E7BB8FD"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9FA25C" w14:textId="5B748A37"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1466BE" w:rsidRPr="0006217B" w14:paraId="153F6246" w14:textId="77777777" w:rsidTr="004E4C97">
        <w:tblPrEx>
          <w:jc w:val="left"/>
        </w:tblPrEx>
        <w:tc>
          <w:tcPr>
            <w:tcW w:w="1026" w:type="dxa"/>
            <w:vMerge/>
            <w:vAlign w:val="center"/>
          </w:tcPr>
          <w:p w14:paraId="3C379AF1" w14:textId="77777777" w:rsidR="001466BE" w:rsidRPr="0006217B" w:rsidRDefault="001466BE" w:rsidP="001466BE">
            <w:pPr>
              <w:pStyle w:val="cq11"/>
              <w:ind w:leftChars="0" w:left="0"/>
              <w:rPr>
                <w:rFonts w:asciiTheme="minorHAnsi" w:eastAsiaTheme="minorHAnsi" w:hAnsiTheme="minorHAnsi"/>
              </w:rPr>
            </w:pPr>
          </w:p>
        </w:tc>
        <w:tc>
          <w:tcPr>
            <w:tcW w:w="1027" w:type="dxa"/>
            <w:vAlign w:val="center"/>
          </w:tcPr>
          <w:p w14:paraId="3C3FE113" w14:textId="20E744B0"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vatAmt</w:t>
            </w:r>
          </w:p>
        </w:tc>
        <w:tc>
          <w:tcPr>
            <w:tcW w:w="1604" w:type="dxa"/>
            <w:vAlign w:val="center"/>
          </w:tcPr>
          <w:p w14:paraId="79AA615A" w14:textId="49D95FB9"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542DB5E5" w14:textId="77777777" w:rsidR="001466BE" w:rsidRPr="0006217B" w:rsidRDefault="001466BE" w:rsidP="001466BE">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1865B687" w14:textId="78A7FE29"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1182433" w14:textId="7E2CDA19"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631731F" w14:textId="19B7FDA6"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1A47C1" w14:textId="428A99DA"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1466BE" w:rsidRPr="0006217B" w14:paraId="1AB474B4" w14:textId="77777777" w:rsidTr="004E4C97">
        <w:tblPrEx>
          <w:jc w:val="left"/>
        </w:tblPrEx>
        <w:tc>
          <w:tcPr>
            <w:tcW w:w="1026" w:type="dxa"/>
            <w:vMerge/>
            <w:vAlign w:val="center"/>
          </w:tcPr>
          <w:p w14:paraId="3BA9E2E2" w14:textId="77777777" w:rsidR="001466BE" w:rsidRPr="0006217B" w:rsidRDefault="001466BE" w:rsidP="001466BE">
            <w:pPr>
              <w:pStyle w:val="cq11"/>
              <w:ind w:leftChars="0" w:left="0"/>
              <w:rPr>
                <w:rFonts w:asciiTheme="minorHAnsi" w:eastAsiaTheme="minorHAnsi" w:hAnsiTheme="minorHAnsi"/>
              </w:rPr>
            </w:pPr>
          </w:p>
        </w:tc>
        <w:tc>
          <w:tcPr>
            <w:tcW w:w="1027" w:type="dxa"/>
            <w:vAlign w:val="center"/>
          </w:tcPr>
          <w:p w14:paraId="7F71CE91" w14:textId="5A3D2426"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taxFreeAmt</w:t>
            </w:r>
          </w:p>
        </w:tc>
        <w:tc>
          <w:tcPr>
            <w:tcW w:w="1604" w:type="dxa"/>
            <w:vAlign w:val="center"/>
          </w:tcPr>
          <w:p w14:paraId="4C0E820B" w14:textId="0B76E0B3"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A6ED087" w14:textId="77777777" w:rsidR="001466BE" w:rsidRPr="0006217B" w:rsidRDefault="001466BE" w:rsidP="001466BE">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639FB317" w14:textId="484297C5"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0A6640F" w14:textId="745F1126"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A5939BE" w14:textId="7E21C1DB"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08DA89" w14:textId="7016F3DA"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B65B6B" w:rsidRPr="0006217B" w14:paraId="4B5BF9E7" w14:textId="77777777" w:rsidTr="004E4C97">
        <w:tblPrEx>
          <w:jc w:val="left"/>
        </w:tblPrEx>
        <w:tc>
          <w:tcPr>
            <w:tcW w:w="1026" w:type="dxa"/>
            <w:vMerge/>
            <w:vAlign w:val="center"/>
          </w:tcPr>
          <w:p w14:paraId="17EDDEB2" w14:textId="77777777" w:rsidR="00B65B6B" w:rsidRPr="0006217B" w:rsidRDefault="00B65B6B" w:rsidP="00B65B6B">
            <w:pPr>
              <w:pStyle w:val="cq11"/>
              <w:ind w:leftChars="0" w:left="0"/>
              <w:rPr>
                <w:rFonts w:asciiTheme="minorHAnsi" w:eastAsiaTheme="minorHAnsi" w:hAnsiTheme="minorHAnsi"/>
              </w:rPr>
            </w:pPr>
          </w:p>
        </w:tc>
        <w:tc>
          <w:tcPr>
            <w:tcW w:w="1027" w:type="dxa"/>
            <w:vAlign w:val="center"/>
          </w:tcPr>
          <w:p w14:paraId="1B84FE76" w14:textId="3B95F7CB"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svcAmt</w:t>
            </w:r>
          </w:p>
        </w:tc>
        <w:tc>
          <w:tcPr>
            <w:tcW w:w="1604" w:type="dxa"/>
            <w:vAlign w:val="center"/>
          </w:tcPr>
          <w:p w14:paraId="5822C201" w14:textId="452722E9"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48798D59" w14:textId="18D6EE81"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A305D8E" w14:textId="1349A016"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2C8202B4" w14:textId="0A8F37C0"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AE7F72" w14:textId="335A665D"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33E72" w:rsidRPr="0006217B" w14:paraId="4C025B02" w14:textId="77777777" w:rsidTr="004E4C97">
        <w:tblPrEx>
          <w:jc w:val="left"/>
        </w:tblPrEx>
        <w:tc>
          <w:tcPr>
            <w:tcW w:w="1026" w:type="dxa"/>
            <w:vMerge/>
            <w:vAlign w:val="center"/>
          </w:tcPr>
          <w:p w14:paraId="228EE351"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5EB37071" w14:textId="2E15DEA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cnclRsn</w:t>
            </w:r>
          </w:p>
        </w:tc>
        <w:tc>
          <w:tcPr>
            <w:tcW w:w="1604" w:type="dxa"/>
            <w:vAlign w:val="center"/>
          </w:tcPr>
          <w:p w14:paraId="24ED8CF9" w14:textId="12BBA38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4845F1D7" w14:textId="5E613E4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3E5BA696" w14:textId="3BF4E4C9"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AHN(255)</w:t>
            </w:r>
          </w:p>
        </w:tc>
        <w:tc>
          <w:tcPr>
            <w:tcW w:w="1211" w:type="dxa"/>
            <w:vAlign w:val="center"/>
          </w:tcPr>
          <w:p w14:paraId="5D12AE65" w14:textId="3CF9CD02"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B933BB" w14:textId="749BDDF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116A3FE9" w14:textId="77777777" w:rsidR="00786187" w:rsidRPr="0006217B" w:rsidRDefault="00786187" w:rsidP="00786187">
      <w:pPr>
        <w:pStyle w:val="cq11"/>
        <w:ind w:left="440"/>
        <w:rPr>
          <w:rFonts w:asciiTheme="minorHAnsi" w:eastAsiaTheme="minorHAnsi" w:hAnsiTheme="minorHAnsi"/>
        </w:rPr>
      </w:pPr>
    </w:p>
    <w:p w14:paraId="34227B80" w14:textId="77777777" w:rsidR="00292071" w:rsidRPr="0006217B" w:rsidRDefault="00292071" w:rsidP="00292071">
      <w:pPr>
        <w:pStyle w:val="2"/>
        <w:rPr>
          <w:rFonts w:asciiTheme="minorHAnsi" w:eastAsiaTheme="minorHAnsi" w:hAnsiTheme="minorHAnsi"/>
        </w:rPr>
      </w:pPr>
      <w:bookmarkStart w:id="213" w:name="_Toc172043618"/>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13"/>
    </w:p>
    <w:tbl>
      <w:tblPr>
        <w:tblStyle w:val="a7"/>
        <w:tblW w:w="0" w:type="auto"/>
        <w:tblInd w:w="440" w:type="dxa"/>
        <w:tblLook w:val="04A0" w:firstRow="1" w:lastRow="0" w:firstColumn="1" w:lastColumn="0" w:noHBand="0" w:noVBand="1"/>
      </w:tblPr>
      <w:tblGrid>
        <w:gridCol w:w="1965"/>
        <w:gridCol w:w="7655"/>
      </w:tblGrid>
      <w:tr w:rsidR="00ED4BE5" w:rsidRPr="0006217B" w14:paraId="38EB7A00" w14:textId="77777777" w:rsidTr="001A1637">
        <w:tc>
          <w:tcPr>
            <w:tcW w:w="1965" w:type="dxa"/>
            <w:shd w:val="clear" w:color="auto" w:fill="D9D9D9" w:themeFill="background1" w:themeFillShade="D9"/>
          </w:tcPr>
          <w:p w14:paraId="29E8BDA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60BFCB6A"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062188B1" w14:textId="77777777" w:rsidTr="001A1637">
        <w:tc>
          <w:tcPr>
            <w:tcW w:w="1965" w:type="dxa"/>
            <w:vAlign w:val="center"/>
          </w:tcPr>
          <w:p w14:paraId="3CB41955"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643CA8B8"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F85ACB7" w14:textId="77777777" w:rsidR="00ED4BE5" w:rsidRPr="0006217B" w:rsidRDefault="00ED4BE5" w:rsidP="00ED4BE5">
      <w:pPr>
        <w:pStyle w:val="cq11"/>
        <w:ind w:left="440"/>
        <w:rPr>
          <w:rFonts w:asciiTheme="minorHAnsi" w:eastAsiaTheme="minorHAnsi" w:hAnsiTheme="minorHAnsi"/>
        </w:rPr>
      </w:pPr>
    </w:p>
    <w:p w14:paraId="563FCE15" w14:textId="77777777" w:rsidR="00292071" w:rsidRPr="0006217B" w:rsidRDefault="00292071" w:rsidP="00292071">
      <w:pPr>
        <w:pStyle w:val="2"/>
        <w:rPr>
          <w:rFonts w:asciiTheme="minorHAnsi" w:eastAsiaTheme="minorHAnsi" w:hAnsiTheme="minorHAnsi"/>
        </w:rPr>
      </w:pPr>
      <w:bookmarkStart w:id="214" w:name="_Toc172043619"/>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14"/>
    </w:p>
    <w:p w14:paraId="37015B70" w14:textId="778CB82B" w:rsidR="00182F9C" w:rsidRPr="0006217B" w:rsidRDefault="00F2092C" w:rsidP="008E3FF0">
      <w:pPr>
        <w:pStyle w:val="cq11"/>
        <w:ind w:left="440"/>
        <w:rPr>
          <w:rFonts w:asciiTheme="minorHAnsi" w:eastAsiaTheme="minorHAnsi" w:hAnsiTheme="minorHAnsi"/>
        </w:rPr>
      </w:pPr>
      <w:r w:rsidRPr="0006217B">
        <w:rPr>
          <w:rFonts w:asciiTheme="minorHAnsi" w:eastAsiaTheme="minorHAnsi" w:hAnsiTheme="minorHAnsi"/>
        </w:rPr>
        <w:t>Response columns from Hecto Financial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65941840" w14:textId="77777777" w:rsidTr="00786187">
        <w:trPr>
          <w:jc w:val="center"/>
        </w:trPr>
        <w:tc>
          <w:tcPr>
            <w:tcW w:w="2053" w:type="dxa"/>
            <w:gridSpan w:val="2"/>
            <w:shd w:val="clear" w:color="auto" w:fill="D9D9D9" w:themeFill="background1" w:themeFillShade="D9"/>
            <w:vAlign w:val="center"/>
          </w:tcPr>
          <w:p w14:paraId="68D1E12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6B79A1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C9F470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575069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8A1B3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E437A8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DBF790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57DF242F" w14:textId="77777777" w:rsidTr="00786187">
        <w:trPr>
          <w:jc w:val="center"/>
        </w:trPr>
        <w:tc>
          <w:tcPr>
            <w:tcW w:w="1026" w:type="dxa"/>
            <w:vMerge w:val="restart"/>
            <w:vAlign w:val="center"/>
          </w:tcPr>
          <w:p w14:paraId="7D734D5A" w14:textId="0EB56C52"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4B6B6A6F" w14:textId="61093930"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72DEFE29" w14:textId="349C068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FC962ED" w14:textId="749C016A"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BE51E01" w14:textId="4FD829BA"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3FBCC23D" w14:textId="32C593EC"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7468A4" w14:textId="60C885E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"nxca_jt_il"</w:t>
            </w:r>
          </w:p>
        </w:tc>
      </w:tr>
      <w:tr w:rsidR="00754708" w:rsidRPr="0006217B" w14:paraId="377BDDF5" w14:textId="77777777" w:rsidTr="00786187">
        <w:trPr>
          <w:jc w:val="center"/>
        </w:trPr>
        <w:tc>
          <w:tcPr>
            <w:tcW w:w="1026" w:type="dxa"/>
            <w:vMerge/>
            <w:vAlign w:val="center"/>
          </w:tcPr>
          <w:p w14:paraId="267BF94A"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D175A08" w14:textId="07C689A0"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03E5D00F" w14:textId="0AE5877D"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26B7956" w14:textId="5C62648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01AA054" w14:textId="3B16215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68855FF3" w14:textId="5B08BAE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BED846" w14:textId="5362FDB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5AEA2710" w14:textId="77777777" w:rsidTr="00786187">
        <w:trPr>
          <w:jc w:val="center"/>
        </w:trPr>
        <w:tc>
          <w:tcPr>
            <w:tcW w:w="1026" w:type="dxa"/>
            <w:vMerge/>
            <w:vAlign w:val="center"/>
          </w:tcPr>
          <w:p w14:paraId="25FEC264"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39744D9F" w14:textId="10AF50C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DD297B1" w14:textId="3C6CEF60"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3122D5A" w14:textId="2DA7D46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B62BD8B" w14:textId="4702E50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160E7443" w14:textId="5518067E"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8EDE12" w14:textId="2E700280"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19C3BFF5" w14:textId="77777777" w:rsidTr="00786187">
        <w:trPr>
          <w:jc w:val="center"/>
        </w:trPr>
        <w:tc>
          <w:tcPr>
            <w:tcW w:w="1026" w:type="dxa"/>
            <w:vMerge/>
            <w:vAlign w:val="center"/>
          </w:tcPr>
          <w:p w14:paraId="63E97870"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0EBE428C" w14:textId="332ACD06"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bizType</w:t>
            </w:r>
          </w:p>
        </w:tc>
        <w:tc>
          <w:tcPr>
            <w:tcW w:w="1604" w:type="dxa"/>
            <w:vAlign w:val="center"/>
          </w:tcPr>
          <w:p w14:paraId="340BB0E1" w14:textId="7A9DAD1A"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F8D6E2C" w14:textId="33625CEA"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FC85DEF" w14:textId="5A8AB97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w:t>
            </w:r>
          </w:p>
        </w:tc>
        <w:tc>
          <w:tcPr>
            <w:tcW w:w="1211" w:type="dxa"/>
            <w:vAlign w:val="center"/>
          </w:tcPr>
          <w:p w14:paraId="34C86C65" w14:textId="16FA3E4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F33EFA" w14:textId="5A950995"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0721D" w:rsidRPr="0006217B" w14:paraId="21205FF8" w14:textId="77777777" w:rsidTr="00786187">
        <w:trPr>
          <w:jc w:val="center"/>
        </w:trPr>
        <w:tc>
          <w:tcPr>
            <w:tcW w:w="1026" w:type="dxa"/>
            <w:vMerge/>
            <w:vAlign w:val="center"/>
          </w:tcPr>
          <w:p w14:paraId="05A7EA42"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15D287B2" w14:textId="0401ED5E" w:rsidR="0000721D" w:rsidRPr="0006217B" w:rsidRDefault="0000721D"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encCd</w:t>
            </w:r>
          </w:p>
        </w:tc>
        <w:tc>
          <w:tcPr>
            <w:tcW w:w="1604" w:type="dxa"/>
            <w:vAlign w:val="center"/>
          </w:tcPr>
          <w:p w14:paraId="48AC8776" w14:textId="51EFCC0D" w:rsidR="0000721D" w:rsidRPr="0006217B" w:rsidRDefault="0023053F"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DD5A4DE" w14:textId="2ABD7C8F" w:rsidR="0000721D" w:rsidRPr="0006217B" w:rsidRDefault="0023053F"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8229AD0" w14:textId="3D5FFD06"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N(2)</w:t>
            </w:r>
          </w:p>
        </w:tc>
        <w:tc>
          <w:tcPr>
            <w:tcW w:w="1211" w:type="dxa"/>
            <w:vAlign w:val="center"/>
          </w:tcPr>
          <w:p w14:paraId="5299DFF3" w14:textId="267AA7F9"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314491" w14:textId="0C78CF78" w:rsidR="0000721D" w:rsidRPr="0006217B" w:rsidRDefault="0000721D"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0721D" w:rsidRPr="0006217B" w14:paraId="7B1685BC" w14:textId="77777777" w:rsidTr="00786187">
        <w:trPr>
          <w:jc w:val="center"/>
        </w:trPr>
        <w:tc>
          <w:tcPr>
            <w:tcW w:w="1026" w:type="dxa"/>
            <w:vMerge/>
            <w:vAlign w:val="center"/>
          </w:tcPr>
          <w:p w14:paraId="720E7925"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304A684B" w14:textId="46CD2855"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18FD5CC" w14:textId="3A2C614A" w:rsidR="0000721D" w:rsidRPr="0006217B" w:rsidRDefault="003C2EAF"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609B0B3" w14:textId="1FDCA9A5" w:rsidR="0000721D" w:rsidRPr="0006217B" w:rsidRDefault="005317C2"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CCCA8B4" w14:textId="41D871F2"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0270EDF7" w14:textId="27981793"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65D7D9" w14:textId="10CD20E5"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0721D" w:rsidRPr="0006217B" w14:paraId="3E511EF4" w14:textId="77777777" w:rsidTr="004E4C97">
        <w:tblPrEx>
          <w:jc w:val="left"/>
        </w:tblPrEx>
        <w:tc>
          <w:tcPr>
            <w:tcW w:w="1026" w:type="dxa"/>
            <w:vMerge/>
            <w:vAlign w:val="center"/>
          </w:tcPr>
          <w:p w14:paraId="2A156F57"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135D21C4" w14:textId="2873B767"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76E528C7" w14:textId="4496B123" w:rsidR="0000721D" w:rsidRPr="0006217B" w:rsidRDefault="00092AB5"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505A4C8F" w14:textId="1C4C9AC2" w:rsidR="0000721D" w:rsidRPr="0006217B" w:rsidRDefault="00584919"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3337E3F0" w14:textId="6E8C5DB4"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02304DCD" w14:textId="19F3BD6D"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255C43" w14:textId="36B6BBF7"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E5D9A" w:rsidRPr="0006217B" w14:paraId="2A359F93" w14:textId="77777777" w:rsidTr="004E4C97">
        <w:tblPrEx>
          <w:jc w:val="left"/>
        </w:tblPrEx>
        <w:tc>
          <w:tcPr>
            <w:tcW w:w="1026" w:type="dxa"/>
            <w:vMerge/>
            <w:vAlign w:val="center"/>
          </w:tcPr>
          <w:p w14:paraId="491D525A"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04ED2D20" w14:textId="1B55C381"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19E8E3B8" w14:textId="1F0A9C8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674BB13" w14:textId="713496B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7398858" w14:textId="4BF061EB"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1530538A" w14:textId="5FE9445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01981E" w14:textId="12EED05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6A65754" w14:textId="77777777" w:rsidTr="004E4C97">
        <w:tblPrEx>
          <w:jc w:val="left"/>
        </w:tblPrEx>
        <w:tc>
          <w:tcPr>
            <w:tcW w:w="1026" w:type="dxa"/>
            <w:vMerge/>
            <w:vAlign w:val="center"/>
          </w:tcPr>
          <w:p w14:paraId="66379ACC"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E3A807D" w14:textId="6EBC39B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25602955" w14:textId="54CA952F"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751E6756" w14:textId="7F6197AA"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A6F36B2" w14:textId="07C2855A"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0792063C" w14:textId="4C82772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05EEC9" w14:textId="442117FC"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753B3CB2" w14:textId="77777777" w:rsidTr="004E4C97">
        <w:tblPrEx>
          <w:jc w:val="left"/>
        </w:tblPrEx>
        <w:tc>
          <w:tcPr>
            <w:tcW w:w="1026" w:type="dxa"/>
            <w:vMerge/>
            <w:vAlign w:val="center"/>
          </w:tcPr>
          <w:p w14:paraId="16712834"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0E2021F1" w14:textId="44A20712"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01C2E63C" w14:textId="1E641DB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4A7BCE2"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7205F4E1"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D072A72" w14:textId="69905738"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6F4160F" w14:textId="1B6AD547"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5CFF023B" w14:textId="6C84D0D8"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0587E5" w14:textId="3E4CD652"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210606EF" w14:textId="77777777" w:rsidTr="004E4C97">
        <w:tblPrEx>
          <w:jc w:val="left"/>
        </w:tblPrEx>
        <w:tc>
          <w:tcPr>
            <w:tcW w:w="1026" w:type="dxa"/>
            <w:vMerge/>
            <w:vAlign w:val="center"/>
          </w:tcPr>
          <w:p w14:paraId="7C947711" w14:textId="77777777" w:rsidR="002F56E2" w:rsidRPr="0006217B" w:rsidRDefault="002F56E2" w:rsidP="002F56E2">
            <w:pPr>
              <w:pStyle w:val="cq11"/>
              <w:ind w:leftChars="0" w:left="0"/>
              <w:rPr>
                <w:rFonts w:asciiTheme="minorHAnsi" w:eastAsiaTheme="minorHAnsi" w:hAnsiTheme="minorHAnsi"/>
              </w:rPr>
            </w:pPr>
          </w:p>
        </w:tc>
        <w:tc>
          <w:tcPr>
            <w:tcW w:w="1027" w:type="dxa"/>
            <w:vAlign w:val="center"/>
          </w:tcPr>
          <w:p w14:paraId="66A8B17F" w14:textId="24C6D85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70AE4BBF" w14:textId="5A5E4C1E"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A891E60"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99CCCD4" w14:textId="095F17EE"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F6AD754" w14:textId="591192AD"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00D38417" w14:textId="1234D842"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7F2046" w14:textId="1059148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0721D" w:rsidRPr="0006217B" w14:paraId="1606B6C9" w14:textId="77777777" w:rsidTr="004E4C97">
        <w:tblPrEx>
          <w:jc w:val="left"/>
        </w:tblPrEx>
        <w:tc>
          <w:tcPr>
            <w:tcW w:w="1026" w:type="dxa"/>
            <w:vMerge/>
            <w:vAlign w:val="center"/>
          </w:tcPr>
          <w:p w14:paraId="7F44B42B"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09C0E26A" w14:textId="44761E05" w:rsidR="0000721D" w:rsidRPr="0006217B" w:rsidRDefault="0000721D"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47BABBAC" w14:textId="0E5D126D" w:rsidR="0000721D" w:rsidRPr="0006217B" w:rsidRDefault="00235BA4"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1BE940B" w14:textId="3B2BFDDE" w:rsidR="0000721D" w:rsidRPr="0006217B" w:rsidRDefault="00235BA4"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0721D" w:rsidRPr="0006217B">
              <w:rPr>
                <w:rFonts w:asciiTheme="minorHAnsi" w:eastAsiaTheme="minorHAnsi" w:hAnsiTheme="minorHAnsi"/>
                <w:color w:val="767676"/>
                <w:spacing w:val="-6"/>
                <w:sz w:val="21"/>
                <w:szCs w:val="21"/>
              </w:rPr>
              <w:br/>
              <w:t>URL Encoding, UTF-8</w:t>
            </w:r>
          </w:p>
        </w:tc>
        <w:tc>
          <w:tcPr>
            <w:tcW w:w="1199" w:type="dxa"/>
            <w:vAlign w:val="center"/>
          </w:tcPr>
          <w:p w14:paraId="67424CAD" w14:textId="197ACD7F"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75846B27" w14:textId="172A500A"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0F9CFE" w14:textId="0A963D22"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0721D" w:rsidRPr="0006217B" w14:paraId="5333B170" w14:textId="77777777" w:rsidTr="004E4C97">
        <w:tblPrEx>
          <w:jc w:val="left"/>
        </w:tblPrEx>
        <w:tc>
          <w:tcPr>
            <w:tcW w:w="1026" w:type="dxa"/>
            <w:vMerge w:val="restart"/>
            <w:vAlign w:val="center"/>
          </w:tcPr>
          <w:p w14:paraId="1A9EEFE6" w14:textId="299E2921" w:rsidR="0000721D" w:rsidRPr="0006217B" w:rsidRDefault="0000721D"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E660AD7" w14:textId="339C94E1"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0BBAD478" w14:textId="5C888F4B" w:rsidR="0000721D" w:rsidRPr="0006217B" w:rsidRDefault="001466BE" w:rsidP="0000721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975A476" w14:textId="136BF257" w:rsidR="0000721D" w:rsidRPr="0006217B" w:rsidRDefault="001466BE" w:rsidP="0000721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5133046E" w14:textId="22ED741C"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2D3DC754" w14:textId="0A8C2B38"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14B36A" w14:textId="77777777" w:rsidR="0000721D" w:rsidRPr="0006217B" w:rsidRDefault="0000721D" w:rsidP="0000721D">
            <w:pPr>
              <w:pStyle w:val="cq11"/>
              <w:ind w:leftChars="0" w:left="0"/>
              <w:jc w:val="both"/>
              <w:rPr>
                <w:rFonts w:asciiTheme="minorHAnsi" w:eastAsiaTheme="minorHAnsi" w:hAnsiTheme="minorHAnsi"/>
              </w:rPr>
            </w:pPr>
          </w:p>
        </w:tc>
      </w:tr>
      <w:tr w:rsidR="00932014" w:rsidRPr="0006217B" w14:paraId="75FB6359" w14:textId="77777777" w:rsidTr="004E4C97">
        <w:tblPrEx>
          <w:jc w:val="left"/>
        </w:tblPrEx>
        <w:tc>
          <w:tcPr>
            <w:tcW w:w="1026" w:type="dxa"/>
            <w:vMerge/>
            <w:vAlign w:val="center"/>
          </w:tcPr>
          <w:p w14:paraId="012AFDEB"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695BC6E2" w14:textId="3E62BD0A"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0E9B3E2" w14:textId="433D0CC0"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20A693A2" w14:textId="771CA7BB"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317A7FFA" w14:textId="45C2DE88"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438C5BCB" w14:textId="5FDFE1D8"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AA6541" w14:textId="2AE7FE87"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07D4F344" w14:textId="77777777" w:rsidTr="004E4C97">
        <w:tblPrEx>
          <w:jc w:val="left"/>
        </w:tblPrEx>
        <w:tc>
          <w:tcPr>
            <w:tcW w:w="1026" w:type="dxa"/>
            <w:vMerge/>
            <w:vAlign w:val="center"/>
          </w:tcPr>
          <w:p w14:paraId="481F4D89"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73EE5283" w14:textId="211C3977"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18E07250" w14:textId="0986469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758E3150" w14:textId="2D7F211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B06CA7D" w14:textId="640DD794"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7E930422" w14:textId="021438A3"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128DC0" w14:textId="5CCD7FF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0E44A0" w:rsidRPr="0006217B" w14:paraId="6BA1439E" w14:textId="77777777" w:rsidTr="004E4C97">
        <w:tblPrEx>
          <w:jc w:val="left"/>
        </w:tblPrEx>
        <w:tc>
          <w:tcPr>
            <w:tcW w:w="1026" w:type="dxa"/>
            <w:vMerge/>
            <w:vAlign w:val="center"/>
          </w:tcPr>
          <w:p w14:paraId="0F853C7E"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056E5783" w14:textId="52B2C36E" w:rsidR="000E44A0" w:rsidRPr="0006217B" w:rsidRDefault="000E44A0" w:rsidP="000E44A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cardCnclAmt</w:t>
            </w:r>
          </w:p>
        </w:tc>
        <w:tc>
          <w:tcPr>
            <w:tcW w:w="1604" w:type="dxa"/>
            <w:vAlign w:val="center"/>
          </w:tcPr>
          <w:p w14:paraId="751FF6BB" w14:textId="04CAF39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66496256" w14:textId="354AB07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84E6791" w14:textId="57A5A56D"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62E7F5D9" w14:textId="08C8350C"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CF6D4E" w14:textId="03A7B6C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0E44A0" w:rsidRPr="0006217B" w14:paraId="3D9CF583" w14:textId="77777777" w:rsidTr="004E4C97">
        <w:tblPrEx>
          <w:jc w:val="left"/>
        </w:tblPrEx>
        <w:tc>
          <w:tcPr>
            <w:tcW w:w="1026" w:type="dxa"/>
            <w:vMerge/>
            <w:vAlign w:val="center"/>
          </w:tcPr>
          <w:p w14:paraId="24ABEF06"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72FD7EEF" w14:textId="541C74BE"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pntCnclAmt</w:t>
            </w:r>
          </w:p>
        </w:tc>
        <w:tc>
          <w:tcPr>
            <w:tcW w:w="1604" w:type="dxa"/>
            <w:vAlign w:val="center"/>
          </w:tcPr>
          <w:p w14:paraId="01FB9B27" w14:textId="6543C40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2C7BD241" w14:textId="5A903D4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point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53DCC1A" w14:textId="386E1BF7"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4ECBCCAC" w14:textId="73339DA8"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77CA68" w14:textId="1E342873"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4BC6D42B" w14:textId="77777777" w:rsidTr="004E4C97">
        <w:tblPrEx>
          <w:jc w:val="left"/>
        </w:tblPrEx>
        <w:tc>
          <w:tcPr>
            <w:tcW w:w="1026" w:type="dxa"/>
            <w:vMerge/>
            <w:vAlign w:val="center"/>
          </w:tcPr>
          <w:p w14:paraId="498374A3"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531E6715" w14:textId="52008557"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blcAmt</w:t>
            </w:r>
          </w:p>
        </w:tc>
        <w:tc>
          <w:tcPr>
            <w:tcW w:w="1604" w:type="dxa"/>
            <w:vAlign w:val="center"/>
          </w:tcPr>
          <w:p w14:paraId="5065709D" w14:textId="526CA9CF"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5E9E04A9" w14:textId="50C4E74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F25A820" w14:textId="0FF83E11"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12AFC093" w14:textId="4171DB02"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7B7F12" w14:textId="47EBA47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25C64E90" w14:textId="77777777" w:rsidR="00786187" w:rsidRPr="0006217B" w:rsidRDefault="00786187" w:rsidP="00786187">
      <w:pPr>
        <w:pStyle w:val="cq11"/>
        <w:ind w:left="440"/>
        <w:rPr>
          <w:rFonts w:asciiTheme="minorHAnsi" w:eastAsiaTheme="minorHAnsi" w:hAnsiTheme="minorHAnsi"/>
        </w:rPr>
      </w:pPr>
    </w:p>
    <w:p w14:paraId="43C0B517" w14:textId="77777777" w:rsidR="00292071" w:rsidRPr="0006217B" w:rsidRDefault="00292071" w:rsidP="00292071">
      <w:pPr>
        <w:pStyle w:val="2"/>
        <w:rPr>
          <w:rFonts w:asciiTheme="minorHAnsi" w:eastAsiaTheme="minorHAnsi" w:hAnsiTheme="minorHAnsi"/>
        </w:rPr>
      </w:pPr>
      <w:bookmarkStart w:id="215" w:name="_Toc172043620"/>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215"/>
    </w:p>
    <w:p w14:paraId="67DB4C68" w14:textId="6D51A20D" w:rsidR="00353CC8" w:rsidRPr="0006217B" w:rsidRDefault="00353CC8" w:rsidP="00750B7F">
      <w:pPr>
        <w:rPr>
          <w:rFonts w:asciiTheme="minorHAnsi" w:eastAsiaTheme="minorHAnsi" w:hAnsiTheme="minorHAnsi"/>
          <w:sz w:val="20"/>
        </w:rPr>
      </w:pPr>
      <w:r w:rsidRPr="0006217B">
        <w:rPr>
          <w:rFonts w:asciiTheme="minorHAnsi" w:eastAsiaTheme="minorHAnsi" w:hAnsiTheme="minorHAnsi" w:hint="eastAsia"/>
          <w:sz w:val="20"/>
        </w:rPr>
        <w:t xml:space="preserve">※ </w:t>
      </w:r>
      <w:r w:rsidR="00750B7F" w:rsidRPr="0006217B">
        <w:rPr>
          <w:rFonts w:asciiTheme="minorHAnsi" w:eastAsiaTheme="minorHAnsi" w:hAnsiTheme="minorHAnsi" w:hint="eastAsia"/>
          <w:sz w:val="20"/>
        </w:rPr>
        <w:t xml:space="preserve">Refer to </w:t>
      </w:r>
      <w:r w:rsidRPr="0006217B">
        <w:rPr>
          <w:rFonts w:asciiTheme="minorHAnsi" w:eastAsiaTheme="minorHAnsi" w:hAnsiTheme="minorHAnsi" w:hint="eastAsia"/>
          <w:sz w:val="20"/>
        </w:rPr>
        <w:t xml:space="preserve">[6.5 </w:t>
      </w:r>
      <w:r w:rsidR="00750B7F" w:rsidRPr="0006217B">
        <w:rPr>
          <w:rFonts w:asciiTheme="minorHAnsi" w:eastAsiaTheme="minorHAnsi" w:hAnsiTheme="minorHAnsi" w:hint="eastAsia"/>
          <w:sz w:val="20"/>
        </w:rPr>
        <w:t>Notification Parameter</w:t>
      </w:r>
      <w:r w:rsidRPr="0006217B">
        <w:rPr>
          <w:rFonts w:asciiTheme="minorHAnsi" w:eastAsiaTheme="minorHAnsi" w:hAnsiTheme="minorHAnsi" w:hint="eastAsia"/>
          <w:sz w:val="20"/>
        </w:rPr>
        <w:t>]</w:t>
      </w:r>
      <w:r w:rsidR="00750B7F" w:rsidRPr="0006217B">
        <w:rPr>
          <w:rFonts w:asciiTheme="minorHAnsi" w:eastAsiaTheme="minorHAnsi" w:hAnsiTheme="minorHAnsi" w:hint="eastAsia"/>
          <w:sz w:val="20"/>
        </w:rPr>
        <w:t>.</w:t>
      </w:r>
    </w:p>
    <w:p w14:paraId="52F017D5" w14:textId="77777777" w:rsidR="00E61C75" w:rsidRPr="0006217B" w:rsidRDefault="00292071">
      <w:pPr>
        <w:pStyle w:val="1"/>
        <w:rPr>
          <w:rFonts w:asciiTheme="minorHAnsi" w:eastAsiaTheme="minorHAnsi" w:hAnsiTheme="minorHAnsi"/>
        </w:rPr>
      </w:pPr>
      <w:bookmarkStart w:id="216" w:name="_Toc172043621"/>
      <w:r w:rsidRPr="0006217B">
        <w:rPr>
          <w:rFonts w:asciiTheme="minorHAnsi" w:eastAsiaTheme="minorHAnsi" w:hAnsiTheme="minorHAnsi" w:hint="eastAsia"/>
        </w:rPr>
        <w:lastRenderedPageBreak/>
        <w:t>Real-Time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Inquiry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216"/>
    </w:p>
    <w:p w14:paraId="5FCF3678" w14:textId="77777777" w:rsidR="00913780" w:rsidRPr="0006217B" w:rsidRDefault="00BC5DAC" w:rsidP="00913780">
      <w:pPr>
        <w:pStyle w:val="2"/>
        <w:rPr>
          <w:rFonts w:asciiTheme="minorHAnsi" w:eastAsiaTheme="minorHAnsi" w:hAnsiTheme="minorHAnsi"/>
        </w:rPr>
      </w:pPr>
      <w:bookmarkStart w:id="217" w:name="_Toc172043622"/>
      <w:r w:rsidRPr="0006217B">
        <w:rPr>
          <w:rFonts w:asciiTheme="minorHAnsi" w:eastAsiaTheme="minorHAnsi" w:hAnsiTheme="minorHAnsi"/>
        </w:rPr>
        <w:t>Integration</w:t>
      </w:r>
      <w:r w:rsidR="007A2CDB" w:rsidRPr="0006217B">
        <w:rPr>
          <w:rFonts w:asciiTheme="minorHAnsi" w:eastAsiaTheme="minorHAnsi" w:hAnsiTheme="minorHAnsi"/>
        </w:rPr>
        <w:t xml:space="preserve"> </w:t>
      </w:r>
      <w:r w:rsidRPr="0006217B">
        <w:rPr>
          <w:rFonts w:asciiTheme="minorHAnsi" w:eastAsiaTheme="minorHAnsi" w:hAnsiTheme="minorHAnsi"/>
        </w:rPr>
        <w:t>Method</w:t>
      </w:r>
      <w:bookmarkEnd w:id="217"/>
    </w:p>
    <w:p w14:paraId="2B698F9B" w14:textId="77777777" w:rsidR="00072327" w:rsidRPr="0006217B" w:rsidRDefault="00D13E04" w:rsidP="00072327">
      <w:pPr>
        <w:pStyle w:val="cq11"/>
        <w:numPr>
          <w:ilvl w:val="0"/>
          <w:numId w:val="24"/>
        </w:numPr>
        <w:ind w:leftChars="0"/>
        <w:rPr>
          <w:rFonts w:asciiTheme="minorHAnsi" w:eastAsiaTheme="minorHAnsi" w:hAnsiTheme="minorHAnsi"/>
        </w:rPr>
      </w:pPr>
      <w:r w:rsidRPr="0006217B">
        <w:rPr>
          <w:rFonts w:asciiTheme="minorHAnsi" w:eastAsiaTheme="minorHAnsi" w:hAnsiTheme="minorHAnsi"/>
        </w:rPr>
        <w:t>Check the request parameter and then set the parameter.</w:t>
      </w:r>
    </w:p>
    <w:p w14:paraId="0BB70A60" w14:textId="77777777" w:rsidR="00D13E04" w:rsidRPr="0006217B" w:rsidRDefault="00225BD2" w:rsidP="00225BD2">
      <w:pPr>
        <w:pStyle w:val="cq11"/>
        <w:numPr>
          <w:ilvl w:val="0"/>
          <w:numId w:val="24"/>
        </w:numPr>
        <w:ind w:leftChars="0"/>
        <w:rPr>
          <w:rFonts w:asciiTheme="minorHAnsi" w:eastAsiaTheme="minorHAnsi" w:hAnsiTheme="minorHAnsi"/>
        </w:rPr>
      </w:pPr>
      <w:r w:rsidRPr="0006217B">
        <w:rPr>
          <w:rFonts w:asciiTheme="minorHAnsi" w:eastAsiaTheme="minorHAnsi" w:hAnsiTheme="minorHAnsi"/>
        </w:rPr>
        <w:t xml:space="preserve">Make an HTTP connection through Server to Server and request POST as JSON data </w:t>
      </w:r>
      <w:r w:rsidRPr="0006217B">
        <w:rPr>
          <w:rFonts w:asciiTheme="minorHAnsi" w:eastAsiaTheme="minorHAnsi" w:hAnsiTheme="minorHAnsi"/>
          <w:b/>
        </w:rPr>
        <w:t>(34.4 JSON Request Data Example)</w:t>
      </w:r>
      <w:r w:rsidRPr="0006217B">
        <w:rPr>
          <w:rFonts w:asciiTheme="minorHAnsi" w:eastAsiaTheme="minorHAnsi" w:hAnsiTheme="minorHAnsi"/>
        </w:rPr>
        <w:t>.</w:t>
      </w:r>
    </w:p>
    <w:tbl>
      <w:tblPr>
        <w:tblStyle w:val="a7"/>
        <w:tblW w:w="0" w:type="auto"/>
        <w:tblInd w:w="840" w:type="dxa"/>
        <w:tblLook w:val="04A0" w:firstRow="1" w:lastRow="0" w:firstColumn="1" w:lastColumn="0" w:noHBand="0" w:noVBand="1"/>
      </w:tblPr>
      <w:tblGrid>
        <w:gridCol w:w="9626"/>
      </w:tblGrid>
      <w:tr w:rsidR="00072327" w:rsidRPr="0006217B" w14:paraId="31BBE1AD" w14:textId="77777777" w:rsidTr="00072327">
        <w:tc>
          <w:tcPr>
            <w:tcW w:w="10456" w:type="dxa"/>
            <w:tcBorders>
              <w:top w:val="nil"/>
              <w:left w:val="nil"/>
              <w:bottom w:val="nil"/>
              <w:right w:val="nil"/>
            </w:tcBorders>
            <w:shd w:val="clear" w:color="auto" w:fill="DEEAF6" w:themeFill="accent1" w:themeFillTint="33"/>
          </w:tcPr>
          <w:p w14:paraId="0815A8EB" w14:textId="77777777" w:rsidR="00072327" w:rsidRPr="0006217B" w:rsidRDefault="00072327" w:rsidP="00072327">
            <w:pPr>
              <w:pStyle w:val="cq11"/>
              <w:ind w:leftChars="0" w:left="0"/>
              <w:rPr>
                <w:rFonts w:asciiTheme="minorHAnsi" w:eastAsiaTheme="minorHAnsi" w:hAnsiTheme="minorHAnsi"/>
              </w:rPr>
            </w:pPr>
          </w:p>
          <w:p w14:paraId="41FE0102" w14:textId="77777777" w:rsidR="00225BD2" w:rsidRPr="0006217B" w:rsidRDefault="00225BD2" w:rsidP="00072327">
            <w:pPr>
              <w:pStyle w:val="cq11"/>
              <w:ind w:leftChars="0" w:left="0"/>
              <w:rPr>
                <w:rFonts w:asciiTheme="minorHAnsi" w:eastAsiaTheme="minorHAnsi" w:hAnsiTheme="minorHAnsi"/>
                <w:b/>
                <w:color w:val="2E74B5" w:themeColor="accent1" w:themeShade="BF"/>
              </w:rPr>
            </w:pPr>
            <w:r w:rsidRPr="0006217B">
              <w:rPr>
                <w:rFonts w:asciiTheme="minorHAnsi" w:eastAsiaTheme="minorHAnsi" w:hAnsiTheme="minorHAnsi"/>
                <w:b/>
                <w:color w:val="2E74B5" w:themeColor="accent1" w:themeShade="BF"/>
              </w:rPr>
              <w:t>Single Transaction Status Inquiry Per Payment Method</w:t>
            </w:r>
          </w:p>
          <w:p w14:paraId="48798810" w14:textId="77777777" w:rsidR="00225BD2" w:rsidRPr="0006217B" w:rsidRDefault="00225BD2" w:rsidP="00225BD2">
            <w:pPr>
              <w:pStyle w:val="cq11"/>
              <w:numPr>
                <w:ilvl w:val="0"/>
                <w:numId w:val="25"/>
              </w:numPr>
              <w:ind w:leftChars="0"/>
              <w:rPr>
                <w:rFonts w:asciiTheme="minorHAnsi" w:eastAsiaTheme="minorHAnsi" w:hAnsiTheme="minorHAnsi"/>
              </w:rPr>
            </w:pPr>
            <w:r w:rsidRPr="0006217B">
              <w:rPr>
                <w:rFonts w:asciiTheme="minorHAnsi" w:eastAsiaTheme="minorHAnsi" w:hAnsiTheme="minorHAnsi"/>
              </w:rPr>
              <w:t>For Original Transaction Date, input the date of the request for the Original Transaction Number you are inquiring (Inquiry of transaction from the day before to the day after the transaction day)</w:t>
            </w:r>
          </w:p>
          <w:p w14:paraId="79659B96" w14:textId="77777777" w:rsidR="00225BD2" w:rsidRPr="0006217B" w:rsidRDefault="00225BD2" w:rsidP="00225BD2">
            <w:pPr>
              <w:pStyle w:val="cq11"/>
              <w:numPr>
                <w:ilvl w:val="0"/>
                <w:numId w:val="25"/>
              </w:numPr>
              <w:ind w:leftChars="0"/>
              <w:rPr>
                <w:rFonts w:asciiTheme="minorHAnsi" w:eastAsiaTheme="minorHAnsi" w:hAnsiTheme="minorHAnsi"/>
              </w:rPr>
            </w:pPr>
            <w:r w:rsidRPr="0006217B">
              <w:rPr>
                <w:rFonts w:asciiTheme="minorHAnsi" w:eastAsiaTheme="minorHAnsi" w:hAnsiTheme="minorHAnsi"/>
              </w:rPr>
              <w:t>If the Original Transaction Number can be checked, the Original Transaction Number is given additionally</w:t>
            </w:r>
          </w:p>
          <w:p w14:paraId="4A0EB829" w14:textId="77777777" w:rsidR="00225BD2" w:rsidRPr="0006217B" w:rsidRDefault="00225BD2" w:rsidP="00225BD2">
            <w:pPr>
              <w:pStyle w:val="cq11"/>
              <w:ind w:leftChars="0" w:left="800"/>
              <w:rPr>
                <w:rFonts w:asciiTheme="minorHAnsi" w:eastAsiaTheme="minorHAnsi" w:hAnsiTheme="minorHAnsi"/>
              </w:rPr>
            </w:pPr>
          </w:p>
        </w:tc>
      </w:tr>
    </w:tbl>
    <w:p w14:paraId="0FCD6917" w14:textId="77777777" w:rsidR="00072327" w:rsidRPr="0006217B" w:rsidRDefault="00072327" w:rsidP="00072327">
      <w:pPr>
        <w:pStyle w:val="cq11"/>
        <w:ind w:leftChars="0" w:left="840"/>
        <w:rPr>
          <w:rFonts w:asciiTheme="minorHAnsi" w:eastAsiaTheme="minorHAnsi" w:hAnsiTheme="minorHAnsi"/>
        </w:rPr>
      </w:pPr>
    </w:p>
    <w:p w14:paraId="56455685" w14:textId="77777777" w:rsidR="004F0B75" w:rsidRPr="0006217B" w:rsidRDefault="004F0B75" w:rsidP="004F0B75">
      <w:pPr>
        <w:pStyle w:val="2"/>
        <w:rPr>
          <w:rFonts w:asciiTheme="minorHAnsi" w:eastAsiaTheme="minorHAnsi" w:hAnsiTheme="minorHAnsi"/>
        </w:rPr>
      </w:pPr>
      <w:bookmarkStart w:id="218" w:name="_Toc172043623"/>
      <w:r w:rsidRPr="0006217B">
        <w:rPr>
          <w:rFonts w:asciiTheme="minorHAnsi" w:eastAsiaTheme="minorHAnsi" w:hAnsiTheme="minorHAnsi" w:hint="eastAsia"/>
        </w:rPr>
        <w:t>API URI</w:t>
      </w:r>
      <w:bookmarkEnd w:id="218"/>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540DF964" w14:textId="77777777" w:rsidTr="002177F8">
        <w:tc>
          <w:tcPr>
            <w:tcW w:w="1823" w:type="dxa"/>
            <w:shd w:val="clear" w:color="auto" w:fill="D9D9D9" w:themeFill="background1" w:themeFillShade="D9"/>
          </w:tcPr>
          <w:p w14:paraId="3D150AE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6B4F160E"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02B27F25" w14:textId="77777777" w:rsidTr="002177F8">
        <w:tc>
          <w:tcPr>
            <w:tcW w:w="1823" w:type="dxa"/>
            <w:shd w:val="clear" w:color="auto" w:fill="FFFFFF" w:themeFill="background1"/>
          </w:tcPr>
          <w:p w14:paraId="37255728"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2E8D6D9A" w14:textId="77777777" w:rsidR="004F0B75" w:rsidRPr="0006217B" w:rsidRDefault="00225BD2"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https://tbgw.settlebank.co.kr/spay/APITrdcheck.do</w:t>
            </w:r>
          </w:p>
        </w:tc>
      </w:tr>
      <w:tr w:rsidR="004F0B75" w:rsidRPr="0006217B" w14:paraId="103A07DA" w14:textId="77777777" w:rsidTr="002177F8">
        <w:tc>
          <w:tcPr>
            <w:tcW w:w="1823" w:type="dxa"/>
            <w:shd w:val="clear" w:color="auto" w:fill="FFFFFF" w:themeFill="background1"/>
          </w:tcPr>
          <w:p w14:paraId="14C46BE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4E6B94D8" w14:textId="77777777" w:rsidR="004F0B75" w:rsidRPr="0006217B" w:rsidRDefault="00225BD2" w:rsidP="002177F8">
            <w:pPr>
              <w:jc w:val="center"/>
              <w:rPr>
                <w:rFonts w:asciiTheme="minorHAnsi" w:eastAsiaTheme="minorHAnsi" w:hAnsiTheme="minorHAnsi"/>
              </w:rPr>
            </w:pPr>
            <w:r w:rsidRPr="0006217B">
              <w:rPr>
                <w:rFonts w:asciiTheme="minorHAnsi" w:eastAsiaTheme="minorHAnsi" w:hAnsiTheme="minorHAnsi"/>
              </w:rPr>
              <w:t>https://gw.settlebank.co.kr/spay/APITrdcheck.do</w:t>
            </w:r>
          </w:p>
        </w:tc>
      </w:tr>
    </w:tbl>
    <w:p w14:paraId="1D4BE075" w14:textId="77777777" w:rsidR="004F0B75" w:rsidRPr="0006217B" w:rsidRDefault="004F0B75" w:rsidP="004F0B75">
      <w:pPr>
        <w:pStyle w:val="cq11"/>
        <w:ind w:left="440"/>
        <w:rPr>
          <w:rFonts w:asciiTheme="minorHAnsi" w:eastAsiaTheme="minorHAnsi" w:hAnsiTheme="minorHAnsi"/>
        </w:rPr>
      </w:pPr>
    </w:p>
    <w:p w14:paraId="02EEAD11" w14:textId="77777777" w:rsidR="004F0B75" w:rsidRPr="0006217B" w:rsidRDefault="004F0B75" w:rsidP="004F0B75">
      <w:pPr>
        <w:pStyle w:val="2"/>
        <w:rPr>
          <w:rFonts w:asciiTheme="minorHAnsi" w:eastAsiaTheme="minorHAnsi" w:hAnsiTheme="minorHAnsi"/>
        </w:rPr>
      </w:pPr>
      <w:bookmarkStart w:id="219" w:name="_Toc172043624"/>
      <w:r w:rsidRPr="0006217B">
        <w:rPr>
          <w:rFonts w:asciiTheme="minorHAnsi" w:eastAsiaTheme="minorHAnsi" w:hAnsiTheme="minorHAnsi" w:hint="eastAsia"/>
        </w:rPr>
        <w:t>Request and Response Headers</w:t>
      </w:r>
      <w:bookmarkEnd w:id="219"/>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128AE4BD" w14:textId="77777777" w:rsidTr="002177F8">
        <w:tc>
          <w:tcPr>
            <w:tcW w:w="1823" w:type="dxa"/>
            <w:shd w:val="clear" w:color="auto" w:fill="D9D9D9" w:themeFill="background1" w:themeFillShade="D9"/>
          </w:tcPr>
          <w:p w14:paraId="1972205F"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4A50A305"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7442854B" w14:textId="77777777" w:rsidTr="002177F8">
        <w:tc>
          <w:tcPr>
            <w:tcW w:w="1823" w:type="dxa"/>
            <w:shd w:val="clear" w:color="auto" w:fill="FFFFFF" w:themeFill="background1"/>
          </w:tcPr>
          <w:p w14:paraId="7575EC0A"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47ED437A" w14:textId="77777777" w:rsidR="004F0B75" w:rsidRPr="0006217B" w:rsidRDefault="00225BD2"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Content-type=application/json; charset=UTF-8</w:t>
            </w:r>
          </w:p>
        </w:tc>
      </w:tr>
      <w:tr w:rsidR="004F0B75" w:rsidRPr="0006217B" w14:paraId="6937623F" w14:textId="77777777" w:rsidTr="002177F8">
        <w:tc>
          <w:tcPr>
            <w:tcW w:w="1823" w:type="dxa"/>
            <w:shd w:val="clear" w:color="auto" w:fill="FFFFFF" w:themeFill="background1"/>
          </w:tcPr>
          <w:p w14:paraId="3700969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2C9EF55B" w14:textId="77777777" w:rsidR="004F0B75" w:rsidRPr="0006217B" w:rsidRDefault="00225BD2" w:rsidP="002177F8">
            <w:pPr>
              <w:jc w:val="center"/>
              <w:rPr>
                <w:rFonts w:asciiTheme="minorHAnsi" w:eastAsiaTheme="minorHAnsi" w:hAnsiTheme="minorHAnsi"/>
              </w:rPr>
            </w:pPr>
            <w:r w:rsidRPr="0006217B">
              <w:rPr>
                <w:rFonts w:asciiTheme="minorHAnsi" w:eastAsiaTheme="minorHAnsi" w:hAnsiTheme="minorHAnsi"/>
              </w:rPr>
              <w:t>Content-type=application/json; charset=UTF-8</w:t>
            </w:r>
          </w:p>
        </w:tc>
      </w:tr>
    </w:tbl>
    <w:p w14:paraId="0CC101F4" w14:textId="77777777" w:rsidR="004F0B75" w:rsidRPr="0006217B" w:rsidRDefault="004F0B75" w:rsidP="004F0B75">
      <w:pPr>
        <w:pStyle w:val="cq11"/>
        <w:ind w:left="440"/>
        <w:rPr>
          <w:rFonts w:asciiTheme="minorHAnsi" w:eastAsiaTheme="minorHAnsi" w:hAnsiTheme="minorHAnsi"/>
        </w:rPr>
      </w:pPr>
    </w:p>
    <w:p w14:paraId="637492CE" w14:textId="77777777" w:rsidR="00913780" w:rsidRPr="0006217B" w:rsidRDefault="00BC5DAC">
      <w:pPr>
        <w:pStyle w:val="2"/>
        <w:rPr>
          <w:rFonts w:asciiTheme="minorHAnsi" w:eastAsiaTheme="minorHAnsi" w:hAnsiTheme="minorHAnsi"/>
        </w:rPr>
      </w:pPr>
      <w:bookmarkStart w:id="220" w:name="_Toc172043625"/>
      <w:r w:rsidRPr="0006217B">
        <w:rPr>
          <w:rFonts w:asciiTheme="minorHAnsi" w:eastAsiaTheme="minorHAnsi" w:hAnsiTheme="minorHAnsi" w:hint="eastAsia"/>
        </w:rPr>
        <w:lastRenderedPageBreak/>
        <w:t>JSON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Data</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Example</w:t>
      </w:r>
      <w:bookmarkEnd w:id="220"/>
    </w:p>
    <w:tbl>
      <w:tblPr>
        <w:tblStyle w:val="a7"/>
        <w:tblW w:w="0" w:type="auto"/>
        <w:tblInd w:w="440" w:type="dxa"/>
        <w:tblLook w:val="04A0" w:firstRow="1" w:lastRow="0" w:firstColumn="1" w:lastColumn="0" w:noHBand="0" w:noVBand="1"/>
      </w:tblPr>
      <w:tblGrid>
        <w:gridCol w:w="10016"/>
      </w:tblGrid>
      <w:tr w:rsidR="00225BD2" w:rsidRPr="0006217B" w14:paraId="5EC1FDA9" w14:textId="77777777" w:rsidTr="00225BD2">
        <w:tc>
          <w:tcPr>
            <w:tcW w:w="10456" w:type="dxa"/>
            <w:shd w:val="clear" w:color="auto" w:fill="BFBFBF" w:themeFill="background1" w:themeFillShade="BF"/>
          </w:tcPr>
          <w:p w14:paraId="0A30C646" w14:textId="77777777" w:rsidR="00225BD2" w:rsidRPr="0006217B" w:rsidRDefault="00225BD2" w:rsidP="00225BD2">
            <w:pPr>
              <w:pStyle w:val="cq11"/>
              <w:ind w:leftChars="0" w:left="0"/>
              <w:rPr>
                <w:rFonts w:asciiTheme="minorHAnsi" w:eastAsiaTheme="minorHAnsi" w:hAnsiTheme="minorHAnsi"/>
              </w:rPr>
            </w:pPr>
            <w:r w:rsidRPr="0006217B">
              <w:rPr>
                <w:rFonts w:asciiTheme="minorHAnsi" w:eastAsiaTheme="minorHAnsi" w:hAnsiTheme="minorHAnsi"/>
              </w:rPr>
              <w:t>{</w:t>
            </w:r>
          </w:p>
          <w:p w14:paraId="0C333251"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"params</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231DFA76"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"mchtId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"nx_mid_il",</w:t>
            </w:r>
          </w:p>
          <w:p w14:paraId="501E3AB6"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"ver</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"0A1M",</w:t>
            </w:r>
          </w:p>
          <w:p w14:paraId="32BF3AA6"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"mchtTrdNo</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"PG_vbank_20210806075154649",</w:t>
            </w:r>
          </w:p>
          <w:p w14:paraId="6D39C6AC"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"trdDt</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"20210806",</w:t>
            </w:r>
          </w:p>
          <w:p w14:paraId="5C87A28D"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"trdTm</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"080101"</w:t>
            </w:r>
          </w:p>
          <w:p w14:paraId="5A73F4FB"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
          <w:p w14:paraId="2D8A2165"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"data</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272FDBDC"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"pktHash</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"996E651D9435700D54E0D69B5726B5489AD0691C3FC86BE572314D39A2AE8B6D",</w:t>
            </w:r>
          </w:p>
          <w:p w14:paraId="72125B4A" w14:textId="342EEC97" w:rsidR="00225BD2" w:rsidRPr="0006217B" w:rsidRDefault="00225BD2" w:rsidP="004F0B21">
            <w:pPr>
              <w:pStyle w:val="cq11"/>
              <w:tabs>
                <w:tab w:val="left" w:pos="3844"/>
              </w:tabs>
              <w:ind w:left="440"/>
              <w:rPr>
                <w:rFonts w:asciiTheme="minorHAnsi" w:eastAsiaTheme="minorHAnsi" w:hAnsiTheme="minorHAnsi"/>
              </w:rPr>
            </w:pPr>
            <w:r w:rsidRPr="0006217B">
              <w:rPr>
                <w:rFonts w:asciiTheme="minorHAnsi" w:eastAsiaTheme="minorHAnsi" w:hAnsiTheme="minorHAnsi"/>
              </w:rPr>
              <w:t>"method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"VA",</w:t>
            </w:r>
            <w:r w:rsidR="004F0B21" w:rsidRPr="0006217B">
              <w:rPr>
                <w:rFonts w:asciiTheme="minorHAnsi" w:eastAsiaTheme="minorHAnsi" w:hAnsiTheme="minorHAnsi"/>
              </w:rPr>
              <w:tab/>
            </w:r>
          </w:p>
          <w:p w14:paraId="454513F4"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"trdAmt</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"500",</w:t>
            </w:r>
          </w:p>
          <w:p w14:paraId="061B4B0A"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"orgTrdDt</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"20210806",</w:t>
            </w:r>
          </w:p>
          <w:p w14:paraId="601A787A"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"orgMchtTrdNo</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"PG_vbank_20210806075154648",</w:t>
            </w:r>
          </w:p>
          <w:p w14:paraId="728CC2D9"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"orgTrdNo</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"STFP_PGVAnx_mid_il00210806075210M1853381"</w:t>
            </w:r>
          </w:p>
          <w:p w14:paraId="1D1BF991"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
          <w:p w14:paraId="5541F788" w14:textId="77777777" w:rsidR="00225BD2" w:rsidRPr="0006217B" w:rsidRDefault="00225BD2" w:rsidP="00225BD2">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532D33C1" w14:textId="77777777" w:rsidR="00225BD2" w:rsidRPr="0006217B" w:rsidRDefault="00225BD2" w:rsidP="00225BD2">
      <w:pPr>
        <w:pStyle w:val="cq11"/>
        <w:ind w:left="440"/>
        <w:rPr>
          <w:rFonts w:asciiTheme="minorHAnsi" w:eastAsiaTheme="minorHAnsi" w:hAnsiTheme="minorHAnsi"/>
        </w:rPr>
      </w:pPr>
    </w:p>
    <w:p w14:paraId="08275A85" w14:textId="77777777" w:rsidR="00913780" w:rsidRPr="0006217B" w:rsidRDefault="00BC5DAC">
      <w:pPr>
        <w:pStyle w:val="2"/>
        <w:rPr>
          <w:rFonts w:asciiTheme="minorHAnsi" w:eastAsiaTheme="minorHAnsi" w:hAnsiTheme="minorHAnsi"/>
        </w:rPr>
      </w:pPr>
      <w:bookmarkStart w:id="221" w:name="_Toc172043626"/>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21"/>
    </w:p>
    <w:p w14:paraId="13F05655" w14:textId="7479DC9E" w:rsidR="009D64CA" w:rsidRPr="0006217B" w:rsidRDefault="00D93393" w:rsidP="009D64CA">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E328349" w14:textId="77777777" w:rsidTr="00786187">
        <w:trPr>
          <w:jc w:val="center"/>
        </w:trPr>
        <w:tc>
          <w:tcPr>
            <w:tcW w:w="2053" w:type="dxa"/>
            <w:gridSpan w:val="2"/>
            <w:shd w:val="clear" w:color="auto" w:fill="D9D9D9" w:themeFill="background1" w:themeFillShade="D9"/>
            <w:vAlign w:val="center"/>
          </w:tcPr>
          <w:p w14:paraId="68C846E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654FAA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521111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09893B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866B0F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69FA80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5FE0C8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98301A4" w14:textId="77777777" w:rsidTr="00786187">
        <w:trPr>
          <w:jc w:val="center"/>
        </w:trPr>
        <w:tc>
          <w:tcPr>
            <w:tcW w:w="1026" w:type="dxa"/>
            <w:vMerge w:val="restart"/>
            <w:vAlign w:val="center"/>
          </w:tcPr>
          <w:p w14:paraId="32E359DE" w14:textId="679D31C1"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params</w:t>
            </w:r>
          </w:p>
        </w:tc>
        <w:tc>
          <w:tcPr>
            <w:tcW w:w="1027" w:type="dxa"/>
            <w:vAlign w:val="center"/>
          </w:tcPr>
          <w:p w14:paraId="56FB6506" w14:textId="148AA636"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055F8D0C" w14:textId="4421F65A"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DB2AE1F" w14:textId="75DA1E42"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0ACEADE9" w14:textId="5E693E7A"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35F28489" w14:textId="068EA9BD"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D33AC9" w14:textId="2A125BDA"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0C69AD" w:rsidRPr="0006217B" w14:paraId="7077CFA6" w14:textId="77777777" w:rsidTr="00786187">
        <w:trPr>
          <w:jc w:val="center"/>
        </w:trPr>
        <w:tc>
          <w:tcPr>
            <w:tcW w:w="1026" w:type="dxa"/>
            <w:vMerge/>
            <w:vAlign w:val="center"/>
          </w:tcPr>
          <w:p w14:paraId="41E2DB80"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370B9F0F" w14:textId="1D5A89C6" w:rsidR="000C69AD" w:rsidRPr="0006217B" w:rsidRDefault="000C69AD" w:rsidP="000C69A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53E1C8F5" w14:textId="7429A78D" w:rsidR="000C69AD" w:rsidRPr="0006217B" w:rsidRDefault="0075470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7E735EC" w14:textId="2F317DBF" w:rsidR="000C69AD" w:rsidRPr="0006217B" w:rsidRDefault="0075470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w:t>
            </w:r>
            <w:r w:rsidR="00EA7C15" w:rsidRPr="0006217B">
              <w:rPr>
                <w:rFonts w:asciiTheme="minorHAnsi" w:eastAsiaTheme="minorHAnsi" w:hAnsiTheme="minorHAnsi" w:hint="eastAsia"/>
                <w:color w:val="767676"/>
                <w:spacing w:val="-6"/>
                <w:sz w:val="21"/>
                <w:szCs w:val="21"/>
              </w:rPr>
              <w:t>on</w:t>
            </w:r>
          </w:p>
        </w:tc>
        <w:tc>
          <w:tcPr>
            <w:tcW w:w="1199" w:type="dxa"/>
            <w:vAlign w:val="center"/>
          </w:tcPr>
          <w:p w14:paraId="1C0C6D30" w14:textId="582D3BFF"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23C584BC" w14:textId="5A63877E"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81DFE9" w14:textId="701EBB3C"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"0A1M"</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C69AD" w:rsidRPr="0006217B" w14:paraId="726E7186" w14:textId="77777777" w:rsidTr="004E4C97">
        <w:tblPrEx>
          <w:jc w:val="left"/>
        </w:tblPrEx>
        <w:tc>
          <w:tcPr>
            <w:tcW w:w="1026" w:type="dxa"/>
            <w:vMerge/>
            <w:vAlign w:val="center"/>
          </w:tcPr>
          <w:p w14:paraId="3F66039F"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47A5CF64" w14:textId="5884F7F6"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F1206FF" w14:textId="5023A18D" w:rsidR="000C69AD" w:rsidRPr="0006217B" w:rsidRDefault="003C2EAF"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1A32C0B" w14:textId="06BC6574" w:rsidR="000C69AD" w:rsidRPr="0006217B" w:rsidRDefault="001466BE"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w:t>
            </w:r>
          </w:p>
        </w:tc>
        <w:tc>
          <w:tcPr>
            <w:tcW w:w="1199" w:type="dxa"/>
            <w:vAlign w:val="center"/>
          </w:tcPr>
          <w:p w14:paraId="5BDD7FCE" w14:textId="7EC087F0"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5B7CEB8F" w14:textId="3B2BFA13"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65B21A" w14:textId="2125765B"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E5D9A" w:rsidRPr="0006217B" w14:paraId="692F0B30" w14:textId="77777777" w:rsidTr="004E4C97">
        <w:tblPrEx>
          <w:jc w:val="left"/>
        </w:tblPrEx>
        <w:tc>
          <w:tcPr>
            <w:tcW w:w="1026" w:type="dxa"/>
            <w:vMerge/>
            <w:vAlign w:val="center"/>
          </w:tcPr>
          <w:p w14:paraId="120618F8"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0EF89C2B" w14:textId="353A5787"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728BC854" w14:textId="3FBA8FB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7912CE2" w14:textId="74DD4917"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773C95F" w14:textId="167C98F8"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5001114F" w14:textId="450532DE"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01EEB2" w14:textId="737D412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489D59ED" w14:textId="77777777" w:rsidTr="004E4C97">
        <w:tblPrEx>
          <w:jc w:val="left"/>
        </w:tblPrEx>
        <w:tc>
          <w:tcPr>
            <w:tcW w:w="1026" w:type="dxa"/>
            <w:vMerge/>
            <w:vAlign w:val="center"/>
          </w:tcPr>
          <w:p w14:paraId="4CCD1930"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34C1DBA" w14:textId="273901C2"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4A1D59DD" w14:textId="45DB8C37"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630D3F56" w14:textId="75CB1BC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E43AE19" w14:textId="4E545596"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57A9F1E" w14:textId="14643FE6"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3717EA" w14:textId="64F41D50"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1D333D" w:rsidRPr="0006217B" w14:paraId="5C973B96" w14:textId="77777777" w:rsidTr="004E4C97">
        <w:tblPrEx>
          <w:jc w:val="left"/>
        </w:tblPrEx>
        <w:tc>
          <w:tcPr>
            <w:tcW w:w="1026" w:type="dxa"/>
            <w:vMerge w:val="restart"/>
            <w:vAlign w:val="center"/>
          </w:tcPr>
          <w:p w14:paraId="578FC4D8" w14:textId="0415803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17F73F3" w14:textId="47E3DADA"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5190172E" w14:textId="4E12C49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B7D089B"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FD61AC0" w14:textId="06C01A6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3CD05D3" w14:textId="50882353"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AN(200)</w:t>
            </w:r>
          </w:p>
        </w:tc>
        <w:tc>
          <w:tcPr>
            <w:tcW w:w="1211" w:type="dxa"/>
            <w:vAlign w:val="center"/>
          </w:tcPr>
          <w:p w14:paraId="1B6553D6" w14:textId="11C0068A"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4DE6AD" w14:textId="0EC7986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C69AD" w:rsidRPr="0006217B" w14:paraId="384AD0D7" w14:textId="77777777" w:rsidTr="004E4C97">
        <w:tblPrEx>
          <w:jc w:val="left"/>
        </w:tblPrEx>
        <w:tc>
          <w:tcPr>
            <w:tcW w:w="1026" w:type="dxa"/>
            <w:vMerge/>
            <w:vAlign w:val="center"/>
          </w:tcPr>
          <w:p w14:paraId="30D5C0EF"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135769B1" w14:textId="1A2D7637"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B7E6F1D" w14:textId="4BB9E561" w:rsidR="000C69AD" w:rsidRPr="0006217B" w:rsidRDefault="00A02F1D"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5C796DC5" w14:textId="15492878" w:rsidR="000C69AD" w:rsidRPr="0006217B" w:rsidRDefault="001466BE"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2-digit of payment method</w:t>
            </w:r>
            <w:r w:rsidR="000C69AD"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[Payment Method Code</w:t>
            </w:r>
            <w:r w:rsidRPr="0006217B">
              <w:rPr>
                <w:rFonts w:asciiTheme="minorHAnsi" w:eastAsiaTheme="minorHAnsi" w:hAnsiTheme="minorHAnsi"/>
                <w:color w:val="767676"/>
                <w:spacing w:val="-6"/>
                <w:sz w:val="21"/>
                <w:szCs w:val="21"/>
              </w:rPr>
              <w:t>]</w:t>
            </w:r>
          </w:p>
        </w:tc>
        <w:tc>
          <w:tcPr>
            <w:tcW w:w="1199" w:type="dxa"/>
            <w:vAlign w:val="center"/>
          </w:tcPr>
          <w:p w14:paraId="39750E49" w14:textId="650ABF3A"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5AB1D9B0" w14:textId="68570C7A"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F9269A" w14:textId="6E86A08D"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0C69AD" w:rsidRPr="0006217B" w14:paraId="4155C169" w14:textId="77777777" w:rsidTr="004E4C97">
        <w:tblPrEx>
          <w:jc w:val="left"/>
        </w:tblPrEx>
        <w:tc>
          <w:tcPr>
            <w:tcW w:w="1026" w:type="dxa"/>
            <w:vMerge/>
            <w:vAlign w:val="center"/>
          </w:tcPr>
          <w:p w14:paraId="293A9B5A"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48669DF7" w14:textId="3DCA2135"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23C6F781" w14:textId="2A682357" w:rsidR="000C69AD" w:rsidRPr="0006217B" w:rsidRDefault="00940E71"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2311E37C" w14:textId="4090E34E" w:rsidR="000C69AD" w:rsidRPr="0006217B" w:rsidRDefault="00940E71"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000C69AD" w:rsidRPr="0006217B">
              <w:rPr>
                <w:rFonts w:asciiTheme="minorHAnsi" w:eastAsiaTheme="minorHAnsi" w:hAnsiTheme="minorHAnsi"/>
                <w:color w:val="767676"/>
                <w:spacing w:val="-6"/>
                <w:sz w:val="21"/>
                <w:szCs w:val="21"/>
              </w:rPr>
              <w:br/>
              <w:t>1,000</w:t>
            </w:r>
            <w:r w:rsidRPr="0006217B">
              <w:rPr>
                <w:rFonts w:asciiTheme="minorHAnsi" w:eastAsiaTheme="minorHAnsi" w:hAnsiTheme="minorHAnsi" w:hint="eastAsia"/>
                <w:color w:val="767676"/>
                <w:spacing w:val="-6"/>
                <w:sz w:val="21"/>
                <w:szCs w:val="21"/>
              </w:rPr>
              <w:t xml:space="preserve"> won</w:t>
            </w:r>
            <w:r w:rsidR="000C69AD" w:rsidRPr="0006217B">
              <w:rPr>
                <w:rFonts w:asciiTheme="minorHAnsi" w:eastAsiaTheme="minorHAnsi" w:hAnsiTheme="minorHAnsi"/>
                <w:color w:val="767676"/>
                <w:spacing w:val="-6"/>
                <w:sz w:val="21"/>
                <w:szCs w:val="21"/>
              </w:rPr>
              <w:t xml:space="preserve"> -&gt; 1000</w:t>
            </w:r>
          </w:p>
        </w:tc>
        <w:tc>
          <w:tcPr>
            <w:tcW w:w="1199" w:type="dxa"/>
            <w:vAlign w:val="center"/>
          </w:tcPr>
          <w:p w14:paraId="0050DACD" w14:textId="7B2C5D6D"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38E69A47" w14:textId="70092338"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B96B4B" w14:textId="299908AA"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C69AD" w:rsidRPr="0006217B" w14:paraId="53BA2F75" w14:textId="77777777" w:rsidTr="004E4C97">
        <w:tblPrEx>
          <w:jc w:val="left"/>
        </w:tblPrEx>
        <w:tc>
          <w:tcPr>
            <w:tcW w:w="1026" w:type="dxa"/>
            <w:vMerge/>
            <w:vAlign w:val="center"/>
          </w:tcPr>
          <w:p w14:paraId="11E9B696"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4E0E5003" w14:textId="6EEE3C32" w:rsidR="000C69AD" w:rsidRPr="0006217B" w:rsidRDefault="000C69AD" w:rsidP="000C69A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orgTrdDt</w:t>
            </w:r>
          </w:p>
        </w:tc>
        <w:tc>
          <w:tcPr>
            <w:tcW w:w="1604" w:type="dxa"/>
            <w:vAlign w:val="center"/>
          </w:tcPr>
          <w:p w14:paraId="162073C9" w14:textId="42E7A533" w:rsidR="000C69AD" w:rsidRPr="0006217B" w:rsidRDefault="000A1A2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Date</w:t>
            </w:r>
          </w:p>
        </w:tc>
        <w:tc>
          <w:tcPr>
            <w:tcW w:w="2297" w:type="dxa"/>
            <w:vAlign w:val="center"/>
          </w:tcPr>
          <w:p w14:paraId="7606A0AF" w14:textId="58C212EA" w:rsidR="000C69AD" w:rsidRPr="0006217B" w:rsidRDefault="009063B4"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 of o</w:t>
            </w:r>
            <w:r w:rsidR="0033114E" w:rsidRPr="0006217B">
              <w:rPr>
                <w:rFonts w:asciiTheme="minorHAnsi" w:eastAsiaTheme="minorHAnsi" w:hAnsiTheme="minorHAnsi" w:hint="eastAsia"/>
                <w:color w:val="767676"/>
                <w:spacing w:val="-6"/>
                <w:sz w:val="21"/>
                <w:szCs w:val="21"/>
              </w:rPr>
              <w:t>riginal transaction payment reque</w:t>
            </w:r>
            <w:r w:rsidR="00284B7D" w:rsidRPr="0006217B">
              <w:rPr>
                <w:rFonts w:asciiTheme="minorHAnsi" w:eastAsiaTheme="minorHAnsi" w:hAnsiTheme="minorHAnsi" w:hint="eastAsia"/>
                <w:color w:val="767676"/>
                <w:spacing w:val="-6"/>
                <w:sz w:val="21"/>
                <w:szCs w:val="21"/>
              </w:rPr>
              <w:t>st</w:t>
            </w:r>
            <w:r w:rsidR="000C69AD" w:rsidRPr="0006217B">
              <w:rPr>
                <w:rFonts w:asciiTheme="minorHAnsi" w:eastAsiaTheme="minorHAnsi" w:hAnsiTheme="minorHAnsi"/>
                <w:color w:val="767676"/>
                <w:spacing w:val="-6"/>
                <w:sz w:val="21"/>
                <w:szCs w:val="21"/>
              </w:rPr>
              <w:br/>
              <w:t>(YYYYMMDD)</w:t>
            </w:r>
          </w:p>
        </w:tc>
        <w:tc>
          <w:tcPr>
            <w:tcW w:w="1199" w:type="dxa"/>
            <w:vAlign w:val="center"/>
          </w:tcPr>
          <w:p w14:paraId="774F6264" w14:textId="04E72EF5"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3B7E8A3E" w14:textId="34011458"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8A465E" w14:textId="2876354F"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69AD" w:rsidRPr="0006217B" w14:paraId="1B8FBFB8" w14:textId="77777777" w:rsidTr="004E4C97">
        <w:tblPrEx>
          <w:jc w:val="left"/>
        </w:tblPrEx>
        <w:tc>
          <w:tcPr>
            <w:tcW w:w="1026" w:type="dxa"/>
            <w:vMerge/>
            <w:vAlign w:val="center"/>
          </w:tcPr>
          <w:p w14:paraId="28BB74E5"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3A804EE2" w14:textId="59E7DA29"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orgMchtTrdNo</w:t>
            </w:r>
          </w:p>
        </w:tc>
        <w:tc>
          <w:tcPr>
            <w:tcW w:w="1604" w:type="dxa"/>
            <w:vAlign w:val="center"/>
          </w:tcPr>
          <w:p w14:paraId="675EF7D6" w14:textId="1764FF15" w:rsidR="000C69AD" w:rsidRPr="0006217B" w:rsidRDefault="000A1A2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Merchant Order Number</w:t>
            </w:r>
          </w:p>
        </w:tc>
        <w:tc>
          <w:tcPr>
            <w:tcW w:w="2297" w:type="dxa"/>
            <w:vAlign w:val="center"/>
          </w:tcPr>
          <w:p w14:paraId="4156AE60" w14:textId="17704752" w:rsidR="000C69AD" w:rsidRPr="0006217B" w:rsidRDefault="00296923"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merchant order number</w:t>
            </w:r>
          </w:p>
        </w:tc>
        <w:tc>
          <w:tcPr>
            <w:tcW w:w="1199" w:type="dxa"/>
            <w:vAlign w:val="center"/>
          </w:tcPr>
          <w:p w14:paraId="356C665A" w14:textId="54250408"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1A9F5D7E" w14:textId="2B188B3D"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D27998" w14:textId="67A25EF3"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932014" w:rsidRPr="0006217B" w14:paraId="1A118014" w14:textId="77777777" w:rsidTr="004E4C97">
        <w:tblPrEx>
          <w:jc w:val="left"/>
        </w:tblPrEx>
        <w:tc>
          <w:tcPr>
            <w:tcW w:w="1026" w:type="dxa"/>
            <w:vMerge/>
            <w:vAlign w:val="center"/>
          </w:tcPr>
          <w:p w14:paraId="74BAC74A"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3C7C4CBB" w14:textId="5B218E88"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orgTrdNo</w:t>
            </w:r>
          </w:p>
        </w:tc>
        <w:tc>
          <w:tcPr>
            <w:tcW w:w="1604" w:type="dxa"/>
            <w:vAlign w:val="center"/>
          </w:tcPr>
          <w:p w14:paraId="07987CAD" w14:textId="60BACBE5"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FF3AB0C" w14:textId="4AE1892A"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1F5E006" w14:textId="5A5600BB"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10A018FB" w14:textId="3066E086"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EAFDA5" w14:textId="75C03F4E"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bl>
    <w:p w14:paraId="2C6B50A4" w14:textId="77777777" w:rsidR="00786187" w:rsidRPr="0006217B" w:rsidRDefault="00786187" w:rsidP="00786187">
      <w:pPr>
        <w:pStyle w:val="cq11"/>
        <w:ind w:left="440"/>
        <w:rPr>
          <w:rFonts w:asciiTheme="minorHAnsi" w:eastAsiaTheme="minorHAnsi" w:hAnsiTheme="minorHAnsi"/>
        </w:rPr>
      </w:pPr>
    </w:p>
    <w:p w14:paraId="2C016119" w14:textId="77777777" w:rsidR="00913780" w:rsidRPr="0006217B" w:rsidRDefault="00BC5DAC">
      <w:pPr>
        <w:pStyle w:val="2"/>
        <w:rPr>
          <w:rFonts w:asciiTheme="minorHAnsi" w:eastAsiaTheme="minorHAnsi" w:hAnsiTheme="minorHAnsi"/>
        </w:rPr>
      </w:pPr>
      <w:bookmarkStart w:id="222" w:name="_Toc172043627"/>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22"/>
    </w:p>
    <w:tbl>
      <w:tblPr>
        <w:tblStyle w:val="a7"/>
        <w:tblW w:w="0" w:type="auto"/>
        <w:tblInd w:w="440" w:type="dxa"/>
        <w:tblLook w:val="04A0" w:firstRow="1" w:lastRow="0" w:firstColumn="1" w:lastColumn="0" w:noHBand="0" w:noVBand="1"/>
      </w:tblPr>
      <w:tblGrid>
        <w:gridCol w:w="1965"/>
        <w:gridCol w:w="7655"/>
      </w:tblGrid>
      <w:tr w:rsidR="00ED4BE5" w:rsidRPr="0006217B" w14:paraId="60B2DA0B" w14:textId="77777777" w:rsidTr="001A1637">
        <w:tc>
          <w:tcPr>
            <w:tcW w:w="1965" w:type="dxa"/>
            <w:shd w:val="clear" w:color="auto" w:fill="D9D9D9" w:themeFill="background1" w:themeFillShade="D9"/>
          </w:tcPr>
          <w:p w14:paraId="4BF6B46D"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5274AA37"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5DD27D4F" w14:textId="77777777" w:rsidTr="001A1637">
        <w:tc>
          <w:tcPr>
            <w:tcW w:w="1965" w:type="dxa"/>
            <w:vAlign w:val="center"/>
          </w:tcPr>
          <w:p w14:paraId="4863BE93"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3592DA6E"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6F1E273F" w14:textId="77777777" w:rsidR="00ED4BE5" w:rsidRPr="0006217B" w:rsidRDefault="00ED4BE5" w:rsidP="00ED4BE5">
      <w:pPr>
        <w:pStyle w:val="cq11"/>
        <w:ind w:left="440"/>
        <w:rPr>
          <w:rFonts w:asciiTheme="minorHAnsi" w:eastAsiaTheme="minorHAnsi" w:hAnsiTheme="minorHAnsi"/>
        </w:rPr>
      </w:pPr>
    </w:p>
    <w:p w14:paraId="72D49D23" w14:textId="77777777" w:rsidR="00913780" w:rsidRPr="0006217B" w:rsidRDefault="00BC5DAC">
      <w:pPr>
        <w:pStyle w:val="2"/>
        <w:rPr>
          <w:rFonts w:asciiTheme="minorHAnsi" w:eastAsiaTheme="minorHAnsi" w:hAnsiTheme="minorHAnsi"/>
        </w:rPr>
      </w:pPr>
      <w:bookmarkStart w:id="223" w:name="_Toc172043628"/>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23"/>
    </w:p>
    <w:p w14:paraId="3F5A86FE" w14:textId="1A8BE48C" w:rsidR="000C69AD" w:rsidRPr="0006217B" w:rsidRDefault="0014059A" w:rsidP="000C69AD">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E3928EC" w14:textId="77777777" w:rsidTr="00786187">
        <w:trPr>
          <w:jc w:val="center"/>
        </w:trPr>
        <w:tc>
          <w:tcPr>
            <w:tcW w:w="2053" w:type="dxa"/>
            <w:gridSpan w:val="2"/>
            <w:shd w:val="clear" w:color="auto" w:fill="D9D9D9" w:themeFill="background1" w:themeFillShade="D9"/>
            <w:vAlign w:val="center"/>
          </w:tcPr>
          <w:p w14:paraId="619D2E4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605C05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5B0ECA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F737FB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CF82A8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785931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A684C0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212565F" w14:textId="77777777" w:rsidTr="00786187">
        <w:trPr>
          <w:jc w:val="center"/>
        </w:trPr>
        <w:tc>
          <w:tcPr>
            <w:tcW w:w="1026" w:type="dxa"/>
            <w:vMerge w:val="restart"/>
            <w:vAlign w:val="center"/>
          </w:tcPr>
          <w:p w14:paraId="41E395C3" w14:textId="14800C72"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2F5443D" w14:textId="0F6A28B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mchtId</w:t>
            </w:r>
          </w:p>
        </w:tc>
        <w:tc>
          <w:tcPr>
            <w:tcW w:w="1604" w:type="dxa"/>
            <w:vAlign w:val="center"/>
          </w:tcPr>
          <w:p w14:paraId="2647AF4E" w14:textId="495BE456"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71D0054" w14:textId="52D1DA36"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EA26AD0" w14:textId="50320E65"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AN(12)</w:t>
            </w:r>
          </w:p>
        </w:tc>
        <w:tc>
          <w:tcPr>
            <w:tcW w:w="1211" w:type="dxa"/>
            <w:vAlign w:val="center"/>
          </w:tcPr>
          <w:p w14:paraId="57E86E4D" w14:textId="2B5F10A9"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DC576B" w14:textId="790EE04F"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"nx_mid_il"</w:t>
            </w:r>
          </w:p>
        </w:tc>
      </w:tr>
      <w:tr w:rsidR="00520173" w:rsidRPr="0006217B" w14:paraId="6418C06E" w14:textId="77777777" w:rsidTr="00786187">
        <w:trPr>
          <w:jc w:val="center"/>
        </w:trPr>
        <w:tc>
          <w:tcPr>
            <w:tcW w:w="1026" w:type="dxa"/>
            <w:vMerge/>
            <w:vAlign w:val="center"/>
          </w:tcPr>
          <w:p w14:paraId="548864AF"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0F8B762D" w14:textId="4AC02A63" w:rsidR="00520173" w:rsidRPr="0006217B" w:rsidRDefault="00520173" w:rsidP="0052017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ver</w:t>
            </w:r>
          </w:p>
        </w:tc>
        <w:tc>
          <w:tcPr>
            <w:tcW w:w="1604" w:type="dxa"/>
            <w:vAlign w:val="center"/>
          </w:tcPr>
          <w:p w14:paraId="744165B3" w14:textId="50656DA7" w:rsidR="00520173" w:rsidRPr="0006217B" w:rsidRDefault="006529ED"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BE77D91" w14:textId="30EC39F2" w:rsidR="00520173" w:rsidRPr="0006217B" w:rsidRDefault="006529ED"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AC8C8C4" w14:textId="646F743F"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w:t>
            </w:r>
          </w:p>
        </w:tc>
        <w:tc>
          <w:tcPr>
            <w:tcW w:w="1211" w:type="dxa"/>
            <w:vAlign w:val="center"/>
          </w:tcPr>
          <w:p w14:paraId="13CADDAC" w14:textId="22CB93BE"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A6DA7C" w14:textId="7027EA9D"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"0A1M"</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20173" w:rsidRPr="0006217B" w14:paraId="2C993B71" w14:textId="77777777" w:rsidTr="00786187">
        <w:trPr>
          <w:jc w:val="center"/>
        </w:trPr>
        <w:tc>
          <w:tcPr>
            <w:tcW w:w="1026" w:type="dxa"/>
            <w:vMerge/>
            <w:vAlign w:val="center"/>
          </w:tcPr>
          <w:p w14:paraId="249B1FB1"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6E1B9A12" w14:textId="62F424E6"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mchtTrdNo</w:t>
            </w:r>
          </w:p>
        </w:tc>
        <w:tc>
          <w:tcPr>
            <w:tcW w:w="1604" w:type="dxa"/>
            <w:vAlign w:val="center"/>
          </w:tcPr>
          <w:p w14:paraId="33F29D66" w14:textId="5AD04BDD" w:rsidR="00520173" w:rsidRPr="0006217B" w:rsidRDefault="003C2EAF"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D8D2B71" w14:textId="26233138" w:rsidR="00520173" w:rsidRPr="0006217B" w:rsidRDefault="00105E09"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Bypass the order number for request</w:t>
            </w:r>
          </w:p>
        </w:tc>
        <w:tc>
          <w:tcPr>
            <w:tcW w:w="1199" w:type="dxa"/>
            <w:vAlign w:val="center"/>
          </w:tcPr>
          <w:p w14:paraId="2BC882A4" w14:textId="190994E0"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AN(100)</w:t>
            </w:r>
          </w:p>
        </w:tc>
        <w:tc>
          <w:tcPr>
            <w:tcW w:w="1211" w:type="dxa"/>
            <w:vAlign w:val="center"/>
          </w:tcPr>
          <w:p w14:paraId="46489955" w14:textId="1FA114EB"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2F1DDB" w14:textId="01AC300D"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520173" w:rsidRPr="0006217B" w14:paraId="422D2992" w14:textId="77777777" w:rsidTr="004E4C97">
        <w:tblPrEx>
          <w:jc w:val="left"/>
        </w:tblPrEx>
        <w:tc>
          <w:tcPr>
            <w:tcW w:w="1026" w:type="dxa"/>
            <w:vMerge/>
            <w:vAlign w:val="center"/>
          </w:tcPr>
          <w:p w14:paraId="0D8A3293"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09C2E0B0" w14:textId="45BC0A6F"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trdNo</w:t>
            </w:r>
          </w:p>
        </w:tc>
        <w:tc>
          <w:tcPr>
            <w:tcW w:w="1604" w:type="dxa"/>
            <w:vAlign w:val="center"/>
          </w:tcPr>
          <w:p w14:paraId="143264A8" w14:textId="2D7E7850" w:rsidR="00520173" w:rsidRPr="0006217B" w:rsidRDefault="004E5D9A"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6C4C34A8" w14:textId="72E3A4DD" w:rsidR="00520173" w:rsidRPr="0006217B" w:rsidRDefault="00092AB5"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428CF0A4" w14:textId="51DFCB0F"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AN(40)</w:t>
            </w:r>
          </w:p>
        </w:tc>
        <w:tc>
          <w:tcPr>
            <w:tcW w:w="1211" w:type="dxa"/>
            <w:vAlign w:val="center"/>
          </w:tcPr>
          <w:p w14:paraId="33F894BA" w14:textId="117DDAD7"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6E728B" w14:textId="24411C29"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"STFP_PGHMnx_mid_il00220623130711M1872705"</w:t>
            </w:r>
          </w:p>
        </w:tc>
      </w:tr>
      <w:tr w:rsidR="004E5D9A" w:rsidRPr="0006217B" w14:paraId="698DC6BF" w14:textId="77777777" w:rsidTr="004E4C97">
        <w:tblPrEx>
          <w:jc w:val="left"/>
        </w:tblPrEx>
        <w:tc>
          <w:tcPr>
            <w:tcW w:w="1026" w:type="dxa"/>
            <w:vMerge/>
            <w:vAlign w:val="center"/>
          </w:tcPr>
          <w:p w14:paraId="59A08F2B"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FA1493F" w14:textId="70E21141"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trdDt</w:t>
            </w:r>
          </w:p>
        </w:tc>
        <w:tc>
          <w:tcPr>
            <w:tcW w:w="1604" w:type="dxa"/>
            <w:vAlign w:val="center"/>
          </w:tcPr>
          <w:p w14:paraId="6983F3EA" w14:textId="4A42BA9C"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63145EE" w14:textId="4E7AB8EA"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B5480D9" w14:textId="639A2C12"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N(8)</w:t>
            </w:r>
          </w:p>
        </w:tc>
        <w:tc>
          <w:tcPr>
            <w:tcW w:w="1211" w:type="dxa"/>
            <w:vAlign w:val="center"/>
          </w:tcPr>
          <w:p w14:paraId="63DFBFF3" w14:textId="2C99A082"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D3B32F" w14:textId="1CAF594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C6303A9" w14:textId="77777777" w:rsidTr="004E4C97">
        <w:tblPrEx>
          <w:jc w:val="left"/>
        </w:tblPrEx>
        <w:tc>
          <w:tcPr>
            <w:tcW w:w="1026" w:type="dxa"/>
            <w:vMerge/>
            <w:vAlign w:val="center"/>
          </w:tcPr>
          <w:p w14:paraId="7F0E81D2"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A975FD4" w14:textId="0E006ED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trdTm</w:t>
            </w:r>
          </w:p>
        </w:tc>
        <w:tc>
          <w:tcPr>
            <w:tcW w:w="1604" w:type="dxa"/>
            <w:vAlign w:val="center"/>
          </w:tcPr>
          <w:p w14:paraId="4C4442AC" w14:textId="176EE6B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1BEA795" w14:textId="1AABB7A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A2FFCEF" w14:textId="4B349AAE"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N(6)</w:t>
            </w:r>
          </w:p>
        </w:tc>
        <w:tc>
          <w:tcPr>
            <w:tcW w:w="1211" w:type="dxa"/>
            <w:vAlign w:val="center"/>
          </w:tcPr>
          <w:p w14:paraId="5E0735C3" w14:textId="3C1EDB74"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A66AFB" w14:textId="06D5CD9B"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520173" w:rsidRPr="0006217B" w14:paraId="6B03E87D" w14:textId="77777777" w:rsidTr="004E4C97">
        <w:tblPrEx>
          <w:jc w:val="left"/>
        </w:tblPrEx>
        <w:tc>
          <w:tcPr>
            <w:tcW w:w="1026" w:type="dxa"/>
            <w:vMerge/>
            <w:vAlign w:val="center"/>
          </w:tcPr>
          <w:p w14:paraId="2D905A7D"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15EC3D10" w14:textId="533D6C54"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outStatCd</w:t>
            </w:r>
          </w:p>
        </w:tc>
        <w:tc>
          <w:tcPr>
            <w:tcW w:w="1604" w:type="dxa"/>
            <w:vAlign w:val="center"/>
          </w:tcPr>
          <w:p w14:paraId="22EF4583" w14:textId="5CBBF94E" w:rsidR="00520173" w:rsidRPr="0006217B" w:rsidRDefault="0057382A"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 Code</w:t>
            </w:r>
          </w:p>
        </w:tc>
        <w:tc>
          <w:tcPr>
            <w:tcW w:w="2297" w:type="dxa"/>
            <w:vAlign w:val="center"/>
          </w:tcPr>
          <w:p w14:paraId="504A7CFE" w14:textId="3AF21098"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r w:rsidR="00C96469" w:rsidRPr="0006217B">
              <w:rPr>
                <w:rFonts w:asciiTheme="minorHAnsi" w:eastAsiaTheme="minorHAnsi" w:hAnsiTheme="minorHAnsi" w:hint="eastAsia"/>
                <w:color w:val="767676"/>
                <w:spacing w:val="-6"/>
                <w:sz w:val="21"/>
                <w:szCs w:val="21"/>
              </w:rPr>
              <w:t>Success</w:t>
            </w:r>
            <w:r w:rsidRPr="0006217B">
              <w:rPr>
                <w:rFonts w:asciiTheme="minorHAnsi" w:eastAsiaTheme="minorHAnsi" w:hAnsiTheme="minorHAnsi"/>
                <w:color w:val="767676"/>
                <w:spacing w:val="-6"/>
                <w:sz w:val="21"/>
                <w:szCs w:val="21"/>
              </w:rPr>
              <w:t>, 0031:</w:t>
            </w:r>
            <w:r w:rsidR="00C96469" w:rsidRPr="0006217B">
              <w:rPr>
                <w:rFonts w:asciiTheme="minorHAnsi" w:eastAsiaTheme="minorHAnsi" w:hAnsiTheme="minorHAnsi" w:hint="eastAsia"/>
                <w:color w:val="767676"/>
                <w:spacing w:val="-6"/>
                <w:sz w:val="21"/>
                <w:szCs w:val="21"/>
              </w:rPr>
              <w:t>Failure</w:t>
            </w:r>
            <w:r w:rsidRPr="0006217B">
              <w:rPr>
                <w:rFonts w:asciiTheme="minorHAnsi" w:eastAsiaTheme="minorHAnsi" w:hAnsiTheme="minorHAnsi"/>
                <w:color w:val="767676"/>
                <w:spacing w:val="-6"/>
                <w:sz w:val="21"/>
                <w:szCs w:val="21"/>
              </w:rPr>
              <w:br/>
              <w:t>(</w:t>
            </w:r>
            <w:r w:rsidR="00C96469" w:rsidRPr="0006217B">
              <w:rPr>
                <w:rFonts w:asciiTheme="minorHAnsi" w:eastAsiaTheme="minorHAnsi" w:hAnsiTheme="minorHAnsi" w:hint="eastAsia"/>
                <w:color w:val="767676"/>
                <w:spacing w:val="-6"/>
                <w:sz w:val="21"/>
                <w:szCs w:val="21"/>
              </w:rPr>
              <w:t>Check succes</w:t>
            </w:r>
            <w:r w:rsidR="0023434D" w:rsidRPr="0006217B">
              <w:rPr>
                <w:rFonts w:asciiTheme="minorHAnsi" w:eastAsiaTheme="minorHAnsi" w:hAnsiTheme="minorHAnsi" w:hint="eastAsia"/>
                <w:color w:val="767676"/>
                <w:spacing w:val="-6"/>
                <w:sz w:val="21"/>
                <w:szCs w:val="21"/>
              </w:rPr>
              <w:t>sful transaction:</w:t>
            </w:r>
            <w:r w:rsidR="00AD4F70" w:rsidRPr="0006217B">
              <w:rPr>
                <w:rFonts w:asciiTheme="minorHAnsi" w:eastAsiaTheme="minorHAnsi" w:hAnsiTheme="minorHAnsi" w:hint="eastAsia"/>
                <w:color w:val="767676"/>
                <w:spacing w:val="-6"/>
                <w:sz w:val="21"/>
                <w:szCs w:val="21"/>
              </w:rPr>
              <w:t xml:space="preserve"> transaction status</w:t>
            </w:r>
            <w:r w:rsidRPr="0006217B">
              <w:rPr>
                <w:rFonts w:asciiTheme="minorHAnsi" w:eastAsiaTheme="minorHAnsi" w:hAnsiTheme="minorHAnsi"/>
                <w:color w:val="767676"/>
                <w:spacing w:val="-6"/>
                <w:sz w:val="21"/>
                <w:szCs w:val="21"/>
              </w:rPr>
              <w:t xml:space="preserve">=0021 + </w:t>
            </w:r>
            <w:r w:rsidR="00AD4F70" w:rsidRPr="0006217B">
              <w:rPr>
                <w:rFonts w:asciiTheme="minorHAnsi" w:eastAsiaTheme="minorHAnsi" w:hAnsiTheme="minorHAnsi" w:hint="eastAsia"/>
                <w:color w:val="767676"/>
                <w:spacing w:val="-6"/>
                <w:sz w:val="21"/>
                <w:szCs w:val="21"/>
              </w:rPr>
              <w:t xml:space="preserve">result code </w:t>
            </w:r>
            <w:r w:rsidRPr="0006217B">
              <w:rPr>
                <w:rFonts w:asciiTheme="minorHAnsi" w:eastAsiaTheme="minorHAnsi" w:hAnsiTheme="minorHAnsi"/>
                <w:color w:val="767676"/>
                <w:spacing w:val="-6"/>
                <w:sz w:val="21"/>
                <w:szCs w:val="21"/>
              </w:rPr>
              <w:t>=0000)</w:t>
            </w:r>
          </w:p>
        </w:tc>
        <w:tc>
          <w:tcPr>
            <w:tcW w:w="1199" w:type="dxa"/>
            <w:vAlign w:val="center"/>
          </w:tcPr>
          <w:p w14:paraId="54AA0446" w14:textId="0667749C"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N(4)</w:t>
            </w:r>
          </w:p>
        </w:tc>
        <w:tc>
          <w:tcPr>
            <w:tcW w:w="1211" w:type="dxa"/>
            <w:vAlign w:val="center"/>
          </w:tcPr>
          <w:p w14:paraId="1972CFC4" w14:textId="49F138F9"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995FFA" w14:textId="4623910C"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20173" w:rsidRPr="0006217B" w14:paraId="77AC0581" w14:textId="77777777" w:rsidTr="004E4C97">
        <w:tblPrEx>
          <w:jc w:val="left"/>
        </w:tblPrEx>
        <w:tc>
          <w:tcPr>
            <w:tcW w:w="1026" w:type="dxa"/>
            <w:vMerge/>
            <w:vAlign w:val="center"/>
          </w:tcPr>
          <w:p w14:paraId="0FFAE81E"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27A77F2C" w14:textId="5D8059CA"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outRsltCd</w:t>
            </w:r>
          </w:p>
        </w:tc>
        <w:tc>
          <w:tcPr>
            <w:tcW w:w="1604" w:type="dxa"/>
            <w:vAlign w:val="center"/>
          </w:tcPr>
          <w:p w14:paraId="5FC67E45" w14:textId="7E35B0F4" w:rsidR="00520173" w:rsidRPr="0006217B" w:rsidRDefault="00105E09"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2297" w:type="dxa"/>
            <w:vAlign w:val="center"/>
          </w:tcPr>
          <w:p w14:paraId="5CE6FB40" w14:textId="7F999041" w:rsidR="00520173" w:rsidRPr="0006217B" w:rsidRDefault="00105E09"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r w:rsidR="00520173" w:rsidRPr="0006217B">
              <w:rPr>
                <w:rFonts w:asciiTheme="minorHAnsi" w:eastAsiaTheme="minorHAnsi" w:hAnsiTheme="minorHAnsi"/>
                <w:color w:val="767676"/>
                <w:spacing w:val="-6"/>
                <w:sz w:val="21"/>
                <w:szCs w:val="21"/>
              </w:rPr>
              <w:br/>
              <w:t xml:space="preserve">0000 : </w:t>
            </w:r>
            <w:r w:rsidRPr="0006217B">
              <w:rPr>
                <w:rFonts w:asciiTheme="minorHAnsi" w:eastAsiaTheme="minorHAnsi" w:hAnsiTheme="minorHAnsi" w:hint="eastAsia"/>
                <w:color w:val="767676"/>
                <w:spacing w:val="-6"/>
                <w:sz w:val="21"/>
                <w:szCs w:val="21"/>
              </w:rPr>
              <w:t>Normal transaction (</w:t>
            </w:r>
            <w:r w:rsidR="0019552E" w:rsidRPr="0006217B">
              <w:rPr>
                <w:rFonts w:asciiTheme="minorHAnsi" w:eastAsiaTheme="minorHAnsi" w:hAnsiTheme="minorHAnsi" w:hint="eastAsia"/>
                <w:color w:val="767676"/>
                <w:spacing w:val="-6"/>
                <w:sz w:val="21"/>
                <w:szCs w:val="21"/>
              </w:rPr>
              <w:t xml:space="preserve">for virtual </w:t>
            </w:r>
            <w:r w:rsidR="0019552E" w:rsidRPr="0006217B">
              <w:rPr>
                <w:rFonts w:asciiTheme="minorHAnsi" w:eastAsiaTheme="minorHAnsi" w:hAnsiTheme="minorHAnsi"/>
                <w:color w:val="767676"/>
                <w:spacing w:val="-6"/>
                <w:sz w:val="21"/>
                <w:szCs w:val="21"/>
              </w:rPr>
              <w:t>account</w:t>
            </w:r>
            <w:r w:rsidR="0019552E" w:rsidRPr="0006217B">
              <w:rPr>
                <w:rFonts w:asciiTheme="minorHAnsi" w:eastAsiaTheme="minorHAnsi" w:hAnsiTheme="minorHAnsi" w:hint="eastAsia"/>
                <w:color w:val="767676"/>
                <w:spacing w:val="-6"/>
                <w:sz w:val="21"/>
                <w:szCs w:val="21"/>
              </w:rPr>
              <w:t>, it means deposit success)</w:t>
            </w:r>
            <w:r w:rsidR="00520173" w:rsidRPr="0006217B">
              <w:rPr>
                <w:rFonts w:asciiTheme="minorHAnsi" w:eastAsiaTheme="minorHAnsi" w:hAnsiTheme="minorHAnsi"/>
                <w:color w:val="767676"/>
                <w:spacing w:val="-6"/>
                <w:sz w:val="21"/>
                <w:szCs w:val="21"/>
              </w:rPr>
              <w:br/>
              <w:t xml:space="preserve">0001 : </w:t>
            </w:r>
            <w:r w:rsidR="0019552E" w:rsidRPr="0006217B">
              <w:rPr>
                <w:rFonts w:asciiTheme="minorHAnsi" w:eastAsiaTheme="minorHAnsi" w:hAnsiTheme="minorHAnsi" w:hint="eastAsia"/>
                <w:color w:val="767676"/>
                <w:spacing w:val="-6"/>
                <w:sz w:val="21"/>
                <w:szCs w:val="21"/>
              </w:rPr>
              <w:t>Cancellation status (for</w:t>
            </w:r>
            <w:r w:rsidR="000309D9" w:rsidRPr="0006217B">
              <w:rPr>
                <w:rFonts w:asciiTheme="minorHAnsi" w:eastAsiaTheme="minorHAnsi" w:hAnsiTheme="minorHAnsi" w:hint="eastAsia"/>
                <w:color w:val="767676"/>
                <w:spacing w:val="-6"/>
                <w:sz w:val="21"/>
                <w:szCs w:val="21"/>
              </w:rPr>
              <w:t xml:space="preserve"> virtual account it means refund status)</w:t>
            </w:r>
            <w:r w:rsidR="00520173" w:rsidRPr="0006217B">
              <w:rPr>
                <w:rFonts w:asciiTheme="minorHAnsi" w:eastAsiaTheme="minorHAnsi" w:hAnsiTheme="minorHAnsi"/>
                <w:color w:val="767676"/>
                <w:spacing w:val="-6"/>
                <w:sz w:val="21"/>
                <w:szCs w:val="21"/>
              </w:rPr>
              <w:br/>
              <w:t xml:space="preserve">0009 : </w:t>
            </w:r>
            <w:r w:rsidR="000309D9" w:rsidRPr="0006217B">
              <w:rPr>
                <w:rFonts w:asciiTheme="minorHAnsi" w:eastAsiaTheme="minorHAnsi" w:hAnsiTheme="minorHAnsi" w:hint="eastAsia"/>
                <w:color w:val="767676"/>
                <w:spacing w:val="-6"/>
                <w:sz w:val="21"/>
                <w:szCs w:val="21"/>
              </w:rPr>
              <w:t xml:space="preserve">Payment failure </w:t>
            </w:r>
            <w:r w:rsidR="004C6440" w:rsidRPr="0006217B">
              <w:rPr>
                <w:rFonts w:asciiTheme="minorHAnsi" w:eastAsiaTheme="minorHAnsi" w:hAnsiTheme="minorHAnsi" w:hint="eastAsia"/>
                <w:color w:val="767676"/>
                <w:spacing w:val="-6"/>
                <w:sz w:val="21"/>
                <w:szCs w:val="21"/>
              </w:rPr>
              <w:t>(payment failure history exists)</w:t>
            </w:r>
            <w:r w:rsidR="00520173" w:rsidRPr="0006217B">
              <w:rPr>
                <w:rFonts w:asciiTheme="minorHAnsi" w:eastAsiaTheme="minorHAnsi" w:hAnsiTheme="minorHAnsi"/>
                <w:color w:val="767676"/>
                <w:spacing w:val="-6"/>
                <w:sz w:val="21"/>
                <w:szCs w:val="21"/>
              </w:rPr>
              <w:br/>
            </w:r>
            <w:r w:rsidR="004C6440" w:rsidRPr="0006217B">
              <w:rPr>
                <w:rFonts w:asciiTheme="minorHAnsi" w:eastAsiaTheme="minorHAnsi" w:hAnsiTheme="minorHAnsi" w:hint="eastAsia"/>
                <w:color w:val="767676"/>
                <w:spacing w:val="-6"/>
                <w:sz w:val="21"/>
                <w:szCs w:val="21"/>
              </w:rPr>
              <w:lastRenderedPageBreak/>
              <w:t>For others, refer to [Reject Code Table]</w:t>
            </w:r>
          </w:p>
        </w:tc>
        <w:tc>
          <w:tcPr>
            <w:tcW w:w="1199" w:type="dxa"/>
            <w:vAlign w:val="center"/>
          </w:tcPr>
          <w:p w14:paraId="2441AC74" w14:textId="03F34572"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AN(4)</w:t>
            </w:r>
          </w:p>
        </w:tc>
        <w:tc>
          <w:tcPr>
            <w:tcW w:w="1211" w:type="dxa"/>
            <w:vAlign w:val="center"/>
          </w:tcPr>
          <w:p w14:paraId="0681AEB1" w14:textId="26BBC8CF"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1779E5" w14:textId="0D136EFD"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20173" w:rsidRPr="0006217B" w14:paraId="63E593C3" w14:textId="77777777" w:rsidTr="004E4C97">
        <w:tblPrEx>
          <w:jc w:val="left"/>
        </w:tblPrEx>
        <w:tc>
          <w:tcPr>
            <w:tcW w:w="1026" w:type="dxa"/>
            <w:vMerge/>
            <w:vAlign w:val="center"/>
          </w:tcPr>
          <w:p w14:paraId="1D5C125D"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70392DDC" w14:textId="3D95A5D2" w:rsidR="00520173" w:rsidRPr="0006217B" w:rsidRDefault="00520173" w:rsidP="0052017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outRsltMsg</w:t>
            </w:r>
          </w:p>
        </w:tc>
        <w:tc>
          <w:tcPr>
            <w:tcW w:w="1604" w:type="dxa"/>
            <w:vAlign w:val="center"/>
          </w:tcPr>
          <w:p w14:paraId="5CA133FA" w14:textId="311AFCE2" w:rsidR="00520173" w:rsidRPr="0006217B" w:rsidRDefault="00235BA4"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F53DCC1" w14:textId="676A1369" w:rsidR="00520173" w:rsidRPr="0006217B" w:rsidRDefault="00235BA4"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1199" w:type="dxa"/>
            <w:vAlign w:val="center"/>
          </w:tcPr>
          <w:p w14:paraId="3F48B746" w14:textId="2F2C866A"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AHN(200)</w:t>
            </w:r>
          </w:p>
        </w:tc>
        <w:tc>
          <w:tcPr>
            <w:tcW w:w="1211" w:type="dxa"/>
            <w:vAlign w:val="center"/>
          </w:tcPr>
          <w:p w14:paraId="63ABC621" w14:textId="5A2D6C72"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DCC7B0" w14:textId="6FA205B4"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29332E" w:rsidRPr="0006217B">
              <w:rPr>
                <w:rFonts w:asciiTheme="minorHAnsi" w:eastAsiaTheme="minorHAnsi" w:hAnsiTheme="minorHAnsi" w:hint="eastAsia"/>
                <w:color w:val="767676"/>
                <w:spacing w:val="-6"/>
                <w:sz w:val="21"/>
                <w:szCs w:val="21"/>
              </w:rPr>
              <w:t>Normal Transaction</w:t>
            </w:r>
            <w:r w:rsidRPr="0006217B">
              <w:rPr>
                <w:rFonts w:asciiTheme="minorHAnsi" w:eastAsiaTheme="minorHAnsi" w:hAnsiTheme="minorHAnsi"/>
                <w:color w:val="767676"/>
                <w:spacing w:val="-6"/>
                <w:sz w:val="21"/>
                <w:szCs w:val="21"/>
              </w:rPr>
              <w:t>"</w:t>
            </w:r>
          </w:p>
        </w:tc>
      </w:tr>
      <w:tr w:rsidR="00520173" w:rsidRPr="0006217B" w14:paraId="7C93F80C" w14:textId="77777777" w:rsidTr="004E4C97">
        <w:tblPrEx>
          <w:jc w:val="left"/>
        </w:tblPrEx>
        <w:tc>
          <w:tcPr>
            <w:tcW w:w="1026" w:type="dxa"/>
            <w:vMerge w:val="restart"/>
            <w:vAlign w:val="center"/>
          </w:tcPr>
          <w:p w14:paraId="79627E19" w14:textId="501B56B1" w:rsidR="00520173" w:rsidRPr="0006217B" w:rsidRDefault="00520173" w:rsidP="0052017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28C7240" w14:textId="43D99D04"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pktHash</w:t>
            </w:r>
          </w:p>
        </w:tc>
        <w:tc>
          <w:tcPr>
            <w:tcW w:w="1604" w:type="dxa"/>
            <w:vAlign w:val="center"/>
          </w:tcPr>
          <w:p w14:paraId="7107F41D" w14:textId="21A1596D" w:rsidR="00520173" w:rsidRPr="0006217B" w:rsidRDefault="004C6440"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592CE7D5" w14:textId="43395433" w:rsidR="00520173" w:rsidRPr="0006217B" w:rsidRDefault="004C6440"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r w:rsidR="00D547C0" w:rsidRPr="0006217B">
              <w:rPr>
                <w:rFonts w:asciiTheme="minorHAnsi" w:eastAsiaTheme="minorHAnsi" w:hAnsiTheme="minorHAnsi" w:hint="eastAsia"/>
                <w:color w:val="767676"/>
                <w:spacing w:val="-6"/>
                <w:sz w:val="21"/>
                <w:szCs w:val="21"/>
              </w:rPr>
              <w:t xml:space="preserve"> in request returned as is</w:t>
            </w:r>
          </w:p>
        </w:tc>
        <w:tc>
          <w:tcPr>
            <w:tcW w:w="1199" w:type="dxa"/>
            <w:vAlign w:val="center"/>
          </w:tcPr>
          <w:p w14:paraId="2AC6B46A" w14:textId="032CBF44"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AN(64)</w:t>
            </w:r>
          </w:p>
        </w:tc>
        <w:tc>
          <w:tcPr>
            <w:tcW w:w="1211" w:type="dxa"/>
            <w:vAlign w:val="center"/>
          </w:tcPr>
          <w:p w14:paraId="24041EC6" w14:textId="66B2478E"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1D6AB8" w14:textId="77777777" w:rsidR="00520173" w:rsidRPr="0006217B" w:rsidRDefault="00520173" w:rsidP="00520173">
            <w:pPr>
              <w:pStyle w:val="cq11"/>
              <w:ind w:leftChars="0" w:left="0"/>
              <w:jc w:val="both"/>
              <w:rPr>
                <w:rFonts w:asciiTheme="minorHAnsi" w:eastAsiaTheme="minorHAnsi" w:hAnsiTheme="minorHAnsi"/>
              </w:rPr>
            </w:pPr>
          </w:p>
        </w:tc>
      </w:tr>
      <w:tr w:rsidR="00520173" w:rsidRPr="0006217B" w14:paraId="24BF7D5E" w14:textId="77777777" w:rsidTr="004E4C97">
        <w:tblPrEx>
          <w:jc w:val="left"/>
        </w:tblPrEx>
        <w:tc>
          <w:tcPr>
            <w:tcW w:w="1026" w:type="dxa"/>
            <w:vMerge/>
            <w:vAlign w:val="center"/>
          </w:tcPr>
          <w:p w14:paraId="539FD114"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3524DBAF" w14:textId="606FEF1C"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20CA63C" w14:textId="7C2B06DB" w:rsidR="00520173" w:rsidRPr="0006217B" w:rsidRDefault="00EB5610"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1A522796" w14:textId="1A5F2F6A" w:rsidR="00520173" w:rsidRPr="0006217B" w:rsidRDefault="004F0303"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2-digit payment 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Payment Method Code</w:t>
            </w:r>
            <w:r w:rsidRPr="0006217B">
              <w:rPr>
                <w:rFonts w:asciiTheme="minorHAnsi" w:eastAsiaTheme="minorHAnsi" w:hAnsiTheme="minorHAnsi"/>
                <w:spacing w:val="-6"/>
                <w:sz w:val="20"/>
                <w:szCs w:val="20"/>
              </w:rPr>
              <w:t>]</w:t>
            </w:r>
          </w:p>
        </w:tc>
        <w:tc>
          <w:tcPr>
            <w:tcW w:w="1199" w:type="dxa"/>
            <w:vAlign w:val="center"/>
          </w:tcPr>
          <w:p w14:paraId="5CC56C86" w14:textId="616F5ADC"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A(2)</w:t>
            </w:r>
          </w:p>
        </w:tc>
        <w:tc>
          <w:tcPr>
            <w:tcW w:w="1211" w:type="dxa"/>
            <w:vAlign w:val="center"/>
          </w:tcPr>
          <w:p w14:paraId="1CE13204" w14:textId="07FD90BA"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48750F" w14:textId="25A5EB24"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520173" w:rsidRPr="0006217B" w14:paraId="1FA26DBE" w14:textId="77777777" w:rsidTr="004E4C97">
        <w:tblPrEx>
          <w:jc w:val="left"/>
        </w:tblPrEx>
        <w:tc>
          <w:tcPr>
            <w:tcW w:w="1026" w:type="dxa"/>
            <w:vMerge/>
            <w:vAlign w:val="center"/>
          </w:tcPr>
          <w:p w14:paraId="61394C79"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6E37A92D" w14:textId="693A8710"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trdAmt</w:t>
            </w:r>
          </w:p>
        </w:tc>
        <w:tc>
          <w:tcPr>
            <w:tcW w:w="1604" w:type="dxa"/>
            <w:vAlign w:val="center"/>
          </w:tcPr>
          <w:p w14:paraId="686220C7" w14:textId="5416873F" w:rsidR="00520173" w:rsidRPr="0006217B" w:rsidRDefault="00940E71"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17904ED5" w14:textId="204281A2" w:rsidR="00520173" w:rsidRPr="0006217B" w:rsidRDefault="00940E71"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1199" w:type="dxa"/>
            <w:vAlign w:val="center"/>
          </w:tcPr>
          <w:p w14:paraId="162D015F" w14:textId="6E775B58"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579A51A2" w14:textId="73F83102"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3A8F90" w14:textId="137D0540"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20173" w:rsidRPr="0006217B" w14:paraId="551B0C48" w14:textId="77777777" w:rsidTr="004E4C97">
        <w:tblPrEx>
          <w:jc w:val="left"/>
        </w:tblPrEx>
        <w:tc>
          <w:tcPr>
            <w:tcW w:w="1026" w:type="dxa"/>
            <w:vMerge/>
            <w:vAlign w:val="center"/>
          </w:tcPr>
          <w:p w14:paraId="3558D11D"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2B5B1D21" w14:textId="3E3F34E7"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cnclAmt</w:t>
            </w:r>
          </w:p>
        </w:tc>
        <w:tc>
          <w:tcPr>
            <w:tcW w:w="1604" w:type="dxa"/>
            <w:vAlign w:val="center"/>
          </w:tcPr>
          <w:p w14:paraId="61793B6D" w14:textId="7C9607BD" w:rsidR="00520173" w:rsidRPr="0006217B" w:rsidRDefault="00932014"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02E9A688" w14:textId="456230AB" w:rsidR="00520173" w:rsidRPr="0006217B" w:rsidRDefault="00932014"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00520173" w:rsidRPr="0006217B">
              <w:rPr>
                <w:rFonts w:asciiTheme="minorHAnsi" w:eastAsiaTheme="minorHAnsi" w:hAnsiTheme="minorHAnsi"/>
                <w:color w:val="767676"/>
                <w:spacing w:val="-6"/>
                <w:sz w:val="21"/>
                <w:szCs w:val="21"/>
              </w:rPr>
              <w:br/>
            </w:r>
            <w:r w:rsidR="00520173"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0 won if cancellation does not exist</w:t>
            </w:r>
          </w:p>
        </w:tc>
        <w:tc>
          <w:tcPr>
            <w:tcW w:w="1199" w:type="dxa"/>
            <w:vAlign w:val="center"/>
          </w:tcPr>
          <w:p w14:paraId="58A67264" w14:textId="41895A5D"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olor w:val="767676"/>
                <w:spacing w:val="-6"/>
                <w:sz w:val="21"/>
                <w:szCs w:val="21"/>
              </w:rPr>
              <w:t>N(12)</w:t>
            </w:r>
          </w:p>
        </w:tc>
        <w:tc>
          <w:tcPr>
            <w:tcW w:w="1211" w:type="dxa"/>
            <w:vAlign w:val="center"/>
          </w:tcPr>
          <w:p w14:paraId="047F4F02" w14:textId="4D5C7388"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06C0B1" w14:textId="6EC908C3"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09B31906" w14:textId="77777777" w:rsidR="00786187" w:rsidRPr="0006217B" w:rsidRDefault="00786187" w:rsidP="00786187">
      <w:pPr>
        <w:pStyle w:val="cq11"/>
        <w:ind w:left="440"/>
        <w:rPr>
          <w:rFonts w:asciiTheme="minorHAnsi" w:eastAsiaTheme="minorHAnsi" w:hAnsiTheme="minorHAnsi"/>
        </w:rPr>
      </w:pPr>
    </w:p>
    <w:p w14:paraId="36D3C01D" w14:textId="77777777" w:rsidR="00913780" w:rsidRPr="0006217B" w:rsidRDefault="00BC5DAC">
      <w:pPr>
        <w:pStyle w:val="2"/>
        <w:rPr>
          <w:rFonts w:asciiTheme="minorHAnsi" w:eastAsiaTheme="minorHAnsi" w:hAnsiTheme="minorHAnsi"/>
        </w:rPr>
      </w:pPr>
      <w:bookmarkStart w:id="224" w:name="_Toc172043629"/>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Method</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24"/>
    </w:p>
    <w:p w14:paraId="747DF691"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hint="eastAsia"/>
        </w:rPr>
        <w:t>The payment method codes are as follows.</w:t>
      </w:r>
    </w:p>
    <w:tbl>
      <w:tblPr>
        <w:tblStyle w:val="a7"/>
        <w:tblW w:w="8607" w:type="dxa"/>
        <w:jc w:val="center"/>
        <w:tblLook w:val="04A0" w:firstRow="1" w:lastRow="0" w:firstColumn="1" w:lastColumn="0" w:noHBand="0" w:noVBand="1"/>
      </w:tblPr>
      <w:tblGrid>
        <w:gridCol w:w="2550"/>
        <w:gridCol w:w="6057"/>
      </w:tblGrid>
      <w:tr w:rsidR="00225BD2" w:rsidRPr="0006217B" w14:paraId="7FD54291" w14:textId="77777777" w:rsidTr="00075FD7">
        <w:trPr>
          <w:trHeight w:val="777"/>
          <w:jc w:val="center"/>
        </w:trPr>
        <w:tc>
          <w:tcPr>
            <w:tcW w:w="0" w:type="auto"/>
            <w:shd w:val="clear" w:color="auto" w:fill="D9D9D9" w:themeFill="background1" w:themeFillShade="D9"/>
            <w:vAlign w:val="center"/>
          </w:tcPr>
          <w:p w14:paraId="1F69174F" w14:textId="77777777" w:rsidR="00225BD2" w:rsidRPr="0006217B" w:rsidRDefault="00225BD2" w:rsidP="00225BD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Code</w:t>
            </w:r>
          </w:p>
        </w:tc>
        <w:tc>
          <w:tcPr>
            <w:tcW w:w="0" w:type="auto"/>
            <w:shd w:val="clear" w:color="auto" w:fill="D9D9D9" w:themeFill="background1" w:themeFillShade="D9"/>
            <w:vAlign w:val="center"/>
          </w:tcPr>
          <w:p w14:paraId="1DAFE447" w14:textId="77777777" w:rsidR="00225BD2" w:rsidRPr="0006217B" w:rsidRDefault="00225BD2" w:rsidP="00225BD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Payment Method</w:t>
            </w:r>
          </w:p>
        </w:tc>
      </w:tr>
      <w:tr w:rsidR="00B118B0" w:rsidRPr="0006217B" w14:paraId="46BC4AE1" w14:textId="77777777" w:rsidTr="00075FD7">
        <w:trPr>
          <w:trHeight w:val="517"/>
          <w:jc w:val="center"/>
        </w:trPr>
        <w:tc>
          <w:tcPr>
            <w:tcW w:w="2550" w:type="dxa"/>
            <w:shd w:val="clear" w:color="auto" w:fill="F2F2F2" w:themeFill="background1" w:themeFillShade="F2"/>
          </w:tcPr>
          <w:p w14:paraId="3367BF85"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BG</w:t>
            </w:r>
          </w:p>
        </w:tc>
        <w:tc>
          <w:tcPr>
            <w:tcW w:w="6057" w:type="dxa"/>
          </w:tcPr>
          <w:p w14:paraId="2E2B1B1F"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B</w:t>
            </w:r>
            <w:r w:rsidRPr="0006217B">
              <w:rPr>
                <w:rFonts w:asciiTheme="minorHAnsi" w:eastAsiaTheme="minorHAnsi" w:hAnsiTheme="minorHAnsi"/>
              </w:rPr>
              <w:t>ook Voucher</w:t>
            </w:r>
          </w:p>
        </w:tc>
      </w:tr>
      <w:tr w:rsidR="00B118B0" w:rsidRPr="0006217B" w14:paraId="5E7B9963" w14:textId="77777777" w:rsidTr="00075FD7">
        <w:trPr>
          <w:trHeight w:val="517"/>
          <w:jc w:val="center"/>
        </w:trPr>
        <w:tc>
          <w:tcPr>
            <w:tcW w:w="2550" w:type="dxa"/>
            <w:shd w:val="clear" w:color="auto" w:fill="F2F2F2" w:themeFill="background1" w:themeFillShade="F2"/>
          </w:tcPr>
          <w:p w14:paraId="409172AE"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CG</w:t>
            </w:r>
          </w:p>
        </w:tc>
        <w:tc>
          <w:tcPr>
            <w:tcW w:w="6057" w:type="dxa"/>
          </w:tcPr>
          <w:p w14:paraId="26E947FE"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Culture Land Voucher (Culture Cash)</w:t>
            </w:r>
          </w:p>
        </w:tc>
      </w:tr>
      <w:tr w:rsidR="00B118B0" w:rsidRPr="0006217B" w14:paraId="32B18225" w14:textId="77777777" w:rsidTr="00075FD7">
        <w:trPr>
          <w:trHeight w:val="541"/>
          <w:jc w:val="center"/>
        </w:trPr>
        <w:tc>
          <w:tcPr>
            <w:tcW w:w="2550" w:type="dxa"/>
            <w:shd w:val="clear" w:color="auto" w:fill="F2F2F2" w:themeFill="background1" w:themeFillShade="F2"/>
          </w:tcPr>
          <w:p w14:paraId="46B85B0F"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HM</w:t>
            </w:r>
          </w:p>
        </w:tc>
        <w:tc>
          <w:tcPr>
            <w:tcW w:w="6057" w:type="dxa"/>
          </w:tcPr>
          <w:p w14:paraId="298A1E1A"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Happy Money</w:t>
            </w:r>
          </w:p>
        </w:tc>
      </w:tr>
      <w:tr w:rsidR="00B118B0" w:rsidRPr="0006217B" w14:paraId="39228EEE" w14:textId="77777777" w:rsidTr="00075FD7">
        <w:trPr>
          <w:trHeight w:val="517"/>
          <w:jc w:val="center"/>
        </w:trPr>
        <w:tc>
          <w:tcPr>
            <w:tcW w:w="2550" w:type="dxa"/>
            <w:shd w:val="clear" w:color="auto" w:fill="F2F2F2" w:themeFill="background1" w:themeFillShade="F2"/>
          </w:tcPr>
          <w:p w14:paraId="5EDA8FD8"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TC</w:t>
            </w:r>
          </w:p>
        </w:tc>
        <w:tc>
          <w:tcPr>
            <w:tcW w:w="6057" w:type="dxa"/>
          </w:tcPr>
          <w:p w14:paraId="01CD3979"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Teen Cash</w:t>
            </w:r>
          </w:p>
        </w:tc>
      </w:tr>
      <w:tr w:rsidR="00B118B0" w:rsidRPr="0006217B" w14:paraId="06D2EC3C" w14:textId="77777777" w:rsidTr="00075FD7">
        <w:trPr>
          <w:trHeight w:val="517"/>
          <w:jc w:val="center"/>
        </w:trPr>
        <w:tc>
          <w:tcPr>
            <w:tcW w:w="2550" w:type="dxa"/>
            <w:shd w:val="clear" w:color="auto" w:fill="F2F2F2" w:themeFill="background1" w:themeFillShade="F2"/>
          </w:tcPr>
          <w:p w14:paraId="7DD20E3C"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CP</w:t>
            </w:r>
          </w:p>
        </w:tc>
        <w:tc>
          <w:tcPr>
            <w:tcW w:w="6057" w:type="dxa"/>
          </w:tcPr>
          <w:p w14:paraId="7E791977"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POINTDAMOA</w:t>
            </w:r>
          </w:p>
        </w:tc>
      </w:tr>
      <w:tr w:rsidR="00B118B0" w:rsidRPr="0006217B" w14:paraId="6A5D7686" w14:textId="77777777" w:rsidTr="00075FD7">
        <w:trPr>
          <w:trHeight w:val="541"/>
          <w:jc w:val="center"/>
        </w:trPr>
        <w:tc>
          <w:tcPr>
            <w:tcW w:w="2550" w:type="dxa"/>
            <w:shd w:val="clear" w:color="auto" w:fill="F2F2F2" w:themeFill="background1" w:themeFillShade="F2"/>
          </w:tcPr>
          <w:p w14:paraId="64BD72F7"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CA</w:t>
            </w:r>
          </w:p>
        </w:tc>
        <w:tc>
          <w:tcPr>
            <w:tcW w:w="6057" w:type="dxa"/>
          </w:tcPr>
          <w:p w14:paraId="52F05E46"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Credit Card</w:t>
            </w:r>
          </w:p>
        </w:tc>
      </w:tr>
      <w:tr w:rsidR="00B118B0" w:rsidRPr="0006217B" w14:paraId="46E963B3" w14:textId="77777777" w:rsidTr="00075FD7">
        <w:trPr>
          <w:trHeight w:val="517"/>
          <w:jc w:val="center"/>
        </w:trPr>
        <w:tc>
          <w:tcPr>
            <w:tcW w:w="2550" w:type="dxa"/>
            <w:shd w:val="clear" w:color="auto" w:fill="F2F2F2" w:themeFill="background1" w:themeFillShade="F2"/>
          </w:tcPr>
          <w:p w14:paraId="1E98DD61"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MP</w:t>
            </w:r>
          </w:p>
        </w:tc>
        <w:tc>
          <w:tcPr>
            <w:tcW w:w="6057" w:type="dxa"/>
          </w:tcPr>
          <w:p w14:paraId="69719EE3"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DCB</w:t>
            </w:r>
          </w:p>
        </w:tc>
      </w:tr>
      <w:tr w:rsidR="00B118B0" w:rsidRPr="0006217B" w14:paraId="5049C616" w14:textId="77777777" w:rsidTr="00075FD7">
        <w:trPr>
          <w:trHeight w:val="517"/>
          <w:jc w:val="center"/>
        </w:trPr>
        <w:tc>
          <w:tcPr>
            <w:tcW w:w="2550" w:type="dxa"/>
            <w:shd w:val="clear" w:color="auto" w:fill="F2F2F2" w:themeFill="background1" w:themeFillShade="F2"/>
          </w:tcPr>
          <w:p w14:paraId="02A29FD3"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RA</w:t>
            </w:r>
          </w:p>
        </w:tc>
        <w:tc>
          <w:tcPr>
            <w:tcW w:w="6057" w:type="dxa"/>
          </w:tcPr>
          <w:p w14:paraId="33DA144E"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Wire Tran</w:t>
            </w:r>
            <w:r w:rsidRPr="0006217B">
              <w:rPr>
                <w:rFonts w:asciiTheme="minorHAnsi" w:eastAsiaTheme="minorHAnsi" w:hAnsiTheme="minorHAnsi"/>
              </w:rPr>
              <w:t>s</w:t>
            </w:r>
            <w:r w:rsidRPr="0006217B">
              <w:rPr>
                <w:rFonts w:asciiTheme="minorHAnsi" w:eastAsiaTheme="minorHAnsi" w:hAnsiTheme="minorHAnsi" w:hint="eastAsia"/>
              </w:rPr>
              <w:t>fer</w:t>
            </w:r>
          </w:p>
        </w:tc>
      </w:tr>
      <w:tr w:rsidR="00B118B0" w:rsidRPr="0006217B" w14:paraId="76079103" w14:textId="77777777" w:rsidTr="00075FD7">
        <w:trPr>
          <w:trHeight w:val="541"/>
          <w:jc w:val="center"/>
        </w:trPr>
        <w:tc>
          <w:tcPr>
            <w:tcW w:w="2550" w:type="dxa"/>
            <w:shd w:val="clear" w:color="auto" w:fill="F2F2F2" w:themeFill="background1" w:themeFillShade="F2"/>
          </w:tcPr>
          <w:p w14:paraId="39410AFE"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lastRenderedPageBreak/>
              <w:t>VA</w:t>
            </w:r>
          </w:p>
        </w:tc>
        <w:tc>
          <w:tcPr>
            <w:tcW w:w="6057" w:type="dxa"/>
          </w:tcPr>
          <w:p w14:paraId="0F4F7351"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Virtual Account</w:t>
            </w:r>
          </w:p>
        </w:tc>
      </w:tr>
      <w:tr w:rsidR="00B118B0" w:rsidRPr="0006217B" w14:paraId="59D4A5FA" w14:textId="77777777" w:rsidTr="00075FD7">
        <w:trPr>
          <w:trHeight w:val="517"/>
          <w:jc w:val="center"/>
        </w:trPr>
        <w:tc>
          <w:tcPr>
            <w:tcW w:w="2550" w:type="dxa"/>
            <w:shd w:val="clear" w:color="auto" w:fill="F2F2F2" w:themeFill="background1" w:themeFillShade="F2"/>
          </w:tcPr>
          <w:p w14:paraId="1B530ED6"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TM</w:t>
            </w:r>
          </w:p>
        </w:tc>
        <w:tc>
          <w:tcPr>
            <w:tcW w:w="6057" w:type="dxa"/>
          </w:tcPr>
          <w:p w14:paraId="5C6CED33"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Tmoney</w:t>
            </w:r>
          </w:p>
        </w:tc>
      </w:tr>
      <w:tr w:rsidR="00B118B0" w:rsidRPr="0006217B" w14:paraId="5B30B7F9" w14:textId="77777777" w:rsidTr="00075FD7">
        <w:trPr>
          <w:trHeight w:val="517"/>
          <w:jc w:val="center"/>
        </w:trPr>
        <w:tc>
          <w:tcPr>
            <w:tcW w:w="2550" w:type="dxa"/>
            <w:shd w:val="clear" w:color="auto" w:fill="F2F2F2" w:themeFill="background1" w:themeFillShade="F2"/>
          </w:tcPr>
          <w:p w14:paraId="4DF0499A"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SG</w:t>
            </w:r>
          </w:p>
        </w:tc>
        <w:tc>
          <w:tcPr>
            <w:tcW w:w="6057" w:type="dxa"/>
          </w:tcPr>
          <w:p w14:paraId="1644745C"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Smart Gift Voucher</w:t>
            </w:r>
          </w:p>
        </w:tc>
      </w:tr>
    </w:tbl>
    <w:p w14:paraId="770EC164" w14:textId="77777777" w:rsidR="00225BD2" w:rsidRPr="0006217B" w:rsidRDefault="00225BD2" w:rsidP="00225BD2">
      <w:pPr>
        <w:pStyle w:val="cq11"/>
        <w:ind w:left="440"/>
        <w:rPr>
          <w:rFonts w:asciiTheme="minorHAnsi" w:eastAsiaTheme="minorHAnsi" w:hAnsiTheme="minorHAnsi"/>
        </w:rPr>
      </w:pPr>
    </w:p>
    <w:p w14:paraId="0C1E15CA" w14:textId="77777777" w:rsidR="00E61C75" w:rsidRPr="0006217B" w:rsidRDefault="00BC5DAC">
      <w:pPr>
        <w:pStyle w:val="1"/>
        <w:rPr>
          <w:rFonts w:asciiTheme="minorHAnsi" w:eastAsiaTheme="minorHAnsi" w:hAnsiTheme="minorHAnsi"/>
        </w:rPr>
      </w:pPr>
      <w:bookmarkStart w:id="225" w:name="_Toc172043630"/>
      <w:r w:rsidRPr="0006217B">
        <w:rPr>
          <w:rFonts w:asciiTheme="minorHAnsi" w:eastAsiaTheme="minorHAnsi" w:hAnsiTheme="minorHAnsi" w:hint="eastAsia"/>
        </w:rPr>
        <w:lastRenderedPageBreak/>
        <w:t>Transaction</w:t>
      </w:r>
      <w:r w:rsidR="007A2CDB" w:rsidRPr="0006217B">
        <w:rPr>
          <w:rFonts w:asciiTheme="minorHAnsi" w:eastAsiaTheme="minorHAnsi" w:hAnsiTheme="minorHAnsi" w:hint="eastAsia"/>
        </w:rPr>
        <w:t xml:space="preserve"> </w:t>
      </w:r>
      <w:r w:rsidR="00B26ACE" w:rsidRPr="0006217B">
        <w:rPr>
          <w:rFonts w:asciiTheme="minorHAnsi" w:eastAsiaTheme="minorHAnsi" w:hAnsiTheme="minorHAnsi"/>
        </w:rPr>
        <w:t>Collation</w:t>
      </w:r>
      <w:r w:rsidR="007A2CDB" w:rsidRPr="0006217B">
        <w:rPr>
          <w:rFonts w:asciiTheme="minorHAnsi" w:eastAsiaTheme="minorHAnsi" w:hAnsiTheme="minorHAnsi"/>
        </w:rPr>
        <w:t xml:space="preserve"> </w:t>
      </w:r>
      <w:r w:rsidR="00BD1A37" w:rsidRPr="0006217B">
        <w:rPr>
          <w:rFonts w:asciiTheme="minorHAnsi" w:eastAsiaTheme="minorHAnsi" w:hAnsiTheme="minorHAnsi"/>
        </w:rPr>
        <w:t>API</w:t>
      </w:r>
      <w:r w:rsidR="007A2CDB" w:rsidRPr="0006217B">
        <w:rPr>
          <w:rFonts w:asciiTheme="minorHAnsi" w:eastAsiaTheme="minorHAnsi" w:hAnsiTheme="minorHAnsi"/>
        </w:rPr>
        <w:t xml:space="preserve"> </w:t>
      </w:r>
      <w:r w:rsidR="00BD1A37" w:rsidRPr="0006217B">
        <w:rPr>
          <w:rFonts w:asciiTheme="minorHAnsi" w:eastAsiaTheme="minorHAnsi" w:hAnsiTheme="minorHAnsi"/>
        </w:rPr>
        <w:t>(Non-UI)</w:t>
      </w:r>
      <w:bookmarkEnd w:id="225"/>
    </w:p>
    <w:p w14:paraId="19F628F2" w14:textId="006D7BB8" w:rsidR="00520173" w:rsidRPr="0006217B" w:rsidRDefault="00520173" w:rsidP="00CA4478">
      <w:pPr>
        <w:rPr>
          <w:rFonts w:asciiTheme="minorHAnsi" w:eastAsiaTheme="minorHAnsi" w:hAnsiTheme="minorHAnsi"/>
        </w:rPr>
      </w:pPr>
      <w:r w:rsidRPr="0006217B">
        <w:rPr>
          <w:rFonts w:asciiTheme="minorHAnsi" w:eastAsiaTheme="minorHAnsi" w:hAnsiTheme="minorHAnsi" w:hint="eastAsia"/>
        </w:rPr>
        <w:t>Transaction Collation API integration method is defined.</w:t>
      </w:r>
    </w:p>
    <w:p w14:paraId="79368E9E" w14:textId="0D448D87" w:rsidR="00913780" w:rsidRPr="0006217B" w:rsidRDefault="00BD1A37" w:rsidP="00913780">
      <w:pPr>
        <w:pStyle w:val="2"/>
        <w:rPr>
          <w:rFonts w:asciiTheme="minorHAnsi" w:eastAsiaTheme="minorHAnsi" w:hAnsiTheme="minorHAnsi"/>
        </w:rPr>
      </w:pPr>
      <w:bookmarkStart w:id="226" w:name="_Toc172043631"/>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Description</w:t>
      </w:r>
      <w:bookmarkEnd w:id="226"/>
    </w:p>
    <w:p w14:paraId="5E70689C" w14:textId="04C4B222" w:rsidR="009332BA" w:rsidRPr="0006217B" w:rsidRDefault="009332BA" w:rsidP="009332BA">
      <w:pPr>
        <w:pStyle w:val="cq11"/>
        <w:ind w:left="440"/>
        <w:rPr>
          <w:rFonts w:asciiTheme="minorHAnsi" w:eastAsiaTheme="minorHAnsi" w:hAnsiTheme="minorHAnsi"/>
        </w:rPr>
      </w:pPr>
      <w:r w:rsidRPr="0006217B">
        <w:rPr>
          <w:rFonts w:asciiTheme="minorHAnsi" w:eastAsiaTheme="minorHAnsi" w:hAnsiTheme="minorHAnsi"/>
        </w:rPr>
        <w:t>API for transaction collation inquiry is invoked from merchant server to Hecto Financial server. Hecto Financial’s transaction collation result response is given as the result of the invoke below.</w:t>
      </w:r>
    </w:p>
    <w:p w14:paraId="3D0A31FE" w14:textId="77777777" w:rsidR="004F0B75" w:rsidRPr="0006217B" w:rsidRDefault="004F0B75" w:rsidP="004F0B75">
      <w:pPr>
        <w:pStyle w:val="2"/>
        <w:rPr>
          <w:rFonts w:asciiTheme="minorHAnsi" w:eastAsiaTheme="minorHAnsi" w:hAnsiTheme="minorHAnsi"/>
        </w:rPr>
      </w:pPr>
      <w:bookmarkStart w:id="227" w:name="_Toc172043632"/>
      <w:r w:rsidRPr="0006217B">
        <w:rPr>
          <w:rFonts w:asciiTheme="minorHAnsi" w:eastAsiaTheme="minorHAnsi" w:hAnsiTheme="minorHAnsi" w:hint="eastAsia"/>
        </w:rPr>
        <w:t>API URI</w:t>
      </w:r>
      <w:bookmarkEnd w:id="227"/>
    </w:p>
    <w:tbl>
      <w:tblPr>
        <w:tblStyle w:val="a7"/>
        <w:tblW w:w="0" w:type="auto"/>
        <w:tblInd w:w="-5" w:type="dxa"/>
        <w:tblLayout w:type="fixed"/>
        <w:tblLook w:val="04A0" w:firstRow="1" w:lastRow="0" w:firstColumn="1" w:lastColumn="0" w:noHBand="0" w:noVBand="1"/>
      </w:tblPr>
      <w:tblGrid>
        <w:gridCol w:w="1701"/>
        <w:gridCol w:w="6946"/>
        <w:gridCol w:w="1701"/>
      </w:tblGrid>
      <w:tr w:rsidR="00075FD7" w:rsidRPr="0006217B" w14:paraId="53B65DFD" w14:textId="77777777" w:rsidTr="00075FD7">
        <w:tc>
          <w:tcPr>
            <w:tcW w:w="1701" w:type="dxa"/>
            <w:shd w:val="clear" w:color="auto" w:fill="D9D9D9" w:themeFill="background1" w:themeFillShade="D9"/>
          </w:tcPr>
          <w:p w14:paraId="4B2CBB02" w14:textId="77777777" w:rsidR="00075FD7" w:rsidRPr="0006217B" w:rsidRDefault="00075FD7"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Server</w:t>
            </w:r>
          </w:p>
          <w:p w14:paraId="0E0F1E7C" w14:textId="77777777" w:rsidR="00075FD7"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6946" w:type="dxa"/>
            <w:shd w:val="clear" w:color="auto" w:fill="D9D9D9" w:themeFill="background1" w:themeFillShade="D9"/>
          </w:tcPr>
          <w:p w14:paraId="75113DF4" w14:textId="22A54CAF" w:rsidR="00075FD7" w:rsidRPr="0006217B" w:rsidRDefault="00075FD7"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w:t>
            </w:r>
            <w:r w:rsidR="00520173" w:rsidRPr="0006217B">
              <w:rPr>
                <w:rFonts w:asciiTheme="minorHAnsi" w:eastAsiaTheme="minorHAnsi" w:hAnsiTheme="minorHAnsi" w:hint="eastAsia"/>
                <w:b/>
              </w:rPr>
              <w:t>I</w:t>
            </w:r>
          </w:p>
        </w:tc>
        <w:tc>
          <w:tcPr>
            <w:tcW w:w="1701" w:type="dxa"/>
            <w:shd w:val="clear" w:color="auto" w:fill="D9D9D9" w:themeFill="background1" w:themeFillShade="D9"/>
          </w:tcPr>
          <w:p w14:paraId="3182C1B6" w14:textId="77777777" w:rsidR="00075FD7" w:rsidRPr="0006217B" w:rsidRDefault="00075FD7" w:rsidP="00075FD7">
            <w:pPr>
              <w:pStyle w:val="cq11"/>
              <w:ind w:leftChars="0" w:left="0"/>
              <w:jc w:val="center"/>
              <w:rPr>
                <w:rFonts w:asciiTheme="minorHAnsi" w:eastAsiaTheme="minorHAnsi" w:hAnsiTheme="minorHAnsi"/>
                <w:b/>
              </w:rPr>
            </w:pPr>
            <w:r w:rsidRPr="0006217B">
              <w:rPr>
                <w:rFonts w:asciiTheme="minorHAnsi" w:eastAsiaTheme="minorHAnsi" w:hAnsiTheme="minorHAnsi"/>
                <w:b/>
              </w:rPr>
              <w:t>HTTP</w:t>
            </w:r>
          </w:p>
          <w:p w14:paraId="004E3791" w14:textId="77777777" w:rsidR="00075FD7" w:rsidRPr="0006217B" w:rsidRDefault="00075FD7" w:rsidP="00075FD7">
            <w:pPr>
              <w:pStyle w:val="cq11"/>
              <w:ind w:leftChars="0" w:left="0"/>
              <w:jc w:val="center"/>
              <w:rPr>
                <w:rFonts w:asciiTheme="minorHAnsi" w:eastAsiaTheme="minorHAnsi" w:hAnsiTheme="minorHAnsi"/>
                <w:b/>
              </w:rPr>
            </w:pPr>
            <w:r w:rsidRPr="0006217B">
              <w:rPr>
                <w:rFonts w:asciiTheme="minorHAnsi" w:eastAsiaTheme="minorHAnsi" w:hAnsiTheme="minorHAnsi"/>
                <w:b/>
              </w:rPr>
              <w:t>Method</w:t>
            </w:r>
          </w:p>
        </w:tc>
      </w:tr>
      <w:tr w:rsidR="00075FD7" w:rsidRPr="0006217B" w14:paraId="1620E991" w14:textId="77777777" w:rsidTr="00075FD7">
        <w:tc>
          <w:tcPr>
            <w:tcW w:w="1701" w:type="dxa"/>
            <w:shd w:val="clear" w:color="auto" w:fill="FFFFFF" w:themeFill="background1"/>
          </w:tcPr>
          <w:p w14:paraId="1640821D" w14:textId="77777777" w:rsidR="00075FD7" w:rsidRPr="0006217B" w:rsidRDefault="00075FD7"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6946" w:type="dxa"/>
          </w:tcPr>
          <w:p w14:paraId="43CC542C" w14:textId="77777777" w:rsidR="00075FD7" w:rsidRPr="0006217B" w:rsidRDefault="00075FD7" w:rsidP="00075FD7">
            <w:pPr>
              <w:pStyle w:val="cq11"/>
              <w:ind w:leftChars="0" w:left="0"/>
              <w:jc w:val="center"/>
              <w:rPr>
                <w:rFonts w:asciiTheme="minorHAnsi" w:eastAsiaTheme="minorHAnsi" w:hAnsiTheme="minorHAnsi"/>
              </w:rPr>
            </w:pPr>
            <w:r w:rsidRPr="0006217B">
              <w:rPr>
                <w:rFonts w:asciiTheme="minorHAnsi" w:eastAsiaTheme="minorHAnsi" w:hAnsiTheme="minorHAnsi" w:hint="eastAsia"/>
              </w:rPr>
              <w:t>https://tb-nspay.settlebank.co.kr/api/pg/{</w:t>
            </w:r>
            <w:r w:rsidRPr="0006217B">
              <w:rPr>
                <w:rFonts w:asciiTheme="minorHAnsi" w:eastAsiaTheme="minorHAnsi" w:hAnsiTheme="minorHAnsi" w:hint="eastAsia"/>
                <w:b/>
                <w:color w:val="2E74B5" w:themeColor="accent1" w:themeShade="BF"/>
              </w:rPr>
              <w:t>M</w:t>
            </w:r>
            <w:r w:rsidRPr="0006217B">
              <w:rPr>
                <w:rFonts w:asciiTheme="minorHAnsi" w:eastAsiaTheme="minorHAnsi" w:hAnsiTheme="minorHAnsi"/>
                <w:b/>
                <w:color w:val="2E74B5" w:themeColor="accent1" w:themeShade="BF"/>
              </w:rPr>
              <w:t>erchantID</w:t>
            </w:r>
            <w:r w:rsidRPr="0006217B">
              <w:rPr>
                <w:rFonts w:asciiTheme="minorHAnsi" w:eastAsiaTheme="minorHAnsi" w:hAnsiTheme="minorHAnsi" w:hint="eastAsia"/>
              </w:rPr>
              <w:t>}/transInfo.do</w:t>
            </w:r>
          </w:p>
        </w:tc>
        <w:tc>
          <w:tcPr>
            <w:tcW w:w="1701" w:type="dxa"/>
          </w:tcPr>
          <w:p w14:paraId="10C5FA53" w14:textId="77777777" w:rsidR="00075FD7" w:rsidRPr="0006217B" w:rsidRDefault="00075FD7" w:rsidP="00075FD7">
            <w:pPr>
              <w:pStyle w:val="cq11"/>
              <w:ind w:leftChars="0" w:left="0"/>
              <w:jc w:val="center"/>
              <w:rPr>
                <w:rFonts w:asciiTheme="minorHAnsi" w:eastAsiaTheme="minorHAnsi" w:hAnsiTheme="minorHAnsi"/>
              </w:rPr>
            </w:pPr>
            <w:r w:rsidRPr="0006217B">
              <w:rPr>
                <w:rFonts w:asciiTheme="minorHAnsi" w:eastAsiaTheme="minorHAnsi" w:hAnsiTheme="minorHAnsi"/>
              </w:rPr>
              <w:t>GET/POST</w:t>
            </w:r>
          </w:p>
        </w:tc>
      </w:tr>
      <w:tr w:rsidR="00075FD7" w:rsidRPr="0006217B" w14:paraId="65892BBB" w14:textId="77777777" w:rsidTr="00075FD7">
        <w:tc>
          <w:tcPr>
            <w:tcW w:w="1701" w:type="dxa"/>
            <w:shd w:val="clear" w:color="auto" w:fill="FFFFFF" w:themeFill="background1"/>
          </w:tcPr>
          <w:p w14:paraId="07AD27FC" w14:textId="77777777" w:rsidR="00075FD7" w:rsidRPr="0006217B" w:rsidRDefault="00075FD7"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6946" w:type="dxa"/>
          </w:tcPr>
          <w:p w14:paraId="18E3ACE4" w14:textId="77777777" w:rsidR="00075FD7" w:rsidRPr="0006217B" w:rsidRDefault="00075FD7" w:rsidP="002177F8">
            <w:pPr>
              <w:jc w:val="center"/>
              <w:rPr>
                <w:rFonts w:asciiTheme="minorHAnsi" w:eastAsiaTheme="minorHAnsi" w:hAnsiTheme="minorHAnsi"/>
              </w:rPr>
            </w:pPr>
            <w:r w:rsidRPr="0006217B">
              <w:rPr>
                <w:rFonts w:asciiTheme="minorHAnsi" w:eastAsiaTheme="minorHAnsi" w:hAnsiTheme="minorHAnsi" w:hint="eastAsia"/>
              </w:rPr>
              <w:t>https://nspay.settlebank.co.kr/api/pg/{</w:t>
            </w:r>
            <w:r w:rsidRPr="0006217B">
              <w:rPr>
                <w:rFonts w:asciiTheme="minorHAnsi" w:eastAsiaTheme="minorHAnsi" w:hAnsiTheme="minorHAnsi"/>
                <w:b/>
                <w:color w:val="2E74B5" w:themeColor="accent1" w:themeShade="BF"/>
              </w:rPr>
              <w:t>MerchantID</w:t>
            </w:r>
            <w:r w:rsidRPr="0006217B">
              <w:rPr>
                <w:rFonts w:asciiTheme="minorHAnsi" w:eastAsiaTheme="minorHAnsi" w:hAnsiTheme="minorHAnsi" w:hint="eastAsia"/>
              </w:rPr>
              <w:t>}/transInfo.do</w:t>
            </w:r>
            <w:r w:rsidRPr="0006217B">
              <w:rPr>
                <w:rFonts w:asciiTheme="minorHAnsi" w:eastAsiaTheme="minorHAnsi" w:hAnsiTheme="minorHAnsi" w:hint="eastAsia"/>
              </w:rPr>
              <w:tab/>
            </w:r>
          </w:p>
        </w:tc>
        <w:tc>
          <w:tcPr>
            <w:tcW w:w="1701" w:type="dxa"/>
          </w:tcPr>
          <w:p w14:paraId="716C5F19" w14:textId="77777777" w:rsidR="00075FD7" w:rsidRPr="0006217B" w:rsidRDefault="00075FD7" w:rsidP="00075FD7">
            <w:pPr>
              <w:jc w:val="center"/>
              <w:rPr>
                <w:rFonts w:asciiTheme="minorHAnsi" w:eastAsiaTheme="minorHAnsi" w:hAnsiTheme="minorHAnsi"/>
              </w:rPr>
            </w:pPr>
            <w:r w:rsidRPr="0006217B">
              <w:rPr>
                <w:rFonts w:asciiTheme="minorHAnsi" w:eastAsiaTheme="minorHAnsi" w:hAnsiTheme="minorHAnsi"/>
              </w:rPr>
              <w:t>GET/POST</w:t>
            </w:r>
          </w:p>
        </w:tc>
      </w:tr>
    </w:tbl>
    <w:p w14:paraId="5A5F8344" w14:textId="77777777" w:rsidR="004F0B75" w:rsidRPr="0006217B" w:rsidRDefault="004F0B75" w:rsidP="004F0B75">
      <w:pPr>
        <w:pStyle w:val="cq11"/>
        <w:ind w:left="440"/>
        <w:rPr>
          <w:rFonts w:asciiTheme="minorHAnsi" w:eastAsiaTheme="minorHAnsi" w:hAnsiTheme="minorHAnsi"/>
        </w:rPr>
      </w:pPr>
    </w:p>
    <w:p w14:paraId="1D3BBBD8" w14:textId="77777777" w:rsidR="004F0B75" w:rsidRPr="0006217B" w:rsidRDefault="004F0B75" w:rsidP="004F0B75">
      <w:pPr>
        <w:pStyle w:val="2"/>
        <w:rPr>
          <w:rFonts w:asciiTheme="minorHAnsi" w:eastAsiaTheme="minorHAnsi" w:hAnsiTheme="minorHAnsi"/>
        </w:rPr>
      </w:pPr>
      <w:bookmarkStart w:id="228" w:name="_Toc172043633"/>
      <w:r w:rsidRPr="0006217B">
        <w:rPr>
          <w:rFonts w:asciiTheme="minorHAnsi" w:eastAsiaTheme="minorHAnsi" w:hAnsiTheme="minorHAnsi" w:hint="eastAsia"/>
        </w:rPr>
        <w:t>Request and Response Headers</w:t>
      </w:r>
      <w:bookmarkEnd w:id="228"/>
    </w:p>
    <w:p w14:paraId="5893D180" w14:textId="3760FA20"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API request and response header formats are as follows.</w:t>
      </w:r>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DBEF27D" w14:textId="77777777" w:rsidTr="002177F8">
        <w:tc>
          <w:tcPr>
            <w:tcW w:w="1823" w:type="dxa"/>
            <w:shd w:val="clear" w:color="auto" w:fill="FFFFFF" w:themeFill="background1"/>
          </w:tcPr>
          <w:p w14:paraId="17A215C7"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402A31A2" w14:textId="77777777" w:rsidR="004F0B75" w:rsidRPr="0006217B" w:rsidRDefault="00075FD7"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Content-type=application/x-www-form-urlencoded;charset=UTF-8</w:t>
            </w:r>
          </w:p>
        </w:tc>
      </w:tr>
      <w:tr w:rsidR="004F0B75" w:rsidRPr="0006217B" w14:paraId="6C913508" w14:textId="77777777" w:rsidTr="002177F8">
        <w:tc>
          <w:tcPr>
            <w:tcW w:w="1823" w:type="dxa"/>
            <w:shd w:val="clear" w:color="auto" w:fill="FFFFFF" w:themeFill="background1"/>
          </w:tcPr>
          <w:p w14:paraId="116968B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13E252DA" w14:textId="77777777" w:rsidR="004F0B75" w:rsidRPr="0006217B" w:rsidRDefault="00075FD7" w:rsidP="002177F8">
            <w:pPr>
              <w:jc w:val="center"/>
              <w:rPr>
                <w:rFonts w:asciiTheme="minorHAnsi" w:eastAsiaTheme="minorHAnsi" w:hAnsiTheme="minorHAnsi"/>
              </w:rPr>
            </w:pPr>
            <w:r w:rsidRPr="0006217B">
              <w:rPr>
                <w:rFonts w:asciiTheme="minorHAnsi" w:eastAsiaTheme="minorHAnsi" w:hAnsiTheme="minorHAnsi"/>
              </w:rPr>
              <w:t>Content-type=text/plain;charset=UTF-8</w:t>
            </w:r>
          </w:p>
        </w:tc>
      </w:tr>
    </w:tbl>
    <w:p w14:paraId="19AC6AD2" w14:textId="77777777" w:rsidR="004F0B75" w:rsidRPr="0006217B" w:rsidRDefault="004F0B75" w:rsidP="004F0B75">
      <w:pPr>
        <w:pStyle w:val="cq11"/>
        <w:ind w:left="440"/>
        <w:rPr>
          <w:rFonts w:asciiTheme="minorHAnsi" w:eastAsiaTheme="minorHAnsi" w:hAnsiTheme="minorHAnsi"/>
        </w:rPr>
      </w:pPr>
    </w:p>
    <w:p w14:paraId="068AB7F5" w14:textId="77777777" w:rsidR="00913780" w:rsidRPr="0006217B" w:rsidRDefault="00BD1A37">
      <w:pPr>
        <w:pStyle w:val="2"/>
        <w:rPr>
          <w:rFonts w:asciiTheme="minorHAnsi" w:eastAsiaTheme="minorHAnsi" w:hAnsiTheme="minorHAnsi"/>
        </w:rPr>
      </w:pPr>
      <w:bookmarkStart w:id="229" w:name="_Toc172043634"/>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bookmarkEnd w:id="229"/>
    </w:p>
    <w:p w14:paraId="3B3AD004" w14:textId="2C5DF91A"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Request column</w:t>
      </w:r>
      <w:r w:rsidR="00A85699" w:rsidRPr="0006217B">
        <w:rPr>
          <w:rFonts w:asciiTheme="minorHAnsi" w:eastAsiaTheme="minorHAnsi" w:hAnsiTheme="minorHAnsi" w:hint="eastAsia"/>
          <w:szCs w:val="20"/>
        </w:rPr>
        <w:t>s</w:t>
      </w:r>
      <w:r w:rsidRPr="0006217B">
        <w:rPr>
          <w:rFonts w:asciiTheme="minorHAnsi" w:eastAsiaTheme="minorHAnsi" w:hAnsiTheme="minorHAnsi" w:hint="eastAsia"/>
          <w:szCs w:val="20"/>
        </w:rPr>
        <w:t xml:space="preserve">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27A9D166" w14:textId="77777777" w:rsidTr="00075FD7">
        <w:trPr>
          <w:jc w:val="center"/>
        </w:trPr>
        <w:tc>
          <w:tcPr>
            <w:tcW w:w="2053" w:type="dxa"/>
            <w:shd w:val="clear" w:color="auto" w:fill="D9D9D9" w:themeFill="background1" w:themeFillShade="D9"/>
            <w:vAlign w:val="center"/>
          </w:tcPr>
          <w:p w14:paraId="12BFF84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9A4F0E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7BA5C0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36871E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E64ED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66A354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38A31E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53141C" w:rsidRPr="0006217B" w14:paraId="23F98FFD" w14:textId="77777777" w:rsidTr="004E4C97">
        <w:trPr>
          <w:jc w:val="center"/>
        </w:trPr>
        <w:tc>
          <w:tcPr>
            <w:tcW w:w="2053" w:type="dxa"/>
          </w:tcPr>
          <w:p w14:paraId="38D30568" w14:textId="7EDD4B87"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mchtId</w:t>
            </w:r>
          </w:p>
        </w:tc>
        <w:tc>
          <w:tcPr>
            <w:tcW w:w="1604" w:type="dxa"/>
          </w:tcPr>
          <w:p w14:paraId="128327F9" w14:textId="0AA77441"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Merchant ID</w:t>
            </w:r>
          </w:p>
        </w:tc>
        <w:tc>
          <w:tcPr>
            <w:tcW w:w="2297" w:type="dxa"/>
          </w:tcPr>
          <w:p w14:paraId="4CA12FFB" w14:textId="55239EFB"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Unique merchant ID given by Hecto Financial</w:t>
            </w:r>
          </w:p>
        </w:tc>
        <w:tc>
          <w:tcPr>
            <w:tcW w:w="1199" w:type="dxa"/>
          </w:tcPr>
          <w:p w14:paraId="5EBA96AF" w14:textId="5296D3F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AN(10)</w:t>
            </w:r>
          </w:p>
        </w:tc>
        <w:tc>
          <w:tcPr>
            <w:tcW w:w="1211" w:type="dxa"/>
          </w:tcPr>
          <w:p w14:paraId="3733A3FF" w14:textId="7F4E307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5327411B" w14:textId="75A777D0"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"nxca_jt_il"</w:t>
            </w:r>
          </w:p>
        </w:tc>
      </w:tr>
      <w:tr w:rsidR="0053141C" w:rsidRPr="0006217B" w14:paraId="669F5B55" w14:textId="77777777" w:rsidTr="004E4C97">
        <w:trPr>
          <w:jc w:val="center"/>
        </w:trPr>
        <w:tc>
          <w:tcPr>
            <w:tcW w:w="2053" w:type="dxa"/>
          </w:tcPr>
          <w:p w14:paraId="381594F5" w14:textId="34AC542F"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lastRenderedPageBreak/>
              <w:t>mchtTy</w:t>
            </w:r>
          </w:p>
        </w:tc>
        <w:tc>
          <w:tcPr>
            <w:tcW w:w="1604" w:type="dxa"/>
          </w:tcPr>
          <w:p w14:paraId="2F004FC0" w14:textId="52265F06"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Merchant ID Type</w:t>
            </w:r>
          </w:p>
        </w:tc>
        <w:tc>
          <w:tcPr>
            <w:tcW w:w="2297" w:type="dxa"/>
          </w:tcPr>
          <w:p w14:paraId="3A003CEF" w14:textId="25183BC1"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Merchant ID Type Value</w:t>
            </w:r>
          </w:p>
        </w:tc>
        <w:tc>
          <w:tcPr>
            <w:tcW w:w="1199" w:type="dxa"/>
          </w:tcPr>
          <w:p w14:paraId="362E81E7" w14:textId="2DB9150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AN(1)</w:t>
            </w:r>
          </w:p>
        </w:tc>
        <w:tc>
          <w:tcPr>
            <w:tcW w:w="1211" w:type="dxa"/>
          </w:tcPr>
          <w:p w14:paraId="313A5608" w14:textId="3068BD6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260345F4" w14:textId="3D370F08"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"M"</w:t>
            </w:r>
            <w:r w:rsidRPr="0006217B">
              <w:rPr>
                <w:rFonts w:asciiTheme="minorHAnsi" w:eastAsiaTheme="minorHAnsi" w:hAnsiTheme="minorHAnsi"/>
                <w:color w:val="767676"/>
                <w:spacing w:val="-6"/>
                <w:sz w:val="20"/>
                <w:szCs w:val="20"/>
              </w:rPr>
              <w:br/>
            </w:r>
            <w:r w:rsidRPr="0006217B">
              <w:rPr>
                <w:rFonts w:asciiTheme="minorHAnsi" w:eastAsiaTheme="minorHAnsi" w:hAnsiTheme="minorHAnsi"/>
                <w:color w:val="FF0000"/>
                <w:spacing w:val="-6"/>
                <w:sz w:val="20"/>
                <w:szCs w:val="20"/>
              </w:rPr>
              <w:t>※</w:t>
            </w:r>
            <w:r w:rsidRPr="0006217B">
              <w:rPr>
                <w:rFonts w:asciiTheme="minorHAnsi" w:eastAsiaTheme="minorHAnsi" w:hAnsiTheme="minorHAnsi" w:hint="eastAsia"/>
                <w:color w:val="FF0000"/>
                <w:spacing w:val="-6"/>
                <w:sz w:val="20"/>
                <w:szCs w:val="20"/>
              </w:rPr>
              <w:t>Fixed Value</w:t>
            </w:r>
          </w:p>
        </w:tc>
      </w:tr>
      <w:tr w:rsidR="0053141C" w:rsidRPr="0006217B" w14:paraId="7FE84F43" w14:textId="77777777" w:rsidTr="004E4C97">
        <w:trPr>
          <w:jc w:val="center"/>
        </w:trPr>
        <w:tc>
          <w:tcPr>
            <w:tcW w:w="2053" w:type="dxa"/>
          </w:tcPr>
          <w:p w14:paraId="0A7FC6D7" w14:textId="04486DFE"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method</w:t>
            </w:r>
          </w:p>
        </w:tc>
        <w:tc>
          <w:tcPr>
            <w:tcW w:w="1604" w:type="dxa"/>
          </w:tcPr>
          <w:p w14:paraId="62FBDC5A" w14:textId="69B052B5"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Payment Method</w:t>
            </w:r>
          </w:p>
        </w:tc>
        <w:tc>
          <w:tcPr>
            <w:tcW w:w="2297" w:type="dxa"/>
          </w:tcPr>
          <w:p w14:paraId="73415603" w14:textId="1284996A" w:rsidR="0053141C" w:rsidRPr="0006217B" w:rsidRDefault="00C06D23"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2-digit payment 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Payment Method Code</w:t>
            </w:r>
            <w:r w:rsidRPr="0006217B">
              <w:rPr>
                <w:rFonts w:asciiTheme="minorHAnsi" w:eastAsiaTheme="minorHAnsi" w:hAnsiTheme="minorHAnsi"/>
                <w:spacing w:val="-6"/>
                <w:sz w:val="20"/>
                <w:szCs w:val="20"/>
              </w:rPr>
              <w:t>]</w:t>
            </w:r>
          </w:p>
        </w:tc>
        <w:tc>
          <w:tcPr>
            <w:tcW w:w="1199" w:type="dxa"/>
          </w:tcPr>
          <w:p w14:paraId="2C8DB1D1" w14:textId="402BB246"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AN(2)</w:t>
            </w:r>
          </w:p>
        </w:tc>
        <w:tc>
          <w:tcPr>
            <w:tcW w:w="1211" w:type="dxa"/>
          </w:tcPr>
          <w:p w14:paraId="52EB7B29" w14:textId="6763102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2EE0C4BD" w14:textId="5E708C00"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"CA"</w:t>
            </w:r>
          </w:p>
        </w:tc>
      </w:tr>
      <w:tr w:rsidR="0053141C" w:rsidRPr="0006217B" w14:paraId="4BF8A57B" w14:textId="77777777" w:rsidTr="004E4C97">
        <w:trPr>
          <w:jc w:val="center"/>
        </w:trPr>
        <w:tc>
          <w:tcPr>
            <w:tcW w:w="2053" w:type="dxa"/>
          </w:tcPr>
          <w:p w14:paraId="0E35BDEC" w14:textId="1EB7CD4B"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pdTy</w:t>
            </w:r>
          </w:p>
        </w:tc>
        <w:tc>
          <w:tcPr>
            <w:tcW w:w="1604" w:type="dxa"/>
          </w:tcPr>
          <w:p w14:paraId="3EC3AE86" w14:textId="0C4B824D"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Inquiry Period Type</w:t>
            </w:r>
          </w:p>
        </w:tc>
        <w:tc>
          <w:tcPr>
            <w:tcW w:w="2297" w:type="dxa"/>
          </w:tcPr>
          <w:p w14:paraId="740B0F76" w14:textId="47D28576"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Inquiry Period Type Code</w:t>
            </w:r>
            <w:r w:rsidRPr="0006217B">
              <w:rPr>
                <w:rFonts w:asciiTheme="minorHAnsi" w:eastAsiaTheme="minorHAnsi" w:hAnsiTheme="minorHAnsi"/>
                <w:spacing w:val="-6"/>
                <w:sz w:val="20"/>
                <w:szCs w:val="20"/>
              </w:rPr>
              <w:t xml:space="preserve"> </w:t>
            </w:r>
          </w:p>
        </w:tc>
        <w:tc>
          <w:tcPr>
            <w:tcW w:w="1199" w:type="dxa"/>
          </w:tcPr>
          <w:p w14:paraId="675D1854" w14:textId="7256D043"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AN(1)</w:t>
            </w:r>
          </w:p>
        </w:tc>
        <w:tc>
          <w:tcPr>
            <w:tcW w:w="1211" w:type="dxa"/>
          </w:tcPr>
          <w:p w14:paraId="797B2F18" w14:textId="078096B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05CAB118" w14:textId="6B22FEC3"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"D"</w:t>
            </w:r>
            <w:r w:rsidRPr="0006217B">
              <w:rPr>
                <w:rFonts w:asciiTheme="minorHAnsi" w:eastAsiaTheme="minorHAnsi" w:hAnsiTheme="minorHAnsi"/>
                <w:color w:val="767676"/>
                <w:spacing w:val="-6"/>
                <w:sz w:val="20"/>
                <w:szCs w:val="20"/>
              </w:rPr>
              <w:br/>
            </w:r>
            <w:r w:rsidRPr="0006217B">
              <w:rPr>
                <w:rFonts w:asciiTheme="minorHAnsi" w:eastAsiaTheme="minorHAnsi" w:hAnsiTheme="minorHAnsi"/>
                <w:color w:val="FF0000"/>
                <w:spacing w:val="-6"/>
                <w:sz w:val="20"/>
                <w:szCs w:val="20"/>
              </w:rPr>
              <w:t>※</w:t>
            </w:r>
            <w:r w:rsidRPr="0006217B">
              <w:rPr>
                <w:rFonts w:asciiTheme="minorHAnsi" w:eastAsiaTheme="minorHAnsi" w:hAnsiTheme="minorHAnsi" w:hint="eastAsia"/>
                <w:color w:val="FF0000"/>
                <w:spacing w:val="-6"/>
                <w:sz w:val="20"/>
                <w:szCs w:val="20"/>
              </w:rPr>
              <w:t>Fixed Value</w:t>
            </w:r>
          </w:p>
        </w:tc>
      </w:tr>
      <w:tr w:rsidR="0053141C" w:rsidRPr="0006217B" w14:paraId="7DA5F3F8" w14:textId="77777777" w:rsidTr="004E4C97">
        <w:trPr>
          <w:jc w:val="center"/>
        </w:trPr>
        <w:tc>
          <w:tcPr>
            <w:tcW w:w="2053" w:type="dxa"/>
          </w:tcPr>
          <w:p w14:paraId="1CF14FA1" w14:textId="38946A9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trdDtSt</w:t>
            </w:r>
          </w:p>
        </w:tc>
        <w:tc>
          <w:tcPr>
            <w:tcW w:w="1604" w:type="dxa"/>
          </w:tcPr>
          <w:p w14:paraId="70889533" w14:textId="30C9DE2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Transaction Date</w:t>
            </w:r>
          </w:p>
        </w:tc>
        <w:tc>
          <w:tcPr>
            <w:tcW w:w="2297" w:type="dxa"/>
          </w:tcPr>
          <w:p w14:paraId="42D0AAD5" w14:textId="4B5B3F1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Transaction Date</w:t>
            </w:r>
            <w:r w:rsidRPr="0006217B">
              <w:rPr>
                <w:rFonts w:asciiTheme="minorHAnsi" w:eastAsiaTheme="minorHAnsi" w:hAnsiTheme="minorHAnsi"/>
                <w:spacing w:val="-6"/>
                <w:sz w:val="20"/>
                <w:szCs w:val="20"/>
              </w:rPr>
              <w:br/>
              <w:t>yyyyMMdd</w:t>
            </w:r>
          </w:p>
        </w:tc>
        <w:tc>
          <w:tcPr>
            <w:tcW w:w="1199" w:type="dxa"/>
          </w:tcPr>
          <w:p w14:paraId="5A367708" w14:textId="06909B3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N(8)</w:t>
            </w:r>
          </w:p>
        </w:tc>
        <w:tc>
          <w:tcPr>
            <w:tcW w:w="1211" w:type="dxa"/>
          </w:tcPr>
          <w:p w14:paraId="76815CF2" w14:textId="74A0685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5BD7B775" w14:textId="48CFFB7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"20211231"</w:t>
            </w:r>
          </w:p>
        </w:tc>
      </w:tr>
      <w:tr w:rsidR="0053141C" w:rsidRPr="0006217B" w14:paraId="28577C67" w14:textId="77777777" w:rsidTr="004E4C97">
        <w:trPr>
          <w:jc w:val="center"/>
        </w:trPr>
        <w:tc>
          <w:tcPr>
            <w:tcW w:w="2053" w:type="dxa"/>
          </w:tcPr>
          <w:p w14:paraId="628D6395" w14:textId="6DEEFC0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pktHash</w:t>
            </w:r>
          </w:p>
        </w:tc>
        <w:tc>
          <w:tcPr>
            <w:tcW w:w="1604" w:type="dxa"/>
          </w:tcPr>
          <w:p w14:paraId="653239F2" w14:textId="0447F67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 xml:space="preserve">hash </w:t>
            </w:r>
            <w:r w:rsidRPr="0006217B">
              <w:rPr>
                <w:rFonts w:asciiTheme="minorHAnsi" w:eastAsiaTheme="minorHAnsi" w:hAnsiTheme="minorHAnsi" w:hint="eastAsia"/>
                <w:spacing w:val="-6"/>
                <w:sz w:val="20"/>
                <w:szCs w:val="20"/>
              </w:rPr>
              <w:t>Data</w:t>
            </w:r>
          </w:p>
        </w:tc>
        <w:tc>
          <w:tcPr>
            <w:tcW w:w="2297" w:type="dxa"/>
          </w:tcPr>
          <w:p w14:paraId="52E5EB8E" w14:textId="57C7A76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 xml:space="preserve">Hash value generated in </w:t>
            </w:r>
            <w:r w:rsidRPr="0006217B">
              <w:rPr>
                <w:rFonts w:asciiTheme="minorHAnsi" w:eastAsiaTheme="minorHAnsi" w:hAnsiTheme="minorHAnsi"/>
                <w:spacing w:val="-6"/>
                <w:sz w:val="20"/>
                <w:szCs w:val="20"/>
              </w:rPr>
              <w:t xml:space="preserve">SHA256 </w:t>
            </w:r>
            <w:r w:rsidRPr="0006217B">
              <w:rPr>
                <w:rFonts w:asciiTheme="minorHAnsi" w:eastAsiaTheme="minorHAnsi" w:hAnsiTheme="minorHAnsi" w:hint="eastAsia"/>
                <w:spacing w:val="-6"/>
                <w:sz w:val="20"/>
                <w:szCs w:val="20"/>
              </w:rPr>
              <w:t>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Request Parameter Hash Code</w:t>
            </w:r>
            <w:r w:rsidRPr="0006217B">
              <w:rPr>
                <w:rFonts w:asciiTheme="minorHAnsi" w:eastAsiaTheme="minorHAnsi" w:hAnsiTheme="minorHAnsi"/>
                <w:spacing w:val="-6"/>
                <w:sz w:val="20"/>
                <w:szCs w:val="20"/>
              </w:rPr>
              <w:t>]</w:t>
            </w:r>
          </w:p>
        </w:tc>
        <w:tc>
          <w:tcPr>
            <w:tcW w:w="1199" w:type="dxa"/>
          </w:tcPr>
          <w:p w14:paraId="598A7CFA" w14:textId="216EB2C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AN(200)</w:t>
            </w:r>
          </w:p>
        </w:tc>
        <w:tc>
          <w:tcPr>
            <w:tcW w:w="1211" w:type="dxa"/>
          </w:tcPr>
          <w:p w14:paraId="30E96D38" w14:textId="2ECE30C6"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060FD47D" w14:textId="3731EEA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"346a2496f3e8b2cbb2ebd157eee0f7404c4e97c34d3cefe8a9b0113cc93f8cc1"</w:t>
            </w:r>
          </w:p>
        </w:tc>
      </w:tr>
    </w:tbl>
    <w:p w14:paraId="3F4C4FB6" w14:textId="77777777" w:rsidR="00786187" w:rsidRPr="0006217B" w:rsidRDefault="00786187" w:rsidP="00786187">
      <w:pPr>
        <w:pStyle w:val="cq11"/>
        <w:ind w:left="440"/>
        <w:rPr>
          <w:rFonts w:asciiTheme="minorHAnsi" w:eastAsiaTheme="minorHAnsi" w:hAnsiTheme="minorHAnsi"/>
        </w:rPr>
      </w:pPr>
    </w:p>
    <w:p w14:paraId="6D9AE037" w14:textId="77777777" w:rsidR="00913780" w:rsidRPr="0006217B" w:rsidRDefault="00BD1A37">
      <w:pPr>
        <w:pStyle w:val="2"/>
        <w:rPr>
          <w:rFonts w:asciiTheme="minorHAnsi" w:eastAsiaTheme="minorHAnsi" w:hAnsiTheme="minorHAnsi"/>
        </w:rPr>
      </w:pPr>
      <w:bookmarkStart w:id="230" w:name="_Toc17204363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230"/>
    </w:p>
    <w:tbl>
      <w:tblPr>
        <w:tblStyle w:val="a7"/>
        <w:tblW w:w="0" w:type="auto"/>
        <w:tblInd w:w="440" w:type="dxa"/>
        <w:tblLook w:val="04A0" w:firstRow="1" w:lastRow="0" w:firstColumn="1" w:lastColumn="0" w:noHBand="0" w:noVBand="1"/>
      </w:tblPr>
      <w:tblGrid>
        <w:gridCol w:w="1965"/>
        <w:gridCol w:w="7655"/>
      </w:tblGrid>
      <w:tr w:rsidR="00ED4BE5" w:rsidRPr="0006217B" w14:paraId="12B81626" w14:textId="77777777" w:rsidTr="001A1637">
        <w:tc>
          <w:tcPr>
            <w:tcW w:w="1965" w:type="dxa"/>
            <w:shd w:val="clear" w:color="auto" w:fill="D9D9D9" w:themeFill="background1" w:themeFillShade="D9"/>
          </w:tcPr>
          <w:p w14:paraId="69989BC8"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E9D46F6"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209B64E2" w14:textId="77777777" w:rsidTr="001A1637">
        <w:tc>
          <w:tcPr>
            <w:tcW w:w="1965" w:type="dxa"/>
            <w:vAlign w:val="center"/>
          </w:tcPr>
          <w:p w14:paraId="3B366DEC"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3223C077"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Authentication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479E8CE" w14:textId="77777777" w:rsidR="00ED4BE5" w:rsidRPr="0006217B" w:rsidRDefault="00ED4BE5" w:rsidP="00ED4BE5">
      <w:pPr>
        <w:pStyle w:val="cq11"/>
        <w:ind w:left="440"/>
        <w:rPr>
          <w:rFonts w:asciiTheme="minorHAnsi" w:eastAsiaTheme="minorHAnsi" w:hAnsiTheme="minorHAnsi"/>
        </w:rPr>
      </w:pPr>
    </w:p>
    <w:p w14:paraId="53E4CAE0" w14:textId="77777777" w:rsidR="00913780" w:rsidRPr="0006217B" w:rsidRDefault="00BD1A37">
      <w:pPr>
        <w:pStyle w:val="2"/>
        <w:rPr>
          <w:rFonts w:asciiTheme="minorHAnsi" w:eastAsiaTheme="minorHAnsi" w:hAnsiTheme="minorHAnsi"/>
        </w:rPr>
      </w:pPr>
      <w:bookmarkStart w:id="231" w:name="_Toc17204363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31"/>
    </w:p>
    <w:p w14:paraId="06362D30" w14:textId="4698DA34"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Response column</w:t>
      </w:r>
      <w:r w:rsidR="0020336F" w:rsidRPr="0006217B">
        <w:rPr>
          <w:rFonts w:asciiTheme="minorHAnsi" w:eastAsiaTheme="minorHAnsi" w:hAnsiTheme="minorHAnsi" w:hint="eastAsia"/>
          <w:szCs w:val="20"/>
        </w:rPr>
        <w:t>s</w:t>
      </w:r>
      <w:r w:rsidRPr="0006217B">
        <w:rPr>
          <w:rFonts w:asciiTheme="minorHAnsi" w:eastAsiaTheme="minorHAnsi" w:hAnsiTheme="minorHAnsi" w:hint="eastAsia"/>
          <w:szCs w:val="20"/>
        </w:rPr>
        <w:t xml:space="preserve"> from Hecto Financial server to Merchant are defined as follows.</w:t>
      </w:r>
    </w:p>
    <w:tbl>
      <w:tblPr>
        <w:tblStyle w:val="a7"/>
        <w:tblW w:w="10348" w:type="dxa"/>
        <w:tblInd w:w="137" w:type="dxa"/>
        <w:tblLook w:val="04A0" w:firstRow="1" w:lastRow="0" w:firstColumn="1" w:lastColumn="0" w:noHBand="0" w:noVBand="1"/>
      </w:tblPr>
      <w:tblGrid>
        <w:gridCol w:w="1033"/>
        <w:gridCol w:w="2653"/>
        <w:gridCol w:w="3969"/>
        <w:gridCol w:w="1134"/>
        <w:gridCol w:w="1559"/>
      </w:tblGrid>
      <w:tr w:rsidR="003B257B" w:rsidRPr="0006217B" w14:paraId="6F6ABA3D" w14:textId="77777777" w:rsidTr="00A11596">
        <w:tc>
          <w:tcPr>
            <w:tcW w:w="1033" w:type="dxa"/>
            <w:shd w:val="clear" w:color="auto" w:fill="D9D9D9" w:themeFill="background1" w:themeFillShade="D9"/>
          </w:tcPr>
          <w:p w14:paraId="0B47DB6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w:t>
            </w:r>
          </w:p>
        </w:tc>
        <w:tc>
          <w:tcPr>
            <w:tcW w:w="2653" w:type="dxa"/>
            <w:shd w:val="clear" w:color="auto" w:fill="D9D9D9" w:themeFill="background1" w:themeFillShade="D9"/>
          </w:tcPr>
          <w:p w14:paraId="5EB7D03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Parameter Name</w:t>
            </w:r>
          </w:p>
        </w:tc>
        <w:tc>
          <w:tcPr>
            <w:tcW w:w="3969" w:type="dxa"/>
            <w:shd w:val="clear" w:color="auto" w:fill="D9D9D9" w:themeFill="background1" w:themeFillShade="D9"/>
          </w:tcPr>
          <w:p w14:paraId="4CBB756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Desc</w:t>
            </w:r>
            <w:r w:rsidRPr="0006217B">
              <w:rPr>
                <w:rFonts w:asciiTheme="minorHAnsi" w:eastAsiaTheme="minorHAnsi" w:hAnsiTheme="minorHAnsi"/>
              </w:rPr>
              <w:t>ription</w:t>
            </w:r>
          </w:p>
        </w:tc>
        <w:tc>
          <w:tcPr>
            <w:tcW w:w="1134" w:type="dxa"/>
            <w:shd w:val="clear" w:color="auto" w:fill="D9D9D9" w:themeFill="background1" w:themeFillShade="D9"/>
          </w:tcPr>
          <w:p w14:paraId="4E936BFF"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Type (Length)</w:t>
            </w:r>
          </w:p>
        </w:tc>
        <w:tc>
          <w:tcPr>
            <w:tcW w:w="1559" w:type="dxa"/>
            <w:shd w:val="clear" w:color="auto" w:fill="D9D9D9" w:themeFill="background1" w:themeFillShade="D9"/>
          </w:tcPr>
          <w:p w14:paraId="08A2FA58"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rPr>
              <w:t>Example</w:t>
            </w:r>
          </w:p>
        </w:tc>
      </w:tr>
      <w:tr w:rsidR="00B773BF" w:rsidRPr="0006217B" w14:paraId="443AA689" w14:textId="77777777" w:rsidTr="003B257B">
        <w:tc>
          <w:tcPr>
            <w:tcW w:w="10348" w:type="dxa"/>
            <w:gridSpan w:val="5"/>
            <w:shd w:val="clear" w:color="auto" w:fill="F2F2F2" w:themeFill="background1" w:themeFillShade="F2"/>
          </w:tcPr>
          <w:p w14:paraId="6C779FCF" w14:textId="77777777" w:rsidR="00B773BF" w:rsidRPr="0006217B" w:rsidRDefault="00B773BF" w:rsidP="00075FD7">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Inquiry Result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Output first row on inquiry</w:t>
            </w:r>
          </w:p>
        </w:tc>
      </w:tr>
      <w:tr w:rsidR="003B257B" w:rsidRPr="0006217B" w14:paraId="41AA4765" w14:textId="77777777" w:rsidTr="00A11596">
        <w:tc>
          <w:tcPr>
            <w:tcW w:w="1033" w:type="dxa"/>
          </w:tcPr>
          <w:p w14:paraId="1913A39F"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w:t>
            </w:r>
          </w:p>
        </w:tc>
        <w:tc>
          <w:tcPr>
            <w:tcW w:w="2653" w:type="dxa"/>
          </w:tcPr>
          <w:p w14:paraId="2178DA0A"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Code</w:t>
            </w:r>
          </w:p>
        </w:tc>
        <w:tc>
          <w:tcPr>
            <w:tcW w:w="3969" w:type="dxa"/>
          </w:tcPr>
          <w:p w14:paraId="34516BDA"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code</w:t>
            </w:r>
          </w:p>
        </w:tc>
        <w:tc>
          <w:tcPr>
            <w:tcW w:w="1134" w:type="dxa"/>
          </w:tcPr>
          <w:p w14:paraId="32A3693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w:t>
            </w:r>
          </w:p>
        </w:tc>
        <w:tc>
          <w:tcPr>
            <w:tcW w:w="1559" w:type="dxa"/>
          </w:tcPr>
          <w:p w14:paraId="4207D605"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125F3623" w14:textId="77777777" w:rsidTr="00A11596">
        <w:tc>
          <w:tcPr>
            <w:tcW w:w="1033" w:type="dxa"/>
          </w:tcPr>
          <w:p w14:paraId="3C81D5C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2</w:t>
            </w:r>
          </w:p>
        </w:tc>
        <w:tc>
          <w:tcPr>
            <w:tcW w:w="2653" w:type="dxa"/>
          </w:tcPr>
          <w:p w14:paraId="5BF2A58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Message</w:t>
            </w:r>
          </w:p>
        </w:tc>
        <w:tc>
          <w:tcPr>
            <w:tcW w:w="3969" w:type="dxa"/>
          </w:tcPr>
          <w:p w14:paraId="06C435E3"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message</w:t>
            </w:r>
          </w:p>
        </w:tc>
        <w:tc>
          <w:tcPr>
            <w:tcW w:w="1134" w:type="dxa"/>
          </w:tcPr>
          <w:p w14:paraId="3053E7C9"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w:t>
            </w:r>
          </w:p>
        </w:tc>
        <w:tc>
          <w:tcPr>
            <w:tcW w:w="1559" w:type="dxa"/>
          </w:tcPr>
          <w:p w14:paraId="1DEFC4D7"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1C951C4A" w14:textId="77777777" w:rsidTr="00A11596">
        <w:tc>
          <w:tcPr>
            <w:tcW w:w="1033" w:type="dxa"/>
          </w:tcPr>
          <w:p w14:paraId="69ACA1DF"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3</w:t>
            </w:r>
          </w:p>
        </w:tc>
        <w:tc>
          <w:tcPr>
            <w:tcW w:w="2653" w:type="dxa"/>
          </w:tcPr>
          <w:p w14:paraId="1ECADAF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Inquiries</w:t>
            </w:r>
          </w:p>
        </w:tc>
        <w:tc>
          <w:tcPr>
            <w:tcW w:w="3969" w:type="dxa"/>
          </w:tcPr>
          <w:p w14:paraId="673E8E8A"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successful transaction inquiries</w:t>
            </w:r>
          </w:p>
        </w:tc>
        <w:tc>
          <w:tcPr>
            <w:tcW w:w="1134" w:type="dxa"/>
          </w:tcPr>
          <w:p w14:paraId="65EF4468"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p>
        </w:tc>
        <w:tc>
          <w:tcPr>
            <w:tcW w:w="1559" w:type="dxa"/>
          </w:tcPr>
          <w:p w14:paraId="272048C9" w14:textId="77777777" w:rsidR="00075FD7" w:rsidRPr="0006217B" w:rsidRDefault="00075FD7" w:rsidP="00B773BF">
            <w:pPr>
              <w:pStyle w:val="cq11"/>
              <w:ind w:leftChars="0" w:left="0"/>
              <w:jc w:val="center"/>
              <w:rPr>
                <w:rFonts w:asciiTheme="minorHAnsi" w:eastAsiaTheme="minorHAnsi" w:hAnsiTheme="minorHAnsi"/>
              </w:rPr>
            </w:pPr>
          </w:p>
        </w:tc>
      </w:tr>
      <w:tr w:rsidR="00B773BF" w:rsidRPr="0006217B" w14:paraId="698A8A47" w14:textId="77777777" w:rsidTr="003B257B">
        <w:tc>
          <w:tcPr>
            <w:tcW w:w="10348" w:type="dxa"/>
            <w:gridSpan w:val="5"/>
            <w:shd w:val="clear" w:color="auto" w:fill="F2F2F2" w:themeFill="background1" w:themeFillShade="F2"/>
          </w:tcPr>
          <w:p w14:paraId="1F6B117C" w14:textId="77777777" w:rsidR="00B773BF" w:rsidRPr="0006217B" w:rsidRDefault="00B773BF" w:rsidP="00B773BF">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Transaction History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If Inquiry Success</w:t>
            </w:r>
            <w:r w:rsidRPr="0006217B">
              <w:rPr>
                <w:rFonts w:asciiTheme="minorHAnsi" w:eastAsiaTheme="minorHAnsi" w:hAnsiTheme="minorHAnsi" w:hint="eastAsia"/>
                <w:b/>
              </w:rPr>
              <w:t>(result:0000)</w:t>
            </w:r>
            <w:r w:rsidRPr="0006217B">
              <w:rPr>
                <w:rFonts w:asciiTheme="minorHAnsi" w:eastAsiaTheme="minorHAnsi" w:hAnsiTheme="minorHAnsi"/>
                <w:b/>
              </w:rPr>
              <w:t xml:space="preserve">, output per transaction from the second row </w:t>
            </w:r>
            <w:r w:rsidRPr="0006217B">
              <w:rPr>
                <w:rFonts w:asciiTheme="minorHAnsi" w:eastAsiaTheme="minorHAnsi" w:hAnsiTheme="minorHAnsi" w:hint="eastAsia"/>
                <w:b/>
              </w:rPr>
              <w:t>(R</w:t>
            </w:r>
            <w:r w:rsidRPr="0006217B">
              <w:rPr>
                <w:rFonts w:asciiTheme="minorHAnsi" w:eastAsiaTheme="minorHAnsi" w:hAnsiTheme="minorHAnsi"/>
                <w:b/>
              </w:rPr>
              <w:t>epeat</w:t>
            </w:r>
            <w:r w:rsidRPr="0006217B">
              <w:rPr>
                <w:rFonts w:asciiTheme="minorHAnsi" w:eastAsiaTheme="minorHAnsi" w:hAnsiTheme="minorHAnsi" w:hint="eastAsia"/>
                <w:b/>
              </w:rPr>
              <w:t>)</w:t>
            </w:r>
          </w:p>
        </w:tc>
      </w:tr>
      <w:tr w:rsidR="003B257B" w:rsidRPr="0006217B" w14:paraId="2E8E685D" w14:textId="77777777" w:rsidTr="00A11596">
        <w:tc>
          <w:tcPr>
            <w:tcW w:w="1033" w:type="dxa"/>
          </w:tcPr>
          <w:p w14:paraId="02E7A388"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w:t>
            </w:r>
          </w:p>
        </w:tc>
        <w:tc>
          <w:tcPr>
            <w:tcW w:w="2653" w:type="dxa"/>
          </w:tcPr>
          <w:p w14:paraId="0B7954CD"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3969" w:type="dxa"/>
          </w:tcPr>
          <w:p w14:paraId="48B6FF63"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1134" w:type="dxa"/>
          </w:tcPr>
          <w:p w14:paraId="2F704B4E"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w:t>
            </w:r>
          </w:p>
        </w:tc>
        <w:tc>
          <w:tcPr>
            <w:tcW w:w="1559" w:type="dxa"/>
          </w:tcPr>
          <w:p w14:paraId="0205AB6F"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2491ACE9" w14:textId="77777777" w:rsidTr="00A11596">
        <w:tc>
          <w:tcPr>
            <w:tcW w:w="1033" w:type="dxa"/>
          </w:tcPr>
          <w:p w14:paraId="2846839E"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2</w:t>
            </w:r>
          </w:p>
        </w:tc>
        <w:tc>
          <w:tcPr>
            <w:tcW w:w="2653" w:type="dxa"/>
          </w:tcPr>
          <w:p w14:paraId="343407FC"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Payment Method</w:t>
            </w:r>
          </w:p>
        </w:tc>
        <w:tc>
          <w:tcPr>
            <w:tcW w:w="3969" w:type="dxa"/>
          </w:tcPr>
          <w:p w14:paraId="4B23223E"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Payment method code</w:t>
            </w:r>
          </w:p>
        </w:tc>
        <w:tc>
          <w:tcPr>
            <w:tcW w:w="1134" w:type="dxa"/>
          </w:tcPr>
          <w:p w14:paraId="1DE57A3E"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N(2)</w:t>
            </w:r>
          </w:p>
        </w:tc>
        <w:tc>
          <w:tcPr>
            <w:tcW w:w="1559" w:type="dxa"/>
          </w:tcPr>
          <w:p w14:paraId="078F6E93"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535D5608" w14:textId="77777777" w:rsidTr="00A11596">
        <w:tc>
          <w:tcPr>
            <w:tcW w:w="1033" w:type="dxa"/>
          </w:tcPr>
          <w:p w14:paraId="03A3204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3</w:t>
            </w:r>
          </w:p>
        </w:tc>
        <w:tc>
          <w:tcPr>
            <w:tcW w:w="2653" w:type="dxa"/>
          </w:tcPr>
          <w:p w14:paraId="24199E5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3969" w:type="dxa"/>
          </w:tcPr>
          <w:p w14:paraId="05DBDD40"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Transaction number generated by Hecto Financial </w:t>
            </w:r>
          </w:p>
        </w:tc>
        <w:tc>
          <w:tcPr>
            <w:tcW w:w="1134" w:type="dxa"/>
          </w:tcPr>
          <w:p w14:paraId="5EC3A6D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N(40)</w:t>
            </w:r>
          </w:p>
        </w:tc>
        <w:tc>
          <w:tcPr>
            <w:tcW w:w="1559" w:type="dxa"/>
          </w:tcPr>
          <w:p w14:paraId="12E41744"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31E282D9" w14:textId="77777777" w:rsidTr="00A11596">
        <w:tc>
          <w:tcPr>
            <w:tcW w:w="1033" w:type="dxa"/>
          </w:tcPr>
          <w:p w14:paraId="3EBA51F0"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4</w:t>
            </w:r>
          </w:p>
        </w:tc>
        <w:tc>
          <w:tcPr>
            <w:tcW w:w="2653" w:type="dxa"/>
          </w:tcPr>
          <w:p w14:paraId="0CE646A6"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Order Number</w:t>
            </w:r>
          </w:p>
        </w:tc>
        <w:tc>
          <w:tcPr>
            <w:tcW w:w="3969" w:type="dxa"/>
          </w:tcPr>
          <w:p w14:paraId="7930F557"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order number</w:t>
            </w:r>
          </w:p>
        </w:tc>
        <w:tc>
          <w:tcPr>
            <w:tcW w:w="1134" w:type="dxa"/>
          </w:tcPr>
          <w:p w14:paraId="6640FCCB"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w:t>
            </w:r>
            <w:r w:rsidRPr="0006217B">
              <w:rPr>
                <w:rFonts w:asciiTheme="minorHAnsi" w:eastAsiaTheme="minorHAnsi" w:hAnsiTheme="minorHAnsi"/>
              </w:rPr>
              <w:t>0</w:t>
            </w:r>
            <w:r w:rsidRPr="0006217B">
              <w:rPr>
                <w:rFonts w:asciiTheme="minorHAnsi" w:eastAsiaTheme="minorHAnsi" w:hAnsiTheme="minorHAnsi" w:hint="eastAsia"/>
              </w:rPr>
              <w:t>)</w:t>
            </w:r>
          </w:p>
        </w:tc>
        <w:tc>
          <w:tcPr>
            <w:tcW w:w="1559" w:type="dxa"/>
          </w:tcPr>
          <w:p w14:paraId="662EF10E"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31E226D9" w14:textId="77777777" w:rsidTr="00A11596">
        <w:tc>
          <w:tcPr>
            <w:tcW w:w="1033" w:type="dxa"/>
          </w:tcPr>
          <w:p w14:paraId="59C293B9"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5</w:t>
            </w:r>
          </w:p>
        </w:tc>
        <w:tc>
          <w:tcPr>
            <w:tcW w:w="2653" w:type="dxa"/>
          </w:tcPr>
          <w:p w14:paraId="18AA18B2"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Approval </w:t>
            </w:r>
            <w:r w:rsidR="00074BA3" w:rsidRPr="0006217B">
              <w:rPr>
                <w:rFonts w:asciiTheme="minorHAnsi" w:eastAsiaTheme="minorHAnsi" w:hAnsiTheme="minorHAnsi" w:hint="eastAsia"/>
              </w:rPr>
              <w:t>Type</w:t>
            </w:r>
          </w:p>
        </w:tc>
        <w:tc>
          <w:tcPr>
            <w:tcW w:w="3969" w:type="dxa"/>
          </w:tcPr>
          <w:p w14:paraId="50821B23"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App</w:t>
            </w:r>
            <w:r w:rsidRPr="0006217B">
              <w:rPr>
                <w:rFonts w:asciiTheme="minorHAnsi" w:eastAsiaTheme="minorHAnsi" w:hAnsiTheme="minorHAnsi"/>
              </w:rPr>
              <w:t xml:space="preserve">rove / Cancel </w:t>
            </w:r>
            <w:r w:rsidR="00074BA3" w:rsidRPr="0006217B">
              <w:rPr>
                <w:rFonts w:asciiTheme="minorHAnsi" w:eastAsiaTheme="minorHAnsi" w:hAnsiTheme="minorHAnsi"/>
              </w:rPr>
              <w:t>Type</w:t>
            </w:r>
          </w:p>
        </w:tc>
        <w:tc>
          <w:tcPr>
            <w:tcW w:w="1134" w:type="dxa"/>
          </w:tcPr>
          <w:p w14:paraId="2A57E99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N(1)</w:t>
            </w:r>
          </w:p>
        </w:tc>
        <w:tc>
          <w:tcPr>
            <w:tcW w:w="1559" w:type="dxa"/>
          </w:tcPr>
          <w:p w14:paraId="09A8A0C5"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rPr>
              <w:t>“0”: Approve,</w:t>
            </w:r>
          </w:p>
          <w:p w14:paraId="252C5C6A" w14:textId="77777777" w:rsidR="003B257B"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rPr>
              <w:t>“1”: Cancel</w:t>
            </w:r>
          </w:p>
        </w:tc>
      </w:tr>
      <w:tr w:rsidR="003B257B" w:rsidRPr="0006217B" w14:paraId="4C377152" w14:textId="77777777" w:rsidTr="00A11596">
        <w:tc>
          <w:tcPr>
            <w:tcW w:w="1033" w:type="dxa"/>
          </w:tcPr>
          <w:p w14:paraId="4BF93297"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6</w:t>
            </w:r>
          </w:p>
        </w:tc>
        <w:tc>
          <w:tcPr>
            <w:tcW w:w="2653" w:type="dxa"/>
          </w:tcPr>
          <w:p w14:paraId="3216A9F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Date</w:t>
            </w:r>
          </w:p>
        </w:tc>
        <w:tc>
          <w:tcPr>
            <w:tcW w:w="3969" w:type="dxa"/>
          </w:tcPr>
          <w:p w14:paraId="2A824949"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date (cancellation date)</w:t>
            </w:r>
          </w:p>
          <w:p w14:paraId="63423AFA" w14:textId="77777777" w:rsidR="003B257B"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rPr>
              <w:t>yyyyMMdd</w:t>
            </w:r>
          </w:p>
        </w:tc>
        <w:tc>
          <w:tcPr>
            <w:tcW w:w="1134" w:type="dxa"/>
          </w:tcPr>
          <w:p w14:paraId="7EDD714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559" w:type="dxa"/>
          </w:tcPr>
          <w:p w14:paraId="104F45DA"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0B4B46E7" w14:textId="77777777" w:rsidTr="00A11596">
        <w:tc>
          <w:tcPr>
            <w:tcW w:w="1033" w:type="dxa"/>
          </w:tcPr>
          <w:p w14:paraId="0603285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7</w:t>
            </w:r>
          </w:p>
        </w:tc>
        <w:tc>
          <w:tcPr>
            <w:tcW w:w="2653" w:type="dxa"/>
          </w:tcPr>
          <w:p w14:paraId="422E508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w:t>
            </w:r>
            <w:r w:rsidRPr="0006217B">
              <w:rPr>
                <w:rFonts w:asciiTheme="minorHAnsi" w:eastAsiaTheme="minorHAnsi" w:hAnsiTheme="minorHAnsi"/>
              </w:rPr>
              <w:t>s</w:t>
            </w:r>
            <w:r w:rsidRPr="0006217B">
              <w:rPr>
                <w:rFonts w:asciiTheme="minorHAnsi" w:eastAsiaTheme="minorHAnsi" w:hAnsiTheme="minorHAnsi" w:hint="eastAsia"/>
              </w:rPr>
              <w:t>action Time</w:t>
            </w:r>
          </w:p>
        </w:tc>
        <w:tc>
          <w:tcPr>
            <w:tcW w:w="3969" w:type="dxa"/>
          </w:tcPr>
          <w:p w14:paraId="05D3AE6D"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time (cancellation time)</w:t>
            </w:r>
          </w:p>
          <w:p w14:paraId="24D7303D" w14:textId="77777777" w:rsidR="003B257B"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rPr>
              <w:t>hhmmss</w:t>
            </w:r>
          </w:p>
        </w:tc>
        <w:tc>
          <w:tcPr>
            <w:tcW w:w="1134" w:type="dxa"/>
          </w:tcPr>
          <w:p w14:paraId="6E62672E"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N(6)</w:t>
            </w:r>
          </w:p>
        </w:tc>
        <w:tc>
          <w:tcPr>
            <w:tcW w:w="1559" w:type="dxa"/>
          </w:tcPr>
          <w:p w14:paraId="501D3371"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76D102F9" w14:textId="77777777" w:rsidTr="00A11596">
        <w:tc>
          <w:tcPr>
            <w:tcW w:w="1033" w:type="dxa"/>
          </w:tcPr>
          <w:p w14:paraId="61EBBF0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8</w:t>
            </w:r>
          </w:p>
        </w:tc>
        <w:tc>
          <w:tcPr>
            <w:tcW w:w="2653" w:type="dxa"/>
          </w:tcPr>
          <w:p w14:paraId="2C0BF803"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Amount</w:t>
            </w:r>
          </w:p>
        </w:tc>
        <w:tc>
          <w:tcPr>
            <w:tcW w:w="3969" w:type="dxa"/>
          </w:tcPr>
          <w:p w14:paraId="623652B8"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amount</w:t>
            </w:r>
          </w:p>
        </w:tc>
        <w:tc>
          <w:tcPr>
            <w:tcW w:w="1134" w:type="dxa"/>
          </w:tcPr>
          <w:p w14:paraId="59104F8F"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N(13)</w:t>
            </w:r>
          </w:p>
        </w:tc>
        <w:tc>
          <w:tcPr>
            <w:tcW w:w="1559" w:type="dxa"/>
          </w:tcPr>
          <w:p w14:paraId="61C8FE4F"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6BB1D55C" w14:textId="77777777" w:rsidTr="00A11596">
        <w:tc>
          <w:tcPr>
            <w:tcW w:w="1033" w:type="dxa"/>
          </w:tcPr>
          <w:p w14:paraId="4B6C0856"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9</w:t>
            </w:r>
          </w:p>
        </w:tc>
        <w:tc>
          <w:tcPr>
            <w:tcW w:w="2653" w:type="dxa"/>
          </w:tcPr>
          <w:p w14:paraId="0A88AB1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Original Transaction Number</w:t>
            </w:r>
          </w:p>
        </w:tc>
        <w:tc>
          <w:tcPr>
            <w:tcW w:w="3969" w:type="dxa"/>
          </w:tcPr>
          <w:p w14:paraId="3817DDF5"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Original transaction number for cancelled transaction</w:t>
            </w:r>
          </w:p>
        </w:tc>
        <w:tc>
          <w:tcPr>
            <w:tcW w:w="1134" w:type="dxa"/>
          </w:tcPr>
          <w:p w14:paraId="06AAC29E"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AN(40)</w:t>
            </w:r>
          </w:p>
        </w:tc>
        <w:tc>
          <w:tcPr>
            <w:tcW w:w="1559" w:type="dxa"/>
          </w:tcPr>
          <w:p w14:paraId="5FF8ED3B"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38276EAE" w14:textId="77777777" w:rsidTr="00A11596">
        <w:tc>
          <w:tcPr>
            <w:tcW w:w="1033" w:type="dxa"/>
          </w:tcPr>
          <w:p w14:paraId="20531DF7"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10</w:t>
            </w:r>
          </w:p>
        </w:tc>
        <w:tc>
          <w:tcPr>
            <w:tcW w:w="2653" w:type="dxa"/>
          </w:tcPr>
          <w:p w14:paraId="2FB143CE"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Original Transaction Date</w:t>
            </w:r>
          </w:p>
        </w:tc>
        <w:tc>
          <w:tcPr>
            <w:tcW w:w="3969" w:type="dxa"/>
          </w:tcPr>
          <w:p w14:paraId="3E82FCB8"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Original transaction date for </w:t>
            </w:r>
            <w:r w:rsidRPr="0006217B">
              <w:rPr>
                <w:rFonts w:asciiTheme="minorHAnsi" w:eastAsiaTheme="minorHAnsi" w:hAnsiTheme="minorHAnsi"/>
              </w:rPr>
              <w:t xml:space="preserve">  </w:t>
            </w:r>
            <w:r w:rsidRPr="0006217B">
              <w:rPr>
                <w:rFonts w:asciiTheme="minorHAnsi" w:eastAsiaTheme="minorHAnsi" w:hAnsiTheme="minorHAnsi" w:hint="eastAsia"/>
              </w:rPr>
              <w:t>cancelled transaction</w:t>
            </w:r>
          </w:p>
        </w:tc>
        <w:tc>
          <w:tcPr>
            <w:tcW w:w="1134" w:type="dxa"/>
          </w:tcPr>
          <w:p w14:paraId="4225F23D"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559" w:type="dxa"/>
          </w:tcPr>
          <w:p w14:paraId="44CAEE5E"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08619FE0" w14:textId="77777777" w:rsidTr="00A11596">
        <w:tc>
          <w:tcPr>
            <w:tcW w:w="1033" w:type="dxa"/>
          </w:tcPr>
          <w:p w14:paraId="5BCDDD94"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11</w:t>
            </w:r>
          </w:p>
        </w:tc>
        <w:tc>
          <w:tcPr>
            <w:tcW w:w="2653" w:type="dxa"/>
          </w:tcPr>
          <w:p w14:paraId="03BA64D7"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Name of Orderer</w:t>
            </w:r>
          </w:p>
        </w:tc>
        <w:tc>
          <w:tcPr>
            <w:tcW w:w="3969" w:type="dxa"/>
          </w:tcPr>
          <w:p w14:paraId="20BB3911"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orderer name</w:t>
            </w:r>
          </w:p>
        </w:tc>
        <w:tc>
          <w:tcPr>
            <w:tcW w:w="1134" w:type="dxa"/>
          </w:tcPr>
          <w:p w14:paraId="4988F40D"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AN(88)</w:t>
            </w:r>
          </w:p>
        </w:tc>
        <w:tc>
          <w:tcPr>
            <w:tcW w:w="1559" w:type="dxa"/>
          </w:tcPr>
          <w:p w14:paraId="26077D60"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3FC43B04" w14:textId="77777777" w:rsidTr="00A11596">
        <w:tc>
          <w:tcPr>
            <w:tcW w:w="1033" w:type="dxa"/>
          </w:tcPr>
          <w:p w14:paraId="243EF93E"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12</w:t>
            </w:r>
          </w:p>
        </w:tc>
        <w:tc>
          <w:tcPr>
            <w:tcW w:w="2653" w:type="dxa"/>
          </w:tcPr>
          <w:p w14:paraId="1EEC8117"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 Name</w:t>
            </w:r>
          </w:p>
        </w:tc>
        <w:tc>
          <w:tcPr>
            <w:tcW w:w="3969" w:type="dxa"/>
          </w:tcPr>
          <w:p w14:paraId="7221005B"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product name</w:t>
            </w:r>
          </w:p>
        </w:tc>
        <w:tc>
          <w:tcPr>
            <w:tcW w:w="1134" w:type="dxa"/>
          </w:tcPr>
          <w:p w14:paraId="77179B51"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AN(200)</w:t>
            </w:r>
          </w:p>
        </w:tc>
        <w:tc>
          <w:tcPr>
            <w:tcW w:w="1559" w:type="dxa"/>
          </w:tcPr>
          <w:p w14:paraId="5FAE60CB"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54A14011" w14:textId="77777777" w:rsidTr="00A11596">
        <w:tc>
          <w:tcPr>
            <w:tcW w:w="1033" w:type="dxa"/>
          </w:tcPr>
          <w:p w14:paraId="6618D82D"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13</w:t>
            </w:r>
          </w:p>
        </w:tc>
        <w:tc>
          <w:tcPr>
            <w:tcW w:w="2653" w:type="dxa"/>
          </w:tcPr>
          <w:p w14:paraId="622A1A60"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Approval Number</w:t>
            </w:r>
          </w:p>
        </w:tc>
        <w:tc>
          <w:tcPr>
            <w:tcW w:w="3969" w:type="dxa"/>
          </w:tcPr>
          <w:p w14:paraId="0442C186"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approval number</w:t>
            </w:r>
          </w:p>
        </w:tc>
        <w:tc>
          <w:tcPr>
            <w:tcW w:w="1134" w:type="dxa"/>
          </w:tcPr>
          <w:p w14:paraId="1006F3B2" w14:textId="77777777" w:rsidR="00B773BF" w:rsidRPr="0006217B" w:rsidRDefault="00B773BF" w:rsidP="00B773BF">
            <w:pPr>
              <w:pStyle w:val="cq11"/>
              <w:ind w:leftChars="0" w:left="0"/>
              <w:jc w:val="center"/>
              <w:rPr>
                <w:rFonts w:asciiTheme="minorHAnsi" w:eastAsiaTheme="minorHAnsi" w:hAnsiTheme="minorHAnsi"/>
              </w:rPr>
            </w:pPr>
          </w:p>
        </w:tc>
        <w:tc>
          <w:tcPr>
            <w:tcW w:w="1559" w:type="dxa"/>
          </w:tcPr>
          <w:p w14:paraId="75BFA81C"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03B85408" w14:textId="77777777" w:rsidTr="00A11596">
        <w:tc>
          <w:tcPr>
            <w:tcW w:w="1033" w:type="dxa"/>
          </w:tcPr>
          <w:p w14:paraId="4923BCCB"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14</w:t>
            </w:r>
          </w:p>
        </w:tc>
        <w:tc>
          <w:tcPr>
            <w:tcW w:w="2653" w:type="dxa"/>
          </w:tcPr>
          <w:p w14:paraId="7B0E91CE" w14:textId="77777777" w:rsidR="00B773BF" w:rsidRPr="0006217B" w:rsidRDefault="003B257B" w:rsidP="003B257B">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Financial </w:t>
            </w:r>
            <w:r w:rsidRPr="0006217B">
              <w:rPr>
                <w:rFonts w:asciiTheme="minorHAnsi" w:eastAsiaTheme="minorHAnsi" w:hAnsiTheme="minorHAnsi"/>
              </w:rPr>
              <w:t>Company</w:t>
            </w:r>
          </w:p>
        </w:tc>
        <w:tc>
          <w:tcPr>
            <w:tcW w:w="3969" w:type="dxa"/>
          </w:tcPr>
          <w:p w14:paraId="78FC98C6"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Financial company</w:t>
            </w:r>
          </w:p>
        </w:tc>
        <w:tc>
          <w:tcPr>
            <w:tcW w:w="1134" w:type="dxa"/>
          </w:tcPr>
          <w:p w14:paraId="0D7DD766"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AHN(20)</w:t>
            </w:r>
          </w:p>
        </w:tc>
        <w:tc>
          <w:tcPr>
            <w:tcW w:w="1559" w:type="dxa"/>
          </w:tcPr>
          <w:p w14:paraId="2FBD1416"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2DE5012D" w14:textId="77777777" w:rsidTr="00A11596">
        <w:tc>
          <w:tcPr>
            <w:tcW w:w="1033" w:type="dxa"/>
          </w:tcPr>
          <w:p w14:paraId="517C67AF"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15</w:t>
            </w:r>
          </w:p>
        </w:tc>
        <w:tc>
          <w:tcPr>
            <w:tcW w:w="2653" w:type="dxa"/>
          </w:tcPr>
          <w:p w14:paraId="2CA287EE" w14:textId="77777777" w:rsidR="003B257B" w:rsidRPr="0006217B" w:rsidRDefault="008D5BF0" w:rsidP="003B257B">
            <w:pPr>
              <w:pStyle w:val="cq11"/>
              <w:ind w:leftChars="0" w:left="0"/>
              <w:jc w:val="center"/>
              <w:rPr>
                <w:rFonts w:asciiTheme="minorHAnsi" w:eastAsiaTheme="minorHAnsi" w:hAnsiTheme="minorHAnsi"/>
              </w:rPr>
            </w:pPr>
            <w:r w:rsidRPr="0006217B">
              <w:rPr>
                <w:rFonts w:asciiTheme="minorHAnsi" w:eastAsiaTheme="minorHAnsi" w:hAnsiTheme="minorHAnsi"/>
              </w:rPr>
              <w:t>Number of Installments</w:t>
            </w:r>
          </w:p>
        </w:tc>
        <w:tc>
          <w:tcPr>
            <w:tcW w:w="3969" w:type="dxa"/>
          </w:tcPr>
          <w:p w14:paraId="724589C1"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Number of installments for </w:t>
            </w:r>
            <w:r w:rsidRPr="0006217B">
              <w:rPr>
                <w:rFonts w:asciiTheme="minorHAnsi" w:eastAsiaTheme="minorHAnsi" w:hAnsiTheme="minorHAnsi"/>
              </w:rPr>
              <w:t xml:space="preserve">         </w:t>
            </w:r>
            <w:r w:rsidRPr="0006217B">
              <w:rPr>
                <w:rFonts w:asciiTheme="minorHAnsi" w:eastAsiaTheme="minorHAnsi" w:hAnsiTheme="minorHAnsi" w:hint="eastAsia"/>
              </w:rPr>
              <w:t xml:space="preserve">credit card transaction </w:t>
            </w:r>
          </w:p>
        </w:tc>
        <w:tc>
          <w:tcPr>
            <w:tcW w:w="1134" w:type="dxa"/>
          </w:tcPr>
          <w:p w14:paraId="70C29836"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N(2)</w:t>
            </w:r>
          </w:p>
        </w:tc>
        <w:tc>
          <w:tcPr>
            <w:tcW w:w="1559" w:type="dxa"/>
          </w:tcPr>
          <w:p w14:paraId="74564D6B"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742BED27" w14:textId="77777777" w:rsidTr="00A11596">
        <w:tc>
          <w:tcPr>
            <w:tcW w:w="1033" w:type="dxa"/>
          </w:tcPr>
          <w:p w14:paraId="456AE633"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16</w:t>
            </w:r>
          </w:p>
        </w:tc>
        <w:tc>
          <w:tcPr>
            <w:tcW w:w="2653" w:type="dxa"/>
          </w:tcPr>
          <w:p w14:paraId="310E1DFA"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Interest-Free</w:t>
            </w:r>
            <w:r w:rsidRPr="0006217B">
              <w:rPr>
                <w:rFonts w:asciiTheme="minorHAnsi" w:eastAsiaTheme="minorHAnsi" w:hAnsiTheme="minorHAnsi"/>
              </w:rPr>
              <w:t xml:space="preserve"> </w:t>
            </w:r>
            <w:r w:rsidRPr="0006217B">
              <w:rPr>
                <w:rFonts w:asciiTheme="minorHAnsi" w:eastAsiaTheme="minorHAnsi" w:hAnsiTheme="minorHAnsi" w:hint="eastAsia"/>
              </w:rPr>
              <w:t xml:space="preserve"> Installment</w:t>
            </w:r>
            <w:r w:rsidRPr="0006217B">
              <w:rPr>
                <w:rFonts w:asciiTheme="minorHAnsi" w:eastAsiaTheme="minorHAnsi" w:hAnsiTheme="minorHAnsi"/>
              </w:rPr>
              <w:t xml:space="preserve"> Status</w:t>
            </w:r>
          </w:p>
        </w:tc>
        <w:tc>
          <w:tcPr>
            <w:tcW w:w="3969" w:type="dxa"/>
          </w:tcPr>
          <w:p w14:paraId="05A0C56F"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Merchant-paid interest-free installment transaction status (credit card)</w:t>
            </w:r>
          </w:p>
        </w:tc>
        <w:tc>
          <w:tcPr>
            <w:tcW w:w="1134" w:type="dxa"/>
          </w:tcPr>
          <w:p w14:paraId="03C2DCFD"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w:t>
            </w:r>
          </w:p>
        </w:tc>
        <w:tc>
          <w:tcPr>
            <w:tcW w:w="1559" w:type="dxa"/>
          </w:tcPr>
          <w:p w14:paraId="65A48916" w14:textId="77777777" w:rsidR="00B773BF" w:rsidRPr="0006217B" w:rsidRDefault="00B773BF" w:rsidP="00B773BF">
            <w:pPr>
              <w:pStyle w:val="cq11"/>
              <w:ind w:leftChars="0" w:left="0"/>
              <w:jc w:val="center"/>
              <w:rPr>
                <w:rFonts w:asciiTheme="minorHAnsi" w:eastAsiaTheme="minorHAnsi" w:hAnsiTheme="minorHAnsi"/>
              </w:rPr>
            </w:pPr>
          </w:p>
        </w:tc>
      </w:tr>
    </w:tbl>
    <w:p w14:paraId="5435DB0A" w14:textId="77777777" w:rsidR="00075FD7" w:rsidRPr="0006217B" w:rsidRDefault="00075FD7" w:rsidP="00075FD7">
      <w:pPr>
        <w:pStyle w:val="cq11"/>
        <w:ind w:left="440"/>
        <w:rPr>
          <w:rFonts w:asciiTheme="minorHAnsi" w:eastAsiaTheme="minorHAnsi" w:hAnsiTheme="minorHAnsi"/>
        </w:rPr>
      </w:pPr>
    </w:p>
    <w:p w14:paraId="312101CC" w14:textId="77777777" w:rsidR="00913780" w:rsidRPr="0006217B" w:rsidRDefault="00B26ACE">
      <w:pPr>
        <w:pStyle w:val="2"/>
        <w:rPr>
          <w:rFonts w:asciiTheme="minorHAnsi" w:eastAsiaTheme="minorHAnsi" w:hAnsiTheme="minorHAnsi"/>
        </w:rPr>
      </w:pPr>
      <w:bookmarkStart w:id="232" w:name="_Toc172043637"/>
      <w:r w:rsidRPr="0006217B">
        <w:rPr>
          <w:rFonts w:asciiTheme="minorHAnsi" w:eastAsiaTheme="minorHAnsi" w:hAnsiTheme="minorHAnsi"/>
        </w:rPr>
        <w:t>Transaction Collation</w:t>
      </w:r>
      <w:r w:rsidR="007A2CDB" w:rsidRPr="0006217B">
        <w:rPr>
          <w:rFonts w:asciiTheme="minorHAnsi" w:eastAsiaTheme="minorHAnsi" w:hAnsiTheme="minorHAnsi" w:hint="eastAsia"/>
        </w:rPr>
        <w:t xml:space="preserve"> </w:t>
      </w:r>
      <w:r w:rsidR="00BD1A37"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00BD1A37" w:rsidRPr="0006217B">
        <w:rPr>
          <w:rFonts w:asciiTheme="minorHAnsi" w:eastAsiaTheme="minorHAnsi" w:hAnsiTheme="minorHAnsi" w:hint="eastAsia"/>
        </w:rPr>
        <w:t>Value</w:t>
      </w:r>
      <w:r w:rsidR="007A2CDB" w:rsidRPr="0006217B">
        <w:rPr>
          <w:rFonts w:asciiTheme="minorHAnsi" w:eastAsiaTheme="minorHAnsi" w:hAnsiTheme="minorHAnsi" w:hint="eastAsia"/>
        </w:rPr>
        <w:t xml:space="preserve"> </w:t>
      </w:r>
      <w:r w:rsidR="00BD1A37" w:rsidRPr="0006217B">
        <w:rPr>
          <w:rFonts w:asciiTheme="minorHAnsi" w:eastAsiaTheme="minorHAnsi" w:hAnsiTheme="minorHAnsi" w:hint="eastAsia"/>
        </w:rPr>
        <w:t>Example</w:t>
      </w:r>
      <w:bookmarkEnd w:id="232"/>
    </w:p>
    <w:p w14:paraId="5A4ECFEA" w14:textId="77777777" w:rsidR="008D5BF0" w:rsidRPr="0006217B" w:rsidRDefault="008D5BF0" w:rsidP="008D5BF0">
      <w:pPr>
        <w:pStyle w:val="cq11"/>
        <w:ind w:left="440"/>
        <w:rPr>
          <w:rFonts w:asciiTheme="minorHAnsi" w:eastAsiaTheme="minorHAnsi" w:hAnsiTheme="minorHAnsi"/>
        </w:rPr>
      </w:pPr>
      <w:r w:rsidRPr="0006217B">
        <w:rPr>
          <w:rFonts w:asciiTheme="minorHAnsi" w:eastAsiaTheme="minorHAnsi" w:hAnsiTheme="minorHAnsi" w:hint="eastAsia"/>
        </w:rPr>
        <w:t xml:space="preserve">Example 1. This is the example of normally </w:t>
      </w:r>
      <w:r w:rsidRPr="0006217B">
        <w:rPr>
          <w:rFonts w:asciiTheme="minorHAnsi" w:eastAsiaTheme="minorHAnsi" w:hAnsiTheme="minorHAnsi"/>
        </w:rPr>
        <w:t>processed</w:t>
      </w:r>
      <w:r w:rsidRPr="0006217B">
        <w:rPr>
          <w:rFonts w:asciiTheme="minorHAnsi" w:eastAsiaTheme="minorHAnsi" w:hAnsiTheme="minorHAnsi" w:hint="eastAsia"/>
        </w:rPr>
        <w:t xml:space="preserve"> </w:t>
      </w:r>
      <w:r w:rsidRPr="0006217B">
        <w:rPr>
          <w:rFonts w:asciiTheme="minorHAnsi" w:eastAsiaTheme="minorHAnsi" w:hAnsiTheme="minorHAnsi"/>
        </w:rPr>
        <w:t xml:space="preserve">response value when </w:t>
      </w:r>
      <w:r w:rsidR="00B26ACE" w:rsidRPr="0006217B">
        <w:rPr>
          <w:rFonts w:asciiTheme="minorHAnsi" w:eastAsiaTheme="minorHAnsi" w:hAnsiTheme="minorHAnsi"/>
        </w:rPr>
        <w:t>transaction collation</w:t>
      </w:r>
      <w:r w:rsidRPr="0006217B">
        <w:rPr>
          <w:rFonts w:asciiTheme="minorHAnsi" w:eastAsiaTheme="minorHAnsi" w:hAnsiTheme="minorHAnsi"/>
        </w:rPr>
        <w:t xml:space="preserve"> API inquiry is done.</w:t>
      </w:r>
    </w:p>
    <w:tbl>
      <w:tblPr>
        <w:tblStyle w:val="a7"/>
        <w:tblW w:w="0" w:type="auto"/>
        <w:tblInd w:w="440" w:type="dxa"/>
        <w:tblLook w:val="04A0" w:firstRow="1" w:lastRow="0" w:firstColumn="1" w:lastColumn="0" w:noHBand="0" w:noVBand="1"/>
      </w:tblPr>
      <w:tblGrid>
        <w:gridCol w:w="10016"/>
      </w:tblGrid>
      <w:tr w:rsidR="00B26ACE" w:rsidRPr="0006217B" w14:paraId="3B9B7830" w14:textId="77777777" w:rsidTr="00B26ACE">
        <w:tc>
          <w:tcPr>
            <w:tcW w:w="10456" w:type="dxa"/>
            <w:shd w:val="clear" w:color="auto" w:fill="D9D9D9" w:themeFill="background1" w:themeFillShade="D9"/>
          </w:tcPr>
          <w:p w14:paraId="1C8B37ED" w14:textId="77777777" w:rsidR="00B26ACE" w:rsidRPr="0006217B" w:rsidRDefault="00B26ACE" w:rsidP="008D5BF0">
            <w:pPr>
              <w:pStyle w:val="cq11"/>
              <w:ind w:leftChars="0" w:left="0"/>
              <w:rPr>
                <w:rFonts w:asciiTheme="minorHAnsi" w:eastAsiaTheme="minorHAnsi" w:hAnsiTheme="minorHAnsi"/>
              </w:rPr>
            </w:pPr>
          </w:p>
          <w:p w14:paraId="23ED3280" w14:textId="77777777" w:rsidR="00B26ACE" w:rsidRPr="0006217B" w:rsidRDefault="00B26ACE" w:rsidP="00B26ACE">
            <w:pPr>
              <w:pStyle w:val="cq11"/>
              <w:ind w:left="440"/>
              <w:rPr>
                <w:rFonts w:asciiTheme="minorHAnsi" w:eastAsiaTheme="minorHAnsi" w:hAnsiTheme="minorHAnsi"/>
              </w:rPr>
            </w:pPr>
            <w:r w:rsidRPr="0006217B">
              <w:rPr>
                <w:rFonts w:asciiTheme="minorHAnsi" w:eastAsiaTheme="minorHAnsi" w:hAnsiTheme="minorHAnsi" w:hint="eastAsia"/>
              </w:rPr>
              <w:t>0000|</w:t>
            </w:r>
            <w:proofErr w:type="gramStart"/>
            <w:r w:rsidR="00D23895" w:rsidRPr="0006217B">
              <w:rPr>
                <w:rFonts w:asciiTheme="minorHAnsi" w:eastAsiaTheme="minorHAnsi" w:hAnsiTheme="minorHAnsi" w:hint="eastAsia"/>
              </w:rPr>
              <w:t>N</w:t>
            </w:r>
            <w:r w:rsidR="007F55C6" w:rsidRPr="0006217B">
              <w:rPr>
                <w:rFonts w:asciiTheme="minorHAnsi" w:eastAsiaTheme="minorHAnsi" w:hAnsiTheme="minorHAnsi"/>
              </w:rPr>
              <w:t>ormally</w:t>
            </w:r>
            <w:r w:rsidR="007F55C6" w:rsidRPr="0006217B">
              <w:rPr>
                <w:rFonts w:asciiTheme="minorHAnsi" w:eastAsiaTheme="minorHAnsi" w:hAnsiTheme="minorHAnsi" w:hint="eastAsia"/>
              </w:rPr>
              <w:t>P</w:t>
            </w:r>
            <w:r w:rsidR="00D23895" w:rsidRPr="0006217B">
              <w:rPr>
                <w:rFonts w:asciiTheme="minorHAnsi" w:eastAsiaTheme="minorHAnsi" w:hAnsiTheme="minorHAnsi"/>
              </w:rPr>
              <w:t>rocessed</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3|</w:t>
            </w:r>
          </w:p>
          <w:p w14:paraId="5DB72334" w14:textId="77777777" w:rsidR="00B26ACE" w:rsidRPr="0006217B" w:rsidRDefault="00B26ACE" w:rsidP="00B26ACE">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mid_test|VA|STBK_PGVAmid_test000000000000000M0000001|TEST000000000000000001|0|20211231|100001|1000|||</w:t>
            </w:r>
            <w:r w:rsidR="00210D21" w:rsidRPr="0006217B">
              <w:rPr>
                <w:rFonts w:asciiTheme="minorHAnsi" w:eastAsiaTheme="minorHAnsi" w:hAnsiTheme="minorHAnsi" w:hint="eastAsia"/>
              </w:rPr>
              <w:t>H</w:t>
            </w:r>
            <w:r w:rsidR="00DA6551" w:rsidRPr="0006217B">
              <w:rPr>
                <w:rFonts w:asciiTheme="minorHAnsi" w:eastAsiaTheme="minorHAnsi" w:hAnsiTheme="minorHAnsi"/>
              </w:rPr>
              <w:t>ongGilD</w:t>
            </w:r>
            <w:r w:rsidR="00210D21" w:rsidRPr="0006217B">
              <w:rPr>
                <w:rFonts w:asciiTheme="minorHAnsi" w:eastAsiaTheme="minorHAnsi" w:hAnsiTheme="minorHAnsi"/>
              </w:rPr>
              <w:t>ong</w:t>
            </w:r>
            <w:r w:rsidRPr="0006217B">
              <w:rPr>
                <w:rFonts w:asciiTheme="minorHAnsi" w:eastAsiaTheme="minorHAnsi" w:hAnsiTheme="minorHAnsi" w:hint="eastAsia"/>
              </w:rPr>
              <w:t>|</w:t>
            </w:r>
            <w:r w:rsidR="00210D21" w:rsidRPr="0006217B">
              <w:rPr>
                <w:rFonts w:asciiTheme="minorHAnsi" w:eastAsiaTheme="minorHAnsi" w:hAnsiTheme="minorHAnsi" w:hint="eastAsia"/>
              </w:rPr>
              <w:t>TestProduct</w:t>
            </w:r>
            <w:r w:rsidRPr="0006217B">
              <w:rPr>
                <w:rFonts w:asciiTheme="minorHAnsi" w:eastAsiaTheme="minorHAnsi" w:hAnsiTheme="minorHAnsi" w:hint="eastAsia"/>
              </w:rPr>
              <w:t>||</w:t>
            </w:r>
            <w:r w:rsidR="00210D21" w:rsidRPr="0006217B">
              <w:rPr>
                <w:rFonts w:asciiTheme="minorHAnsi" w:eastAsiaTheme="minorHAnsi" w:hAnsiTheme="minorHAnsi" w:hint="eastAsia"/>
              </w:rPr>
              <w:t>Kbank</w:t>
            </w:r>
            <w:r w:rsidRPr="0006217B">
              <w:rPr>
                <w:rFonts w:asciiTheme="minorHAnsi" w:eastAsiaTheme="minorHAnsi" w:hAnsiTheme="minorHAnsi" w:hint="eastAsia"/>
              </w:rPr>
              <w:t>|||</w:t>
            </w:r>
          </w:p>
          <w:p w14:paraId="55CE5F66" w14:textId="77777777" w:rsidR="00B26ACE" w:rsidRPr="0006217B" w:rsidRDefault="00B26ACE" w:rsidP="00B26ACE">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mid_test|VA|STBK_PGVAmid_test000000000000000M0000002|TEST000000000000000002|0|20211231|100002|2000|||</w:t>
            </w:r>
            <w:r w:rsidR="00210D21" w:rsidRPr="0006217B">
              <w:rPr>
                <w:rFonts w:asciiTheme="minorHAnsi" w:eastAsiaTheme="minorHAnsi" w:hAnsiTheme="minorHAnsi" w:hint="eastAsia"/>
              </w:rPr>
              <w:t>Hon</w:t>
            </w:r>
            <w:r w:rsidR="00210D21" w:rsidRPr="0006217B">
              <w:rPr>
                <w:rFonts w:asciiTheme="minorHAnsi" w:eastAsiaTheme="minorHAnsi" w:hAnsiTheme="minorHAnsi"/>
              </w:rPr>
              <w:t>g</w:t>
            </w:r>
            <w:r w:rsidR="00DA6551" w:rsidRPr="0006217B">
              <w:rPr>
                <w:rFonts w:asciiTheme="minorHAnsi" w:eastAsiaTheme="minorHAnsi" w:hAnsiTheme="minorHAnsi" w:hint="eastAsia"/>
              </w:rPr>
              <w:t>GilD</w:t>
            </w:r>
            <w:r w:rsidR="00210D21" w:rsidRPr="0006217B">
              <w:rPr>
                <w:rFonts w:asciiTheme="minorHAnsi" w:eastAsiaTheme="minorHAnsi" w:hAnsiTheme="minorHAnsi" w:hint="eastAsia"/>
              </w:rPr>
              <w:t>ong</w:t>
            </w:r>
            <w:r w:rsidRPr="0006217B">
              <w:rPr>
                <w:rFonts w:asciiTheme="minorHAnsi" w:eastAsiaTheme="minorHAnsi" w:hAnsiTheme="minorHAnsi" w:hint="eastAsia"/>
              </w:rPr>
              <w:t>|</w:t>
            </w:r>
            <w:r w:rsidR="00210D21" w:rsidRPr="0006217B">
              <w:rPr>
                <w:rFonts w:asciiTheme="minorHAnsi" w:eastAsiaTheme="minorHAnsi" w:hAnsiTheme="minorHAnsi" w:hint="eastAsia"/>
              </w:rPr>
              <w:t>TestProduct</w:t>
            </w:r>
            <w:r w:rsidRPr="0006217B">
              <w:rPr>
                <w:rFonts w:asciiTheme="minorHAnsi" w:eastAsiaTheme="minorHAnsi" w:hAnsiTheme="minorHAnsi" w:hint="eastAsia"/>
              </w:rPr>
              <w:t>||</w:t>
            </w:r>
            <w:r w:rsidR="00210D21" w:rsidRPr="0006217B">
              <w:rPr>
                <w:rFonts w:asciiTheme="minorHAnsi" w:eastAsiaTheme="minorHAnsi" w:hAnsiTheme="minorHAnsi" w:hint="eastAsia"/>
              </w:rPr>
              <w:t>Kbank</w:t>
            </w:r>
            <w:r w:rsidRPr="0006217B">
              <w:rPr>
                <w:rFonts w:asciiTheme="minorHAnsi" w:eastAsiaTheme="minorHAnsi" w:hAnsiTheme="minorHAnsi" w:hint="eastAsia"/>
              </w:rPr>
              <w:t>|||</w:t>
            </w:r>
          </w:p>
          <w:p w14:paraId="692EC044" w14:textId="77777777" w:rsidR="00B26ACE" w:rsidRPr="0006217B" w:rsidRDefault="00B26ACE" w:rsidP="00B26ACE">
            <w:pPr>
              <w:pStyle w:val="cq11"/>
              <w:ind w:leftChars="0" w:left="0"/>
              <w:rPr>
                <w:rFonts w:asciiTheme="minorHAnsi" w:eastAsiaTheme="minorHAnsi" w:hAnsiTheme="minorHAnsi"/>
              </w:rPr>
            </w:pPr>
            <w:r w:rsidRPr="0006217B">
              <w:rPr>
                <w:rFonts w:asciiTheme="minorHAnsi" w:eastAsiaTheme="minorHAnsi" w:hAnsiTheme="minorHAnsi" w:hint="eastAsia"/>
              </w:rPr>
              <w:t>mid_test|VA|STBK_PGVAmid_test000000000000000M0000003|TEST000000000000000003|0|20211231|100003|3000|||</w:t>
            </w:r>
            <w:r w:rsidR="00E66344" w:rsidRPr="0006217B">
              <w:rPr>
                <w:rFonts w:asciiTheme="minorHAnsi" w:eastAsiaTheme="minorHAnsi" w:hAnsiTheme="minorHAnsi" w:hint="eastAsia"/>
              </w:rPr>
              <w:t>H</w:t>
            </w:r>
            <w:r w:rsidR="00DA6551" w:rsidRPr="0006217B">
              <w:rPr>
                <w:rFonts w:asciiTheme="minorHAnsi" w:eastAsiaTheme="minorHAnsi" w:hAnsiTheme="minorHAnsi"/>
              </w:rPr>
              <w:t>ongGilD</w:t>
            </w:r>
            <w:r w:rsidR="00E66344" w:rsidRPr="0006217B">
              <w:rPr>
                <w:rFonts w:asciiTheme="minorHAnsi" w:eastAsiaTheme="minorHAnsi" w:hAnsiTheme="minorHAnsi"/>
              </w:rPr>
              <w:t>ong</w:t>
            </w:r>
            <w:r w:rsidRPr="0006217B">
              <w:rPr>
                <w:rFonts w:asciiTheme="minorHAnsi" w:eastAsiaTheme="minorHAnsi" w:hAnsiTheme="minorHAnsi" w:hint="eastAsia"/>
              </w:rPr>
              <w:t>|||</w:t>
            </w:r>
            <w:r w:rsidR="007F55C6" w:rsidRPr="0006217B">
              <w:rPr>
                <w:rFonts w:asciiTheme="minorHAnsi" w:eastAsiaTheme="minorHAnsi" w:hAnsiTheme="minorHAnsi" w:hint="eastAsia"/>
              </w:rPr>
              <w:t>K</w:t>
            </w:r>
            <w:r w:rsidR="007F55C6" w:rsidRPr="0006217B">
              <w:rPr>
                <w:rFonts w:asciiTheme="minorHAnsi" w:eastAsiaTheme="minorHAnsi" w:hAnsiTheme="minorHAnsi"/>
              </w:rPr>
              <w:t>bank</w:t>
            </w:r>
            <w:r w:rsidRPr="0006217B">
              <w:rPr>
                <w:rFonts w:asciiTheme="minorHAnsi" w:eastAsiaTheme="minorHAnsi" w:hAnsiTheme="minorHAnsi" w:hint="eastAsia"/>
              </w:rPr>
              <w:t>|||</w:t>
            </w:r>
          </w:p>
          <w:p w14:paraId="4192E657" w14:textId="77777777" w:rsidR="00B26ACE" w:rsidRPr="0006217B" w:rsidRDefault="00B26ACE" w:rsidP="00B26ACE">
            <w:pPr>
              <w:pStyle w:val="cq11"/>
              <w:ind w:leftChars="0" w:left="0"/>
              <w:rPr>
                <w:rFonts w:asciiTheme="minorHAnsi" w:eastAsiaTheme="minorHAnsi" w:hAnsiTheme="minorHAnsi"/>
              </w:rPr>
            </w:pPr>
          </w:p>
        </w:tc>
      </w:tr>
    </w:tbl>
    <w:p w14:paraId="565EA872" w14:textId="77777777" w:rsidR="00B26ACE" w:rsidRPr="0006217B" w:rsidRDefault="00B26ACE" w:rsidP="008D5BF0">
      <w:pPr>
        <w:pStyle w:val="cq11"/>
        <w:ind w:left="440"/>
        <w:rPr>
          <w:rFonts w:asciiTheme="minorHAnsi" w:eastAsiaTheme="minorHAnsi" w:hAnsiTheme="minorHAnsi"/>
        </w:rPr>
      </w:pPr>
    </w:p>
    <w:p w14:paraId="0871038C" w14:textId="77777777" w:rsidR="00B26ACE" w:rsidRPr="0006217B" w:rsidRDefault="00B26ACE" w:rsidP="008D5BF0">
      <w:pPr>
        <w:pStyle w:val="cq11"/>
        <w:ind w:left="440"/>
        <w:rPr>
          <w:rFonts w:asciiTheme="minorHAnsi" w:eastAsiaTheme="minorHAnsi" w:hAnsiTheme="minorHAnsi"/>
        </w:rPr>
      </w:pPr>
      <w:r w:rsidRPr="0006217B">
        <w:rPr>
          <w:rFonts w:asciiTheme="minorHAnsi" w:eastAsiaTheme="minorHAnsi" w:hAnsiTheme="minorHAnsi"/>
        </w:rPr>
        <w:t>Example 2. This is the example of failure response value when transaction collation API inquiry is done.</w:t>
      </w:r>
    </w:p>
    <w:tbl>
      <w:tblPr>
        <w:tblStyle w:val="a7"/>
        <w:tblW w:w="0" w:type="auto"/>
        <w:tblInd w:w="440" w:type="dxa"/>
        <w:tblLook w:val="04A0" w:firstRow="1" w:lastRow="0" w:firstColumn="1" w:lastColumn="0" w:noHBand="0" w:noVBand="1"/>
      </w:tblPr>
      <w:tblGrid>
        <w:gridCol w:w="10016"/>
      </w:tblGrid>
      <w:tr w:rsidR="00B26ACE" w:rsidRPr="0006217B" w14:paraId="57B62A26" w14:textId="77777777" w:rsidTr="00B26ACE">
        <w:tc>
          <w:tcPr>
            <w:tcW w:w="10456" w:type="dxa"/>
            <w:shd w:val="clear" w:color="auto" w:fill="D9D9D9" w:themeFill="background1" w:themeFillShade="D9"/>
          </w:tcPr>
          <w:p w14:paraId="72A1B513" w14:textId="77777777" w:rsidR="00B26ACE" w:rsidRPr="0006217B" w:rsidRDefault="00B26ACE" w:rsidP="008D5BF0">
            <w:pPr>
              <w:pStyle w:val="cq11"/>
              <w:ind w:leftChars="0" w:left="0"/>
              <w:rPr>
                <w:rFonts w:asciiTheme="minorHAnsi" w:eastAsiaTheme="minorHAnsi" w:hAnsiTheme="minorHAnsi"/>
              </w:rPr>
            </w:pPr>
          </w:p>
          <w:p w14:paraId="40AC81FA" w14:textId="77777777" w:rsidR="00B26ACE" w:rsidRPr="0006217B" w:rsidRDefault="00B26ACE" w:rsidP="008D5BF0">
            <w:pPr>
              <w:pStyle w:val="cq11"/>
              <w:ind w:leftChars="0" w:left="0"/>
              <w:rPr>
                <w:rFonts w:asciiTheme="minorHAnsi" w:eastAsiaTheme="minorHAnsi" w:hAnsiTheme="minorHAnsi"/>
              </w:rPr>
            </w:pPr>
            <w:r w:rsidRPr="0006217B">
              <w:rPr>
                <w:rFonts w:asciiTheme="minorHAnsi" w:eastAsiaTheme="minorHAnsi" w:hAnsiTheme="minorHAnsi" w:hint="eastAsia"/>
              </w:rPr>
              <w:t>ST92|</w:t>
            </w:r>
            <w:r w:rsidR="007F55C6" w:rsidRPr="0006217B">
              <w:rPr>
                <w:rFonts w:asciiTheme="minorHAnsi" w:eastAsiaTheme="minorHAnsi" w:hAnsiTheme="minorHAnsi" w:hint="eastAsia"/>
              </w:rPr>
              <w:t>H</w:t>
            </w:r>
            <w:r w:rsidR="007F55C6" w:rsidRPr="0006217B">
              <w:rPr>
                <w:rFonts w:asciiTheme="minorHAnsi" w:eastAsiaTheme="minorHAnsi" w:hAnsiTheme="minorHAnsi"/>
              </w:rPr>
              <w:t xml:space="preserve">ash Value </w:t>
            </w:r>
            <w:proofErr w:type="gramStart"/>
            <w:r w:rsidR="007F55C6" w:rsidRPr="0006217B">
              <w:rPr>
                <w:rFonts w:asciiTheme="minorHAnsi" w:eastAsiaTheme="minorHAnsi" w:hAnsiTheme="minorHAnsi"/>
              </w:rPr>
              <w:t>Mismatch</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0|</w:t>
            </w:r>
          </w:p>
          <w:p w14:paraId="35033933" w14:textId="77777777" w:rsidR="00B26ACE" w:rsidRPr="0006217B" w:rsidRDefault="00B26ACE" w:rsidP="008D5BF0">
            <w:pPr>
              <w:pStyle w:val="cq11"/>
              <w:ind w:leftChars="0" w:left="0"/>
              <w:rPr>
                <w:rFonts w:asciiTheme="minorHAnsi" w:eastAsiaTheme="minorHAnsi" w:hAnsiTheme="minorHAnsi"/>
              </w:rPr>
            </w:pPr>
          </w:p>
        </w:tc>
      </w:tr>
    </w:tbl>
    <w:p w14:paraId="027BDEBB" w14:textId="77777777" w:rsidR="00B26ACE" w:rsidRPr="0006217B" w:rsidRDefault="00B26ACE" w:rsidP="008D5BF0">
      <w:pPr>
        <w:pStyle w:val="cq11"/>
        <w:ind w:left="440"/>
        <w:rPr>
          <w:rFonts w:asciiTheme="minorHAnsi" w:eastAsiaTheme="minorHAnsi" w:hAnsiTheme="minorHAnsi"/>
        </w:rPr>
      </w:pPr>
    </w:p>
    <w:p w14:paraId="651C6720" w14:textId="77777777" w:rsidR="00913780" w:rsidRPr="0006217B" w:rsidRDefault="00BD1A37">
      <w:pPr>
        <w:pStyle w:val="2"/>
        <w:rPr>
          <w:rFonts w:asciiTheme="minorHAnsi" w:eastAsiaTheme="minorHAnsi" w:hAnsiTheme="minorHAnsi"/>
        </w:rPr>
      </w:pPr>
      <w:bookmarkStart w:id="233" w:name="_Toc172043638"/>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Table</w:t>
      </w:r>
      <w:bookmarkEnd w:id="233"/>
    </w:p>
    <w:p w14:paraId="126F3DF1"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lastRenderedPageBreak/>
        <w:t>Collation API Code</w:t>
      </w:r>
    </w:p>
    <w:tbl>
      <w:tblPr>
        <w:tblStyle w:val="a7"/>
        <w:tblW w:w="0" w:type="auto"/>
        <w:tblInd w:w="1240" w:type="dxa"/>
        <w:tblLook w:val="04A0" w:firstRow="1" w:lastRow="0" w:firstColumn="1" w:lastColumn="0" w:noHBand="0" w:noVBand="1"/>
      </w:tblPr>
      <w:tblGrid>
        <w:gridCol w:w="4584"/>
        <w:gridCol w:w="4632"/>
      </w:tblGrid>
      <w:tr w:rsidR="0053141C" w:rsidRPr="0006217B" w14:paraId="026BA466" w14:textId="77777777" w:rsidTr="004E4C97">
        <w:tc>
          <w:tcPr>
            <w:tcW w:w="4584" w:type="dxa"/>
            <w:shd w:val="clear" w:color="auto" w:fill="D9D9D9" w:themeFill="background1" w:themeFillShade="D9"/>
          </w:tcPr>
          <w:p w14:paraId="50A80DE2" w14:textId="77777777" w:rsidR="0053141C" w:rsidRPr="0006217B" w:rsidRDefault="0053141C" w:rsidP="004E4C97">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Code</w:t>
            </w:r>
          </w:p>
        </w:tc>
        <w:tc>
          <w:tcPr>
            <w:tcW w:w="4632" w:type="dxa"/>
            <w:shd w:val="clear" w:color="auto" w:fill="D9D9D9" w:themeFill="background1" w:themeFillShade="D9"/>
          </w:tcPr>
          <w:p w14:paraId="5A296DF1" w14:textId="77777777" w:rsidR="0053141C" w:rsidRPr="0006217B" w:rsidRDefault="0053141C" w:rsidP="004E4C97">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Payment Method</w:t>
            </w:r>
          </w:p>
        </w:tc>
      </w:tr>
      <w:tr w:rsidR="0053141C" w:rsidRPr="0006217B" w14:paraId="0E18EAC6" w14:textId="77777777" w:rsidTr="004E4C97">
        <w:tc>
          <w:tcPr>
            <w:tcW w:w="4584" w:type="dxa"/>
          </w:tcPr>
          <w:p w14:paraId="768E9B78"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0000</w:t>
            </w:r>
          </w:p>
        </w:tc>
        <w:tc>
          <w:tcPr>
            <w:tcW w:w="4632" w:type="dxa"/>
          </w:tcPr>
          <w:p w14:paraId="57EF3033"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Normally processed.</w:t>
            </w:r>
          </w:p>
        </w:tc>
      </w:tr>
      <w:tr w:rsidR="0053141C" w:rsidRPr="0006217B" w14:paraId="580E49C7" w14:textId="77777777" w:rsidTr="004E4C97">
        <w:tc>
          <w:tcPr>
            <w:tcW w:w="4584" w:type="dxa"/>
          </w:tcPr>
          <w:p w14:paraId="6CF36407"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1001</w:t>
            </w:r>
          </w:p>
        </w:tc>
        <w:tc>
          <w:tcPr>
            <w:tcW w:w="4632" w:type="dxa"/>
          </w:tcPr>
          <w:p w14:paraId="50513FED"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No inquiry details.</w:t>
            </w:r>
          </w:p>
        </w:tc>
      </w:tr>
      <w:tr w:rsidR="0053141C" w:rsidRPr="0006217B" w14:paraId="7C2CF836" w14:textId="77777777" w:rsidTr="004E4C97">
        <w:tc>
          <w:tcPr>
            <w:tcW w:w="4584" w:type="dxa"/>
          </w:tcPr>
          <w:p w14:paraId="3731399A"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ST09</w:t>
            </w:r>
          </w:p>
        </w:tc>
        <w:tc>
          <w:tcPr>
            <w:tcW w:w="4632" w:type="dxa"/>
          </w:tcPr>
          <w:p w14:paraId="767B8868"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Invalid request parameter.</w:t>
            </w:r>
          </w:p>
        </w:tc>
      </w:tr>
      <w:tr w:rsidR="0053141C" w:rsidRPr="0006217B" w14:paraId="6ECAA58F" w14:textId="77777777" w:rsidTr="004E4C97">
        <w:tc>
          <w:tcPr>
            <w:tcW w:w="4584" w:type="dxa"/>
          </w:tcPr>
          <w:p w14:paraId="643B2853"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ST10</w:t>
            </w:r>
          </w:p>
        </w:tc>
        <w:tc>
          <w:tcPr>
            <w:tcW w:w="4632" w:type="dxa"/>
          </w:tcPr>
          <w:p w14:paraId="4C86E9F8"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Internal system error.</w:t>
            </w:r>
          </w:p>
        </w:tc>
      </w:tr>
      <w:tr w:rsidR="0053141C" w:rsidRPr="0006217B" w14:paraId="30B30717" w14:textId="77777777" w:rsidTr="004E4C97">
        <w:tc>
          <w:tcPr>
            <w:tcW w:w="4584" w:type="dxa"/>
          </w:tcPr>
          <w:p w14:paraId="6F3E5050"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ST90</w:t>
            </w:r>
          </w:p>
        </w:tc>
        <w:tc>
          <w:tcPr>
            <w:tcW w:w="4632" w:type="dxa"/>
          </w:tcPr>
          <w:p w14:paraId="449C0685"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Unregistered merchant ID.</w:t>
            </w:r>
          </w:p>
        </w:tc>
      </w:tr>
      <w:tr w:rsidR="0053141C" w:rsidRPr="0006217B" w14:paraId="46521835" w14:textId="77777777" w:rsidTr="004E4C97">
        <w:tc>
          <w:tcPr>
            <w:tcW w:w="4584" w:type="dxa"/>
          </w:tcPr>
          <w:p w14:paraId="5F23D0F9"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ST91</w:t>
            </w:r>
          </w:p>
        </w:tc>
        <w:tc>
          <w:tcPr>
            <w:tcW w:w="4632" w:type="dxa"/>
          </w:tcPr>
          <w:p w14:paraId="7C14D591"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Require parameter error.</w:t>
            </w:r>
          </w:p>
        </w:tc>
      </w:tr>
      <w:tr w:rsidR="0053141C" w:rsidRPr="0006217B" w14:paraId="1CF408D8" w14:textId="77777777" w:rsidTr="004E4C97">
        <w:tc>
          <w:tcPr>
            <w:tcW w:w="4584" w:type="dxa"/>
          </w:tcPr>
          <w:p w14:paraId="56777EE5"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ST92</w:t>
            </w:r>
          </w:p>
        </w:tc>
        <w:tc>
          <w:tcPr>
            <w:tcW w:w="4632" w:type="dxa"/>
          </w:tcPr>
          <w:p w14:paraId="414C08A2"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Hash value mismatch.</w:t>
            </w:r>
          </w:p>
        </w:tc>
      </w:tr>
    </w:tbl>
    <w:p w14:paraId="5903FFB6" w14:textId="77777777" w:rsidR="0053141C" w:rsidRPr="0006217B" w:rsidRDefault="0053141C" w:rsidP="0053141C">
      <w:pPr>
        <w:pStyle w:val="cq11"/>
        <w:ind w:leftChars="0" w:left="1240"/>
        <w:rPr>
          <w:rFonts w:asciiTheme="minorHAnsi" w:eastAsiaTheme="minorHAnsi" w:hAnsiTheme="minorHAnsi"/>
          <w:szCs w:val="20"/>
        </w:rPr>
      </w:pPr>
    </w:p>
    <w:p w14:paraId="0975E0A2"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 xml:space="preserve">Payment Method Code </w:t>
      </w:r>
      <w:r w:rsidRPr="0006217B">
        <w:rPr>
          <w:rFonts w:asciiTheme="minorHAnsi" w:eastAsiaTheme="minorHAnsi" w:hAnsiTheme="minorHAnsi"/>
          <w:szCs w:val="20"/>
        </w:rPr>
        <w:t>–</w:t>
      </w:r>
      <w:r w:rsidRPr="0006217B">
        <w:rPr>
          <w:rFonts w:asciiTheme="minorHAnsi" w:eastAsiaTheme="minorHAnsi" w:hAnsiTheme="minorHAnsi" w:hint="eastAsia"/>
          <w:szCs w:val="20"/>
        </w:rPr>
        <w:t xml:space="preserve"> Refer to [Payment Method Code]</w:t>
      </w:r>
    </w:p>
    <w:p w14:paraId="0A374F77"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 xml:space="preserve">Financial Institution Code </w:t>
      </w:r>
      <w:r w:rsidRPr="0006217B">
        <w:rPr>
          <w:rFonts w:asciiTheme="minorHAnsi" w:eastAsiaTheme="minorHAnsi" w:hAnsiTheme="minorHAnsi"/>
          <w:szCs w:val="20"/>
        </w:rPr>
        <w:t>–</w:t>
      </w:r>
      <w:r w:rsidRPr="0006217B">
        <w:rPr>
          <w:rFonts w:asciiTheme="minorHAnsi" w:eastAsiaTheme="minorHAnsi" w:hAnsiTheme="minorHAnsi" w:hint="eastAsia"/>
          <w:szCs w:val="20"/>
        </w:rPr>
        <w:t xml:space="preserve"> Refer to [Financial Institution Identifier]</w:t>
      </w:r>
    </w:p>
    <w:p w14:paraId="06F04CF2"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Card Company Code (Acquirer Code)</w:t>
      </w:r>
    </w:p>
    <w:tbl>
      <w:tblPr>
        <w:tblStyle w:val="a7"/>
        <w:tblW w:w="0" w:type="auto"/>
        <w:tblInd w:w="1240" w:type="dxa"/>
        <w:tblLook w:val="04A0" w:firstRow="1" w:lastRow="0" w:firstColumn="1" w:lastColumn="0" w:noHBand="0" w:noVBand="1"/>
      </w:tblPr>
      <w:tblGrid>
        <w:gridCol w:w="4577"/>
        <w:gridCol w:w="4639"/>
      </w:tblGrid>
      <w:tr w:rsidR="0053141C" w:rsidRPr="0006217B" w14:paraId="5042DCC5" w14:textId="77777777" w:rsidTr="004E4C97">
        <w:tc>
          <w:tcPr>
            <w:tcW w:w="4577" w:type="dxa"/>
            <w:shd w:val="clear" w:color="auto" w:fill="D9D9D9" w:themeFill="background1" w:themeFillShade="D9"/>
          </w:tcPr>
          <w:p w14:paraId="4BC482AE" w14:textId="77777777" w:rsidR="0053141C" w:rsidRPr="0006217B" w:rsidRDefault="0053141C" w:rsidP="004E4C97">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Code</w:t>
            </w:r>
          </w:p>
        </w:tc>
        <w:tc>
          <w:tcPr>
            <w:tcW w:w="4639" w:type="dxa"/>
            <w:shd w:val="clear" w:color="auto" w:fill="D9D9D9" w:themeFill="background1" w:themeFillShade="D9"/>
          </w:tcPr>
          <w:p w14:paraId="4CD631D7" w14:textId="77777777" w:rsidR="0053141C" w:rsidRPr="0006217B" w:rsidRDefault="0053141C" w:rsidP="004E4C97">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Card Company Name</w:t>
            </w:r>
          </w:p>
        </w:tc>
      </w:tr>
      <w:tr w:rsidR="0053141C" w:rsidRPr="0006217B" w14:paraId="5F799072" w14:textId="77777777" w:rsidTr="004E4C97">
        <w:trPr>
          <w:trHeight w:val="558"/>
        </w:trPr>
        <w:tc>
          <w:tcPr>
            <w:tcW w:w="4577" w:type="dxa"/>
            <w:vAlign w:val="center"/>
          </w:tcPr>
          <w:p w14:paraId="301C5F56"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01</w:t>
            </w:r>
          </w:p>
        </w:tc>
        <w:tc>
          <w:tcPr>
            <w:tcW w:w="4639" w:type="dxa"/>
            <w:vAlign w:val="center"/>
          </w:tcPr>
          <w:p w14:paraId="4B82440D"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BC</w:t>
            </w:r>
          </w:p>
        </w:tc>
      </w:tr>
      <w:tr w:rsidR="0053141C" w:rsidRPr="0006217B" w14:paraId="11DFA967" w14:textId="77777777" w:rsidTr="004E4C97">
        <w:tc>
          <w:tcPr>
            <w:tcW w:w="4577" w:type="dxa"/>
            <w:vAlign w:val="center"/>
          </w:tcPr>
          <w:p w14:paraId="55A74A91"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02</w:t>
            </w:r>
          </w:p>
        </w:tc>
        <w:tc>
          <w:tcPr>
            <w:tcW w:w="4639" w:type="dxa"/>
            <w:vAlign w:val="center"/>
          </w:tcPr>
          <w:p w14:paraId="0DE47EC3"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Kookmin</w:t>
            </w:r>
          </w:p>
        </w:tc>
      </w:tr>
      <w:tr w:rsidR="0053141C" w:rsidRPr="0006217B" w14:paraId="2F24B70E" w14:textId="77777777" w:rsidTr="004E4C97">
        <w:tc>
          <w:tcPr>
            <w:tcW w:w="4577" w:type="dxa"/>
            <w:vAlign w:val="center"/>
          </w:tcPr>
          <w:p w14:paraId="4C728E7D"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03</w:t>
            </w:r>
          </w:p>
        </w:tc>
        <w:tc>
          <w:tcPr>
            <w:tcW w:w="4639" w:type="dxa"/>
            <w:vAlign w:val="center"/>
          </w:tcPr>
          <w:p w14:paraId="61D1227B"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Hana</w:t>
            </w:r>
          </w:p>
        </w:tc>
      </w:tr>
      <w:tr w:rsidR="0053141C" w:rsidRPr="0006217B" w14:paraId="24FCEFC7" w14:textId="77777777" w:rsidTr="004E4C97">
        <w:tc>
          <w:tcPr>
            <w:tcW w:w="4577" w:type="dxa"/>
            <w:vAlign w:val="center"/>
          </w:tcPr>
          <w:p w14:paraId="2E8F5CEB"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04</w:t>
            </w:r>
          </w:p>
        </w:tc>
        <w:tc>
          <w:tcPr>
            <w:tcW w:w="4639" w:type="dxa"/>
            <w:vAlign w:val="center"/>
          </w:tcPr>
          <w:p w14:paraId="4CEC6C20"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Samsung</w:t>
            </w:r>
          </w:p>
        </w:tc>
      </w:tr>
      <w:tr w:rsidR="0053141C" w:rsidRPr="0006217B" w14:paraId="7E4771A6" w14:textId="77777777" w:rsidTr="004E4C97">
        <w:tc>
          <w:tcPr>
            <w:tcW w:w="4577" w:type="dxa"/>
            <w:vAlign w:val="center"/>
          </w:tcPr>
          <w:p w14:paraId="16876B34"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05</w:t>
            </w:r>
          </w:p>
        </w:tc>
        <w:tc>
          <w:tcPr>
            <w:tcW w:w="4639" w:type="dxa"/>
            <w:vAlign w:val="center"/>
          </w:tcPr>
          <w:p w14:paraId="64286F6C"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Shinhan</w:t>
            </w:r>
          </w:p>
        </w:tc>
      </w:tr>
      <w:tr w:rsidR="0053141C" w:rsidRPr="0006217B" w14:paraId="0B09DA1D" w14:textId="77777777" w:rsidTr="004E4C97">
        <w:tc>
          <w:tcPr>
            <w:tcW w:w="4577" w:type="dxa"/>
            <w:vAlign w:val="center"/>
          </w:tcPr>
          <w:p w14:paraId="15DFF155"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08</w:t>
            </w:r>
          </w:p>
        </w:tc>
        <w:tc>
          <w:tcPr>
            <w:tcW w:w="4639" w:type="dxa"/>
            <w:vAlign w:val="center"/>
          </w:tcPr>
          <w:p w14:paraId="4B39FF74"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Hyundai</w:t>
            </w:r>
          </w:p>
        </w:tc>
      </w:tr>
      <w:tr w:rsidR="0053141C" w:rsidRPr="0006217B" w14:paraId="7A135152" w14:textId="77777777" w:rsidTr="004E4C97">
        <w:tc>
          <w:tcPr>
            <w:tcW w:w="4577" w:type="dxa"/>
            <w:vAlign w:val="center"/>
          </w:tcPr>
          <w:p w14:paraId="14013D44"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09</w:t>
            </w:r>
          </w:p>
        </w:tc>
        <w:tc>
          <w:tcPr>
            <w:tcW w:w="4639" w:type="dxa"/>
            <w:vAlign w:val="center"/>
          </w:tcPr>
          <w:p w14:paraId="0E980C0F"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Lotte</w:t>
            </w:r>
          </w:p>
        </w:tc>
      </w:tr>
      <w:tr w:rsidR="0053141C" w:rsidRPr="0006217B" w14:paraId="611DB475" w14:textId="77777777" w:rsidTr="004E4C97">
        <w:tc>
          <w:tcPr>
            <w:tcW w:w="4577" w:type="dxa"/>
            <w:vAlign w:val="center"/>
          </w:tcPr>
          <w:p w14:paraId="5223A7A1" w14:textId="77777777" w:rsidR="0053141C" w:rsidRPr="0006217B" w:rsidRDefault="0053141C" w:rsidP="004E4C97">
            <w:pPr>
              <w:pStyle w:val="cq11"/>
              <w:ind w:leftChars="0" w:left="0"/>
              <w:jc w:val="center"/>
              <w:rPr>
                <w:rFonts w:asciiTheme="minorHAnsi" w:eastAsiaTheme="minorHAnsi" w:hAnsiTheme="minorHAnsi"/>
                <w:spacing w:val="-6"/>
                <w:sz w:val="20"/>
                <w:szCs w:val="20"/>
              </w:rPr>
            </w:pPr>
            <w:r w:rsidRPr="0006217B">
              <w:rPr>
                <w:rFonts w:asciiTheme="minorHAnsi" w:eastAsiaTheme="minorHAnsi" w:hAnsiTheme="minorHAnsi" w:hint="eastAsia"/>
                <w:spacing w:val="-6"/>
                <w:sz w:val="20"/>
                <w:szCs w:val="20"/>
              </w:rPr>
              <w:t>15</w:t>
            </w:r>
          </w:p>
        </w:tc>
        <w:tc>
          <w:tcPr>
            <w:tcW w:w="4639" w:type="dxa"/>
            <w:vAlign w:val="center"/>
          </w:tcPr>
          <w:p w14:paraId="3CE2BA9C" w14:textId="77777777" w:rsidR="0053141C" w:rsidRPr="0006217B" w:rsidRDefault="0053141C" w:rsidP="004E4C97">
            <w:pPr>
              <w:pStyle w:val="cq11"/>
              <w:ind w:leftChars="0" w:left="0"/>
              <w:jc w:val="center"/>
              <w:rPr>
                <w:rFonts w:asciiTheme="minorHAnsi" w:eastAsiaTheme="minorHAnsi" w:hAnsiTheme="minorHAnsi"/>
                <w:spacing w:val="-6"/>
                <w:sz w:val="20"/>
                <w:szCs w:val="20"/>
              </w:rPr>
            </w:pPr>
            <w:r w:rsidRPr="0006217B">
              <w:rPr>
                <w:rFonts w:asciiTheme="minorHAnsi" w:eastAsiaTheme="minorHAnsi" w:hAnsiTheme="minorHAnsi" w:hint="eastAsia"/>
                <w:spacing w:val="-6"/>
                <w:sz w:val="20"/>
                <w:szCs w:val="20"/>
              </w:rPr>
              <w:t>NH</w:t>
            </w:r>
          </w:p>
        </w:tc>
      </w:tr>
    </w:tbl>
    <w:p w14:paraId="4BA0D8C6" w14:textId="77777777" w:rsidR="0053141C" w:rsidRPr="0006217B" w:rsidRDefault="0053141C" w:rsidP="0053141C">
      <w:pPr>
        <w:pStyle w:val="cq11"/>
        <w:ind w:leftChars="0" w:left="1240"/>
        <w:jc w:val="center"/>
        <w:rPr>
          <w:rFonts w:asciiTheme="minorHAnsi" w:eastAsiaTheme="minorHAnsi" w:hAnsiTheme="minorHAnsi"/>
          <w:szCs w:val="20"/>
        </w:rPr>
      </w:pPr>
    </w:p>
    <w:p w14:paraId="74A90FD3"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Mobile Carrier Code</w:t>
      </w:r>
    </w:p>
    <w:tbl>
      <w:tblPr>
        <w:tblStyle w:val="a7"/>
        <w:tblW w:w="0" w:type="auto"/>
        <w:tblInd w:w="1240" w:type="dxa"/>
        <w:tblLook w:val="04A0" w:firstRow="1" w:lastRow="0" w:firstColumn="1" w:lastColumn="0" w:noHBand="0" w:noVBand="1"/>
      </w:tblPr>
      <w:tblGrid>
        <w:gridCol w:w="4584"/>
        <w:gridCol w:w="4632"/>
      </w:tblGrid>
      <w:tr w:rsidR="0053141C" w:rsidRPr="0006217B" w14:paraId="23F57930" w14:textId="77777777" w:rsidTr="004E4C97">
        <w:tc>
          <w:tcPr>
            <w:tcW w:w="4584" w:type="dxa"/>
            <w:shd w:val="clear" w:color="auto" w:fill="D9D9D9" w:themeFill="background1" w:themeFillShade="D9"/>
          </w:tcPr>
          <w:p w14:paraId="14D10113" w14:textId="77777777" w:rsidR="0053141C" w:rsidRPr="0006217B" w:rsidRDefault="0053141C" w:rsidP="004E4C97">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Code</w:t>
            </w:r>
          </w:p>
        </w:tc>
        <w:tc>
          <w:tcPr>
            <w:tcW w:w="4632" w:type="dxa"/>
            <w:shd w:val="clear" w:color="auto" w:fill="D9D9D9" w:themeFill="background1" w:themeFillShade="D9"/>
          </w:tcPr>
          <w:p w14:paraId="3122ED47" w14:textId="77777777" w:rsidR="0053141C" w:rsidRPr="0006217B" w:rsidRDefault="0053141C" w:rsidP="004E4C97">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Payment Method</w:t>
            </w:r>
          </w:p>
        </w:tc>
      </w:tr>
      <w:tr w:rsidR="0053141C" w:rsidRPr="0006217B" w14:paraId="17069D14" w14:textId="77777777" w:rsidTr="004E4C97">
        <w:tc>
          <w:tcPr>
            <w:tcW w:w="4584" w:type="dxa"/>
            <w:vAlign w:val="center"/>
          </w:tcPr>
          <w:p w14:paraId="1B36E95A"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SKT</w:t>
            </w:r>
          </w:p>
        </w:tc>
        <w:tc>
          <w:tcPr>
            <w:tcW w:w="4632" w:type="dxa"/>
            <w:vAlign w:val="center"/>
          </w:tcPr>
          <w:p w14:paraId="24A2DD0A"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 Telecom</w:t>
            </w:r>
          </w:p>
        </w:tc>
      </w:tr>
      <w:tr w:rsidR="0053141C" w:rsidRPr="0006217B" w14:paraId="20816171" w14:textId="77777777" w:rsidTr="004E4C97">
        <w:tc>
          <w:tcPr>
            <w:tcW w:w="4584" w:type="dxa"/>
            <w:vAlign w:val="center"/>
          </w:tcPr>
          <w:p w14:paraId="73C4D6F0"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lastRenderedPageBreak/>
              <w:t>KFT</w:t>
            </w:r>
          </w:p>
        </w:tc>
        <w:tc>
          <w:tcPr>
            <w:tcW w:w="4632" w:type="dxa"/>
            <w:vAlign w:val="center"/>
          </w:tcPr>
          <w:p w14:paraId="6176AAC0"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KT</w:t>
            </w:r>
          </w:p>
        </w:tc>
      </w:tr>
      <w:tr w:rsidR="0053141C" w:rsidRPr="0006217B" w14:paraId="09CE7B26" w14:textId="77777777" w:rsidTr="004E4C97">
        <w:tc>
          <w:tcPr>
            <w:tcW w:w="4584" w:type="dxa"/>
            <w:vAlign w:val="center"/>
          </w:tcPr>
          <w:p w14:paraId="1E83EFCA"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LGT</w:t>
            </w:r>
          </w:p>
        </w:tc>
        <w:tc>
          <w:tcPr>
            <w:tcW w:w="4632" w:type="dxa"/>
            <w:vAlign w:val="center"/>
          </w:tcPr>
          <w:p w14:paraId="4692D3A7"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LG U+</w:t>
            </w:r>
          </w:p>
        </w:tc>
      </w:tr>
      <w:tr w:rsidR="0053141C" w:rsidRPr="0006217B" w14:paraId="0909BFB0" w14:textId="77777777" w:rsidTr="004E4C97">
        <w:tc>
          <w:tcPr>
            <w:tcW w:w="4584" w:type="dxa"/>
            <w:vAlign w:val="center"/>
          </w:tcPr>
          <w:p w14:paraId="51570D3D"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SKL</w:t>
            </w:r>
          </w:p>
        </w:tc>
        <w:tc>
          <w:tcPr>
            <w:tcW w:w="4632" w:type="dxa"/>
            <w:vAlign w:val="center"/>
          </w:tcPr>
          <w:p w14:paraId="13A3ABFD"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 7 Mobile</w:t>
            </w:r>
          </w:p>
        </w:tc>
      </w:tr>
      <w:tr w:rsidR="0053141C" w:rsidRPr="0006217B" w14:paraId="19420A75" w14:textId="77777777" w:rsidTr="004E4C97">
        <w:tc>
          <w:tcPr>
            <w:tcW w:w="4584" w:type="dxa"/>
            <w:vAlign w:val="center"/>
          </w:tcPr>
          <w:p w14:paraId="560B6DF2"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CJH</w:t>
            </w:r>
          </w:p>
        </w:tc>
        <w:tc>
          <w:tcPr>
            <w:tcW w:w="4632" w:type="dxa"/>
            <w:vAlign w:val="center"/>
          </w:tcPr>
          <w:p w14:paraId="0F85C0CC"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 xml:space="preserve">CJ </w:t>
            </w:r>
            <w:r w:rsidRPr="0006217B">
              <w:rPr>
                <w:rFonts w:asciiTheme="minorHAnsi" w:eastAsiaTheme="minorHAnsi" w:hAnsiTheme="minorHAnsi" w:hint="eastAsia"/>
                <w:spacing w:val="-6"/>
                <w:sz w:val="20"/>
                <w:szCs w:val="20"/>
              </w:rPr>
              <w:t>Hello Mobile</w:t>
            </w:r>
          </w:p>
        </w:tc>
      </w:tr>
      <w:tr w:rsidR="0053141C" w:rsidRPr="0006217B" w14:paraId="61D6E4B5" w14:textId="77777777" w:rsidTr="004E4C97">
        <w:tc>
          <w:tcPr>
            <w:tcW w:w="4584" w:type="dxa"/>
            <w:vAlign w:val="center"/>
          </w:tcPr>
          <w:p w14:paraId="1597F4C3"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KCT</w:t>
            </w:r>
          </w:p>
        </w:tc>
        <w:tc>
          <w:tcPr>
            <w:tcW w:w="4632" w:type="dxa"/>
            <w:vAlign w:val="center"/>
          </w:tcPr>
          <w:p w14:paraId="0195908B" w14:textId="77777777" w:rsidR="0053141C" w:rsidRPr="0006217B" w:rsidRDefault="0053141C" w:rsidP="004E4C97">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pacing w:val="-6"/>
                <w:sz w:val="20"/>
                <w:szCs w:val="20"/>
              </w:rPr>
              <w:t>Korea Cable Telecom</w:t>
            </w:r>
          </w:p>
        </w:tc>
      </w:tr>
    </w:tbl>
    <w:p w14:paraId="0C10E726" w14:textId="77777777" w:rsidR="0053141C" w:rsidRPr="0006217B" w:rsidRDefault="0053141C" w:rsidP="0053141C">
      <w:pPr>
        <w:pStyle w:val="cq11"/>
        <w:ind w:leftChars="0" w:left="1240"/>
        <w:rPr>
          <w:rFonts w:asciiTheme="minorHAnsi" w:eastAsiaTheme="minorHAnsi" w:hAnsiTheme="minorHAnsi"/>
          <w:szCs w:val="20"/>
        </w:rPr>
      </w:pPr>
    </w:p>
    <w:p w14:paraId="25D25E0F" w14:textId="77777777" w:rsidR="0053141C" w:rsidRPr="0006217B" w:rsidRDefault="0053141C" w:rsidP="0053141C">
      <w:pPr>
        <w:pStyle w:val="cq11"/>
        <w:ind w:left="440"/>
        <w:rPr>
          <w:rFonts w:asciiTheme="minorHAnsi" w:eastAsiaTheme="minorHAnsi" w:hAnsiTheme="minorHAnsi"/>
        </w:rPr>
      </w:pPr>
    </w:p>
    <w:p w14:paraId="4637AD0E" w14:textId="77777777" w:rsidR="00E61C75" w:rsidRPr="0006217B" w:rsidRDefault="00BD1A37">
      <w:pPr>
        <w:pStyle w:val="1"/>
        <w:rPr>
          <w:rFonts w:asciiTheme="minorHAnsi" w:eastAsiaTheme="minorHAnsi" w:hAnsiTheme="minorHAnsi"/>
        </w:rPr>
      </w:pPr>
      <w:bookmarkStart w:id="234" w:name="_Toc172043639"/>
      <w:r w:rsidRPr="0006217B">
        <w:rPr>
          <w:rFonts w:asciiTheme="minorHAnsi" w:eastAsiaTheme="minorHAnsi" w:hAnsiTheme="minorHAnsi" w:hint="eastAsia"/>
        </w:rPr>
        <w:lastRenderedPageBreak/>
        <w:t>Settlement</w:t>
      </w:r>
      <w:r w:rsidR="007A2CDB" w:rsidRPr="0006217B">
        <w:rPr>
          <w:rFonts w:asciiTheme="minorHAnsi" w:eastAsiaTheme="minorHAnsi" w:hAnsiTheme="minorHAnsi" w:hint="eastAsia"/>
        </w:rPr>
        <w:t xml:space="preserve"> </w:t>
      </w:r>
      <w:r w:rsidR="00D23895" w:rsidRPr="0006217B">
        <w:rPr>
          <w:rFonts w:asciiTheme="minorHAnsi" w:eastAsiaTheme="minorHAnsi" w:hAnsiTheme="minorHAnsi"/>
        </w:rPr>
        <w:t>Collation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234"/>
    </w:p>
    <w:p w14:paraId="6119E583" w14:textId="72648D5D" w:rsidR="00520173" w:rsidRPr="0006217B" w:rsidRDefault="00520173" w:rsidP="00CA4478">
      <w:pPr>
        <w:rPr>
          <w:rFonts w:asciiTheme="minorHAnsi" w:eastAsiaTheme="minorHAnsi" w:hAnsiTheme="minorHAnsi"/>
        </w:rPr>
      </w:pPr>
      <w:r w:rsidRPr="0006217B">
        <w:rPr>
          <w:rFonts w:asciiTheme="minorHAnsi" w:eastAsiaTheme="minorHAnsi" w:hAnsiTheme="minorHAnsi" w:hint="eastAsia"/>
        </w:rPr>
        <w:t>Settlement Collation API integration method is defined.</w:t>
      </w:r>
    </w:p>
    <w:p w14:paraId="60F6DDD5" w14:textId="032FF014" w:rsidR="00913780" w:rsidRPr="0006217B" w:rsidRDefault="00BD1A37" w:rsidP="00913780">
      <w:pPr>
        <w:pStyle w:val="2"/>
        <w:rPr>
          <w:rFonts w:asciiTheme="minorHAnsi" w:eastAsiaTheme="minorHAnsi" w:hAnsiTheme="minorHAnsi"/>
        </w:rPr>
      </w:pPr>
      <w:bookmarkStart w:id="235" w:name="_Toc172043640"/>
      <w:r w:rsidRPr="0006217B">
        <w:rPr>
          <w:rFonts w:asciiTheme="minorHAnsi" w:eastAsiaTheme="minorHAnsi" w:hAnsiTheme="minorHAnsi"/>
        </w:rPr>
        <w:t>API</w:t>
      </w:r>
      <w:r w:rsidR="007A2CDB" w:rsidRPr="0006217B">
        <w:rPr>
          <w:rFonts w:asciiTheme="minorHAnsi" w:eastAsiaTheme="minorHAnsi" w:hAnsiTheme="minorHAnsi"/>
        </w:rPr>
        <w:t xml:space="preserve"> </w:t>
      </w:r>
      <w:r w:rsidRPr="0006217B">
        <w:rPr>
          <w:rFonts w:asciiTheme="minorHAnsi" w:eastAsiaTheme="minorHAnsi" w:hAnsiTheme="minorHAnsi"/>
        </w:rPr>
        <w:t>Description</w:t>
      </w:r>
      <w:bookmarkEnd w:id="235"/>
    </w:p>
    <w:p w14:paraId="35C67171" w14:textId="11DC9954"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API for settlement collation inquiry is invoked from merchant server to Hecto Financial server. Hecto Financial</w:t>
      </w:r>
      <w:r w:rsidRPr="0006217B">
        <w:rPr>
          <w:rFonts w:asciiTheme="minorHAnsi" w:eastAsiaTheme="minorHAnsi" w:hAnsiTheme="minorHAnsi"/>
          <w:szCs w:val="20"/>
        </w:rPr>
        <w:t>’</w:t>
      </w:r>
      <w:r w:rsidRPr="0006217B">
        <w:rPr>
          <w:rFonts w:asciiTheme="minorHAnsi" w:eastAsiaTheme="minorHAnsi" w:hAnsiTheme="minorHAnsi" w:hint="eastAsia"/>
          <w:szCs w:val="20"/>
        </w:rPr>
        <w:t>s settlement collation result response is given as the result of the invoke below.</w:t>
      </w:r>
    </w:p>
    <w:p w14:paraId="79A915DB" w14:textId="77777777" w:rsidR="004F0B75" w:rsidRPr="0006217B" w:rsidRDefault="004F0B75" w:rsidP="004F0B75">
      <w:pPr>
        <w:pStyle w:val="2"/>
        <w:rPr>
          <w:rFonts w:asciiTheme="minorHAnsi" w:eastAsiaTheme="minorHAnsi" w:hAnsiTheme="minorHAnsi"/>
        </w:rPr>
      </w:pPr>
      <w:bookmarkStart w:id="236" w:name="_Toc172043641"/>
      <w:r w:rsidRPr="0006217B">
        <w:rPr>
          <w:rFonts w:asciiTheme="minorHAnsi" w:eastAsiaTheme="minorHAnsi" w:hAnsiTheme="minorHAnsi" w:hint="eastAsia"/>
        </w:rPr>
        <w:t>API URI</w:t>
      </w:r>
      <w:bookmarkEnd w:id="236"/>
    </w:p>
    <w:tbl>
      <w:tblPr>
        <w:tblStyle w:val="a7"/>
        <w:tblW w:w="0" w:type="auto"/>
        <w:tblInd w:w="-5" w:type="dxa"/>
        <w:tblLayout w:type="fixed"/>
        <w:tblLook w:val="04A0" w:firstRow="1" w:lastRow="0" w:firstColumn="1" w:lastColumn="0" w:noHBand="0" w:noVBand="1"/>
      </w:tblPr>
      <w:tblGrid>
        <w:gridCol w:w="1701"/>
        <w:gridCol w:w="7088"/>
        <w:gridCol w:w="1559"/>
      </w:tblGrid>
      <w:tr w:rsidR="00D23895" w:rsidRPr="0006217B" w14:paraId="76425B56" w14:textId="77777777" w:rsidTr="00D23895">
        <w:tc>
          <w:tcPr>
            <w:tcW w:w="1701" w:type="dxa"/>
            <w:shd w:val="clear" w:color="auto" w:fill="D9D9D9" w:themeFill="background1" w:themeFillShade="D9"/>
            <w:vAlign w:val="center"/>
          </w:tcPr>
          <w:p w14:paraId="66B87ED3" w14:textId="77777777"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Server</w:t>
            </w:r>
          </w:p>
          <w:p w14:paraId="4EE63FB1" w14:textId="77777777" w:rsidR="00D23895" w:rsidRPr="0006217B" w:rsidRDefault="00074BA3" w:rsidP="007F55C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088" w:type="dxa"/>
            <w:shd w:val="clear" w:color="auto" w:fill="D9D9D9" w:themeFill="background1" w:themeFillShade="D9"/>
            <w:vAlign w:val="center"/>
          </w:tcPr>
          <w:p w14:paraId="72263760" w14:textId="3483F805"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b/>
              </w:rPr>
              <w:t>UR</w:t>
            </w:r>
            <w:r w:rsidR="00520173" w:rsidRPr="0006217B">
              <w:rPr>
                <w:rFonts w:asciiTheme="minorHAnsi" w:eastAsiaTheme="minorHAnsi" w:hAnsiTheme="minorHAnsi" w:hint="eastAsia"/>
                <w:b/>
              </w:rPr>
              <w:t>I</w:t>
            </w:r>
          </w:p>
        </w:tc>
        <w:tc>
          <w:tcPr>
            <w:tcW w:w="1559" w:type="dxa"/>
            <w:shd w:val="clear" w:color="auto" w:fill="D9D9D9" w:themeFill="background1" w:themeFillShade="D9"/>
            <w:vAlign w:val="center"/>
          </w:tcPr>
          <w:p w14:paraId="3F27420E" w14:textId="77777777"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b/>
              </w:rPr>
              <w:t>HTTP</w:t>
            </w:r>
          </w:p>
          <w:p w14:paraId="601DE761" w14:textId="77777777"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b/>
              </w:rPr>
              <w:t>Method</w:t>
            </w:r>
          </w:p>
        </w:tc>
      </w:tr>
      <w:tr w:rsidR="00D23895" w:rsidRPr="0006217B" w14:paraId="09DB6B3C" w14:textId="77777777" w:rsidTr="00D23895">
        <w:tc>
          <w:tcPr>
            <w:tcW w:w="1701" w:type="dxa"/>
            <w:shd w:val="clear" w:color="auto" w:fill="FFFFFF" w:themeFill="background1"/>
          </w:tcPr>
          <w:p w14:paraId="6AB6F00B"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7088" w:type="dxa"/>
          </w:tcPr>
          <w:p w14:paraId="0723D54E"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hint="eastAsia"/>
              </w:rPr>
              <w:t>https://tb-nspay.settlebank.co.kr/api/pg/{</w:t>
            </w:r>
            <w:r w:rsidRPr="0006217B">
              <w:rPr>
                <w:rFonts w:asciiTheme="minorHAnsi" w:eastAsiaTheme="minorHAnsi" w:hAnsiTheme="minorHAnsi" w:hint="eastAsia"/>
                <w:b/>
                <w:color w:val="2E74B5" w:themeColor="accent1" w:themeShade="BF"/>
              </w:rPr>
              <w:t>M</w:t>
            </w:r>
            <w:r w:rsidRPr="0006217B">
              <w:rPr>
                <w:rFonts w:asciiTheme="minorHAnsi" w:eastAsiaTheme="minorHAnsi" w:hAnsiTheme="minorHAnsi"/>
                <w:b/>
                <w:color w:val="2E74B5" w:themeColor="accent1" w:themeShade="BF"/>
              </w:rPr>
              <w:t>erchantID</w:t>
            </w:r>
            <w:r w:rsidRPr="0006217B">
              <w:rPr>
                <w:rFonts w:asciiTheme="minorHAnsi" w:eastAsiaTheme="minorHAnsi" w:hAnsiTheme="minorHAnsi" w:hint="eastAsia"/>
              </w:rPr>
              <w:t>}/</w:t>
            </w:r>
            <w:r w:rsidRPr="0006217B">
              <w:rPr>
                <w:rFonts w:asciiTheme="minorHAnsi" w:eastAsiaTheme="minorHAnsi" w:hAnsiTheme="minorHAnsi"/>
              </w:rPr>
              <w:t>sttlmntInfo</w:t>
            </w:r>
            <w:r w:rsidRPr="0006217B">
              <w:rPr>
                <w:rFonts w:asciiTheme="minorHAnsi" w:eastAsiaTheme="minorHAnsi" w:hAnsiTheme="minorHAnsi" w:hint="eastAsia"/>
              </w:rPr>
              <w:t>.do</w:t>
            </w:r>
          </w:p>
        </w:tc>
        <w:tc>
          <w:tcPr>
            <w:tcW w:w="1559" w:type="dxa"/>
          </w:tcPr>
          <w:p w14:paraId="04BAB5C1"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rPr>
              <w:t>GET/POST</w:t>
            </w:r>
          </w:p>
        </w:tc>
      </w:tr>
      <w:tr w:rsidR="00D23895" w:rsidRPr="0006217B" w14:paraId="23E26160" w14:textId="77777777" w:rsidTr="00D23895">
        <w:tc>
          <w:tcPr>
            <w:tcW w:w="1701" w:type="dxa"/>
            <w:shd w:val="clear" w:color="auto" w:fill="FFFFFF" w:themeFill="background1"/>
          </w:tcPr>
          <w:p w14:paraId="41AD802A"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7088" w:type="dxa"/>
          </w:tcPr>
          <w:p w14:paraId="381A9AE8" w14:textId="77777777" w:rsidR="00D23895" w:rsidRPr="0006217B" w:rsidRDefault="00D23895" w:rsidP="007F55C6">
            <w:pPr>
              <w:jc w:val="center"/>
              <w:rPr>
                <w:rFonts w:asciiTheme="minorHAnsi" w:eastAsiaTheme="minorHAnsi" w:hAnsiTheme="minorHAnsi"/>
              </w:rPr>
            </w:pPr>
            <w:r w:rsidRPr="0006217B">
              <w:rPr>
                <w:rFonts w:asciiTheme="minorHAnsi" w:eastAsiaTheme="minorHAnsi" w:hAnsiTheme="minorHAnsi" w:hint="eastAsia"/>
              </w:rPr>
              <w:t>https://nspay.settlebank.co.kr/api/pg/{</w:t>
            </w:r>
            <w:r w:rsidRPr="0006217B">
              <w:rPr>
                <w:rFonts w:asciiTheme="minorHAnsi" w:eastAsiaTheme="minorHAnsi" w:hAnsiTheme="minorHAnsi"/>
                <w:b/>
                <w:color w:val="2E74B5" w:themeColor="accent1" w:themeShade="BF"/>
              </w:rPr>
              <w:t>MerchantID</w:t>
            </w:r>
            <w:r w:rsidRPr="0006217B">
              <w:rPr>
                <w:rFonts w:asciiTheme="minorHAnsi" w:eastAsiaTheme="minorHAnsi" w:hAnsiTheme="minorHAnsi" w:hint="eastAsia"/>
              </w:rPr>
              <w:t>}/</w:t>
            </w:r>
            <w:r w:rsidRPr="0006217B">
              <w:rPr>
                <w:rFonts w:asciiTheme="minorHAnsi" w:eastAsiaTheme="minorHAnsi" w:hAnsiTheme="minorHAnsi"/>
              </w:rPr>
              <w:t>sttlmntInfo</w:t>
            </w:r>
            <w:r w:rsidRPr="0006217B">
              <w:rPr>
                <w:rFonts w:asciiTheme="minorHAnsi" w:eastAsiaTheme="minorHAnsi" w:hAnsiTheme="minorHAnsi" w:hint="eastAsia"/>
              </w:rPr>
              <w:t>.do</w:t>
            </w:r>
          </w:p>
        </w:tc>
        <w:tc>
          <w:tcPr>
            <w:tcW w:w="1559" w:type="dxa"/>
          </w:tcPr>
          <w:p w14:paraId="6FB59357" w14:textId="77777777" w:rsidR="00D23895" w:rsidRPr="0006217B" w:rsidRDefault="00D23895" w:rsidP="007F55C6">
            <w:pPr>
              <w:jc w:val="center"/>
              <w:rPr>
                <w:rFonts w:asciiTheme="minorHAnsi" w:eastAsiaTheme="minorHAnsi" w:hAnsiTheme="minorHAnsi"/>
              </w:rPr>
            </w:pPr>
            <w:r w:rsidRPr="0006217B">
              <w:rPr>
                <w:rFonts w:asciiTheme="minorHAnsi" w:eastAsiaTheme="minorHAnsi" w:hAnsiTheme="minorHAnsi"/>
              </w:rPr>
              <w:t>GET/POST</w:t>
            </w:r>
          </w:p>
        </w:tc>
      </w:tr>
    </w:tbl>
    <w:p w14:paraId="3EBE6196" w14:textId="77777777" w:rsidR="004F0B75" w:rsidRPr="0006217B" w:rsidRDefault="004F0B75" w:rsidP="004F0B75">
      <w:pPr>
        <w:pStyle w:val="cq11"/>
        <w:ind w:left="440"/>
        <w:rPr>
          <w:rFonts w:asciiTheme="minorHAnsi" w:eastAsiaTheme="minorHAnsi" w:hAnsiTheme="minorHAnsi"/>
        </w:rPr>
      </w:pPr>
    </w:p>
    <w:p w14:paraId="28B29CCC" w14:textId="77777777" w:rsidR="004F0B75" w:rsidRPr="0006217B" w:rsidRDefault="004F0B75" w:rsidP="004F0B75">
      <w:pPr>
        <w:pStyle w:val="2"/>
        <w:rPr>
          <w:rFonts w:asciiTheme="minorHAnsi" w:eastAsiaTheme="minorHAnsi" w:hAnsiTheme="minorHAnsi"/>
        </w:rPr>
      </w:pPr>
      <w:bookmarkStart w:id="237" w:name="_Toc172043642"/>
      <w:r w:rsidRPr="0006217B">
        <w:rPr>
          <w:rFonts w:asciiTheme="minorHAnsi" w:eastAsiaTheme="minorHAnsi" w:hAnsiTheme="minorHAnsi" w:hint="eastAsia"/>
        </w:rPr>
        <w:t>Request and Response Headers</w:t>
      </w:r>
      <w:bookmarkEnd w:id="237"/>
    </w:p>
    <w:p w14:paraId="134DA6D9" w14:textId="5F2E7597"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API request and response header formats are as follows.</w:t>
      </w:r>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60DF6948" w14:textId="77777777" w:rsidTr="002177F8">
        <w:tc>
          <w:tcPr>
            <w:tcW w:w="1823" w:type="dxa"/>
            <w:shd w:val="clear" w:color="auto" w:fill="FFFFFF" w:themeFill="background1"/>
          </w:tcPr>
          <w:p w14:paraId="673607C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1ED4B2E3" w14:textId="77777777" w:rsidR="004F0B75" w:rsidRPr="0006217B" w:rsidRDefault="00D23895"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Content-type=application/x-www-form-urlencoded;charset=UTF-8</w:t>
            </w:r>
          </w:p>
        </w:tc>
      </w:tr>
      <w:tr w:rsidR="004F0B75" w:rsidRPr="0006217B" w14:paraId="07E82142" w14:textId="77777777" w:rsidTr="002177F8">
        <w:tc>
          <w:tcPr>
            <w:tcW w:w="1823" w:type="dxa"/>
            <w:shd w:val="clear" w:color="auto" w:fill="FFFFFF" w:themeFill="background1"/>
          </w:tcPr>
          <w:p w14:paraId="75D6DF8C"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4F4AE962" w14:textId="77777777" w:rsidR="004F0B75" w:rsidRPr="0006217B" w:rsidRDefault="00D23895" w:rsidP="002177F8">
            <w:pPr>
              <w:jc w:val="center"/>
              <w:rPr>
                <w:rFonts w:asciiTheme="minorHAnsi" w:eastAsiaTheme="minorHAnsi" w:hAnsiTheme="minorHAnsi"/>
              </w:rPr>
            </w:pPr>
            <w:r w:rsidRPr="0006217B">
              <w:rPr>
                <w:rFonts w:asciiTheme="minorHAnsi" w:eastAsiaTheme="minorHAnsi" w:hAnsiTheme="minorHAnsi"/>
              </w:rPr>
              <w:t>Content-type=text/plain;charset=UTF-8</w:t>
            </w:r>
          </w:p>
        </w:tc>
      </w:tr>
    </w:tbl>
    <w:p w14:paraId="6F508D7B" w14:textId="77777777" w:rsidR="004F0B75" w:rsidRPr="0006217B" w:rsidRDefault="004F0B75" w:rsidP="004F0B75">
      <w:pPr>
        <w:pStyle w:val="cq11"/>
        <w:ind w:left="440"/>
        <w:rPr>
          <w:rFonts w:asciiTheme="minorHAnsi" w:eastAsiaTheme="minorHAnsi" w:hAnsiTheme="minorHAnsi"/>
        </w:rPr>
      </w:pPr>
    </w:p>
    <w:p w14:paraId="0050A3D8" w14:textId="77777777" w:rsidR="00BD1A37" w:rsidRPr="0006217B" w:rsidRDefault="00BD1A37" w:rsidP="00BD1A37">
      <w:pPr>
        <w:pStyle w:val="2"/>
        <w:rPr>
          <w:rFonts w:asciiTheme="minorHAnsi" w:eastAsiaTheme="minorHAnsi" w:hAnsiTheme="minorHAnsi"/>
        </w:rPr>
      </w:pPr>
      <w:bookmarkStart w:id="238" w:name="_Toc172043643"/>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bookmarkEnd w:id="238"/>
    </w:p>
    <w:p w14:paraId="070A10FB" w14:textId="511AE561"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Request column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7D80440F" w14:textId="77777777" w:rsidTr="00786187">
        <w:trPr>
          <w:jc w:val="center"/>
        </w:trPr>
        <w:tc>
          <w:tcPr>
            <w:tcW w:w="2053" w:type="dxa"/>
            <w:shd w:val="clear" w:color="auto" w:fill="D9D9D9" w:themeFill="background1" w:themeFillShade="D9"/>
            <w:vAlign w:val="center"/>
          </w:tcPr>
          <w:p w14:paraId="30AA483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FA07EE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B30685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B207D7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7A3B9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44CBEE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F44CD2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53141C" w:rsidRPr="0006217B" w14:paraId="53711C40" w14:textId="77777777" w:rsidTr="004E4C97">
        <w:trPr>
          <w:jc w:val="center"/>
        </w:trPr>
        <w:tc>
          <w:tcPr>
            <w:tcW w:w="2053" w:type="dxa"/>
          </w:tcPr>
          <w:p w14:paraId="3CBFF84C" w14:textId="5B10AE18"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mchtId</w:t>
            </w:r>
          </w:p>
        </w:tc>
        <w:tc>
          <w:tcPr>
            <w:tcW w:w="1604" w:type="dxa"/>
          </w:tcPr>
          <w:p w14:paraId="2BA55766" w14:textId="29F3B779"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tcPr>
          <w:p w14:paraId="0116AB17" w14:textId="05D2595A"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merchant ID given by Hecto Financial</w:t>
            </w:r>
          </w:p>
        </w:tc>
        <w:tc>
          <w:tcPr>
            <w:tcW w:w="1199" w:type="dxa"/>
          </w:tcPr>
          <w:p w14:paraId="5DAE4C53" w14:textId="71BA949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w:t>
            </w:r>
          </w:p>
        </w:tc>
        <w:tc>
          <w:tcPr>
            <w:tcW w:w="1211" w:type="dxa"/>
          </w:tcPr>
          <w:p w14:paraId="02B2E420" w14:textId="1DE3E004"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tcPr>
          <w:p w14:paraId="23E641A5" w14:textId="4A15CDE6"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"nxca_jt_il"</w:t>
            </w:r>
          </w:p>
        </w:tc>
      </w:tr>
      <w:tr w:rsidR="0053141C" w:rsidRPr="0006217B" w14:paraId="4F62404D" w14:textId="77777777" w:rsidTr="004E4C97">
        <w:trPr>
          <w:jc w:val="center"/>
        </w:trPr>
        <w:tc>
          <w:tcPr>
            <w:tcW w:w="2053" w:type="dxa"/>
          </w:tcPr>
          <w:p w14:paraId="3555B4C4" w14:textId="4188BF3B"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method</w:t>
            </w:r>
          </w:p>
        </w:tc>
        <w:tc>
          <w:tcPr>
            <w:tcW w:w="1604" w:type="dxa"/>
          </w:tcPr>
          <w:p w14:paraId="3404A429" w14:textId="361D09A2"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Payment Method</w:t>
            </w:r>
          </w:p>
        </w:tc>
        <w:tc>
          <w:tcPr>
            <w:tcW w:w="2297" w:type="dxa"/>
          </w:tcPr>
          <w:p w14:paraId="311A9462" w14:textId="2EE7CA46" w:rsidR="0053141C" w:rsidRPr="0006217B" w:rsidRDefault="00C06D23"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2-digit payment 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Payment Method Code</w:t>
            </w:r>
            <w:r w:rsidRPr="0006217B">
              <w:rPr>
                <w:rFonts w:asciiTheme="minorHAnsi" w:eastAsiaTheme="minorHAnsi" w:hAnsiTheme="minorHAnsi"/>
                <w:spacing w:val="-6"/>
                <w:sz w:val="20"/>
                <w:szCs w:val="20"/>
              </w:rPr>
              <w:t>]</w:t>
            </w:r>
          </w:p>
        </w:tc>
        <w:tc>
          <w:tcPr>
            <w:tcW w:w="1199" w:type="dxa"/>
          </w:tcPr>
          <w:p w14:paraId="63BB451F" w14:textId="105066C1" w:rsidR="0053141C" w:rsidRPr="0006217B" w:rsidRDefault="008066B0"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AN(2)</w:t>
            </w:r>
          </w:p>
        </w:tc>
        <w:tc>
          <w:tcPr>
            <w:tcW w:w="1211" w:type="dxa"/>
          </w:tcPr>
          <w:p w14:paraId="2257A814" w14:textId="4F35463F" w:rsidR="0053141C" w:rsidRPr="0006217B" w:rsidRDefault="008066B0"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tcPr>
          <w:p w14:paraId="17D7DDBC" w14:textId="04B42D73" w:rsidR="0053141C" w:rsidRPr="0006217B" w:rsidRDefault="008066B0" w:rsidP="0053141C">
            <w:pPr>
              <w:pStyle w:val="cq11"/>
              <w:ind w:leftChars="0" w:left="0"/>
              <w:jc w:val="both"/>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CA</w:t>
            </w:r>
            <w:r w:rsidRPr="0006217B">
              <w:rPr>
                <w:rFonts w:asciiTheme="minorHAnsi" w:eastAsiaTheme="minorHAnsi" w:hAnsiTheme="minorHAnsi"/>
              </w:rPr>
              <w:t>”</w:t>
            </w:r>
          </w:p>
        </w:tc>
      </w:tr>
      <w:tr w:rsidR="0053141C" w:rsidRPr="0006217B" w14:paraId="72F1D2C7" w14:textId="77777777" w:rsidTr="004E4C97">
        <w:trPr>
          <w:jc w:val="center"/>
        </w:trPr>
        <w:tc>
          <w:tcPr>
            <w:tcW w:w="2053" w:type="dxa"/>
          </w:tcPr>
          <w:p w14:paraId="746651E6" w14:textId="1FFE4D27"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crtrDt</w:t>
            </w:r>
          </w:p>
        </w:tc>
        <w:tc>
          <w:tcPr>
            <w:tcW w:w="1604" w:type="dxa"/>
          </w:tcPr>
          <w:p w14:paraId="1460C8E3" w14:textId="79E28610"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Inquiry Date</w:t>
            </w:r>
          </w:p>
        </w:tc>
        <w:tc>
          <w:tcPr>
            <w:tcW w:w="2297" w:type="dxa"/>
          </w:tcPr>
          <w:p w14:paraId="60076855" w14:textId="35F9FA73"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 xml:space="preserve">Scheduled </w:t>
            </w:r>
            <w:r w:rsidR="00903F62" w:rsidRPr="0006217B">
              <w:rPr>
                <w:rFonts w:asciiTheme="minorHAnsi" w:eastAsiaTheme="minorHAnsi" w:hAnsiTheme="minorHAnsi" w:hint="eastAsia"/>
              </w:rPr>
              <w:t>date f</w:t>
            </w:r>
            <w:r w:rsidRPr="0006217B">
              <w:rPr>
                <w:rFonts w:asciiTheme="minorHAnsi" w:eastAsiaTheme="minorHAnsi" w:hAnsiTheme="minorHAnsi"/>
              </w:rPr>
              <w:t xml:space="preserve">or </w:t>
            </w:r>
            <w:r w:rsidR="00903F62" w:rsidRPr="0006217B">
              <w:rPr>
                <w:rFonts w:asciiTheme="minorHAnsi" w:eastAsiaTheme="minorHAnsi" w:hAnsiTheme="minorHAnsi" w:hint="eastAsia"/>
              </w:rPr>
              <w:t>s</w:t>
            </w:r>
            <w:r w:rsidRPr="0006217B">
              <w:rPr>
                <w:rFonts w:asciiTheme="minorHAnsi" w:eastAsiaTheme="minorHAnsi" w:hAnsiTheme="minorHAnsi"/>
              </w:rPr>
              <w:t>ettlemen</w:t>
            </w:r>
            <w:r w:rsidR="00903F62" w:rsidRPr="0006217B">
              <w:rPr>
                <w:rFonts w:asciiTheme="minorHAnsi" w:eastAsiaTheme="minorHAnsi" w:hAnsiTheme="minorHAnsi" w:hint="eastAsia"/>
              </w:rPr>
              <w:t>t</w:t>
            </w:r>
          </w:p>
        </w:tc>
        <w:tc>
          <w:tcPr>
            <w:tcW w:w="1199" w:type="dxa"/>
          </w:tcPr>
          <w:p w14:paraId="173A63BE" w14:textId="79D55B93" w:rsidR="0053141C" w:rsidRPr="0006217B" w:rsidRDefault="008066B0"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N(8)</w:t>
            </w:r>
          </w:p>
        </w:tc>
        <w:tc>
          <w:tcPr>
            <w:tcW w:w="1211" w:type="dxa"/>
          </w:tcPr>
          <w:p w14:paraId="361121DA" w14:textId="49D4C1B8" w:rsidR="0053141C" w:rsidRPr="0006217B" w:rsidRDefault="008066B0"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tcPr>
          <w:p w14:paraId="4A4C7A04" w14:textId="23B420E8" w:rsidR="0053141C" w:rsidRPr="0006217B" w:rsidRDefault="008066B0" w:rsidP="0053141C">
            <w:pPr>
              <w:pStyle w:val="cq11"/>
              <w:ind w:leftChars="0" w:left="0"/>
              <w:jc w:val="both"/>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20211231</w:t>
            </w:r>
            <w:r w:rsidRPr="0006217B">
              <w:rPr>
                <w:rFonts w:asciiTheme="minorHAnsi" w:eastAsiaTheme="minorHAnsi" w:hAnsiTheme="minorHAnsi"/>
              </w:rPr>
              <w:t>”</w:t>
            </w:r>
          </w:p>
        </w:tc>
      </w:tr>
      <w:tr w:rsidR="008066B0" w:rsidRPr="0006217B" w14:paraId="2F474BAA" w14:textId="77777777" w:rsidTr="004E4C97">
        <w:trPr>
          <w:jc w:val="center"/>
        </w:trPr>
        <w:tc>
          <w:tcPr>
            <w:tcW w:w="2053" w:type="dxa"/>
          </w:tcPr>
          <w:p w14:paraId="52C9AE1A" w14:textId="1B83470F"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hint="eastAsia"/>
              </w:rPr>
              <w:t>pktHash</w:t>
            </w:r>
          </w:p>
        </w:tc>
        <w:tc>
          <w:tcPr>
            <w:tcW w:w="1604" w:type="dxa"/>
          </w:tcPr>
          <w:p w14:paraId="1E28EE05" w14:textId="41009561"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rPr>
              <w:t>H</w:t>
            </w:r>
            <w:r w:rsidRPr="0006217B">
              <w:rPr>
                <w:rFonts w:asciiTheme="minorHAnsi" w:eastAsiaTheme="minorHAnsi" w:hAnsiTheme="minorHAnsi" w:hint="eastAsia"/>
              </w:rPr>
              <w:t>ash Data</w:t>
            </w:r>
          </w:p>
        </w:tc>
        <w:tc>
          <w:tcPr>
            <w:tcW w:w="2297" w:type="dxa"/>
          </w:tcPr>
          <w:p w14:paraId="233FEFBD" w14:textId="55BC6649"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 xml:space="preserve">Hash value generated in </w:t>
            </w:r>
            <w:r w:rsidRPr="0006217B">
              <w:rPr>
                <w:rFonts w:asciiTheme="minorHAnsi" w:eastAsiaTheme="minorHAnsi" w:hAnsiTheme="minorHAnsi"/>
                <w:spacing w:val="-6"/>
                <w:sz w:val="20"/>
                <w:szCs w:val="20"/>
              </w:rPr>
              <w:t xml:space="preserve">SHA256 </w:t>
            </w:r>
            <w:r w:rsidRPr="0006217B">
              <w:rPr>
                <w:rFonts w:asciiTheme="minorHAnsi" w:eastAsiaTheme="minorHAnsi" w:hAnsiTheme="minorHAnsi" w:hint="eastAsia"/>
                <w:spacing w:val="-6"/>
                <w:sz w:val="20"/>
                <w:szCs w:val="20"/>
              </w:rPr>
              <w:t>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Request Parameter Hash Code</w:t>
            </w:r>
            <w:r w:rsidRPr="0006217B">
              <w:rPr>
                <w:rFonts w:asciiTheme="minorHAnsi" w:eastAsiaTheme="minorHAnsi" w:hAnsiTheme="minorHAnsi"/>
                <w:spacing w:val="-6"/>
                <w:sz w:val="20"/>
                <w:szCs w:val="20"/>
              </w:rPr>
              <w:t>]</w:t>
            </w:r>
          </w:p>
        </w:tc>
        <w:tc>
          <w:tcPr>
            <w:tcW w:w="1199" w:type="dxa"/>
          </w:tcPr>
          <w:p w14:paraId="66DCE8CB" w14:textId="5FA80B5A" w:rsidR="008066B0" w:rsidRPr="0006217B" w:rsidRDefault="008066B0" w:rsidP="008066B0">
            <w:pPr>
              <w:pStyle w:val="cq11"/>
              <w:ind w:leftChars="0" w:left="0"/>
              <w:jc w:val="center"/>
              <w:rPr>
                <w:rFonts w:asciiTheme="minorHAnsi" w:eastAsiaTheme="minorHAnsi" w:hAnsiTheme="minorHAnsi"/>
              </w:rPr>
            </w:pPr>
            <w:r w:rsidRPr="0006217B">
              <w:rPr>
                <w:rFonts w:asciiTheme="minorHAnsi" w:eastAsiaTheme="minorHAnsi" w:hAnsiTheme="minorHAnsi"/>
                <w:spacing w:val="-6"/>
                <w:sz w:val="20"/>
                <w:szCs w:val="20"/>
              </w:rPr>
              <w:t>AN(</w:t>
            </w:r>
            <w:r w:rsidRPr="0006217B">
              <w:rPr>
                <w:rFonts w:asciiTheme="minorHAnsi" w:eastAsiaTheme="minorHAnsi" w:hAnsiTheme="minorHAnsi" w:hint="eastAsia"/>
                <w:spacing w:val="-6"/>
                <w:sz w:val="20"/>
                <w:szCs w:val="20"/>
              </w:rPr>
              <w:t>32</w:t>
            </w:r>
            <w:r w:rsidRPr="0006217B">
              <w:rPr>
                <w:rFonts w:asciiTheme="minorHAnsi" w:eastAsiaTheme="minorHAnsi" w:hAnsiTheme="minorHAnsi"/>
                <w:spacing w:val="-6"/>
                <w:sz w:val="20"/>
                <w:szCs w:val="20"/>
              </w:rPr>
              <w:t>)</w:t>
            </w:r>
          </w:p>
        </w:tc>
        <w:tc>
          <w:tcPr>
            <w:tcW w:w="1211" w:type="dxa"/>
          </w:tcPr>
          <w:p w14:paraId="43DBAA5C" w14:textId="50AF3859" w:rsidR="008066B0" w:rsidRPr="0006217B" w:rsidRDefault="008066B0" w:rsidP="008066B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5D235380" w14:textId="6D118938"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"346a2496f3e8b2cbb2ebd157eee0f7404c4e97c34d3cefe8a9b0113cc93f8cc1"</w:t>
            </w:r>
          </w:p>
        </w:tc>
      </w:tr>
    </w:tbl>
    <w:p w14:paraId="423008A4" w14:textId="77777777" w:rsidR="00786187" w:rsidRPr="0006217B" w:rsidRDefault="00786187" w:rsidP="00786187">
      <w:pPr>
        <w:pStyle w:val="cq11"/>
        <w:ind w:left="440"/>
        <w:rPr>
          <w:rFonts w:asciiTheme="minorHAnsi" w:eastAsiaTheme="minorHAnsi" w:hAnsiTheme="minorHAnsi"/>
        </w:rPr>
      </w:pPr>
    </w:p>
    <w:p w14:paraId="47C8483B" w14:textId="77777777" w:rsidR="00BD1A37" w:rsidRPr="0006217B" w:rsidRDefault="00BD1A37" w:rsidP="00BD1A37">
      <w:pPr>
        <w:pStyle w:val="2"/>
        <w:rPr>
          <w:rFonts w:asciiTheme="minorHAnsi" w:eastAsiaTheme="minorHAnsi" w:hAnsiTheme="minorHAnsi"/>
        </w:rPr>
      </w:pPr>
      <w:bookmarkStart w:id="239" w:name="_Toc172043644"/>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239"/>
    </w:p>
    <w:tbl>
      <w:tblPr>
        <w:tblStyle w:val="a7"/>
        <w:tblW w:w="0" w:type="auto"/>
        <w:tblInd w:w="440" w:type="dxa"/>
        <w:tblLook w:val="04A0" w:firstRow="1" w:lastRow="0" w:firstColumn="1" w:lastColumn="0" w:noHBand="0" w:noVBand="1"/>
      </w:tblPr>
      <w:tblGrid>
        <w:gridCol w:w="1965"/>
        <w:gridCol w:w="7655"/>
      </w:tblGrid>
      <w:tr w:rsidR="00ED4BE5" w:rsidRPr="0006217B" w14:paraId="668C5B00" w14:textId="77777777" w:rsidTr="001A1637">
        <w:tc>
          <w:tcPr>
            <w:tcW w:w="1965" w:type="dxa"/>
            <w:shd w:val="clear" w:color="auto" w:fill="D9D9D9" w:themeFill="background1" w:themeFillShade="D9"/>
          </w:tcPr>
          <w:p w14:paraId="6987D24D"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A9BD02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7A1D3482" w14:textId="77777777" w:rsidTr="001A1637">
        <w:tc>
          <w:tcPr>
            <w:tcW w:w="1965" w:type="dxa"/>
            <w:vAlign w:val="center"/>
          </w:tcPr>
          <w:p w14:paraId="318C071C"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pktHash</w:t>
            </w:r>
          </w:p>
        </w:tc>
        <w:tc>
          <w:tcPr>
            <w:tcW w:w="7655" w:type="dxa"/>
          </w:tcPr>
          <w:p w14:paraId="63F99D87"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Inquiry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Authentication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D7451B7" w14:textId="77777777" w:rsidR="00ED4BE5" w:rsidRPr="0006217B" w:rsidRDefault="00ED4BE5" w:rsidP="00ED4BE5">
      <w:pPr>
        <w:pStyle w:val="cq11"/>
        <w:ind w:left="440"/>
        <w:rPr>
          <w:rFonts w:asciiTheme="minorHAnsi" w:eastAsiaTheme="minorHAnsi" w:hAnsiTheme="minorHAnsi"/>
        </w:rPr>
      </w:pPr>
    </w:p>
    <w:p w14:paraId="026FC84E" w14:textId="77777777" w:rsidR="00BD1A37" w:rsidRPr="0006217B" w:rsidRDefault="00BD1A37" w:rsidP="00BD1A37">
      <w:pPr>
        <w:pStyle w:val="2"/>
        <w:rPr>
          <w:rFonts w:asciiTheme="minorHAnsi" w:eastAsiaTheme="minorHAnsi" w:hAnsiTheme="minorHAnsi"/>
        </w:rPr>
      </w:pPr>
      <w:bookmarkStart w:id="240" w:name="_Toc172043645"/>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40"/>
    </w:p>
    <w:p w14:paraId="10F77950" w14:textId="5E521723"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Response parameter is the response parameter from Hecto Financial to Merchant with the values of the collation that occurred on the Merchant</w:t>
      </w:r>
      <w:r w:rsidRPr="0006217B">
        <w:rPr>
          <w:rFonts w:asciiTheme="minorHAnsi" w:eastAsiaTheme="minorHAnsi" w:hAnsiTheme="minorHAnsi"/>
          <w:szCs w:val="20"/>
        </w:rPr>
        <w:t>’</w:t>
      </w:r>
      <w:r w:rsidRPr="0006217B">
        <w:rPr>
          <w:rFonts w:asciiTheme="minorHAnsi" w:eastAsiaTheme="minorHAnsi" w:hAnsiTheme="minorHAnsi" w:hint="eastAsia"/>
          <w:szCs w:val="20"/>
        </w:rPr>
        <w:t xml:space="preserve">s requested transaction date. </w:t>
      </w:r>
    </w:p>
    <w:tbl>
      <w:tblPr>
        <w:tblStyle w:val="a7"/>
        <w:tblW w:w="10348" w:type="dxa"/>
        <w:tblInd w:w="137" w:type="dxa"/>
        <w:tblLook w:val="04A0" w:firstRow="1" w:lastRow="0" w:firstColumn="1" w:lastColumn="0" w:noHBand="0" w:noVBand="1"/>
      </w:tblPr>
      <w:tblGrid>
        <w:gridCol w:w="1033"/>
        <w:gridCol w:w="2640"/>
        <w:gridCol w:w="3943"/>
        <w:gridCol w:w="1037"/>
        <w:gridCol w:w="1695"/>
      </w:tblGrid>
      <w:tr w:rsidR="007F55C6" w:rsidRPr="0006217B" w14:paraId="3F3E84C0" w14:textId="77777777" w:rsidTr="0053141C">
        <w:tc>
          <w:tcPr>
            <w:tcW w:w="1033" w:type="dxa"/>
            <w:shd w:val="clear" w:color="auto" w:fill="D9D9D9" w:themeFill="background1" w:themeFillShade="D9"/>
          </w:tcPr>
          <w:p w14:paraId="1563FE41"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w:t>
            </w:r>
          </w:p>
        </w:tc>
        <w:tc>
          <w:tcPr>
            <w:tcW w:w="2640" w:type="dxa"/>
            <w:shd w:val="clear" w:color="auto" w:fill="D9D9D9" w:themeFill="background1" w:themeFillShade="D9"/>
          </w:tcPr>
          <w:p w14:paraId="381DB3A5"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Parameter Name</w:t>
            </w:r>
          </w:p>
        </w:tc>
        <w:tc>
          <w:tcPr>
            <w:tcW w:w="3943" w:type="dxa"/>
            <w:shd w:val="clear" w:color="auto" w:fill="D9D9D9" w:themeFill="background1" w:themeFillShade="D9"/>
          </w:tcPr>
          <w:p w14:paraId="66819BFA"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Desc</w:t>
            </w:r>
            <w:r w:rsidRPr="0006217B">
              <w:rPr>
                <w:rFonts w:asciiTheme="minorHAnsi" w:eastAsiaTheme="minorHAnsi" w:hAnsiTheme="minorHAnsi"/>
              </w:rPr>
              <w:t>ription</w:t>
            </w:r>
          </w:p>
        </w:tc>
        <w:tc>
          <w:tcPr>
            <w:tcW w:w="1037" w:type="dxa"/>
            <w:shd w:val="clear" w:color="auto" w:fill="D9D9D9" w:themeFill="background1" w:themeFillShade="D9"/>
          </w:tcPr>
          <w:p w14:paraId="1549BA43"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Type (Length)</w:t>
            </w:r>
          </w:p>
        </w:tc>
        <w:tc>
          <w:tcPr>
            <w:tcW w:w="1695" w:type="dxa"/>
            <w:shd w:val="clear" w:color="auto" w:fill="D9D9D9" w:themeFill="background1" w:themeFillShade="D9"/>
          </w:tcPr>
          <w:p w14:paraId="487B5A28"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rPr>
              <w:t>Example</w:t>
            </w:r>
          </w:p>
        </w:tc>
      </w:tr>
      <w:tr w:rsidR="007F55C6" w:rsidRPr="0006217B" w14:paraId="73574EA9" w14:textId="77777777" w:rsidTr="00206FF1">
        <w:tc>
          <w:tcPr>
            <w:tcW w:w="10348" w:type="dxa"/>
            <w:gridSpan w:val="5"/>
            <w:shd w:val="clear" w:color="auto" w:fill="F2F2F2" w:themeFill="background1" w:themeFillShade="F2"/>
          </w:tcPr>
          <w:p w14:paraId="5C7799E2" w14:textId="77777777" w:rsidR="007F55C6" w:rsidRPr="0006217B" w:rsidRDefault="007F55C6" w:rsidP="00E50DE6">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Inquiry Result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Output first row on inquiry</w:t>
            </w:r>
          </w:p>
        </w:tc>
      </w:tr>
      <w:tr w:rsidR="007F55C6" w:rsidRPr="0006217B" w14:paraId="7BDCC6E7" w14:textId="77777777" w:rsidTr="0053141C">
        <w:tc>
          <w:tcPr>
            <w:tcW w:w="1033" w:type="dxa"/>
          </w:tcPr>
          <w:p w14:paraId="7771A83F"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1</w:t>
            </w:r>
          </w:p>
        </w:tc>
        <w:tc>
          <w:tcPr>
            <w:tcW w:w="2640" w:type="dxa"/>
          </w:tcPr>
          <w:p w14:paraId="5E5066A8"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Code</w:t>
            </w:r>
          </w:p>
        </w:tc>
        <w:tc>
          <w:tcPr>
            <w:tcW w:w="3943" w:type="dxa"/>
          </w:tcPr>
          <w:p w14:paraId="4D7F18EA"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code</w:t>
            </w:r>
          </w:p>
        </w:tc>
        <w:tc>
          <w:tcPr>
            <w:tcW w:w="1037" w:type="dxa"/>
          </w:tcPr>
          <w:p w14:paraId="1FEBB9B4"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w:t>
            </w:r>
          </w:p>
        </w:tc>
        <w:tc>
          <w:tcPr>
            <w:tcW w:w="1695" w:type="dxa"/>
          </w:tcPr>
          <w:p w14:paraId="313FE910" w14:textId="77777777" w:rsidR="007F55C6" w:rsidRPr="0006217B" w:rsidRDefault="007F55C6" w:rsidP="00E50DE6">
            <w:pPr>
              <w:pStyle w:val="cq11"/>
              <w:ind w:leftChars="0" w:left="0"/>
              <w:jc w:val="center"/>
              <w:rPr>
                <w:rFonts w:asciiTheme="minorHAnsi" w:eastAsiaTheme="minorHAnsi" w:hAnsiTheme="minorHAnsi"/>
              </w:rPr>
            </w:pPr>
          </w:p>
        </w:tc>
      </w:tr>
      <w:tr w:rsidR="007F55C6" w:rsidRPr="0006217B" w14:paraId="4462F211" w14:textId="77777777" w:rsidTr="0053141C">
        <w:tc>
          <w:tcPr>
            <w:tcW w:w="1033" w:type="dxa"/>
          </w:tcPr>
          <w:p w14:paraId="5FC77FAE"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2</w:t>
            </w:r>
          </w:p>
        </w:tc>
        <w:tc>
          <w:tcPr>
            <w:tcW w:w="2640" w:type="dxa"/>
          </w:tcPr>
          <w:p w14:paraId="037A287B"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Message</w:t>
            </w:r>
          </w:p>
        </w:tc>
        <w:tc>
          <w:tcPr>
            <w:tcW w:w="3943" w:type="dxa"/>
          </w:tcPr>
          <w:p w14:paraId="006FAA3D"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message</w:t>
            </w:r>
          </w:p>
        </w:tc>
        <w:tc>
          <w:tcPr>
            <w:tcW w:w="1037" w:type="dxa"/>
          </w:tcPr>
          <w:p w14:paraId="56E29870"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AN(4)</w:t>
            </w:r>
          </w:p>
        </w:tc>
        <w:tc>
          <w:tcPr>
            <w:tcW w:w="1695" w:type="dxa"/>
          </w:tcPr>
          <w:p w14:paraId="4DFED5F5" w14:textId="77777777" w:rsidR="007F55C6" w:rsidRPr="0006217B" w:rsidRDefault="007F55C6" w:rsidP="00E50DE6">
            <w:pPr>
              <w:pStyle w:val="cq11"/>
              <w:ind w:leftChars="0" w:left="0"/>
              <w:jc w:val="center"/>
              <w:rPr>
                <w:rFonts w:asciiTheme="minorHAnsi" w:eastAsiaTheme="minorHAnsi" w:hAnsiTheme="minorHAnsi"/>
              </w:rPr>
            </w:pPr>
          </w:p>
        </w:tc>
      </w:tr>
      <w:tr w:rsidR="007F55C6" w:rsidRPr="0006217B" w14:paraId="7478268B" w14:textId="77777777" w:rsidTr="0053141C">
        <w:tc>
          <w:tcPr>
            <w:tcW w:w="1033" w:type="dxa"/>
          </w:tcPr>
          <w:p w14:paraId="22ED5CC1"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3</w:t>
            </w:r>
          </w:p>
        </w:tc>
        <w:tc>
          <w:tcPr>
            <w:tcW w:w="2640" w:type="dxa"/>
          </w:tcPr>
          <w:p w14:paraId="070C2525"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Inquiries</w:t>
            </w:r>
          </w:p>
        </w:tc>
        <w:tc>
          <w:tcPr>
            <w:tcW w:w="3943" w:type="dxa"/>
          </w:tcPr>
          <w:p w14:paraId="77F9A56D"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successful transaction inquiries</w:t>
            </w:r>
          </w:p>
        </w:tc>
        <w:tc>
          <w:tcPr>
            <w:tcW w:w="1037" w:type="dxa"/>
          </w:tcPr>
          <w:p w14:paraId="3F4C2E26"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p>
        </w:tc>
        <w:tc>
          <w:tcPr>
            <w:tcW w:w="1695" w:type="dxa"/>
          </w:tcPr>
          <w:p w14:paraId="689342D7" w14:textId="77777777" w:rsidR="007F55C6" w:rsidRPr="0006217B" w:rsidRDefault="007F55C6" w:rsidP="00E50DE6">
            <w:pPr>
              <w:pStyle w:val="cq11"/>
              <w:ind w:leftChars="0" w:left="0"/>
              <w:jc w:val="center"/>
              <w:rPr>
                <w:rFonts w:asciiTheme="minorHAnsi" w:eastAsiaTheme="minorHAnsi" w:hAnsiTheme="minorHAnsi"/>
              </w:rPr>
            </w:pPr>
          </w:p>
        </w:tc>
      </w:tr>
      <w:tr w:rsidR="007F55C6" w:rsidRPr="0006217B" w14:paraId="781A6F24" w14:textId="77777777" w:rsidTr="00206FF1">
        <w:tc>
          <w:tcPr>
            <w:tcW w:w="10348" w:type="dxa"/>
            <w:gridSpan w:val="5"/>
            <w:shd w:val="clear" w:color="auto" w:fill="F2F2F2" w:themeFill="background1" w:themeFillShade="F2"/>
          </w:tcPr>
          <w:p w14:paraId="406B86AD" w14:textId="77777777" w:rsidR="007F55C6" w:rsidRPr="0006217B" w:rsidRDefault="007F55C6" w:rsidP="00E50DE6">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Transaction History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If Inquiry Success</w:t>
            </w:r>
            <w:r w:rsidRPr="0006217B">
              <w:rPr>
                <w:rFonts w:asciiTheme="minorHAnsi" w:eastAsiaTheme="minorHAnsi" w:hAnsiTheme="minorHAnsi" w:hint="eastAsia"/>
                <w:b/>
              </w:rPr>
              <w:t>(result:0000)</w:t>
            </w:r>
            <w:r w:rsidRPr="0006217B">
              <w:rPr>
                <w:rFonts w:asciiTheme="minorHAnsi" w:eastAsiaTheme="minorHAnsi" w:hAnsiTheme="minorHAnsi"/>
                <w:b/>
              </w:rPr>
              <w:t xml:space="preserve">, output per transaction from the second row </w:t>
            </w:r>
            <w:r w:rsidRPr="0006217B">
              <w:rPr>
                <w:rFonts w:asciiTheme="minorHAnsi" w:eastAsiaTheme="minorHAnsi" w:hAnsiTheme="minorHAnsi" w:hint="eastAsia"/>
                <w:b/>
              </w:rPr>
              <w:t>(R</w:t>
            </w:r>
            <w:r w:rsidRPr="0006217B">
              <w:rPr>
                <w:rFonts w:asciiTheme="minorHAnsi" w:eastAsiaTheme="minorHAnsi" w:hAnsiTheme="minorHAnsi"/>
                <w:b/>
              </w:rPr>
              <w:t>epeat</w:t>
            </w:r>
            <w:r w:rsidRPr="0006217B">
              <w:rPr>
                <w:rFonts w:asciiTheme="minorHAnsi" w:eastAsiaTheme="minorHAnsi" w:hAnsiTheme="minorHAnsi" w:hint="eastAsia"/>
                <w:b/>
              </w:rPr>
              <w:t>)</w:t>
            </w:r>
          </w:p>
        </w:tc>
      </w:tr>
      <w:tr w:rsidR="007F55C6" w:rsidRPr="0006217B" w14:paraId="30A7E201" w14:textId="77777777" w:rsidTr="0053141C">
        <w:tc>
          <w:tcPr>
            <w:tcW w:w="1033" w:type="dxa"/>
          </w:tcPr>
          <w:p w14:paraId="29269F2E"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1</w:t>
            </w:r>
          </w:p>
        </w:tc>
        <w:tc>
          <w:tcPr>
            <w:tcW w:w="2640" w:type="dxa"/>
          </w:tcPr>
          <w:p w14:paraId="49B57F27"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3943" w:type="dxa"/>
          </w:tcPr>
          <w:p w14:paraId="52DBD408"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1037" w:type="dxa"/>
          </w:tcPr>
          <w:p w14:paraId="56622114"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AN(10)</w:t>
            </w:r>
          </w:p>
        </w:tc>
        <w:tc>
          <w:tcPr>
            <w:tcW w:w="1695" w:type="dxa"/>
          </w:tcPr>
          <w:p w14:paraId="0D9BE4DE" w14:textId="77777777" w:rsidR="007F55C6" w:rsidRPr="0006217B" w:rsidRDefault="007F55C6" w:rsidP="00E50DE6">
            <w:pPr>
              <w:pStyle w:val="cq11"/>
              <w:ind w:leftChars="0" w:left="0"/>
              <w:jc w:val="center"/>
              <w:rPr>
                <w:rFonts w:asciiTheme="minorHAnsi" w:eastAsiaTheme="minorHAnsi" w:hAnsiTheme="minorHAnsi"/>
              </w:rPr>
            </w:pPr>
          </w:p>
        </w:tc>
      </w:tr>
      <w:tr w:rsidR="0053141C" w:rsidRPr="0006217B" w14:paraId="325B24A0" w14:textId="77777777" w:rsidTr="0053141C">
        <w:tc>
          <w:tcPr>
            <w:tcW w:w="1033" w:type="dxa"/>
          </w:tcPr>
          <w:p w14:paraId="33961389" w14:textId="2F347C16"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2</w:t>
            </w:r>
          </w:p>
        </w:tc>
        <w:tc>
          <w:tcPr>
            <w:tcW w:w="2640" w:type="dxa"/>
          </w:tcPr>
          <w:p w14:paraId="1F783A13" w14:textId="287A935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Hecto Financial Transaction Number</w:t>
            </w:r>
          </w:p>
        </w:tc>
        <w:tc>
          <w:tcPr>
            <w:tcW w:w="3943" w:type="dxa"/>
          </w:tcPr>
          <w:p w14:paraId="6258B36E" w14:textId="017425F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Transaction number generated by Hecto Financial</w:t>
            </w:r>
          </w:p>
        </w:tc>
        <w:tc>
          <w:tcPr>
            <w:tcW w:w="1037" w:type="dxa"/>
          </w:tcPr>
          <w:p w14:paraId="7FE87C91" w14:textId="5FE20E2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AN(40)</w:t>
            </w:r>
          </w:p>
        </w:tc>
        <w:tc>
          <w:tcPr>
            <w:tcW w:w="1695" w:type="dxa"/>
          </w:tcPr>
          <w:p w14:paraId="14FFBF50"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57118437" w14:textId="77777777" w:rsidTr="0053141C">
        <w:tc>
          <w:tcPr>
            <w:tcW w:w="1033" w:type="dxa"/>
          </w:tcPr>
          <w:p w14:paraId="6D98C951" w14:textId="62FABD6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3</w:t>
            </w:r>
          </w:p>
        </w:tc>
        <w:tc>
          <w:tcPr>
            <w:tcW w:w="2640" w:type="dxa"/>
          </w:tcPr>
          <w:p w14:paraId="1970154D" w14:textId="75C1858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Original Transaction Number</w:t>
            </w:r>
          </w:p>
        </w:tc>
        <w:tc>
          <w:tcPr>
            <w:tcW w:w="3943" w:type="dxa"/>
          </w:tcPr>
          <w:p w14:paraId="7BEDDB99" w14:textId="1C2D8AD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Original transaction number of canceled transaction</w:t>
            </w:r>
          </w:p>
        </w:tc>
        <w:tc>
          <w:tcPr>
            <w:tcW w:w="1037" w:type="dxa"/>
          </w:tcPr>
          <w:p w14:paraId="6F0E785C" w14:textId="1A34A730"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AN(40)</w:t>
            </w:r>
          </w:p>
        </w:tc>
        <w:tc>
          <w:tcPr>
            <w:tcW w:w="1695" w:type="dxa"/>
          </w:tcPr>
          <w:p w14:paraId="192C6453"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160080DE" w14:textId="77777777" w:rsidTr="0053141C">
        <w:tc>
          <w:tcPr>
            <w:tcW w:w="1033" w:type="dxa"/>
          </w:tcPr>
          <w:p w14:paraId="560A176F" w14:textId="71C12BB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4</w:t>
            </w:r>
          </w:p>
        </w:tc>
        <w:tc>
          <w:tcPr>
            <w:tcW w:w="2640" w:type="dxa"/>
          </w:tcPr>
          <w:p w14:paraId="5C31D4EA" w14:textId="7F69DAB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Method</w:t>
            </w:r>
          </w:p>
        </w:tc>
        <w:tc>
          <w:tcPr>
            <w:tcW w:w="3943" w:type="dxa"/>
          </w:tcPr>
          <w:p w14:paraId="7EC1FBCE" w14:textId="1AF903E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method code</w:t>
            </w:r>
          </w:p>
        </w:tc>
        <w:tc>
          <w:tcPr>
            <w:tcW w:w="1037" w:type="dxa"/>
          </w:tcPr>
          <w:p w14:paraId="72E61621" w14:textId="5E17E2A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N(2)</w:t>
            </w:r>
          </w:p>
        </w:tc>
        <w:tc>
          <w:tcPr>
            <w:tcW w:w="1695" w:type="dxa"/>
          </w:tcPr>
          <w:p w14:paraId="7FEBD969"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280E14C1" w14:textId="77777777" w:rsidTr="0053141C">
        <w:tc>
          <w:tcPr>
            <w:tcW w:w="1033" w:type="dxa"/>
          </w:tcPr>
          <w:p w14:paraId="2C5C7188" w14:textId="5B8622B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5</w:t>
            </w:r>
          </w:p>
        </w:tc>
        <w:tc>
          <w:tcPr>
            <w:tcW w:w="2640" w:type="dxa"/>
          </w:tcPr>
          <w:p w14:paraId="717C40AD" w14:textId="54EE265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w:t>
            </w:r>
            <w:r w:rsidRPr="0006217B">
              <w:rPr>
                <w:rFonts w:asciiTheme="minorHAnsi" w:eastAsiaTheme="minorHAnsi" w:hAnsiTheme="minorHAnsi"/>
                <w:sz w:val="20"/>
                <w:szCs w:val="20"/>
              </w:rPr>
              <w:t>ve / Cancel Date</w:t>
            </w:r>
          </w:p>
        </w:tc>
        <w:tc>
          <w:tcPr>
            <w:tcW w:w="3943" w:type="dxa"/>
          </w:tcPr>
          <w:p w14:paraId="4F424DD2" w14:textId="77777777" w:rsidR="0053141C" w:rsidRPr="0006217B" w:rsidRDefault="0053141C" w:rsidP="0053141C">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Transaction date (Cancellation date)</w:t>
            </w:r>
          </w:p>
          <w:p w14:paraId="46CA179F" w14:textId="3DB0462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yyyyMMdd</w:t>
            </w:r>
          </w:p>
        </w:tc>
        <w:tc>
          <w:tcPr>
            <w:tcW w:w="1037" w:type="dxa"/>
          </w:tcPr>
          <w:p w14:paraId="51F90275" w14:textId="2E814B32"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N(8)</w:t>
            </w:r>
          </w:p>
        </w:tc>
        <w:tc>
          <w:tcPr>
            <w:tcW w:w="1695" w:type="dxa"/>
          </w:tcPr>
          <w:p w14:paraId="58E01838"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318978E3" w14:textId="77777777" w:rsidTr="0053141C">
        <w:tc>
          <w:tcPr>
            <w:tcW w:w="1033" w:type="dxa"/>
          </w:tcPr>
          <w:p w14:paraId="3F3F05FB" w14:textId="63D6CDD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6</w:t>
            </w:r>
          </w:p>
        </w:tc>
        <w:tc>
          <w:tcPr>
            <w:tcW w:w="2640" w:type="dxa"/>
          </w:tcPr>
          <w:p w14:paraId="6FD54E2A" w14:textId="37CE7EB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Approve / Cancel Status</w:t>
            </w:r>
          </w:p>
        </w:tc>
        <w:tc>
          <w:tcPr>
            <w:tcW w:w="3943" w:type="dxa"/>
          </w:tcPr>
          <w:p w14:paraId="6524953F" w14:textId="07E0A44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Approve / Cancel classification</w:t>
            </w:r>
          </w:p>
        </w:tc>
        <w:tc>
          <w:tcPr>
            <w:tcW w:w="1037" w:type="dxa"/>
          </w:tcPr>
          <w:p w14:paraId="477E729E" w14:textId="500AF130"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N(1)</w:t>
            </w:r>
          </w:p>
        </w:tc>
        <w:tc>
          <w:tcPr>
            <w:tcW w:w="1695" w:type="dxa"/>
          </w:tcPr>
          <w:p w14:paraId="274EE46A" w14:textId="77777777" w:rsidR="0053141C" w:rsidRPr="0006217B" w:rsidRDefault="0053141C" w:rsidP="0053141C">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z w:val="20"/>
                <w:szCs w:val="20"/>
              </w:rPr>
              <w:t>“0”: Approve</w:t>
            </w:r>
          </w:p>
          <w:p w14:paraId="70B381DA" w14:textId="189D7BF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“1”: Cancel</w:t>
            </w:r>
          </w:p>
        </w:tc>
      </w:tr>
      <w:tr w:rsidR="0053141C" w:rsidRPr="0006217B" w14:paraId="1EBBD6AB" w14:textId="77777777" w:rsidTr="0053141C">
        <w:tc>
          <w:tcPr>
            <w:tcW w:w="1033" w:type="dxa"/>
          </w:tcPr>
          <w:p w14:paraId="01EF7D80" w14:textId="41B3157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7</w:t>
            </w:r>
          </w:p>
        </w:tc>
        <w:tc>
          <w:tcPr>
            <w:tcW w:w="2640" w:type="dxa"/>
          </w:tcPr>
          <w:p w14:paraId="5BAE5397" w14:textId="22C901D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 xml:space="preserve">Financial Company / </w:t>
            </w:r>
            <w:r w:rsidRPr="0006217B">
              <w:rPr>
                <w:rFonts w:asciiTheme="minorHAnsi" w:eastAsiaTheme="minorHAnsi" w:hAnsiTheme="minorHAnsi"/>
                <w:sz w:val="20"/>
                <w:szCs w:val="20"/>
              </w:rPr>
              <w:t>Carrier Code</w:t>
            </w:r>
          </w:p>
        </w:tc>
        <w:tc>
          <w:tcPr>
            <w:tcW w:w="3943" w:type="dxa"/>
          </w:tcPr>
          <w:p w14:paraId="49C9BB9F" w14:textId="145946B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Financial Company</w:t>
            </w:r>
          </w:p>
        </w:tc>
        <w:tc>
          <w:tcPr>
            <w:tcW w:w="1037" w:type="dxa"/>
          </w:tcPr>
          <w:p w14:paraId="5B2FA597" w14:textId="3FFB9721"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AHN(20)</w:t>
            </w:r>
          </w:p>
        </w:tc>
        <w:tc>
          <w:tcPr>
            <w:tcW w:w="1695" w:type="dxa"/>
          </w:tcPr>
          <w:p w14:paraId="4DF08219"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7633E903" w14:textId="77777777" w:rsidTr="0053141C">
        <w:tc>
          <w:tcPr>
            <w:tcW w:w="1033" w:type="dxa"/>
          </w:tcPr>
          <w:p w14:paraId="272732F1" w14:textId="3690BE4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8</w:t>
            </w:r>
          </w:p>
        </w:tc>
        <w:tc>
          <w:tcPr>
            <w:tcW w:w="2640" w:type="dxa"/>
          </w:tcPr>
          <w:p w14:paraId="25DA12B5" w14:textId="7DA1159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Approval Number</w:t>
            </w:r>
          </w:p>
        </w:tc>
        <w:tc>
          <w:tcPr>
            <w:tcW w:w="3943" w:type="dxa"/>
          </w:tcPr>
          <w:p w14:paraId="3A0C6459" w14:textId="27C63AB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Credit card approval number</w:t>
            </w:r>
          </w:p>
        </w:tc>
        <w:tc>
          <w:tcPr>
            <w:tcW w:w="1037" w:type="dxa"/>
          </w:tcPr>
          <w:p w14:paraId="087285D3" w14:textId="77777777" w:rsidR="0053141C" w:rsidRPr="0006217B" w:rsidRDefault="0053141C" w:rsidP="0053141C">
            <w:pPr>
              <w:pStyle w:val="cq11"/>
              <w:ind w:leftChars="0" w:left="0"/>
              <w:jc w:val="center"/>
              <w:rPr>
                <w:rFonts w:asciiTheme="minorHAnsi" w:eastAsiaTheme="minorHAnsi" w:hAnsiTheme="minorHAnsi"/>
              </w:rPr>
            </w:pPr>
          </w:p>
        </w:tc>
        <w:tc>
          <w:tcPr>
            <w:tcW w:w="1695" w:type="dxa"/>
          </w:tcPr>
          <w:p w14:paraId="2C849AD0"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4A1E8964" w14:textId="77777777" w:rsidTr="0053141C">
        <w:tc>
          <w:tcPr>
            <w:tcW w:w="1033" w:type="dxa"/>
          </w:tcPr>
          <w:p w14:paraId="407F14EC" w14:textId="4C82D43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9</w:t>
            </w:r>
          </w:p>
        </w:tc>
        <w:tc>
          <w:tcPr>
            <w:tcW w:w="2640" w:type="dxa"/>
          </w:tcPr>
          <w:p w14:paraId="66526CE3" w14:textId="08DE23F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Number of Installments</w:t>
            </w:r>
          </w:p>
        </w:tc>
        <w:tc>
          <w:tcPr>
            <w:tcW w:w="3943" w:type="dxa"/>
          </w:tcPr>
          <w:p w14:paraId="0328216D" w14:textId="4D175B6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Number of installments for credit card transaction</w:t>
            </w:r>
          </w:p>
        </w:tc>
        <w:tc>
          <w:tcPr>
            <w:tcW w:w="1037" w:type="dxa"/>
          </w:tcPr>
          <w:p w14:paraId="359707B9" w14:textId="141B5F7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N(2)</w:t>
            </w:r>
          </w:p>
        </w:tc>
        <w:tc>
          <w:tcPr>
            <w:tcW w:w="1695" w:type="dxa"/>
          </w:tcPr>
          <w:p w14:paraId="7E1015BA"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3B6B533C" w14:textId="77777777" w:rsidTr="0053141C">
        <w:tc>
          <w:tcPr>
            <w:tcW w:w="1033" w:type="dxa"/>
          </w:tcPr>
          <w:p w14:paraId="10898EE2" w14:textId="792DAC9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10</w:t>
            </w:r>
          </w:p>
        </w:tc>
        <w:tc>
          <w:tcPr>
            <w:tcW w:w="2640" w:type="dxa"/>
          </w:tcPr>
          <w:p w14:paraId="083B2782" w14:textId="71CA19A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Order Number</w:t>
            </w:r>
          </w:p>
        </w:tc>
        <w:tc>
          <w:tcPr>
            <w:tcW w:w="3943" w:type="dxa"/>
          </w:tcPr>
          <w:p w14:paraId="60674A91" w14:textId="7147F81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Merchant order number</w:t>
            </w:r>
          </w:p>
        </w:tc>
        <w:tc>
          <w:tcPr>
            <w:tcW w:w="1037" w:type="dxa"/>
          </w:tcPr>
          <w:p w14:paraId="75A47A2F" w14:textId="71052FB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AN(100)</w:t>
            </w:r>
          </w:p>
        </w:tc>
        <w:tc>
          <w:tcPr>
            <w:tcW w:w="1695" w:type="dxa"/>
          </w:tcPr>
          <w:p w14:paraId="41F0514A"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033C4990" w14:textId="77777777" w:rsidTr="0053141C">
        <w:tc>
          <w:tcPr>
            <w:tcW w:w="1033" w:type="dxa"/>
          </w:tcPr>
          <w:p w14:paraId="1F64E5FD" w14:textId="40D0769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11</w:t>
            </w:r>
          </w:p>
        </w:tc>
        <w:tc>
          <w:tcPr>
            <w:tcW w:w="2640" w:type="dxa"/>
          </w:tcPr>
          <w:p w14:paraId="7CD7CF6E" w14:textId="3213ED30"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Name of Orderer</w:t>
            </w:r>
          </w:p>
        </w:tc>
        <w:tc>
          <w:tcPr>
            <w:tcW w:w="3943" w:type="dxa"/>
          </w:tcPr>
          <w:p w14:paraId="7E3DBBD3" w14:textId="417F0E3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Merchant orderer name</w:t>
            </w:r>
          </w:p>
        </w:tc>
        <w:tc>
          <w:tcPr>
            <w:tcW w:w="1037" w:type="dxa"/>
          </w:tcPr>
          <w:p w14:paraId="215B7A13" w14:textId="42526F7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AN(88)</w:t>
            </w:r>
          </w:p>
        </w:tc>
        <w:tc>
          <w:tcPr>
            <w:tcW w:w="1695" w:type="dxa"/>
          </w:tcPr>
          <w:p w14:paraId="4D66FE72"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1E39A3B4" w14:textId="77777777" w:rsidTr="0053141C">
        <w:tc>
          <w:tcPr>
            <w:tcW w:w="1033" w:type="dxa"/>
          </w:tcPr>
          <w:p w14:paraId="3ADECD3D" w14:textId="62E14D5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12</w:t>
            </w:r>
          </w:p>
        </w:tc>
        <w:tc>
          <w:tcPr>
            <w:tcW w:w="2640" w:type="dxa"/>
          </w:tcPr>
          <w:p w14:paraId="10747249" w14:textId="688B97F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Product Name</w:t>
            </w:r>
          </w:p>
        </w:tc>
        <w:tc>
          <w:tcPr>
            <w:tcW w:w="3943" w:type="dxa"/>
          </w:tcPr>
          <w:p w14:paraId="5E510BD2" w14:textId="4E5269B3"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Merchant product name</w:t>
            </w:r>
          </w:p>
        </w:tc>
        <w:tc>
          <w:tcPr>
            <w:tcW w:w="1037" w:type="dxa"/>
          </w:tcPr>
          <w:p w14:paraId="663F650F" w14:textId="4AADD8F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AN(200)</w:t>
            </w:r>
          </w:p>
        </w:tc>
        <w:tc>
          <w:tcPr>
            <w:tcW w:w="1695" w:type="dxa"/>
          </w:tcPr>
          <w:p w14:paraId="2914CE43"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2C50688D" w14:textId="77777777" w:rsidTr="0053141C">
        <w:tc>
          <w:tcPr>
            <w:tcW w:w="1033" w:type="dxa"/>
          </w:tcPr>
          <w:p w14:paraId="2449EF2F" w14:textId="230285C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13</w:t>
            </w:r>
          </w:p>
        </w:tc>
        <w:tc>
          <w:tcPr>
            <w:tcW w:w="2640" w:type="dxa"/>
          </w:tcPr>
          <w:p w14:paraId="436999CB" w14:textId="781CE2F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Amount</w:t>
            </w:r>
          </w:p>
        </w:tc>
        <w:tc>
          <w:tcPr>
            <w:tcW w:w="3943" w:type="dxa"/>
          </w:tcPr>
          <w:p w14:paraId="453DD1AB" w14:textId="073D1BA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amount</w:t>
            </w:r>
          </w:p>
        </w:tc>
        <w:tc>
          <w:tcPr>
            <w:tcW w:w="1037" w:type="dxa"/>
          </w:tcPr>
          <w:p w14:paraId="6FA16D8D" w14:textId="4E5A35A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N(13)</w:t>
            </w:r>
          </w:p>
        </w:tc>
        <w:tc>
          <w:tcPr>
            <w:tcW w:w="1695" w:type="dxa"/>
          </w:tcPr>
          <w:p w14:paraId="1EF4B1A9"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3D0A93A7" w14:textId="77777777" w:rsidTr="0053141C">
        <w:tc>
          <w:tcPr>
            <w:tcW w:w="1033" w:type="dxa"/>
          </w:tcPr>
          <w:p w14:paraId="23C7BFFE" w14:textId="5F5CC1B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14</w:t>
            </w:r>
          </w:p>
        </w:tc>
        <w:tc>
          <w:tcPr>
            <w:tcW w:w="2640" w:type="dxa"/>
          </w:tcPr>
          <w:p w14:paraId="411D33C9" w14:textId="5CA5D7B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Fee</w:t>
            </w:r>
          </w:p>
        </w:tc>
        <w:tc>
          <w:tcPr>
            <w:tcW w:w="3943" w:type="dxa"/>
          </w:tcPr>
          <w:p w14:paraId="18588EEC" w14:textId="61515C5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Supply amount</w:t>
            </w:r>
          </w:p>
        </w:tc>
        <w:tc>
          <w:tcPr>
            <w:tcW w:w="1037" w:type="dxa"/>
          </w:tcPr>
          <w:p w14:paraId="186FB29A" w14:textId="0951A100"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N(13)</w:t>
            </w:r>
          </w:p>
        </w:tc>
        <w:tc>
          <w:tcPr>
            <w:tcW w:w="1695" w:type="dxa"/>
          </w:tcPr>
          <w:p w14:paraId="102380A2"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25FEBADF" w14:textId="77777777" w:rsidTr="0053141C">
        <w:tc>
          <w:tcPr>
            <w:tcW w:w="1033" w:type="dxa"/>
          </w:tcPr>
          <w:p w14:paraId="59CF4E79" w14:textId="05B584D3"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15</w:t>
            </w:r>
          </w:p>
        </w:tc>
        <w:tc>
          <w:tcPr>
            <w:tcW w:w="2640" w:type="dxa"/>
          </w:tcPr>
          <w:p w14:paraId="01026BE0" w14:textId="068A061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Additional Tax</w:t>
            </w:r>
          </w:p>
        </w:tc>
        <w:tc>
          <w:tcPr>
            <w:tcW w:w="3943" w:type="dxa"/>
          </w:tcPr>
          <w:p w14:paraId="54F123C6" w14:textId="78189F0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Additional tax</w:t>
            </w:r>
          </w:p>
        </w:tc>
        <w:tc>
          <w:tcPr>
            <w:tcW w:w="1037" w:type="dxa"/>
          </w:tcPr>
          <w:p w14:paraId="41F653FF" w14:textId="639AE23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N(13)</w:t>
            </w:r>
          </w:p>
        </w:tc>
        <w:tc>
          <w:tcPr>
            <w:tcW w:w="1695" w:type="dxa"/>
          </w:tcPr>
          <w:p w14:paraId="2201469D"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73CD3CC5" w14:textId="77777777" w:rsidTr="0053141C">
        <w:tc>
          <w:tcPr>
            <w:tcW w:w="1033" w:type="dxa"/>
          </w:tcPr>
          <w:p w14:paraId="3853BB94" w14:textId="3404921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16</w:t>
            </w:r>
          </w:p>
        </w:tc>
        <w:tc>
          <w:tcPr>
            <w:tcW w:w="2640" w:type="dxa"/>
          </w:tcPr>
          <w:p w14:paraId="7F4FE9F0" w14:textId="70DF03A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Expected Settlement Amount</w:t>
            </w:r>
          </w:p>
        </w:tc>
        <w:tc>
          <w:tcPr>
            <w:tcW w:w="3943" w:type="dxa"/>
          </w:tcPr>
          <w:p w14:paraId="37CE9FD6" w14:textId="369C91D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Expected Settlement Amount</w:t>
            </w:r>
          </w:p>
        </w:tc>
        <w:tc>
          <w:tcPr>
            <w:tcW w:w="1037" w:type="dxa"/>
          </w:tcPr>
          <w:p w14:paraId="0CD6B421" w14:textId="2F947D90"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N(13)</w:t>
            </w:r>
          </w:p>
        </w:tc>
        <w:tc>
          <w:tcPr>
            <w:tcW w:w="1695" w:type="dxa"/>
          </w:tcPr>
          <w:p w14:paraId="23C9123C"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55D237B0" w14:textId="77777777" w:rsidTr="0053141C">
        <w:tc>
          <w:tcPr>
            <w:tcW w:w="1033" w:type="dxa"/>
          </w:tcPr>
          <w:p w14:paraId="23A13B84" w14:textId="51186CB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17</w:t>
            </w:r>
          </w:p>
        </w:tc>
        <w:tc>
          <w:tcPr>
            <w:tcW w:w="2640" w:type="dxa"/>
          </w:tcPr>
          <w:p w14:paraId="7B750ACB" w14:textId="4F65AAD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Expected Settlement Date</w:t>
            </w:r>
          </w:p>
        </w:tc>
        <w:tc>
          <w:tcPr>
            <w:tcW w:w="3943" w:type="dxa"/>
          </w:tcPr>
          <w:p w14:paraId="0A58BEEC" w14:textId="77777777" w:rsidR="0053141C" w:rsidRPr="0006217B" w:rsidRDefault="0053141C" w:rsidP="0053141C">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Expected Settlement Date</w:t>
            </w:r>
          </w:p>
          <w:p w14:paraId="542C17C3" w14:textId="09A12706"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yyyyMMdd</w:t>
            </w:r>
          </w:p>
        </w:tc>
        <w:tc>
          <w:tcPr>
            <w:tcW w:w="1037" w:type="dxa"/>
          </w:tcPr>
          <w:p w14:paraId="3A988428" w14:textId="0662C901"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N(8)</w:t>
            </w:r>
          </w:p>
        </w:tc>
        <w:tc>
          <w:tcPr>
            <w:tcW w:w="1695" w:type="dxa"/>
          </w:tcPr>
          <w:p w14:paraId="0812D717" w14:textId="77777777" w:rsidR="0053141C" w:rsidRPr="0006217B" w:rsidRDefault="0053141C" w:rsidP="0053141C">
            <w:pPr>
              <w:pStyle w:val="cq11"/>
              <w:ind w:leftChars="0" w:left="0"/>
              <w:jc w:val="center"/>
              <w:rPr>
                <w:rFonts w:asciiTheme="minorHAnsi" w:eastAsiaTheme="minorHAnsi" w:hAnsiTheme="minorHAnsi"/>
              </w:rPr>
            </w:pPr>
          </w:p>
        </w:tc>
      </w:tr>
    </w:tbl>
    <w:p w14:paraId="7CAF4CD3" w14:textId="77777777" w:rsidR="007F55C6" w:rsidRPr="0006217B" w:rsidRDefault="007F55C6" w:rsidP="007F55C6">
      <w:pPr>
        <w:pStyle w:val="cq11"/>
        <w:ind w:left="440"/>
        <w:rPr>
          <w:rFonts w:asciiTheme="minorHAnsi" w:eastAsiaTheme="minorHAnsi" w:hAnsiTheme="minorHAnsi"/>
        </w:rPr>
      </w:pPr>
    </w:p>
    <w:p w14:paraId="6C233E73" w14:textId="77777777" w:rsidR="00BD1A37" w:rsidRPr="0006217B" w:rsidRDefault="00BD1A37" w:rsidP="00BD1A37">
      <w:pPr>
        <w:pStyle w:val="2"/>
        <w:rPr>
          <w:rFonts w:asciiTheme="minorHAnsi" w:eastAsiaTheme="minorHAnsi" w:hAnsiTheme="minorHAnsi"/>
        </w:rPr>
      </w:pPr>
      <w:bookmarkStart w:id="241" w:name="_Toc172043646"/>
      <w:r w:rsidRPr="0006217B">
        <w:rPr>
          <w:rFonts w:asciiTheme="minorHAnsi" w:eastAsiaTheme="minorHAnsi" w:hAnsiTheme="minorHAnsi"/>
        </w:rPr>
        <w:lastRenderedPageBreak/>
        <w:t>Settlement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Inquiry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Value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Example</w:t>
      </w:r>
      <w:bookmarkEnd w:id="241"/>
    </w:p>
    <w:p w14:paraId="1F1FAF1A" w14:textId="77777777" w:rsidR="00A11596" w:rsidRPr="0006217B" w:rsidRDefault="00A11596" w:rsidP="00A11596">
      <w:pPr>
        <w:pStyle w:val="cq11"/>
        <w:ind w:left="440"/>
        <w:rPr>
          <w:rFonts w:asciiTheme="minorHAnsi" w:eastAsiaTheme="minorHAnsi" w:hAnsiTheme="minorHAnsi"/>
        </w:rPr>
      </w:pPr>
      <w:r w:rsidRPr="0006217B">
        <w:rPr>
          <w:rFonts w:asciiTheme="minorHAnsi" w:eastAsiaTheme="minorHAnsi" w:hAnsiTheme="minorHAnsi" w:hint="eastAsia"/>
        </w:rPr>
        <w:t xml:space="preserve">Example 1. This is the example of normally </w:t>
      </w:r>
      <w:r w:rsidRPr="0006217B">
        <w:rPr>
          <w:rFonts w:asciiTheme="minorHAnsi" w:eastAsiaTheme="minorHAnsi" w:hAnsiTheme="minorHAnsi"/>
        </w:rPr>
        <w:t>processed</w:t>
      </w:r>
      <w:r w:rsidRPr="0006217B">
        <w:rPr>
          <w:rFonts w:asciiTheme="minorHAnsi" w:eastAsiaTheme="minorHAnsi" w:hAnsiTheme="minorHAnsi" w:hint="eastAsia"/>
        </w:rPr>
        <w:t xml:space="preserve"> </w:t>
      </w:r>
      <w:r w:rsidRPr="0006217B">
        <w:rPr>
          <w:rFonts w:asciiTheme="minorHAnsi" w:eastAsiaTheme="minorHAnsi" w:hAnsiTheme="minorHAnsi"/>
        </w:rPr>
        <w:t>response value when settlement collation API inquiry is done.</w:t>
      </w:r>
    </w:p>
    <w:tbl>
      <w:tblPr>
        <w:tblStyle w:val="a7"/>
        <w:tblW w:w="0" w:type="auto"/>
        <w:tblInd w:w="440" w:type="dxa"/>
        <w:tblLook w:val="04A0" w:firstRow="1" w:lastRow="0" w:firstColumn="1" w:lastColumn="0" w:noHBand="0" w:noVBand="1"/>
      </w:tblPr>
      <w:tblGrid>
        <w:gridCol w:w="10016"/>
      </w:tblGrid>
      <w:tr w:rsidR="00A11596" w:rsidRPr="0006217B" w14:paraId="7C8E1386" w14:textId="77777777" w:rsidTr="00E50DE6">
        <w:tc>
          <w:tcPr>
            <w:tcW w:w="10456" w:type="dxa"/>
            <w:shd w:val="clear" w:color="auto" w:fill="D9D9D9" w:themeFill="background1" w:themeFillShade="D9"/>
          </w:tcPr>
          <w:p w14:paraId="1D8D2C86" w14:textId="77777777" w:rsidR="00A11596" w:rsidRPr="0006217B" w:rsidRDefault="00A11596" w:rsidP="00E50DE6">
            <w:pPr>
              <w:pStyle w:val="cq11"/>
              <w:ind w:leftChars="0" w:left="0"/>
              <w:rPr>
                <w:rFonts w:asciiTheme="minorHAnsi" w:eastAsiaTheme="minorHAnsi" w:hAnsiTheme="minorHAnsi"/>
              </w:rPr>
            </w:pPr>
          </w:p>
          <w:p w14:paraId="4BF1CD5F" w14:textId="77777777" w:rsidR="00A11596" w:rsidRPr="0006217B" w:rsidRDefault="00A11596" w:rsidP="00E50DE6">
            <w:pPr>
              <w:pStyle w:val="cq11"/>
              <w:ind w:left="440"/>
              <w:rPr>
                <w:rFonts w:asciiTheme="minorHAnsi" w:eastAsiaTheme="minorHAnsi" w:hAnsiTheme="minorHAnsi"/>
              </w:rPr>
            </w:pPr>
            <w:r w:rsidRPr="0006217B">
              <w:rPr>
                <w:rFonts w:asciiTheme="minorHAnsi" w:eastAsiaTheme="minorHAnsi" w:hAnsiTheme="minorHAnsi" w:hint="eastAsia"/>
              </w:rPr>
              <w:t>0000|</w:t>
            </w:r>
            <w:proofErr w:type="gramStart"/>
            <w:r w:rsidRPr="0006217B">
              <w:rPr>
                <w:rFonts w:asciiTheme="minorHAnsi" w:eastAsiaTheme="minorHAnsi" w:hAnsiTheme="minorHAnsi" w:hint="eastAsia"/>
              </w:rPr>
              <w:t>N</w:t>
            </w:r>
            <w:r w:rsidRPr="0006217B">
              <w:rPr>
                <w:rFonts w:asciiTheme="minorHAnsi" w:eastAsiaTheme="minorHAnsi" w:hAnsiTheme="minorHAnsi"/>
              </w:rPr>
              <w:t>ormally</w:t>
            </w:r>
            <w:r w:rsidRPr="0006217B">
              <w:rPr>
                <w:rFonts w:asciiTheme="minorHAnsi" w:eastAsiaTheme="minorHAnsi" w:hAnsiTheme="minorHAnsi" w:hint="eastAsia"/>
              </w:rPr>
              <w:t>P</w:t>
            </w:r>
            <w:r w:rsidRPr="0006217B">
              <w:rPr>
                <w:rFonts w:asciiTheme="minorHAnsi" w:eastAsiaTheme="minorHAnsi" w:hAnsiTheme="minorHAnsi"/>
              </w:rPr>
              <w:t>rocessed</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3|</w:t>
            </w:r>
          </w:p>
          <w:p w14:paraId="1660944D" w14:textId="77777777" w:rsidR="00A11596" w:rsidRPr="0006217B" w:rsidRDefault="00A11596" w:rsidP="00E50DE6">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mid_test|VA|STBK_PGVAmid_test000000000000000M0000001|TEST000000000000000001|0|20211231|100001|1000|||H</w:t>
            </w:r>
            <w:r w:rsidR="00DA6551" w:rsidRPr="0006217B">
              <w:rPr>
                <w:rFonts w:asciiTheme="minorHAnsi" w:eastAsiaTheme="minorHAnsi" w:hAnsiTheme="minorHAnsi"/>
              </w:rPr>
              <w:t>ongGilD</w:t>
            </w:r>
            <w:r w:rsidRPr="0006217B">
              <w:rPr>
                <w:rFonts w:asciiTheme="minorHAnsi" w:eastAsiaTheme="minorHAnsi" w:hAnsiTheme="minorHAnsi"/>
              </w:rPr>
              <w:t>ong</w:t>
            </w:r>
            <w:r w:rsidRPr="0006217B">
              <w:rPr>
                <w:rFonts w:asciiTheme="minorHAnsi" w:eastAsiaTheme="minorHAnsi" w:hAnsiTheme="minorHAnsi" w:hint="eastAsia"/>
              </w:rPr>
              <w:t>|TestProduct||Kbank|||</w:t>
            </w:r>
          </w:p>
          <w:p w14:paraId="1225F8D6" w14:textId="77777777" w:rsidR="00A11596" w:rsidRPr="0006217B" w:rsidRDefault="00A11596" w:rsidP="00E50DE6">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mid_test|VA|STBK_PGVAmid_test000000000000000M0000002|TEST000000000000000002|0|20211231|100002|2000|||Hon</w:t>
            </w:r>
            <w:r w:rsidRPr="0006217B">
              <w:rPr>
                <w:rFonts w:asciiTheme="minorHAnsi" w:eastAsiaTheme="minorHAnsi" w:hAnsiTheme="minorHAnsi"/>
              </w:rPr>
              <w:t>g</w:t>
            </w:r>
            <w:r w:rsidR="00DA6551" w:rsidRPr="0006217B">
              <w:rPr>
                <w:rFonts w:asciiTheme="minorHAnsi" w:eastAsiaTheme="minorHAnsi" w:hAnsiTheme="minorHAnsi" w:hint="eastAsia"/>
              </w:rPr>
              <w:t>GilD</w:t>
            </w:r>
            <w:r w:rsidRPr="0006217B">
              <w:rPr>
                <w:rFonts w:asciiTheme="minorHAnsi" w:eastAsiaTheme="minorHAnsi" w:hAnsiTheme="minorHAnsi" w:hint="eastAsia"/>
              </w:rPr>
              <w:t>ong|TestProduct||Kbank|||</w:t>
            </w:r>
          </w:p>
          <w:p w14:paraId="55C7D952" w14:textId="77777777" w:rsidR="00A11596" w:rsidRPr="0006217B" w:rsidRDefault="00A11596" w:rsidP="00E50DE6">
            <w:pPr>
              <w:pStyle w:val="cq11"/>
              <w:ind w:leftChars="0" w:left="0"/>
              <w:rPr>
                <w:rFonts w:asciiTheme="minorHAnsi" w:eastAsiaTheme="minorHAnsi" w:hAnsiTheme="minorHAnsi"/>
              </w:rPr>
            </w:pPr>
            <w:r w:rsidRPr="0006217B">
              <w:rPr>
                <w:rFonts w:asciiTheme="minorHAnsi" w:eastAsiaTheme="minorHAnsi" w:hAnsiTheme="minorHAnsi" w:hint="eastAsia"/>
              </w:rPr>
              <w:t>mid_test|VA|STBK_PGVAmid_test000000000000000M0000003|TEST000000000000000003|0|20211231|100003|3000|||H</w:t>
            </w:r>
            <w:r w:rsidR="00DA6551" w:rsidRPr="0006217B">
              <w:rPr>
                <w:rFonts w:asciiTheme="minorHAnsi" w:eastAsiaTheme="minorHAnsi" w:hAnsiTheme="minorHAnsi"/>
              </w:rPr>
              <w:t>ongGilD</w:t>
            </w:r>
            <w:r w:rsidRPr="0006217B">
              <w:rPr>
                <w:rFonts w:asciiTheme="minorHAnsi" w:eastAsiaTheme="minorHAnsi" w:hAnsiTheme="minorHAnsi"/>
              </w:rPr>
              <w:t>ong</w:t>
            </w:r>
            <w:r w:rsidRPr="0006217B">
              <w:rPr>
                <w:rFonts w:asciiTheme="minorHAnsi" w:eastAsiaTheme="minorHAnsi" w:hAnsiTheme="minorHAnsi" w:hint="eastAsia"/>
              </w:rPr>
              <w:t>|||K</w:t>
            </w:r>
            <w:r w:rsidRPr="0006217B">
              <w:rPr>
                <w:rFonts w:asciiTheme="minorHAnsi" w:eastAsiaTheme="minorHAnsi" w:hAnsiTheme="minorHAnsi"/>
              </w:rPr>
              <w:t>bank</w:t>
            </w:r>
            <w:r w:rsidRPr="0006217B">
              <w:rPr>
                <w:rFonts w:asciiTheme="minorHAnsi" w:eastAsiaTheme="minorHAnsi" w:hAnsiTheme="minorHAnsi" w:hint="eastAsia"/>
              </w:rPr>
              <w:t>|||</w:t>
            </w:r>
          </w:p>
          <w:p w14:paraId="6EE905BD" w14:textId="77777777" w:rsidR="00A11596" w:rsidRPr="0006217B" w:rsidRDefault="00A11596" w:rsidP="00E50DE6">
            <w:pPr>
              <w:pStyle w:val="cq11"/>
              <w:ind w:leftChars="0" w:left="0"/>
              <w:rPr>
                <w:rFonts w:asciiTheme="minorHAnsi" w:eastAsiaTheme="minorHAnsi" w:hAnsiTheme="minorHAnsi"/>
              </w:rPr>
            </w:pPr>
          </w:p>
        </w:tc>
      </w:tr>
    </w:tbl>
    <w:p w14:paraId="71900339" w14:textId="77777777" w:rsidR="00A11596" w:rsidRPr="0006217B" w:rsidRDefault="00A11596" w:rsidP="00A11596">
      <w:pPr>
        <w:pStyle w:val="cq11"/>
        <w:ind w:left="440"/>
        <w:rPr>
          <w:rFonts w:asciiTheme="minorHAnsi" w:eastAsiaTheme="minorHAnsi" w:hAnsiTheme="minorHAnsi"/>
        </w:rPr>
      </w:pPr>
    </w:p>
    <w:p w14:paraId="3CD8922D" w14:textId="77777777" w:rsidR="00A11596" w:rsidRPr="0006217B" w:rsidRDefault="00A11596" w:rsidP="00A11596">
      <w:pPr>
        <w:pStyle w:val="cq11"/>
        <w:ind w:left="440"/>
        <w:rPr>
          <w:rFonts w:asciiTheme="minorHAnsi" w:eastAsiaTheme="minorHAnsi" w:hAnsiTheme="minorHAnsi"/>
        </w:rPr>
      </w:pPr>
      <w:r w:rsidRPr="0006217B">
        <w:rPr>
          <w:rFonts w:asciiTheme="minorHAnsi" w:eastAsiaTheme="minorHAnsi" w:hAnsiTheme="minorHAnsi"/>
        </w:rPr>
        <w:t>Example 2. This is the example of failure response value when settlement collation API inquiry is done.</w:t>
      </w:r>
    </w:p>
    <w:tbl>
      <w:tblPr>
        <w:tblStyle w:val="a7"/>
        <w:tblW w:w="0" w:type="auto"/>
        <w:tblInd w:w="440" w:type="dxa"/>
        <w:tblLook w:val="04A0" w:firstRow="1" w:lastRow="0" w:firstColumn="1" w:lastColumn="0" w:noHBand="0" w:noVBand="1"/>
      </w:tblPr>
      <w:tblGrid>
        <w:gridCol w:w="10016"/>
      </w:tblGrid>
      <w:tr w:rsidR="00A11596" w:rsidRPr="0006217B" w14:paraId="1350E1B6" w14:textId="77777777" w:rsidTr="00E50DE6">
        <w:tc>
          <w:tcPr>
            <w:tcW w:w="10456" w:type="dxa"/>
            <w:shd w:val="clear" w:color="auto" w:fill="D9D9D9" w:themeFill="background1" w:themeFillShade="D9"/>
          </w:tcPr>
          <w:p w14:paraId="5B6C948C" w14:textId="77777777" w:rsidR="00A11596" w:rsidRPr="0006217B" w:rsidRDefault="00A11596" w:rsidP="00E50DE6">
            <w:pPr>
              <w:pStyle w:val="cq11"/>
              <w:ind w:leftChars="0" w:left="0"/>
              <w:rPr>
                <w:rFonts w:asciiTheme="minorHAnsi" w:eastAsiaTheme="minorHAnsi" w:hAnsiTheme="minorHAnsi"/>
              </w:rPr>
            </w:pPr>
          </w:p>
          <w:p w14:paraId="6F8BB4A5" w14:textId="77777777" w:rsidR="00A11596" w:rsidRPr="0006217B" w:rsidRDefault="00A11596" w:rsidP="00E50DE6">
            <w:pPr>
              <w:pStyle w:val="cq11"/>
              <w:ind w:leftChars="0" w:left="0"/>
              <w:rPr>
                <w:rFonts w:asciiTheme="minorHAnsi" w:eastAsiaTheme="minorHAnsi" w:hAnsiTheme="minorHAnsi"/>
              </w:rPr>
            </w:pPr>
            <w:r w:rsidRPr="0006217B">
              <w:rPr>
                <w:rFonts w:asciiTheme="minorHAnsi" w:eastAsiaTheme="minorHAnsi" w:hAnsiTheme="minorHAnsi" w:hint="eastAsia"/>
              </w:rPr>
              <w:t>ST92|H</w:t>
            </w:r>
            <w:r w:rsidRPr="0006217B">
              <w:rPr>
                <w:rFonts w:asciiTheme="minorHAnsi" w:eastAsiaTheme="minorHAnsi" w:hAnsiTheme="minorHAnsi"/>
              </w:rPr>
              <w:t xml:space="preserve">ash Value </w:t>
            </w:r>
            <w:proofErr w:type="gramStart"/>
            <w:r w:rsidRPr="0006217B">
              <w:rPr>
                <w:rFonts w:asciiTheme="minorHAnsi" w:eastAsiaTheme="minorHAnsi" w:hAnsiTheme="minorHAnsi"/>
              </w:rPr>
              <w:t>Mismatch</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0|</w:t>
            </w:r>
          </w:p>
          <w:p w14:paraId="5D9E0C76" w14:textId="77777777" w:rsidR="00A11596" w:rsidRPr="0006217B" w:rsidRDefault="00A11596" w:rsidP="00E50DE6">
            <w:pPr>
              <w:pStyle w:val="cq11"/>
              <w:ind w:leftChars="0" w:left="0"/>
              <w:rPr>
                <w:rFonts w:asciiTheme="minorHAnsi" w:eastAsiaTheme="minorHAnsi" w:hAnsiTheme="minorHAnsi"/>
              </w:rPr>
            </w:pPr>
          </w:p>
        </w:tc>
      </w:tr>
    </w:tbl>
    <w:p w14:paraId="20EFCA9A" w14:textId="77777777" w:rsidR="00A11596" w:rsidRPr="0006217B" w:rsidRDefault="00A11596" w:rsidP="00A11596">
      <w:pPr>
        <w:pStyle w:val="cq11"/>
        <w:ind w:left="440"/>
        <w:rPr>
          <w:rFonts w:asciiTheme="minorHAnsi" w:eastAsiaTheme="minorHAnsi" w:hAnsiTheme="minorHAnsi"/>
        </w:rPr>
      </w:pPr>
    </w:p>
    <w:p w14:paraId="2A3C345D" w14:textId="77777777" w:rsidR="00A11596" w:rsidRPr="0006217B" w:rsidRDefault="00A11596" w:rsidP="00A11596">
      <w:pPr>
        <w:pStyle w:val="cq11"/>
        <w:ind w:left="440"/>
        <w:rPr>
          <w:rFonts w:asciiTheme="minorHAnsi" w:eastAsiaTheme="minorHAnsi" w:hAnsiTheme="minorHAnsi"/>
        </w:rPr>
      </w:pPr>
    </w:p>
    <w:p w14:paraId="62B19306" w14:textId="77777777" w:rsidR="0040276D" w:rsidRPr="0006217B" w:rsidRDefault="00A01999">
      <w:pPr>
        <w:pStyle w:val="1"/>
        <w:rPr>
          <w:rFonts w:asciiTheme="minorHAnsi" w:eastAsiaTheme="minorHAnsi" w:hAnsiTheme="minorHAnsi"/>
        </w:rPr>
      </w:pPr>
      <w:bookmarkStart w:id="242" w:name="_Toc172043647"/>
      <w:r w:rsidRPr="0006217B">
        <w:rPr>
          <w:rFonts w:asciiTheme="minorHAnsi" w:eastAsiaTheme="minorHAnsi" w:hAnsiTheme="minorHAnsi" w:hint="eastAsia"/>
        </w:rPr>
        <w:lastRenderedPageBreak/>
        <w:t>Others</w:t>
      </w:r>
      <w:bookmarkEnd w:id="242"/>
    </w:p>
    <w:p w14:paraId="516232B5" w14:textId="77777777" w:rsidR="0040276D" w:rsidRPr="0006217B" w:rsidRDefault="00C318BE" w:rsidP="0040276D">
      <w:pPr>
        <w:pStyle w:val="2"/>
        <w:rPr>
          <w:rFonts w:asciiTheme="minorHAnsi" w:eastAsiaTheme="minorHAnsi" w:hAnsiTheme="minorHAnsi"/>
        </w:rPr>
      </w:pPr>
      <w:bookmarkStart w:id="243" w:name="_Toc172043648"/>
      <w:r w:rsidRPr="0006217B">
        <w:rPr>
          <w:rFonts w:asciiTheme="minorHAnsi" w:eastAsiaTheme="minorHAnsi" w:hAnsiTheme="minorHAnsi"/>
        </w:rPr>
        <w:t>Reject</w:t>
      </w:r>
      <w:r w:rsidR="007A2CDB" w:rsidRPr="0006217B">
        <w:rPr>
          <w:rFonts w:asciiTheme="minorHAnsi" w:eastAsiaTheme="minorHAnsi" w:hAnsiTheme="minorHAnsi"/>
        </w:rPr>
        <w:t xml:space="preserve"> </w:t>
      </w:r>
      <w:r w:rsidRPr="0006217B">
        <w:rPr>
          <w:rFonts w:asciiTheme="minorHAnsi" w:eastAsiaTheme="minorHAnsi" w:hAnsiTheme="minorHAnsi"/>
        </w:rPr>
        <w:t>Code</w:t>
      </w:r>
      <w:r w:rsidR="007A2CDB" w:rsidRPr="0006217B">
        <w:rPr>
          <w:rFonts w:asciiTheme="minorHAnsi" w:eastAsiaTheme="minorHAnsi" w:hAnsiTheme="minorHAnsi"/>
        </w:rPr>
        <w:t xml:space="preserve"> </w:t>
      </w:r>
      <w:r w:rsidRPr="0006217B">
        <w:rPr>
          <w:rFonts w:asciiTheme="minorHAnsi" w:eastAsiaTheme="minorHAnsi" w:hAnsiTheme="minorHAnsi"/>
        </w:rPr>
        <w:t>Table</w:t>
      </w:r>
      <w:bookmarkEnd w:id="243"/>
    </w:p>
    <w:p w14:paraId="3F402850" w14:textId="77777777" w:rsidR="00B87FFC" w:rsidRPr="0006217B" w:rsidRDefault="00D116B8" w:rsidP="00D116B8">
      <w:pPr>
        <w:pStyle w:val="cq11"/>
        <w:numPr>
          <w:ilvl w:val="0"/>
          <w:numId w:val="26"/>
        </w:numPr>
        <w:ind w:leftChars="0"/>
        <w:rPr>
          <w:rFonts w:asciiTheme="minorHAnsi" w:eastAsiaTheme="minorHAnsi" w:hAnsiTheme="minorHAnsi"/>
        </w:rPr>
      </w:pPr>
      <w:r w:rsidRPr="0006217B">
        <w:rPr>
          <w:rFonts w:asciiTheme="minorHAnsi" w:eastAsiaTheme="minorHAnsi" w:hAnsiTheme="minorHAnsi"/>
        </w:rPr>
        <w:t>PG common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059CC" w:rsidRPr="0006217B" w14:paraId="205B16E9" w14:textId="77777777" w:rsidTr="00D116B8">
        <w:tc>
          <w:tcPr>
            <w:tcW w:w="2504" w:type="dxa"/>
            <w:shd w:val="clear" w:color="auto" w:fill="D9D9D9" w:themeFill="background1" w:themeFillShade="D9"/>
          </w:tcPr>
          <w:p w14:paraId="1B5767BF"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0333C655"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744C6A57"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298860B"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D059CC" w:rsidRPr="0006217B" w14:paraId="3AA692C0" w14:textId="77777777" w:rsidTr="004E4C97">
        <w:tc>
          <w:tcPr>
            <w:tcW w:w="2504" w:type="dxa"/>
            <w:vAlign w:val="center"/>
          </w:tcPr>
          <w:p w14:paraId="618AA3FC" w14:textId="5B90A93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0000</w:t>
            </w:r>
          </w:p>
        </w:tc>
        <w:tc>
          <w:tcPr>
            <w:tcW w:w="2504" w:type="dxa"/>
            <w:vAlign w:val="center"/>
          </w:tcPr>
          <w:p w14:paraId="1EC1F55B" w14:textId="432E2BCB"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rPr>
              <w:t>Normal processing</w:t>
            </w:r>
          </w:p>
        </w:tc>
        <w:tc>
          <w:tcPr>
            <w:tcW w:w="2504" w:type="dxa"/>
            <w:vAlign w:val="center"/>
          </w:tcPr>
          <w:p w14:paraId="11EE72BD" w14:textId="4BB5ECF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0009</w:t>
            </w:r>
          </w:p>
        </w:tc>
        <w:tc>
          <w:tcPr>
            <w:tcW w:w="2504" w:type="dxa"/>
            <w:vAlign w:val="center"/>
          </w:tcPr>
          <w:p w14:paraId="03B46580" w14:textId="0FCD762C"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User cancellation</w:t>
            </w:r>
          </w:p>
        </w:tc>
      </w:tr>
      <w:tr w:rsidR="00D059CC" w:rsidRPr="0006217B" w14:paraId="043AD5BC" w14:textId="77777777" w:rsidTr="004E4C97">
        <w:tc>
          <w:tcPr>
            <w:tcW w:w="2504" w:type="dxa"/>
            <w:vAlign w:val="center"/>
          </w:tcPr>
          <w:p w14:paraId="2358B2E2" w14:textId="2C926CC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1001</w:t>
            </w:r>
          </w:p>
        </w:tc>
        <w:tc>
          <w:tcPr>
            <w:tcW w:w="2504" w:type="dxa"/>
            <w:vAlign w:val="center"/>
          </w:tcPr>
          <w:p w14:paraId="1CD3477E" w14:textId="66C23529"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ID</w:t>
            </w:r>
            <w:r w:rsidR="005F5728" w:rsidRPr="0006217B">
              <w:rPr>
                <w:rFonts w:asciiTheme="minorHAnsi" w:eastAsiaTheme="minorHAnsi" w:hAnsiTheme="minorHAnsi"/>
                <w:color w:val="767676"/>
                <w:spacing w:val="-6"/>
                <w:sz w:val="21"/>
                <w:szCs w:val="21"/>
              </w:rPr>
              <w:t>)</w:t>
            </w:r>
          </w:p>
        </w:tc>
        <w:tc>
          <w:tcPr>
            <w:tcW w:w="2504" w:type="dxa"/>
            <w:vAlign w:val="center"/>
          </w:tcPr>
          <w:p w14:paraId="706A79DF" w14:textId="0A51EAC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1002</w:t>
            </w:r>
          </w:p>
        </w:tc>
        <w:tc>
          <w:tcPr>
            <w:tcW w:w="2504" w:type="dxa"/>
            <w:vAlign w:val="center"/>
          </w:tcPr>
          <w:p w14:paraId="3FD25CB1" w14:textId="4D7F976A"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Missing payment request info</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payment method</w:t>
            </w:r>
            <w:r w:rsidR="005F5728" w:rsidRPr="0006217B">
              <w:rPr>
                <w:rFonts w:asciiTheme="minorHAnsi" w:eastAsiaTheme="minorHAnsi" w:hAnsiTheme="minorHAnsi"/>
                <w:color w:val="767676"/>
                <w:spacing w:val="-6"/>
                <w:sz w:val="21"/>
                <w:szCs w:val="21"/>
              </w:rPr>
              <w:t>)</w:t>
            </w:r>
          </w:p>
        </w:tc>
      </w:tr>
      <w:tr w:rsidR="00D059CC" w:rsidRPr="0006217B" w14:paraId="0D4ED66F" w14:textId="77777777" w:rsidTr="004E4C97">
        <w:tc>
          <w:tcPr>
            <w:tcW w:w="2504" w:type="dxa"/>
            <w:vAlign w:val="center"/>
          </w:tcPr>
          <w:p w14:paraId="60264232" w14:textId="21F26A7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1003</w:t>
            </w:r>
          </w:p>
        </w:tc>
        <w:tc>
          <w:tcPr>
            <w:tcW w:w="2504" w:type="dxa"/>
            <w:vAlign w:val="center"/>
          </w:tcPr>
          <w:p w14:paraId="36C65B25" w14:textId="30607DF2"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transaction date</w:t>
            </w:r>
            <w:r w:rsidR="005F5728" w:rsidRPr="0006217B">
              <w:rPr>
                <w:rFonts w:asciiTheme="minorHAnsi" w:eastAsiaTheme="minorHAnsi" w:hAnsiTheme="minorHAnsi"/>
                <w:color w:val="767676"/>
                <w:spacing w:val="-6"/>
                <w:sz w:val="21"/>
                <w:szCs w:val="21"/>
              </w:rPr>
              <w:t>)</w:t>
            </w:r>
          </w:p>
        </w:tc>
        <w:tc>
          <w:tcPr>
            <w:tcW w:w="2504" w:type="dxa"/>
            <w:vAlign w:val="center"/>
          </w:tcPr>
          <w:p w14:paraId="72A37241" w14:textId="15EEC28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1004</w:t>
            </w:r>
          </w:p>
        </w:tc>
        <w:tc>
          <w:tcPr>
            <w:tcW w:w="2504" w:type="dxa"/>
            <w:vAlign w:val="center"/>
          </w:tcPr>
          <w:p w14:paraId="03632353" w14:textId="3A0CF665"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transaction time</w:t>
            </w:r>
            <w:r w:rsidR="005F5728" w:rsidRPr="0006217B">
              <w:rPr>
                <w:rFonts w:asciiTheme="minorHAnsi" w:eastAsiaTheme="minorHAnsi" w:hAnsiTheme="minorHAnsi"/>
                <w:color w:val="767676"/>
                <w:spacing w:val="-6"/>
                <w:sz w:val="21"/>
                <w:szCs w:val="21"/>
              </w:rPr>
              <w:t>)</w:t>
            </w:r>
          </w:p>
        </w:tc>
      </w:tr>
      <w:tr w:rsidR="00D059CC" w:rsidRPr="0006217B" w14:paraId="3BF9F54C" w14:textId="77777777" w:rsidTr="004E4C97">
        <w:tc>
          <w:tcPr>
            <w:tcW w:w="2504" w:type="dxa"/>
            <w:vAlign w:val="center"/>
          </w:tcPr>
          <w:p w14:paraId="24852B68" w14:textId="7FF3FBA2"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1005</w:t>
            </w:r>
          </w:p>
        </w:tc>
        <w:tc>
          <w:tcPr>
            <w:tcW w:w="2504" w:type="dxa"/>
            <w:vAlign w:val="center"/>
          </w:tcPr>
          <w:p w14:paraId="23DEE869" w14:textId="0C3E1D50"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order number</w:t>
            </w:r>
            <w:r w:rsidR="005F5728" w:rsidRPr="0006217B">
              <w:rPr>
                <w:rFonts w:asciiTheme="minorHAnsi" w:eastAsiaTheme="minorHAnsi" w:hAnsiTheme="minorHAnsi"/>
                <w:color w:val="767676"/>
                <w:spacing w:val="-6"/>
                <w:sz w:val="21"/>
                <w:szCs w:val="21"/>
              </w:rPr>
              <w:t>)</w:t>
            </w:r>
          </w:p>
        </w:tc>
        <w:tc>
          <w:tcPr>
            <w:tcW w:w="2504" w:type="dxa"/>
            <w:vAlign w:val="center"/>
          </w:tcPr>
          <w:p w14:paraId="3986BD64" w14:textId="5E24F042"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1006</w:t>
            </w:r>
          </w:p>
        </w:tc>
        <w:tc>
          <w:tcPr>
            <w:tcW w:w="2504" w:type="dxa"/>
            <w:vAlign w:val="center"/>
          </w:tcPr>
          <w:p w14:paraId="011C767B" w14:textId="10CAF576"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Korean name</w:t>
            </w:r>
            <w:r w:rsidR="005F5728" w:rsidRPr="0006217B">
              <w:rPr>
                <w:rFonts w:asciiTheme="minorHAnsi" w:eastAsiaTheme="minorHAnsi" w:hAnsiTheme="minorHAnsi"/>
                <w:color w:val="767676"/>
                <w:spacing w:val="-6"/>
                <w:sz w:val="21"/>
                <w:szCs w:val="21"/>
              </w:rPr>
              <w:t>)</w:t>
            </w:r>
          </w:p>
        </w:tc>
      </w:tr>
      <w:tr w:rsidR="00D059CC" w:rsidRPr="0006217B" w14:paraId="65C38A4F" w14:textId="77777777" w:rsidTr="004E4C97">
        <w:tc>
          <w:tcPr>
            <w:tcW w:w="2504" w:type="dxa"/>
            <w:vAlign w:val="center"/>
          </w:tcPr>
          <w:p w14:paraId="7F442951" w14:textId="170B6A4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1007</w:t>
            </w:r>
          </w:p>
        </w:tc>
        <w:tc>
          <w:tcPr>
            <w:tcW w:w="2504" w:type="dxa"/>
            <w:vAlign w:val="center"/>
          </w:tcPr>
          <w:p w14:paraId="74F20361" w14:textId="23E57415" w:rsidR="005F5728" w:rsidRPr="0006217B" w:rsidRDefault="00A6033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English name</w:t>
            </w:r>
            <w:r w:rsidR="005F5728" w:rsidRPr="0006217B">
              <w:rPr>
                <w:rFonts w:asciiTheme="minorHAnsi" w:eastAsiaTheme="minorHAnsi" w:hAnsiTheme="minorHAnsi"/>
                <w:color w:val="767676"/>
                <w:spacing w:val="-6"/>
                <w:sz w:val="21"/>
                <w:szCs w:val="21"/>
              </w:rPr>
              <w:t>)</w:t>
            </w:r>
          </w:p>
        </w:tc>
        <w:tc>
          <w:tcPr>
            <w:tcW w:w="2504" w:type="dxa"/>
            <w:vAlign w:val="center"/>
          </w:tcPr>
          <w:p w14:paraId="0378A34B" w14:textId="1CDB079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1008</w:t>
            </w:r>
          </w:p>
        </w:tc>
        <w:tc>
          <w:tcPr>
            <w:tcW w:w="2504" w:type="dxa"/>
            <w:vAlign w:val="center"/>
          </w:tcPr>
          <w:p w14:paraId="461D1BE2" w14:textId="1E6F80DD" w:rsidR="005F5728" w:rsidRPr="0006217B" w:rsidRDefault="00A6033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product name</w:t>
            </w:r>
            <w:r w:rsidR="005F5728" w:rsidRPr="0006217B">
              <w:rPr>
                <w:rFonts w:asciiTheme="minorHAnsi" w:eastAsiaTheme="minorHAnsi" w:hAnsiTheme="minorHAnsi"/>
                <w:color w:val="767676"/>
                <w:spacing w:val="-6"/>
                <w:sz w:val="21"/>
                <w:szCs w:val="21"/>
              </w:rPr>
              <w:t>)</w:t>
            </w:r>
          </w:p>
        </w:tc>
      </w:tr>
      <w:tr w:rsidR="00D059CC" w:rsidRPr="0006217B" w14:paraId="4D40A0E8" w14:textId="77777777" w:rsidTr="004E4C97">
        <w:tc>
          <w:tcPr>
            <w:tcW w:w="2504" w:type="dxa"/>
            <w:vAlign w:val="center"/>
          </w:tcPr>
          <w:p w14:paraId="199DF768" w14:textId="21DC461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1009</w:t>
            </w:r>
          </w:p>
        </w:tc>
        <w:tc>
          <w:tcPr>
            <w:tcW w:w="2504" w:type="dxa"/>
            <w:vAlign w:val="center"/>
          </w:tcPr>
          <w:p w14:paraId="5C290A2D" w14:textId="5685F4E4"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t</w:t>
            </w:r>
            <w:r w:rsidR="00940E71" w:rsidRPr="0006217B">
              <w:rPr>
                <w:rFonts w:asciiTheme="minorHAnsi" w:eastAsiaTheme="minorHAnsi" w:hAnsiTheme="minorHAnsi"/>
                <w:color w:val="767676"/>
                <w:spacing w:val="-6"/>
                <w:sz w:val="21"/>
                <w:szCs w:val="21"/>
              </w:rPr>
              <w:t xml:space="preserve">ransaction </w:t>
            </w:r>
            <w:r w:rsidRPr="0006217B">
              <w:rPr>
                <w:rFonts w:asciiTheme="minorHAnsi" w:eastAsiaTheme="minorHAnsi" w:hAnsiTheme="minorHAnsi" w:hint="eastAsia"/>
                <w:color w:val="767676"/>
                <w:spacing w:val="-6"/>
                <w:sz w:val="21"/>
                <w:szCs w:val="21"/>
              </w:rPr>
              <w:t>a</w:t>
            </w:r>
            <w:r w:rsidR="00940E71" w:rsidRPr="0006217B">
              <w:rPr>
                <w:rFonts w:asciiTheme="minorHAnsi" w:eastAsiaTheme="minorHAnsi" w:hAnsiTheme="minorHAnsi"/>
                <w:color w:val="767676"/>
                <w:spacing w:val="-6"/>
                <w:sz w:val="21"/>
                <w:szCs w:val="21"/>
              </w:rPr>
              <w:t>mount</w:t>
            </w:r>
            <w:r w:rsidR="005F5728" w:rsidRPr="0006217B">
              <w:rPr>
                <w:rFonts w:asciiTheme="minorHAnsi" w:eastAsiaTheme="minorHAnsi" w:hAnsiTheme="minorHAnsi"/>
                <w:color w:val="767676"/>
                <w:spacing w:val="-6"/>
                <w:sz w:val="21"/>
                <w:szCs w:val="21"/>
              </w:rPr>
              <w:t>)</w:t>
            </w:r>
          </w:p>
        </w:tc>
        <w:tc>
          <w:tcPr>
            <w:tcW w:w="2504" w:type="dxa"/>
            <w:vAlign w:val="center"/>
          </w:tcPr>
          <w:p w14:paraId="2D783F6F" w14:textId="576DF1A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1010</w:t>
            </w:r>
          </w:p>
        </w:tc>
        <w:tc>
          <w:tcPr>
            <w:tcW w:w="2504" w:type="dxa"/>
            <w:vAlign w:val="center"/>
          </w:tcPr>
          <w:p w14:paraId="79264C0E" w14:textId="3C81FDA8"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result processing </w:t>
            </w:r>
            <w:r w:rsidR="005F5728" w:rsidRPr="0006217B">
              <w:rPr>
                <w:rFonts w:asciiTheme="minorHAnsi" w:eastAsiaTheme="minorHAnsi" w:hAnsiTheme="minorHAnsi"/>
                <w:color w:val="767676"/>
                <w:spacing w:val="-6"/>
                <w:sz w:val="21"/>
                <w:szCs w:val="21"/>
              </w:rPr>
              <w:t>URL)</w:t>
            </w:r>
          </w:p>
        </w:tc>
      </w:tr>
      <w:tr w:rsidR="00D059CC" w:rsidRPr="0006217B" w14:paraId="03ABE355" w14:textId="77777777" w:rsidTr="004E4C97">
        <w:tc>
          <w:tcPr>
            <w:tcW w:w="2504" w:type="dxa"/>
            <w:vAlign w:val="center"/>
          </w:tcPr>
          <w:p w14:paraId="4369CCCE" w14:textId="209C40A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1011</w:t>
            </w:r>
          </w:p>
        </w:tc>
        <w:tc>
          <w:tcPr>
            <w:tcW w:w="2504" w:type="dxa"/>
            <w:vAlign w:val="center"/>
          </w:tcPr>
          <w:p w14:paraId="4CE2E396" w14:textId="710E0155"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result screen </w:t>
            </w:r>
            <w:r w:rsidR="005F5728" w:rsidRPr="0006217B">
              <w:rPr>
                <w:rFonts w:asciiTheme="minorHAnsi" w:eastAsiaTheme="minorHAnsi" w:hAnsiTheme="minorHAnsi"/>
                <w:color w:val="767676"/>
                <w:spacing w:val="-6"/>
                <w:sz w:val="21"/>
                <w:szCs w:val="21"/>
              </w:rPr>
              <w:t>URL)</w:t>
            </w:r>
          </w:p>
        </w:tc>
        <w:tc>
          <w:tcPr>
            <w:tcW w:w="2504" w:type="dxa"/>
            <w:vAlign w:val="center"/>
          </w:tcPr>
          <w:p w14:paraId="3741C8C9" w14:textId="5A2B75F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1012</w:t>
            </w:r>
          </w:p>
        </w:tc>
        <w:tc>
          <w:tcPr>
            <w:tcW w:w="2504" w:type="dxa"/>
            <w:vAlign w:val="center"/>
          </w:tcPr>
          <w:p w14:paraId="71C091F2" w14:textId="468B52C0"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00E73B79" w:rsidRPr="0006217B">
              <w:rPr>
                <w:rFonts w:asciiTheme="minorHAnsi" w:eastAsiaTheme="minorHAnsi" w:hAnsiTheme="minorHAnsi" w:hint="eastAsia"/>
                <w:color w:val="767676"/>
                <w:spacing w:val="-6"/>
                <w:sz w:val="21"/>
                <w:szCs w:val="21"/>
              </w:rPr>
              <w:t xml:space="preserve">payment cancellation </w:t>
            </w:r>
            <w:r w:rsidR="005F5728" w:rsidRPr="0006217B">
              <w:rPr>
                <w:rFonts w:asciiTheme="minorHAnsi" w:eastAsiaTheme="minorHAnsi" w:hAnsiTheme="minorHAnsi"/>
                <w:color w:val="767676"/>
                <w:spacing w:val="-6"/>
                <w:sz w:val="21"/>
                <w:szCs w:val="21"/>
              </w:rPr>
              <w:t>URL)</w:t>
            </w:r>
          </w:p>
        </w:tc>
      </w:tr>
      <w:tr w:rsidR="00D059CC" w:rsidRPr="0006217B" w14:paraId="62ADCA4B" w14:textId="77777777" w:rsidTr="004E4C97">
        <w:tc>
          <w:tcPr>
            <w:tcW w:w="2504" w:type="dxa"/>
            <w:vAlign w:val="center"/>
          </w:tcPr>
          <w:p w14:paraId="743CF570" w14:textId="1EA80AC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1013</w:t>
            </w:r>
          </w:p>
        </w:tc>
        <w:tc>
          <w:tcPr>
            <w:tcW w:w="2504" w:type="dxa"/>
            <w:vAlign w:val="center"/>
          </w:tcPr>
          <w:p w14:paraId="61A0C76A" w14:textId="2FB91FEC" w:rsidR="005F5728" w:rsidRPr="0006217B" w:rsidRDefault="00486F75"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00AA04A4" w:rsidRPr="0006217B">
              <w:rPr>
                <w:rFonts w:asciiTheme="minorHAnsi" w:eastAsiaTheme="minorHAnsi" w:hAnsiTheme="minorHAnsi" w:hint="eastAsia"/>
                <w:color w:val="767676"/>
                <w:spacing w:val="-6"/>
                <w:sz w:val="21"/>
                <w:szCs w:val="21"/>
              </w:rPr>
              <w:t>m</w:t>
            </w:r>
            <w:r w:rsidR="00970FAC" w:rsidRPr="0006217B">
              <w:rPr>
                <w:rFonts w:asciiTheme="minorHAnsi" w:eastAsiaTheme="minorHAnsi" w:hAnsiTheme="minorHAnsi" w:hint="eastAsia"/>
                <w:color w:val="767676"/>
                <w:spacing w:val="-6"/>
                <w:sz w:val="21"/>
                <w:szCs w:val="21"/>
              </w:rPr>
              <w:t xml:space="preserve">erchant </w:t>
            </w:r>
            <w:r w:rsidR="00AA04A4" w:rsidRPr="0006217B">
              <w:rPr>
                <w:rFonts w:asciiTheme="minorHAnsi" w:eastAsiaTheme="minorHAnsi" w:hAnsiTheme="minorHAnsi" w:hint="eastAsia"/>
                <w:color w:val="767676"/>
                <w:spacing w:val="-6"/>
                <w:sz w:val="21"/>
                <w:szCs w:val="21"/>
              </w:rPr>
              <w:t>c</w:t>
            </w:r>
            <w:r w:rsidR="00970FAC" w:rsidRPr="0006217B">
              <w:rPr>
                <w:rFonts w:asciiTheme="minorHAnsi" w:eastAsiaTheme="minorHAnsi" w:hAnsiTheme="minorHAnsi" w:hint="eastAsia"/>
                <w:color w:val="767676"/>
                <w:spacing w:val="-6"/>
                <w:sz w:val="21"/>
                <w:szCs w:val="21"/>
              </w:rPr>
              <w:t>ustomer ID</w:t>
            </w:r>
            <w:r w:rsidR="005F5728" w:rsidRPr="0006217B">
              <w:rPr>
                <w:rFonts w:asciiTheme="minorHAnsi" w:eastAsiaTheme="minorHAnsi" w:hAnsiTheme="minorHAnsi"/>
                <w:color w:val="767676"/>
                <w:spacing w:val="-6"/>
                <w:sz w:val="21"/>
                <w:szCs w:val="21"/>
              </w:rPr>
              <w:t>)</w:t>
            </w:r>
          </w:p>
        </w:tc>
        <w:tc>
          <w:tcPr>
            <w:tcW w:w="2504" w:type="dxa"/>
            <w:vAlign w:val="center"/>
          </w:tcPr>
          <w:p w14:paraId="700F25EA" w14:textId="5815852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1101</w:t>
            </w:r>
          </w:p>
        </w:tc>
        <w:tc>
          <w:tcPr>
            <w:tcW w:w="2504" w:type="dxa"/>
            <w:vAlign w:val="center"/>
          </w:tcPr>
          <w:p w14:paraId="102E7E3E" w14:textId="2D1DF36E" w:rsidR="005F5728" w:rsidRPr="0006217B" w:rsidRDefault="00486F75"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request info length error (merchant ID</w:t>
            </w:r>
            <w:r w:rsidR="005F5728" w:rsidRPr="0006217B">
              <w:rPr>
                <w:rFonts w:asciiTheme="minorHAnsi" w:eastAsiaTheme="minorHAnsi" w:hAnsiTheme="minorHAnsi"/>
                <w:color w:val="767676"/>
                <w:spacing w:val="-6"/>
                <w:sz w:val="21"/>
                <w:szCs w:val="21"/>
              </w:rPr>
              <w:t>)</w:t>
            </w:r>
          </w:p>
        </w:tc>
      </w:tr>
      <w:tr w:rsidR="00D059CC" w:rsidRPr="0006217B" w14:paraId="4DB85D25" w14:textId="77777777" w:rsidTr="004E4C97">
        <w:tc>
          <w:tcPr>
            <w:tcW w:w="2504" w:type="dxa"/>
            <w:vAlign w:val="center"/>
          </w:tcPr>
          <w:p w14:paraId="40367ACF" w14:textId="1C0D3F5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1102</w:t>
            </w:r>
          </w:p>
        </w:tc>
        <w:tc>
          <w:tcPr>
            <w:tcW w:w="2504" w:type="dxa"/>
            <w:vAlign w:val="center"/>
          </w:tcPr>
          <w:p w14:paraId="05122FB2" w14:textId="4DC7CF38" w:rsidR="005F5728" w:rsidRPr="0006217B" w:rsidRDefault="00651CB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payment method</w:t>
            </w:r>
            <w:r w:rsidR="005F5728" w:rsidRPr="0006217B">
              <w:rPr>
                <w:rFonts w:asciiTheme="minorHAnsi" w:eastAsiaTheme="minorHAnsi" w:hAnsiTheme="minorHAnsi"/>
                <w:color w:val="767676"/>
                <w:spacing w:val="-6"/>
                <w:sz w:val="21"/>
                <w:szCs w:val="21"/>
              </w:rPr>
              <w:t>)</w:t>
            </w:r>
          </w:p>
        </w:tc>
        <w:tc>
          <w:tcPr>
            <w:tcW w:w="2504" w:type="dxa"/>
            <w:vAlign w:val="center"/>
          </w:tcPr>
          <w:p w14:paraId="25BC60A2" w14:textId="0DCF82F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1103</w:t>
            </w:r>
          </w:p>
        </w:tc>
        <w:tc>
          <w:tcPr>
            <w:tcW w:w="2504" w:type="dxa"/>
            <w:vAlign w:val="center"/>
          </w:tcPr>
          <w:p w14:paraId="46D3FDB2" w14:textId="60159F0E" w:rsidR="005F5728" w:rsidRPr="0006217B" w:rsidRDefault="004437F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request date</w:t>
            </w:r>
            <w:r w:rsidR="005F5728" w:rsidRPr="0006217B">
              <w:rPr>
                <w:rFonts w:asciiTheme="minorHAnsi" w:eastAsiaTheme="minorHAnsi" w:hAnsiTheme="minorHAnsi"/>
                <w:color w:val="767676"/>
                <w:spacing w:val="-6"/>
                <w:sz w:val="21"/>
                <w:szCs w:val="21"/>
              </w:rPr>
              <w:t>)</w:t>
            </w:r>
          </w:p>
        </w:tc>
      </w:tr>
      <w:tr w:rsidR="00D059CC" w:rsidRPr="0006217B" w14:paraId="03CDE35B" w14:textId="77777777" w:rsidTr="004E4C97">
        <w:tc>
          <w:tcPr>
            <w:tcW w:w="2504" w:type="dxa"/>
            <w:vAlign w:val="center"/>
          </w:tcPr>
          <w:p w14:paraId="34DA3939" w14:textId="5F7B7D6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1104</w:t>
            </w:r>
          </w:p>
        </w:tc>
        <w:tc>
          <w:tcPr>
            <w:tcW w:w="2504" w:type="dxa"/>
            <w:vAlign w:val="center"/>
          </w:tcPr>
          <w:p w14:paraId="32D1FEF3" w14:textId="2FB62164" w:rsidR="005F5728" w:rsidRPr="0006217B" w:rsidRDefault="004437F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request time</w:t>
            </w:r>
            <w:r w:rsidR="005F5728" w:rsidRPr="0006217B">
              <w:rPr>
                <w:rFonts w:asciiTheme="minorHAnsi" w:eastAsiaTheme="minorHAnsi" w:hAnsiTheme="minorHAnsi"/>
                <w:color w:val="767676"/>
                <w:spacing w:val="-6"/>
                <w:sz w:val="21"/>
                <w:szCs w:val="21"/>
              </w:rPr>
              <w:t>)</w:t>
            </w:r>
          </w:p>
        </w:tc>
        <w:tc>
          <w:tcPr>
            <w:tcW w:w="2504" w:type="dxa"/>
            <w:vAlign w:val="center"/>
          </w:tcPr>
          <w:p w14:paraId="3D2E6F71" w14:textId="7E20900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1105</w:t>
            </w:r>
          </w:p>
        </w:tc>
        <w:tc>
          <w:tcPr>
            <w:tcW w:w="2504" w:type="dxa"/>
            <w:vAlign w:val="center"/>
          </w:tcPr>
          <w:p w14:paraId="3976209C" w14:textId="2BB2F0CF" w:rsidR="005F5728" w:rsidRPr="0006217B" w:rsidRDefault="0040567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order number</w:t>
            </w:r>
            <w:r w:rsidR="005F5728" w:rsidRPr="0006217B">
              <w:rPr>
                <w:rFonts w:asciiTheme="minorHAnsi" w:eastAsiaTheme="minorHAnsi" w:hAnsiTheme="minorHAnsi"/>
                <w:color w:val="767676"/>
                <w:spacing w:val="-6"/>
                <w:sz w:val="21"/>
                <w:szCs w:val="21"/>
              </w:rPr>
              <w:t>)</w:t>
            </w:r>
          </w:p>
        </w:tc>
      </w:tr>
      <w:tr w:rsidR="00D059CC" w:rsidRPr="0006217B" w14:paraId="36944B51" w14:textId="77777777" w:rsidTr="004E4C97">
        <w:tc>
          <w:tcPr>
            <w:tcW w:w="2504" w:type="dxa"/>
            <w:vAlign w:val="center"/>
          </w:tcPr>
          <w:p w14:paraId="0C97D601" w14:textId="20DCF26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1106</w:t>
            </w:r>
          </w:p>
        </w:tc>
        <w:tc>
          <w:tcPr>
            <w:tcW w:w="2504" w:type="dxa"/>
            <w:vAlign w:val="center"/>
          </w:tcPr>
          <w:p w14:paraId="37F9A3D4" w14:textId="0B2305C4"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AA04A4" w:rsidRPr="0006217B">
              <w:rPr>
                <w:rFonts w:asciiTheme="minorHAnsi" w:eastAsiaTheme="minorHAnsi" w:hAnsiTheme="minorHAnsi" w:hint="eastAsia"/>
                <w:color w:val="767676"/>
                <w:spacing w:val="-6"/>
                <w:sz w:val="21"/>
                <w:szCs w:val="21"/>
              </w:rPr>
              <w:t>m</w:t>
            </w:r>
            <w:r w:rsidRPr="0006217B">
              <w:rPr>
                <w:rFonts w:asciiTheme="minorHAnsi" w:eastAsiaTheme="minorHAnsi" w:hAnsiTheme="minorHAnsi" w:hint="eastAsia"/>
                <w:color w:val="767676"/>
                <w:spacing w:val="-6"/>
                <w:sz w:val="21"/>
                <w:szCs w:val="21"/>
              </w:rPr>
              <w:t>erchant Korean name</w:t>
            </w:r>
            <w:r w:rsidR="005F5728" w:rsidRPr="0006217B">
              <w:rPr>
                <w:rFonts w:asciiTheme="minorHAnsi" w:eastAsiaTheme="minorHAnsi" w:hAnsiTheme="minorHAnsi"/>
                <w:color w:val="767676"/>
                <w:spacing w:val="-6"/>
                <w:sz w:val="21"/>
                <w:szCs w:val="21"/>
              </w:rPr>
              <w:t>)</w:t>
            </w:r>
          </w:p>
        </w:tc>
        <w:tc>
          <w:tcPr>
            <w:tcW w:w="2504" w:type="dxa"/>
            <w:vAlign w:val="center"/>
          </w:tcPr>
          <w:p w14:paraId="7F0ED015" w14:textId="103D619D"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1107</w:t>
            </w:r>
          </w:p>
        </w:tc>
        <w:tc>
          <w:tcPr>
            <w:tcW w:w="2504" w:type="dxa"/>
            <w:vAlign w:val="center"/>
          </w:tcPr>
          <w:p w14:paraId="7651AE2F" w14:textId="19E47EF7"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AA04A4" w:rsidRPr="0006217B">
              <w:rPr>
                <w:rFonts w:asciiTheme="minorHAnsi" w:eastAsiaTheme="minorHAnsi" w:hAnsiTheme="minorHAnsi" w:hint="eastAsia"/>
                <w:color w:val="767676"/>
                <w:spacing w:val="-6"/>
                <w:sz w:val="21"/>
                <w:szCs w:val="21"/>
              </w:rPr>
              <w:t>merchant English name</w:t>
            </w:r>
            <w:r w:rsidR="005F5728" w:rsidRPr="0006217B">
              <w:rPr>
                <w:rFonts w:asciiTheme="minorHAnsi" w:eastAsiaTheme="minorHAnsi" w:hAnsiTheme="minorHAnsi"/>
                <w:color w:val="767676"/>
                <w:spacing w:val="-6"/>
                <w:sz w:val="21"/>
                <w:szCs w:val="21"/>
              </w:rPr>
              <w:t>)</w:t>
            </w:r>
          </w:p>
        </w:tc>
      </w:tr>
      <w:tr w:rsidR="00D059CC" w:rsidRPr="0006217B" w14:paraId="15F94471" w14:textId="77777777" w:rsidTr="004E4C97">
        <w:tc>
          <w:tcPr>
            <w:tcW w:w="2504" w:type="dxa"/>
            <w:vAlign w:val="center"/>
          </w:tcPr>
          <w:p w14:paraId="721A4135" w14:textId="4B1AA71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1108</w:t>
            </w:r>
          </w:p>
        </w:tc>
        <w:tc>
          <w:tcPr>
            <w:tcW w:w="2504" w:type="dxa"/>
            <w:vAlign w:val="center"/>
          </w:tcPr>
          <w:p w14:paraId="744485D6" w14:textId="3B1BC62F"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hint="eastAsia"/>
                <w:color w:val="767676"/>
                <w:spacing w:val="-6"/>
                <w:sz w:val="21"/>
                <w:szCs w:val="21"/>
              </w:rPr>
              <w:t>product name</w:t>
            </w:r>
            <w:r w:rsidR="005F5728" w:rsidRPr="0006217B">
              <w:rPr>
                <w:rFonts w:asciiTheme="minorHAnsi" w:eastAsiaTheme="minorHAnsi" w:hAnsiTheme="minorHAnsi"/>
                <w:color w:val="767676"/>
                <w:spacing w:val="-6"/>
                <w:sz w:val="21"/>
                <w:szCs w:val="21"/>
              </w:rPr>
              <w:t>)</w:t>
            </w:r>
          </w:p>
        </w:tc>
        <w:tc>
          <w:tcPr>
            <w:tcW w:w="2504" w:type="dxa"/>
            <w:vAlign w:val="center"/>
          </w:tcPr>
          <w:p w14:paraId="03CF5F0D" w14:textId="0507D69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1109</w:t>
            </w:r>
          </w:p>
        </w:tc>
        <w:tc>
          <w:tcPr>
            <w:tcW w:w="2504" w:type="dxa"/>
            <w:vAlign w:val="center"/>
          </w:tcPr>
          <w:p w14:paraId="457E3663" w14:textId="446BE3A0"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hint="eastAsia"/>
                <w:color w:val="767676"/>
                <w:spacing w:val="-6"/>
                <w:sz w:val="21"/>
                <w:szCs w:val="21"/>
              </w:rPr>
              <w:t>t</w:t>
            </w:r>
            <w:r w:rsidR="00940E71" w:rsidRPr="0006217B">
              <w:rPr>
                <w:rFonts w:asciiTheme="minorHAnsi" w:eastAsiaTheme="minorHAnsi" w:hAnsiTheme="minorHAnsi"/>
                <w:color w:val="767676"/>
                <w:spacing w:val="-6"/>
                <w:sz w:val="21"/>
                <w:szCs w:val="21"/>
              </w:rPr>
              <w:t xml:space="preserve">ransaction </w:t>
            </w:r>
            <w:r w:rsidR="0010197E" w:rsidRPr="0006217B">
              <w:rPr>
                <w:rFonts w:asciiTheme="minorHAnsi" w:eastAsiaTheme="minorHAnsi" w:hAnsiTheme="minorHAnsi" w:hint="eastAsia"/>
                <w:color w:val="767676"/>
                <w:spacing w:val="-6"/>
                <w:sz w:val="21"/>
                <w:szCs w:val="21"/>
              </w:rPr>
              <w:t>a</w:t>
            </w:r>
            <w:r w:rsidR="00940E71" w:rsidRPr="0006217B">
              <w:rPr>
                <w:rFonts w:asciiTheme="minorHAnsi" w:eastAsiaTheme="minorHAnsi" w:hAnsiTheme="minorHAnsi"/>
                <w:color w:val="767676"/>
                <w:spacing w:val="-6"/>
                <w:sz w:val="21"/>
                <w:szCs w:val="21"/>
              </w:rPr>
              <w:t>mount</w:t>
            </w:r>
            <w:r w:rsidR="005F5728" w:rsidRPr="0006217B">
              <w:rPr>
                <w:rFonts w:asciiTheme="minorHAnsi" w:eastAsiaTheme="minorHAnsi" w:hAnsiTheme="minorHAnsi"/>
                <w:color w:val="767676"/>
                <w:spacing w:val="-6"/>
                <w:sz w:val="21"/>
                <w:szCs w:val="21"/>
              </w:rPr>
              <w:t>)</w:t>
            </w:r>
          </w:p>
        </w:tc>
      </w:tr>
      <w:tr w:rsidR="00D059CC" w:rsidRPr="0006217B" w14:paraId="2061996A" w14:textId="77777777" w:rsidTr="004E4C97">
        <w:tc>
          <w:tcPr>
            <w:tcW w:w="2504" w:type="dxa"/>
            <w:vAlign w:val="center"/>
          </w:tcPr>
          <w:p w14:paraId="16C359AD" w14:textId="2BBFFDE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1110</w:t>
            </w:r>
          </w:p>
        </w:tc>
        <w:tc>
          <w:tcPr>
            <w:tcW w:w="2504" w:type="dxa"/>
            <w:vAlign w:val="center"/>
          </w:tcPr>
          <w:p w14:paraId="5F540548" w14:textId="3747DC28"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hint="eastAsia"/>
                <w:color w:val="767676"/>
                <w:spacing w:val="-6"/>
                <w:sz w:val="21"/>
                <w:szCs w:val="21"/>
              </w:rPr>
              <w:t>c</w:t>
            </w:r>
            <w:r w:rsidR="005F3CBC" w:rsidRPr="0006217B">
              <w:rPr>
                <w:rFonts w:asciiTheme="minorHAnsi" w:eastAsiaTheme="minorHAnsi" w:hAnsiTheme="minorHAnsi"/>
                <w:color w:val="767676"/>
                <w:spacing w:val="-6"/>
                <w:sz w:val="21"/>
                <w:szCs w:val="21"/>
              </w:rPr>
              <w:t xml:space="preserve">ustomer </w:t>
            </w:r>
            <w:r w:rsidR="0010197E" w:rsidRPr="0006217B">
              <w:rPr>
                <w:rFonts w:asciiTheme="minorHAnsi" w:eastAsiaTheme="minorHAnsi" w:hAnsiTheme="minorHAnsi" w:hint="eastAsia"/>
                <w:color w:val="767676"/>
                <w:spacing w:val="-6"/>
                <w:sz w:val="21"/>
                <w:szCs w:val="21"/>
              </w:rPr>
              <w:t>n</w:t>
            </w:r>
            <w:r w:rsidR="005F3CBC" w:rsidRPr="0006217B">
              <w:rPr>
                <w:rFonts w:asciiTheme="minorHAnsi" w:eastAsiaTheme="minorHAnsi" w:hAnsiTheme="minorHAnsi"/>
                <w:color w:val="767676"/>
                <w:spacing w:val="-6"/>
                <w:sz w:val="21"/>
                <w:szCs w:val="21"/>
              </w:rPr>
              <w:t>ame</w:t>
            </w:r>
            <w:r w:rsidR="005F5728" w:rsidRPr="0006217B">
              <w:rPr>
                <w:rFonts w:asciiTheme="minorHAnsi" w:eastAsiaTheme="minorHAnsi" w:hAnsiTheme="minorHAnsi"/>
                <w:color w:val="767676"/>
                <w:spacing w:val="-6"/>
                <w:sz w:val="21"/>
                <w:szCs w:val="21"/>
              </w:rPr>
              <w:t>)</w:t>
            </w:r>
          </w:p>
        </w:tc>
        <w:tc>
          <w:tcPr>
            <w:tcW w:w="2504" w:type="dxa"/>
            <w:vAlign w:val="center"/>
          </w:tcPr>
          <w:p w14:paraId="355B8747" w14:textId="0F7713D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1111</w:t>
            </w:r>
          </w:p>
        </w:tc>
        <w:tc>
          <w:tcPr>
            <w:tcW w:w="2504" w:type="dxa"/>
            <w:vAlign w:val="center"/>
          </w:tcPr>
          <w:p w14:paraId="13618CC2" w14:textId="2EC89C4A"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color w:val="767676"/>
                <w:spacing w:val="-6"/>
                <w:sz w:val="21"/>
                <w:szCs w:val="21"/>
              </w:rPr>
              <w:t>result</w:t>
            </w:r>
            <w:r w:rsidR="0010197E" w:rsidRPr="0006217B">
              <w:rPr>
                <w:rFonts w:asciiTheme="minorHAnsi" w:eastAsiaTheme="minorHAnsi" w:hAnsiTheme="minorHAnsi" w:hint="eastAsia"/>
                <w:color w:val="767676"/>
                <w:spacing w:val="-6"/>
                <w:sz w:val="21"/>
                <w:szCs w:val="21"/>
              </w:rPr>
              <w:t xml:space="preserve"> processing </w:t>
            </w:r>
            <w:r w:rsidR="005F5728" w:rsidRPr="0006217B">
              <w:rPr>
                <w:rFonts w:asciiTheme="minorHAnsi" w:eastAsiaTheme="minorHAnsi" w:hAnsiTheme="minorHAnsi"/>
                <w:color w:val="767676"/>
                <w:spacing w:val="-6"/>
                <w:sz w:val="21"/>
                <w:szCs w:val="21"/>
              </w:rPr>
              <w:t>URL)</w:t>
            </w:r>
          </w:p>
        </w:tc>
      </w:tr>
      <w:tr w:rsidR="00D059CC" w:rsidRPr="0006217B" w14:paraId="54FC488F" w14:textId="77777777" w:rsidTr="004E4C97">
        <w:tc>
          <w:tcPr>
            <w:tcW w:w="2504" w:type="dxa"/>
            <w:vAlign w:val="center"/>
          </w:tcPr>
          <w:p w14:paraId="5B472E0E" w14:textId="77D75B8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1112</w:t>
            </w:r>
          </w:p>
        </w:tc>
        <w:tc>
          <w:tcPr>
            <w:tcW w:w="2504" w:type="dxa"/>
            <w:vAlign w:val="center"/>
          </w:tcPr>
          <w:p w14:paraId="54BEB1EA" w14:textId="0B1D8A96"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 xml:space="preserve">result screen </w:t>
            </w:r>
            <w:r w:rsidR="005F5728" w:rsidRPr="0006217B">
              <w:rPr>
                <w:rFonts w:asciiTheme="minorHAnsi" w:eastAsiaTheme="minorHAnsi" w:hAnsiTheme="minorHAnsi"/>
                <w:color w:val="767676"/>
                <w:spacing w:val="-6"/>
                <w:sz w:val="21"/>
                <w:szCs w:val="21"/>
              </w:rPr>
              <w:t>URL)</w:t>
            </w:r>
          </w:p>
        </w:tc>
        <w:tc>
          <w:tcPr>
            <w:tcW w:w="2504" w:type="dxa"/>
            <w:vAlign w:val="center"/>
          </w:tcPr>
          <w:p w14:paraId="32BC4E40" w14:textId="0B81F1B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1113</w:t>
            </w:r>
          </w:p>
        </w:tc>
        <w:tc>
          <w:tcPr>
            <w:tcW w:w="2504" w:type="dxa"/>
            <w:vAlign w:val="center"/>
          </w:tcPr>
          <w:p w14:paraId="7D12CAD5" w14:textId="3984450E"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 xml:space="preserve">payment cancellation </w:t>
            </w:r>
            <w:r w:rsidR="005F5728" w:rsidRPr="0006217B">
              <w:rPr>
                <w:rFonts w:asciiTheme="minorHAnsi" w:eastAsiaTheme="minorHAnsi" w:hAnsiTheme="minorHAnsi"/>
                <w:color w:val="767676"/>
                <w:spacing w:val="-6"/>
                <w:sz w:val="21"/>
                <w:szCs w:val="21"/>
              </w:rPr>
              <w:t>URL)</w:t>
            </w:r>
          </w:p>
        </w:tc>
      </w:tr>
      <w:tr w:rsidR="00D059CC" w:rsidRPr="0006217B" w14:paraId="4DF884FF" w14:textId="77777777" w:rsidTr="004E4C97">
        <w:tc>
          <w:tcPr>
            <w:tcW w:w="2504" w:type="dxa"/>
            <w:vAlign w:val="center"/>
          </w:tcPr>
          <w:p w14:paraId="6D788777" w14:textId="1BCEFEF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1114</w:t>
            </w:r>
          </w:p>
        </w:tc>
        <w:tc>
          <w:tcPr>
            <w:tcW w:w="2504" w:type="dxa"/>
            <w:vAlign w:val="center"/>
          </w:tcPr>
          <w:p w14:paraId="43F1C130" w14:textId="77547DEB"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merchant reserved field</w:t>
            </w:r>
            <w:r w:rsidR="005F5728" w:rsidRPr="0006217B">
              <w:rPr>
                <w:rFonts w:asciiTheme="minorHAnsi" w:eastAsiaTheme="minorHAnsi" w:hAnsiTheme="minorHAnsi"/>
                <w:color w:val="767676"/>
                <w:spacing w:val="-6"/>
                <w:sz w:val="21"/>
                <w:szCs w:val="21"/>
              </w:rPr>
              <w:t>)</w:t>
            </w:r>
          </w:p>
        </w:tc>
        <w:tc>
          <w:tcPr>
            <w:tcW w:w="2504" w:type="dxa"/>
            <w:vAlign w:val="center"/>
          </w:tcPr>
          <w:p w14:paraId="2C8D2A14" w14:textId="372919B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1115</w:t>
            </w:r>
          </w:p>
        </w:tc>
        <w:tc>
          <w:tcPr>
            <w:tcW w:w="2504" w:type="dxa"/>
            <w:vAlign w:val="center"/>
          </w:tcPr>
          <w:p w14:paraId="3E93FA5D" w14:textId="2975BAC4"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e</w:t>
            </w:r>
            <w:r w:rsidR="00715ACA" w:rsidRPr="0006217B">
              <w:rPr>
                <w:rFonts w:asciiTheme="minorHAnsi" w:eastAsiaTheme="minorHAnsi" w:hAnsiTheme="minorHAnsi" w:hint="eastAsia"/>
                <w:color w:val="767676"/>
                <w:spacing w:val="-6"/>
                <w:sz w:val="21"/>
                <w:szCs w:val="21"/>
              </w:rPr>
              <w:t>mail</w:t>
            </w:r>
            <w:r w:rsidR="005F5728" w:rsidRPr="0006217B">
              <w:rPr>
                <w:rFonts w:asciiTheme="minorHAnsi" w:eastAsiaTheme="minorHAnsi" w:hAnsiTheme="minorHAnsi"/>
                <w:color w:val="767676"/>
                <w:spacing w:val="-6"/>
                <w:sz w:val="21"/>
                <w:szCs w:val="21"/>
              </w:rPr>
              <w:t>)</w:t>
            </w:r>
          </w:p>
        </w:tc>
      </w:tr>
      <w:tr w:rsidR="00D059CC" w:rsidRPr="0006217B" w14:paraId="1CEA9A76" w14:textId="77777777" w:rsidTr="004E4C97">
        <w:tc>
          <w:tcPr>
            <w:tcW w:w="2504" w:type="dxa"/>
            <w:vAlign w:val="center"/>
          </w:tcPr>
          <w:p w14:paraId="521301DA" w14:textId="6EFE56E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1116</w:t>
            </w:r>
          </w:p>
        </w:tc>
        <w:tc>
          <w:tcPr>
            <w:tcW w:w="2504" w:type="dxa"/>
            <w:vAlign w:val="center"/>
          </w:tcPr>
          <w:p w14:paraId="3E3AF285" w14:textId="0E96BF73"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product provision period</w:t>
            </w:r>
            <w:r w:rsidR="005F5728" w:rsidRPr="0006217B">
              <w:rPr>
                <w:rFonts w:asciiTheme="minorHAnsi" w:eastAsiaTheme="minorHAnsi" w:hAnsiTheme="minorHAnsi"/>
                <w:color w:val="767676"/>
                <w:spacing w:val="-6"/>
                <w:sz w:val="21"/>
                <w:szCs w:val="21"/>
              </w:rPr>
              <w:t>)</w:t>
            </w:r>
          </w:p>
        </w:tc>
        <w:tc>
          <w:tcPr>
            <w:tcW w:w="2504" w:type="dxa"/>
            <w:vAlign w:val="center"/>
          </w:tcPr>
          <w:p w14:paraId="7676A87D" w14:textId="4748B5A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1117</w:t>
            </w:r>
          </w:p>
        </w:tc>
        <w:tc>
          <w:tcPr>
            <w:tcW w:w="2504" w:type="dxa"/>
            <w:vAlign w:val="center"/>
          </w:tcPr>
          <w:p w14:paraId="412AAAE3" w14:textId="7422852C"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m</w:t>
            </w:r>
            <w:r w:rsidR="00970FAC" w:rsidRPr="0006217B">
              <w:rPr>
                <w:rFonts w:asciiTheme="minorHAnsi" w:eastAsiaTheme="minorHAnsi" w:hAnsiTheme="minorHAnsi" w:hint="eastAsia"/>
                <w:color w:val="767676"/>
                <w:spacing w:val="-6"/>
                <w:sz w:val="21"/>
                <w:szCs w:val="21"/>
              </w:rPr>
              <w:t xml:space="preserve">erchant </w:t>
            </w:r>
            <w:r w:rsidR="000E27B2" w:rsidRPr="0006217B">
              <w:rPr>
                <w:rFonts w:asciiTheme="minorHAnsi" w:eastAsiaTheme="minorHAnsi" w:hAnsiTheme="minorHAnsi" w:hint="eastAsia"/>
                <w:color w:val="767676"/>
                <w:spacing w:val="-6"/>
                <w:sz w:val="21"/>
                <w:szCs w:val="21"/>
              </w:rPr>
              <w:t>c</w:t>
            </w:r>
            <w:r w:rsidR="00970FAC" w:rsidRPr="0006217B">
              <w:rPr>
                <w:rFonts w:asciiTheme="minorHAnsi" w:eastAsiaTheme="minorHAnsi" w:hAnsiTheme="minorHAnsi" w:hint="eastAsia"/>
                <w:color w:val="767676"/>
                <w:spacing w:val="-6"/>
                <w:sz w:val="21"/>
                <w:szCs w:val="21"/>
              </w:rPr>
              <w:t>ustomer ID</w:t>
            </w:r>
            <w:r w:rsidR="005F5728" w:rsidRPr="0006217B">
              <w:rPr>
                <w:rFonts w:asciiTheme="minorHAnsi" w:eastAsiaTheme="minorHAnsi" w:hAnsiTheme="minorHAnsi"/>
                <w:color w:val="767676"/>
                <w:spacing w:val="-6"/>
                <w:sz w:val="21"/>
                <w:szCs w:val="21"/>
              </w:rPr>
              <w:t>)</w:t>
            </w:r>
          </w:p>
        </w:tc>
      </w:tr>
      <w:tr w:rsidR="00D059CC" w:rsidRPr="0006217B" w14:paraId="126DAC8F" w14:textId="77777777" w:rsidTr="004E4C97">
        <w:tc>
          <w:tcPr>
            <w:tcW w:w="2504" w:type="dxa"/>
            <w:vAlign w:val="center"/>
          </w:tcPr>
          <w:p w14:paraId="6F346C18" w14:textId="3F654B4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1118</w:t>
            </w:r>
          </w:p>
        </w:tc>
        <w:tc>
          <w:tcPr>
            <w:tcW w:w="2504" w:type="dxa"/>
            <w:vAlign w:val="center"/>
          </w:tcPr>
          <w:p w14:paraId="4923BCA5" w14:textId="4E79D49C"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tax-free status</w:t>
            </w:r>
            <w:r w:rsidR="005F5728" w:rsidRPr="0006217B">
              <w:rPr>
                <w:rFonts w:asciiTheme="minorHAnsi" w:eastAsiaTheme="minorHAnsi" w:hAnsiTheme="minorHAnsi"/>
                <w:color w:val="767676"/>
                <w:spacing w:val="-6"/>
                <w:sz w:val="21"/>
                <w:szCs w:val="21"/>
              </w:rPr>
              <w:t>)</w:t>
            </w:r>
          </w:p>
        </w:tc>
        <w:tc>
          <w:tcPr>
            <w:tcW w:w="2504" w:type="dxa"/>
            <w:vAlign w:val="center"/>
          </w:tcPr>
          <w:p w14:paraId="7B08DD61" w14:textId="782D0A7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1119</w:t>
            </w:r>
          </w:p>
        </w:tc>
        <w:tc>
          <w:tcPr>
            <w:tcW w:w="2504" w:type="dxa"/>
            <w:vAlign w:val="center"/>
          </w:tcPr>
          <w:p w14:paraId="1E21D178" w14:textId="7B591AC2"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tax amount</w:t>
            </w:r>
            <w:r w:rsidR="005F5728" w:rsidRPr="0006217B">
              <w:rPr>
                <w:rFonts w:asciiTheme="minorHAnsi" w:eastAsiaTheme="minorHAnsi" w:hAnsiTheme="minorHAnsi"/>
                <w:color w:val="767676"/>
                <w:spacing w:val="-6"/>
                <w:sz w:val="21"/>
                <w:szCs w:val="21"/>
              </w:rPr>
              <w:t>)</w:t>
            </w:r>
          </w:p>
        </w:tc>
      </w:tr>
      <w:tr w:rsidR="00D059CC" w:rsidRPr="0006217B" w14:paraId="49902916" w14:textId="77777777" w:rsidTr="004E4C97">
        <w:tc>
          <w:tcPr>
            <w:tcW w:w="2504" w:type="dxa"/>
            <w:vAlign w:val="center"/>
          </w:tcPr>
          <w:p w14:paraId="148193C3" w14:textId="080725F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1120</w:t>
            </w:r>
          </w:p>
        </w:tc>
        <w:tc>
          <w:tcPr>
            <w:tcW w:w="2504" w:type="dxa"/>
            <w:vAlign w:val="center"/>
          </w:tcPr>
          <w:p w14:paraId="4A0E60F4" w14:textId="353AF1E7"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A37F2D" w:rsidRPr="0006217B">
              <w:rPr>
                <w:rFonts w:asciiTheme="minorHAnsi" w:eastAsiaTheme="minorHAnsi" w:hAnsiTheme="minorHAnsi" w:hint="eastAsia"/>
                <w:color w:val="767676"/>
                <w:spacing w:val="-6"/>
                <w:sz w:val="21"/>
                <w:szCs w:val="21"/>
              </w:rPr>
              <w:t>VAT amount</w:t>
            </w:r>
            <w:r w:rsidR="005F5728" w:rsidRPr="0006217B">
              <w:rPr>
                <w:rFonts w:asciiTheme="minorHAnsi" w:eastAsiaTheme="minorHAnsi" w:hAnsiTheme="minorHAnsi"/>
                <w:color w:val="767676"/>
                <w:spacing w:val="-6"/>
                <w:sz w:val="21"/>
                <w:szCs w:val="21"/>
              </w:rPr>
              <w:t>)</w:t>
            </w:r>
          </w:p>
        </w:tc>
        <w:tc>
          <w:tcPr>
            <w:tcW w:w="2504" w:type="dxa"/>
            <w:vAlign w:val="center"/>
          </w:tcPr>
          <w:p w14:paraId="24AA4490" w14:textId="05399BA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1121</w:t>
            </w:r>
          </w:p>
        </w:tc>
        <w:tc>
          <w:tcPr>
            <w:tcW w:w="2504" w:type="dxa"/>
            <w:vAlign w:val="center"/>
          </w:tcPr>
          <w:p w14:paraId="33150C93" w14:textId="4AFC2A19"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n</w:t>
            </w:r>
            <w:r w:rsidR="00996B5D" w:rsidRPr="0006217B">
              <w:rPr>
                <w:rFonts w:asciiTheme="minorHAnsi" w:eastAsiaTheme="minorHAnsi" w:hAnsiTheme="minorHAnsi" w:hint="eastAsia"/>
                <w:color w:val="767676"/>
                <w:spacing w:val="-6"/>
                <w:sz w:val="21"/>
                <w:szCs w:val="21"/>
              </w:rPr>
              <w:t>on-taxation amount</w:t>
            </w:r>
            <w:r w:rsidR="005F5728" w:rsidRPr="0006217B">
              <w:rPr>
                <w:rFonts w:asciiTheme="minorHAnsi" w:eastAsiaTheme="minorHAnsi" w:hAnsiTheme="minorHAnsi"/>
                <w:color w:val="767676"/>
                <w:spacing w:val="-6"/>
                <w:sz w:val="21"/>
                <w:szCs w:val="21"/>
              </w:rPr>
              <w:t>)</w:t>
            </w:r>
          </w:p>
        </w:tc>
      </w:tr>
      <w:tr w:rsidR="00D059CC" w:rsidRPr="0006217B" w14:paraId="2F8DE192" w14:textId="77777777" w:rsidTr="004E4C97">
        <w:tc>
          <w:tcPr>
            <w:tcW w:w="2504" w:type="dxa"/>
            <w:vAlign w:val="center"/>
          </w:tcPr>
          <w:p w14:paraId="3A8507FC" w14:textId="35AAEE1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1122</w:t>
            </w:r>
          </w:p>
        </w:tc>
        <w:tc>
          <w:tcPr>
            <w:tcW w:w="2504" w:type="dxa"/>
            <w:vAlign w:val="center"/>
          </w:tcPr>
          <w:p w14:paraId="1C9023F8" w14:textId="50810BF6"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s</w:t>
            </w:r>
            <w:r w:rsidR="00996B5D" w:rsidRPr="0006217B">
              <w:rPr>
                <w:rFonts w:asciiTheme="minorHAnsi" w:eastAsiaTheme="minorHAnsi" w:hAnsiTheme="minorHAnsi" w:hint="eastAsia"/>
                <w:color w:val="767676"/>
                <w:spacing w:val="-6"/>
                <w:sz w:val="21"/>
                <w:szCs w:val="21"/>
              </w:rPr>
              <w:t>ervice charge</w:t>
            </w:r>
            <w:r w:rsidR="005F5728" w:rsidRPr="0006217B">
              <w:rPr>
                <w:rFonts w:asciiTheme="minorHAnsi" w:eastAsiaTheme="minorHAnsi" w:hAnsiTheme="minorHAnsi"/>
                <w:color w:val="767676"/>
                <w:spacing w:val="-6"/>
                <w:sz w:val="21"/>
                <w:szCs w:val="21"/>
              </w:rPr>
              <w:t>)</w:t>
            </w:r>
          </w:p>
        </w:tc>
        <w:tc>
          <w:tcPr>
            <w:tcW w:w="2504" w:type="dxa"/>
            <w:vAlign w:val="center"/>
          </w:tcPr>
          <w:p w14:paraId="60C09744" w14:textId="5E73047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1123</w:t>
            </w:r>
          </w:p>
        </w:tc>
        <w:tc>
          <w:tcPr>
            <w:tcW w:w="2504" w:type="dxa"/>
            <w:vAlign w:val="center"/>
          </w:tcPr>
          <w:p w14:paraId="5777F20E" w14:textId="0C241160"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card payment type</w:t>
            </w:r>
            <w:r w:rsidR="005F5728" w:rsidRPr="0006217B">
              <w:rPr>
                <w:rFonts w:asciiTheme="minorHAnsi" w:eastAsiaTheme="minorHAnsi" w:hAnsiTheme="minorHAnsi"/>
                <w:color w:val="767676"/>
                <w:spacing w:val="-6"/>
                <w:sz w:val="21"/>
                <w:szCs w:val="21"/>
              </w:rPr>
              <w:t>)</w:t>
            </w:r>
          </w:p>
        </w:tc>
      </w:tr>
      <w:tr w:rsidR="00D059CC" w:rsidRPr="0006217B" w14:paraId="5F102681" w14:textId="77777777" w:rsidTr="004E4C97">
        <w:tc>
          <w:tcPr>
            <w:tcW w:w="2504" w:type="dxa"/>
            <w:vAlign w:val="center"/>
          </w:tcPr>
          <w:p w14:paraId="711379C0" w14:textId="7E94147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1124</w:t>
            </w:r>
          </w:p>
        </w:tc>
        <w:tc>
          <w:tcPr>
            <w:tcW w:w="2504" w:type="dxa"/>
            <w:vAlign w:val="center"/>
          </w:tcPr>
          <w:p w14:paraId="1332A12E" w14:textId="0F6DE205"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specific card company code</w:t>
            </w:r>
            <w:r w:rsidR="005F5728" w:rsidRPr="0006217B">
              <w:rPr>
                <w:rFonts w:asciiTheme="minorHAnsi" w:eastAsiaTheme="minorHAnsi" w:hAnsiTheme="minorHAnsi"/>
                <w:color w:val="767676"/>
                <w:spacing w:val="-6"/>
                <w:sz w:val="21"/>
                <w:szCs w:val="21"/>
              </w:rPr>
              <w:t>)</w:t>
            </w:r>
          </w:p>
        </w:tc>
        <w:tc>
          <w:tcPr>
            <w:tcW w:w="2504" w:type="dxa"/>
            <w:vAlign w:val="center"/>
          </w:tcPr>
          <w:p w14:paraId="185E20E1" w14:textId="381C661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1125</w:t>
            </w:r>
          </w:p>
        </w:tc>
        <w:tc>
          <w:tcPr>
            <w:tcW w:w="2504" w:type="dxa"/>
            <w:vAlign w:val="center"/>
          </w:tcPr>
          <w:p w14:paraId="6E200FEF" w14:textId="4DF8977D"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app scheme</w:t>
            </w:r>
            <w:r w:rsidR="005F5728" w:rsidRPr="0006217B">
              <w:rPr>
                <w:rFonts w:asciiTheme="minorHAnsi" w:eastAsiaTheme="minorHAnsi" w:hAnsiTheme="minorHAnsi"/>
                <w:color w:val="767676"/>
                <w:spacing w:val="-6"/>
                <w:sz w:val="21"/>
                <w:szCs w:val="21"/>
              </w:rPr>
              <w:t>)</w:t>
            </w:r>
          </w:p>
        </w:tc>
      </w:tr>
      <w:tr w:rsidR="00D059CC" w:rsidRPr="0006217B" w14:paraId="6E5FF1B7" w14:textId="77777777" w:rsidTr="004E4C97">
        <w:tc>
          <w:tcPr>
            <w:tcW w:w="2504" w:type="dxa"/>
            <w:vAlign w:val="center"/>
          </w:tcPr>
          <w:p w14:paraId="09A2053F" w14:textId="27D49C2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1126</w:t>
            </w:r>
          </w:p>
        </w:tc>
        <w:tc>
          <w:tcPr>
            <w:tcW w:w="2504" w:type="dxa"/>
            <w:vAlign w:val="center"/>
          </w:tcPr>
          <w:p w14:paraId="27B00852" w14:textId="07BE0A2D"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 xml:space="preserve">customer </w:t>
            </w:r>
            <w:r w:rsidR="005F5728" w:rsidRPr="0006217B">
              <w:rPr>
                <w:rFonts w:asciiTheme="minorHAnsi" w:eastAsiaTheme="minorHAnsi" w:hAnsiTheme="minorHAnsi"/>
                <w:color w:val="767676"/>
                <w:spacing w:val="-6"/>
                <w:sz w:val="21"/>
                <w:szCs w:val="21"/>
              </w:rPr>
              <w:t>IP</w:t>
            </w:r>
            <w:r w:rsidR="006649EA" w:rsidRPr="0006217B">
              <w:rPr>
                <w:rFonts w:asciiTheme="minorHAnsi" w:eastAsiaTheme="minorHAnsi" w:hAnsiTheme="minorHAnsi" w:hint="eastAsia"/>
                <w:color w:val="767676"/>
                <w:spacing w:val="-6"/>
                <w:sz w:val="21"/>
                <w:szCs w:val="21"/>
              </w:rPr>
              <w:t xml:space="preserve"> address</w:t>
            </w:r>
            <w:r w:rsidR="005F5728" w:rsidRPr="0006217B">
              <w:rPr>
                <w:rFonts w:asciiTheme="minorHAnsi" w:eastAsiaTheme="minorHAnsi" w:hAnsiTheme="minorHAnsi"/>
                <w:color w:val="767676"/>
                <w:spacing w:val="-6"/>
                <w:sz w:val="21"/>
                <w:szCs w:val="21"/>
              </w:rPr>
              <w:t>)</w:t>
            </w:r>
          </w:p>
        </w:tc>
        <w:tc>
          <w:tcPr>
            <w:tcW w:w="2504" w:type="dxa"/>
            <w:vAlign w:val="center"/>
          </w:tcPr>
          <w:p w14:paraId="273C01BD" w14:textId="4CBF2A4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1127</w:t>
            </w:r>
          </w:p>
        </w:tc>
        <w:tc>
          <w:tcPr>
            <w:tcW w:w="2504" w:type="dxa"/>
            <w:vAlign w:val="center"/>
          </w:tcPr>
          <w:p w14:paraId="441B823B" w14:textId="6A1FAC84"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(hash</w:t>
            </w:r>
            <w:r w:rsidR="006649EA" w:rsidRPr="0006217B">
              <w:rPr>
                <w:rFonts w:asciiTheme="minorHAnsi" w:eastAsiaTheme="minorHAnsi" w:hAnsiTheme="minorHAnsi" w:hint="eastAsia"/>
                <w:color w:val="767676"/>
                <w:spacing w:val="-6"/>
                <w:sz w:val="21"/>
                <w:szCs w:val="21"/>
              </w:rPr>
              <w:t xml:space="preserve"> data</w:t>
            </w:r>
            <w:r w:rsidR="005F5728" w:rsidRPr="0006217B">
              <w:rPr>
                <w:rFonts w:asciiTheme="minorHAnsi" w:eastAsiaTheme="minorHAnsi" w:hAnsiTheme="minorHAnsi"/>
                <w:color w:val="767676"/>
                <w:spacing w:val="-6"/>
                <w:sz w:val="21"/>
                <w:szCs w:val="21"/>
              </w:rPr>
              <w:t>)</w:t>
            </w:r>
          </w:p>
        </w:tc>
      </w:tr>
      <w:tr w:rsidR="00D059CC" w:rsidRPr="0006217B" w14:paraId="6D2510A7" w14:textId="77777777" w:rsidTr="004E4C97">
        <w:tc>
          <w:tcPr>
            <w:tcW w:w="2504" w:type="dxa"/>
            <w:vAlign w:val="center"/>
          </w:tcPr>
          <w:p w14:paraId="71C8E2FA" w14:textId="02115FC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1901</w:t>
            </w:r>
          </w:p>
        </w:tc>
        <w:tc>
          <w:tcPr>
            <w:tcW w:w="2504" w:type="dxa"/>
            <w:vAlign w:val="center"/>
          </w:tcPr>
          <w:p w14:paraId="42B8876F" w14:textId="15A3F119"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mismatch error</w:t>
            </w:r>
          </w:p>
        </w:tc>
        <w:tc>
          <w:tcPr>
            <w:tcW w:w="2504" w:type="dxa"/>
            <w:vAlign w:val="center"/>
          </w:tcPr>
          <w:p w14:paraId="3C30757B" w14:textId="20D2F4B2"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1902</w:t>
            </w:r>
          </w:p>
        </w:tc>
        <w:tc>
          <w:tcPr>
            <w:tcW w:w="2504" w:type="dxa"/>
            <w:vAlign w:val="center"/>
          </w:tcPr>
          <w:p w14:paraId="2A17C674" w14:textId="5B49E57D" w:rsidR="005F5728" w:rsidRPr="0006217B" w:rsidRDefault="0023053F"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w:t>
            </w:r>
            <w:r w:rsidR="005F5728" w:rsidRPr="0006217B">
              <w:rPr>
                <w:rFonts w:asciiTheme="minorHAnsi" w:eastAsiaTheme="minorHAnsi" w:hAnsiTheme="minorHAnsi"/>
                <w:color w:val="767676"/>
                <w:spacing w:val="-6"/>
                <w:sz w:val="21"/>
                <w:szCs w:val="21"/>
              </w:rPr>
              <w:t xml:space="preserve"> </w:t>
            </w:r>
            <w:r w:rsidR="00FE0223" w:rsidRPr="0006217B">
              <w:rPr>
                <w:rFonts w:asciiTheme="minorHAnsi" w:eastAsiaTheme="minorHAnsi" w:hAnsiTheme="minorHAnsi" w:hint="eastAsia"/>
                <w:color w:val="767676"/>
                <w:spacing w:val="-6"/>
                <w:sz w:val="21"/>
                <w:szCs w:val="21"/>
              </w:rPr>
              <w:t>entry unprocessed error</w:t>
            </w:r>
          </w:p>
        </w:tc>
      </w:tr>
      <w:tr w:rsidR="00D059CC" w:rsidRPr="0006217B" w14:paraId="602DCFFF" w14:textId="77777777" w:rsidTr="004E4C97">
        <w:tc>
          <w:tcPr>
            <w:tcW w:w="2504" w:type="dxa"/>
            <w:vAlign w:val="center"/>
          </w:tcPr>
          <w:p w14:paraId="41FCBF91" w14:textId="61CFDA7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2001</w:t>
            </w:r>
          </w:p>
        </w:tc>
        <w:tc>
          <w:tcPr>
            <w:tcW w:w="2504" w:type="dxa"/>
            <w:vAlign w:val="center"/>
          </w:tcPr>
          <w:p w14:paraId="184E02E8" w14:textId="21EEACA4"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Security code does not match</w:t>
            </w:r>
          </w:p>
        </w:tc>
        <w:tc>
          <w:tcPr>
            <w:tcW w:w="2504" w:type="dxa"/>
            <w:vAlign w:val="center"/>
          </w:tcPr>
          <w:p w14:paraId="03D240F9" w14:textId="5AAEE9D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2002</w:t>
            </w:r>
          </w:p>
        </w:tc>
        <w:tc>
          <w:tcPr>
            <w:tcW w:w="2504" w:type="dxa"/>
            <w:vAlign w:val="center"/>
          </w:tcPr>
          <w:p w14:paraId="341336E5" w14:textId="0B482915"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Exceeded the security code authentication attempt limit</w:t>
            </w:r>
          </w:p>
        </w:tc>
      </w:tr>
      <w:tr w:rsidR="00D059CC" w:rsidRPr="0006217B" w14:paraId="7FF73FB5" w14:textId="77777777" w:rsidTr="004E4C97">
        <w:tc>
          <w:tcPr>
            <w:tcW w:w="2504" w:type="dxa"/>
            <w:vAlign w:val="center"/>
          </w:tcPr>
          <w:p w14:paraId="58915D8D" w14:textId="6916E84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2003</w:t>
            </w:r>
          </w:p>
        </w:tc>
        <w:tc>
          <w:tcPr>
            <w:tcW w:w="2504" w:type="dxa"/>
            <w:vAlign w:val="center"/>
          </w:tcPr>
          <w:p w14:paraId="5BBEC3FC" w14:textId="77B2EE73"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time exceeded</w:t>
            </w:r>
          </w:p>
        </w:tc>
        <w:tc>
          <w:tcPr>
            <w:tcW w:w="2504" w:type="dxa"/>
            <w:vAlign w:val="center"/>
          </w:tcPr>
          <w:p w14:paraId="40718B9D" w14:textId="7FB1741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5001</w:t>
            </w:r>
          </w:p>
        </w:tc>
        <w:tc>
          <w:tcPr>
            <w:tcW w:w="2504" w:type="dxa"/>
            <w:vAlign w:val="center"/>
          </w:tcPr>
          <w:p w14:paraId="5F05E38B" w14:textId="42DB50D8" w:rsidR="005F5728" w:rsidRPr="0006217B" w:rsidRDefault="002E4379"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color w:val="767676"/>
                <w:spacing w:val="-6"/>
                <w:sz w:val="21"/>
                <w:szCs w:val="21"/>
              </w:rPr>
              <w:t xml:space="preserve">the </w:t>
            </w:r>
            <w:r w:rsidRPr="0006217B">
              <w:rPr>
                <w:rFonts w:asciiTheme="minorHAnsi" w:eastAsiaTheme="minorHAnsi" w:hAnsiTheme="minorHAnsi" w:hint="eastAsia"/>
                <w:color w:val="767676"/>
                <w:spacing w:val="-6"/>
                <w:sz w:val="21"/>
                <w:szCs w:val="21"/>
              </w:rPr>
              <w:t xml:space="preserve">wrong path </w:t>
            </w:r>
            <w:r w:rsidR="005F5728" w:rsidRPr="0006217B">
              <w:rPr>
                <w:rFonts w:asciiTheme="minorHAnsi" w:eastAsiaTheme="minorHAnsi" w:hAnsiTheme="minorHAnsi"/>
                <w:color w:val="767676"/>
                <w:spacing w:val="-6"/>
                <w:sz w:val="21"/>
                <w:szCs w:val="21"/>
              </w:rPr>
              <w:t>(null error)</w:t>
            </w:r>
          </w:p>
        </w:tc>
      </w:tr>
      <w:tr w:rsidR="00D059CC" w:rsidRPr="0006217B" w14:paraId="1E430CD7" w14:textId="77777777" w:rsidTr="004E4C97">
        <w:tc>
          <w:tcPr>
            <w:tcW w:w="2504" w:type="dxa"/>
            <w:vAlign w:val="center"/>
          </w:tcPr>
          <w:p w14:paraId="4B53F864" w14:textId="1B87E08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5002</w:t>
            </w:r>
          </w:p>
        </w:tc>
        <w:tc>
          <w:tcPr>
            <w:tcW w:w="2504" w:type="dxa"/>
            <w:vAlign w:val="center"/>
          </w:tcPr>
          <w:p w14:paraId="6F6CF50F" w14:textId="5A98B8D0"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time exceeded</w:t>
            </w:r>
            <w:r w:rsidR="00BD41EA" w:rsidRPr="0006217B">
              <w:rPr>
                <w:rFonts w:asciiTheme="minorHAnsi" w:eastAsiaTheme="minorHAnsi" w:hAnsiTheme="minorHAnsi" w:hint="eastAsia"/>
                <w:color w:val="767676"/>
                <w:spacing w:val="-6"/>
                <w:sz w:val="21"/>
                <w:szCs w:val="21"/>
              </w:rPr>
              <w:t xml:space="preserve"> </w:t>
            </w:r>
            <w:r w:rsidR="005F5728" w:rsidRPr="0006217B">
              <w:rPr>
                <w:rFonts w:asciiTheme="minorHAnsi" w:eastAsiaTheme="minorHAnsi" w:hAnsiTheme="minorHAnsi"/>
                <w:color w:val="767676"/>
                <w:spacing w:val="-6"/>
                <w:sz w:val="21"/>
                <w:szCs w:val="21"/>
              </w:rPr>
              <w:t>(expired error)</w:t>
            </w:r>
          </w:p>
        </w:tc>
        <w:tc>
          <w:tcPr>
            <w:tcW w:w="2504" w:type="dxa"/>
            <w:vAlign w:val="center"/>
          </w:tcPr>
          <w:p w14:paraId="42022D65" w14:textId="1175D27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5003</w:t>
            </w:r>
          </w:p>
        </w:tc>
        <w:tc>
          <w:tcPr>
            <w:tcW w:w="2504" w:type="dxa"/>
            <w:vAlign w:val="center"/>
          </w:tcPr>
          <w:p w14:paraId="689459B9" w14:textId="7FD6A2D4" w:rsidR="005F5728" w:rsidRPr="0006217B" w:rsidRDefault="006C388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Accessed</w:t>
            </w:r>
            <w:r w:rsidR="00344416" w:rsidRPr="0006217B">
              <w:rPr>
                <w:rFonts w:asciiTheme="minorHAnsi" w:eastAsiaTheme="minorHAnsi" w:hAnsiTheme="minorHAnsi" w:hint="eastAsia"/>
                <w:color w:val="767676"/>
                <w:spacing w:val="-6"/>
                <w:sz w:val="21"/>
                <w:szCs w:val="21"/>
              </w:rPr>
              <w:t xml:space="preserve"> the</w:t>
            </w:r>
            <w:r w:rsidRPr="0006217B">
              <w:rPr>
                <w:rFonts w:asciiTheme="minorHAnsi" w:eastAsiaTheme="minorHAnsi" w:hAnsiTheme="minorHAnsi" w:hint="eastAsia"/>
                <w:color w:val="767676"/>
                <w:spacing w:val="-6"/>
                <w:sz w:val="21"/>
                <w:szCs w:val="21"/>
              </w:rPr>
              <w:t xml:space="preserve"> 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(encoding error)</w:t>
            </w:r>
          </w:p>
        </w:tc>
      </w:tr>
      <w:tr w:rsidR="00D059CC" w:rsidRPr="0006217B" w14:paraId="23FFEB2E" w14:textId="77777777" w:rsidTr="004E4C97">
        <w:tc>
          <w:tcPr>
            <w:tcW w:w="2504" w:type="dxa"/>
            <w:vAlign w:val="center"/>
          </w:tcPr>
          <w:p w14:paraId="0D504689" w14:textId="3C6E125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5004</w:t>
            </w:r>
          </w:p>
        </w:tc>
        <w:tc>
          <w:tcPr>
            <w:tcW w:w="2504" w:type="dxa"/>
            <w:vAlign w:val="center"/>
          </w:tcPr>
          <w:p w14:paraId="5BAEB29C" w14:textId="55CDA929" w:rsidR="005F5728" w:rsidRPr="0006217B" w:rsidRDefault="0086562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color w:val="767676"/>
                <w:spacing w:val="-6"/>
                <w:sz w:val="21"/>
                <w:szCs w:val="21"/>
              </w:rPr>
              <w:t xml:space="preserve">the </w:t>
            </w:r>
            <w:r w:rsidRPr="0006217B">
              <w:rPr>
                <w:rFonts w:asciiTheme="minorHAnsi" w:eastAsiaTheme="minorHAnsi" w:hAnsiTheme="minorHAnsi" w:hint="eastAsia"/>
                <w:color w:val="767676"/>
                <w:spacing w:val="-6"/>
                <w:sz w:val="21"/>
                <w:szCs w:val="21"/>
              </w:rPr>
              <w:t>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(parse error)</w:t>
            </w:r>
          </w:p>
        </w:tc>
        <w:tc>
          <w:tcPr>
            <w:tcW w:w="2504" w:type="dxa"/>
            <w:vAlign w:val="center"/>
          </w:tcPr>
          <w:p w14:paraId="5806F764" w14:textId="7143652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5005</w:t>
            </w:r>
          </w:p>
        </w:tc>
        <w:tc>
          <w:tcPr>
            <w:tcW w:w="2504" w:type="dxa"/>
            <w:vAlign w:val="center"/>
          </w:tcPr>
          <w:p w14:paraId="1E4DA6AD" w14:textId="0B4AF60B" w:rsidR="005F5728" w:rsidRPr="0006217B" w:rsidRDefault="0086562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hint="eastAsia"/>
                <w:color w:val="767676"/>
                <w:spacing w:val="-6"/>
                <w:sz w:val="21"/>
                <w:szCs w:val="21"/>
              </w:rPr>
              <w:t xml:space="preserve">the </w:t>
            </w:r>
            <w:r w:rsidRPr="0006217B">
              <w:rPr>
                <w:rFonts w:asciiTheme="minorHAnsi" w:eastAsiaTheme="minorHAnsi" w:hAnsiTheme="minorHAnsi" w:hint="eastAsia"/>
                <w:color w:val="767676"/>
                <w:spacing w:val="-6"/>
                <w:sz w:val="21"/>
                <w:szCs w:val="21"/>
              </w:rPr>
              <w:t>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(mapping error)</w:t>
            </w:r>
          </w:p>
        </w:tc>
      </w:tr>
      <w:tr w:rsidR="00D059CC" w:rsidRPr="0006217B" w14:paraId="52F391C6" w14:textId="77777777" w:rsidTr="004E4C97">
        <w:tc>
          <w:tcPr>
            <w:tcW w:w="2504" w:type="dxa"/>
            <w:vAlign w:val="center"/>
          </w:tcPr>
          <w:p w14:paraId="2BEDFD42" w14:textId="7371991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5006</w:t>
            </w:r>
          </w:p>
        </w:tc>
        <w:tc>
          <w:tcPr>
            <w:tcW w:w="2504" w:type="dxa"/>
            <w:vAlign w:val="center"/>
          </w:tcPr>
          <w:p w14:paraId="641993A2" w14:textId="2C897953" w:rsidR="005F5728" w:rsidRPr="0006217B" w:rsidRDefault="0086562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hint="eastAsia"/>
                <w:color w:val="767676"/>
                <w:spacing w:val="-6"/>
                <w:sz w:val="21"/>
                <w:szCs w:val="21"/>
              </w:rPr>
              <w:t xml:space="preserve">the </w:t>
            </w:r>
            <w:r w:rsidRPr="0006217B">
              <w:rPr>
                <w:rFonts w:asciiTheme="minorHAnsi" w:eastAsiaTheme="minorHAnsi" w:hAnsiTheme="minorHAnsi" w:hint="eastAsia"/>
                <w:color w:val="767676"/>
                <w:spacing w:val="-6"/>
                <w:sz w:val="21"/>
                <w:szCs w:val="21"/>
              </w:rPr>
              <w:t>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(io error)</w:t>
            </w:r>
          </w:p>
        </w:tc>
        <w:tc>
          <w:tcPr>
            <w:tcW w:w="2504" w:type="dxa"/>
            <w:vAlign w:val="center"/>
          </w:tcPr>
          <w:p w14:paraId="444192B5" w14:textId="7193C5F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6001</w:t>
            </w:r>
          </w:p>
        </w:tc>
        <w:tc>
          <w:tcPr>
            <w:tcW w:w="2504" w:type="dxa"/>
            <w:vAlign w:val="center"/>
          </w:tcPr>
          <w:p w14:paraId="22A5EFF7" w14:textId="3AE75C4C" w:rsidR="005F5728" w:rsidRPr="0006217B" w:rsidRDefault="0034441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request parameter</w:t>
            </w:r>
          </w:p>
        </w:tc>
      </w:tr>
      <w:tr w:rsidR="00D059CC" w:rsidRPr="0006217B" w14:paraId="77B31990" w14:textId="77777777" w:rsidTr="004E4C97">
        <w:tc>
          <w:tcPr>
            <w:tcW w:w="2504" w:type="dxa"/>
            <w:vAlign w:val="center"/>
          </w:tcPr>
          <w:p w14:paraId="652C37DD" w14:textId="3106AD4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9001</w:t>
            </w:r>
          </w:p>
        </w:tc>
        <w:tc>
          <w:tcPr>
            <w:tcW w:w="2504" w:type="dxa"/>
            <w:vAlign w:val="center"/>
          </w:tcPr>
          <w:p w14:paraId="6C67F871" w14:textId="32352127"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Legacy code inquiry error</w:t>
            </w:r>
          </w:p>
        </w:tc>
        <w:tc>
          <w:tcPr>
            <w:tcW w:w="2504" w:type="dxa"/>
            <w:vAlign w:val="center"/>
          </w:tcPr>
          <w:p w14:paraId="6BB2FB1D" w14:textId="74A72C2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9002</w:t>
            </w:r>
          </w:p>
        </w:tc>
        <w:tc>
          <w:tcPr>
            <w:tcW w:w="2504" w:type="dxa"/>
            <w:vAlign w:val="center"/>
          </w:tcPr>
          <w:p w14:paraId="4C586F4F" w14:textId="76584ADC"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window</w:t>
            </w:r>
            <w:r w:rsidR="00FF48F2" w:rsidRPr="0006217B">
              <w:rPr>
                <w:rFonts w:asciiTheme="minorHAnsi" w:eastAsiaTheme="minorHAnsi" w:hAnsiTheme="minorHAnsi" w:hint="eastAsia"/>
                <w:color w:val="767676"/>
                <w:spacing w:val="-6"/>
                <w:sz w:val="21"/>
                <w:szCs w:val="21"/>
              </w:rPr>
              <w:t xml:space="preserve"> option inquiry error</w:t>
            </w:r>
          </w:p>
        </w:tc>
      </w:tr>
      <w:tr w:rsidR="00D059CC" w:rsidRPr="0006217B" w14:paraId="3BF229FF" w14:textId="77777777" w:rsidTr="004E4C97">
        <w:tc>
          <w:tcPr>
            <w:tcW w:w="2504" w:type="dxa"/>
            <w:vAlign w:val="center"/>
          </w:tcPr>
          <w:p w14:paraId="2CE8B0C9" w14:textId="1AC5A15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9003</w:t>
            </w:r>
          </w:p>
        </w:tc>
        <w:tc>
          <w:tcPr>
            <w:tcW w:w="2504" w:type="dxa"/>
            <w:vAlign w:val="center"/>
          </w:tcPr>
          <w:p w14:paraId="75D2D214" w14:textId="44282662"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window banner inquiry error</w:t>
            </w:r>
          </w:p>
        </w:tc>
        <w:tc>
          <w:tcPr>
            <w:tcW w:w="2504" w:type="dxa"/>
            <w:vAlign w:val="center"/>
          </w:tcPr>
          <w:p w14:paraId="33D238E9" w14:textId="6D61682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9004</w:t>
            </w:r>
          </w:p>
        </w:tc>
        <w:tc>
          <w:tcPr>
            <w:tcW w:w="2504" w:type="dxa"/>
            <w:vAlign w:val="center"/>
          </w:tcPr>
          <w:p w14:paraId="22DE0F00" w14:textId="6417A328" w:rsidR="005F5728" w:rsidRPr="0006217B" w:rsidRDefault="00C223E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Terms list inquiry error</w:t>
            </w:r>
          </w:p>
        </w:tc>
      </w:tr>
      <w:tr w:rsidR="00D059CC" w:rsidRPr="0006217B" w14:paraId="1C7D8B8F" w14:textId="77777777" w:rsidTr="004E4C97">
        <w:tc>
          <w:tcPr>
            <w:tcW w:w="2504" w:type="dxa"/>
            <w:vAlign w:val="center"/>
          </w:tcPr>
          <w:p w14:paraId="544201EA" w14:textId="4A02AD7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9005</w:t>
            </w:r>
          </w:p>
        </w:tc>
        <w:tc>
          <w:tcPr>
            <w:tcW w:w="2504" w:type="dxa"/>
            <w:vAlign w:val="center"/>
          </w:tcPr>
          <w:p w14:paraId="03504587" w14:textId="512D7B79"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Notice inquiry error</w:t>
            </w:r>
          </w:p>
        </w:tc>
        <w:tc>
          <w:tcPr>
            <w:tcW w:w="2504" w:type="dxa"/>
            <w:vAlign w:val="center"/>
          </w:tcPr>
          <w:p w14:paraId="39880584" w14:textId="4149172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9006</w:t>
            </w:r>
          </w:p>
        </w:tc>
        <w:tc>
          <w:tcPr>
            <w:tcW w:w="2504" w:type="dxa"/>
            <w:vAlign w:val="center"/>
          </w:tcPr>
          <w:p w14:paraId="324858A5" w14:textId="29291531" w:rsidR="005F5728" w:rsidRPr="0006217B" w:rsidRDefault="00E67AE9"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Affiliate discount inquiry error</w:t>
            </w:r>
          </w:p>
        </w:tc>
      </w:tr>
      <w:tr w:rsidR="00D059CC" w:rsidRPr="0006217B" w14:paraId="60FA7471" w14:textId="77777777" w:rsidTr="004E4C97">
        <w:tc>
          <w:tcPr>
            <w:tcW w:w="2504" w:type="dxa"/>
            <w:vAlign w:val="center"/>
          </w:tcPr>
          <w:p w14:paraId="175FA9B8" w14:textId="0412A433"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9007</w:t>
            </w:r>
          </w:p>
        </w:tc>
        <w:tc>
          <w:tcPr>
            <w:tcW w:w="2504" w:type="dxa"/>
            <w:vAlign w:val="center"/>
          </w:tcPr>
          <w:p w14:paraId="4BFEB73C" w14:textId="4523BA65" w:rsidR="005F5728" w:rsidRPr="0006217B" w:rsidRDefault="00E67AE9"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info inquiry error</w:t>
            </w:r>
          </w:p>
        </w:tc>
        <w:tc>
          <w:tcPr>
            <w:tcW w:w="2504" w:type="dxa"/>
            <w:vAlign w:val="center"/>
          </w:tcPr>
          <w:p w14:paraId="05C845E7" w14:textId="465D696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9901</w:t>
            </w:r>
          </w:p>
        </w:tc>
        <w:tc>
          <w:tcPr>
            <w:tcW w:w="2504" w:type="dxa"/>
            <w:vAlign w:val="center"/>
          </w:tcPr>
          <w:p w14:paraId="6F2E5EDF" w14:textId="4E855D7D"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Gateway request parameter error</w:t>
            </w:r>
          </w:p>
        </w:tc>
      </w:tr>
      <w:tr w:rsidR="00D059CC" w:rsidRPr="0006217B" w14:paraId="4309BC84" w14:textId="77777777" w:rsidTr="004E4C97">
        <w:tc>
          <w:tcPr>
            <w:tcW w:w="2504" w:type="dxa"/>
            <w:vAlign w:val="center"/>
          </w:tcPr>
          <w:p w14:paraId="0351EE64" w14:textId="0A2AEE2B"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9902</w:t>
            </w:r>
          </w:p>
        </w:tc>
        <w:tc>
          <w:tcPr>
            <w:tcW w:w="2504" w:type="dxa"/>
            <w:vAlign w:val="center"/>
          </w:tcPr>
          <w:p w14:paraId="793335E9" w14:textId="47F3C045" w:rsidR="005F5728" w:rsidRPr="0006217B" w:rsidRDefault="00914C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w:t>
            </w:r>
            <w:r w:rsidR="005C4E66" w:rsidRPr="0006217B">
              <w:rPr>
                <w:rFonts w:asciiTheme="minorHAnsi" w:eastAsiaTheme="minorHAnsi" w:hAnsiTheme="minorHAnsi" w:hint="eastAsia"/>
                <w:color w:val="767676"/>
                <w:spacing w:val="-6"/>
                <w:sz w:val="21"/>
                <w:szCs w:val="21"/>
              </w:rPr>
              <w:t>y response parameter error</w:t>
            </w:r>
          </w:p>
        </w:tc>
        <w:tc>
          <w:tcPr>
            <w:tcW w:w="2504" w:type="dxa"/>
            <w:vAlign w:val="center"/>
          </w:tcPr>
          <w:p w14:paraId="3CA825B5" w14:textId="06A90E5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9903</w:t>
            </w:r>
          </w:p>
        </w:tc>
        <w:tc>
          <w:tcPr>
            <w:tcW w:w="2504" w:type="dxa"/>
            <w:vAlign w:val="center"/>
          </w:tcPr>
          <w:p w14:paraId="19BB571D" w14:textId="2788D89F" w:rsidR="005F5728" w:rsidRPr="0006217B" w:rsidRDefault="00C24234"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Gateway request error</w:t>
            </w:r>
          </w:p>
        </w:tc>
      </w:tr>
      <w:tr w:rsidR="00D059CC" w:rsidRPr="0006217B" w14:paraId="75A0C8ED" w14:textId="77777777" w:rsidTr="004E4C97">
        <w:tc>
          <w:tcPr>
            <w:tcW w:w="2504" w:type="dxa"/>
            <w:vAlign w:val="center"/>
          </w:tcPr>
          <w:p w14:paraId="6791EAA5" w14:textId="7042642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9904</w:t>
            </w:r>
          </w:p>
        </w:tc>
        <w:tc>
          <w:tcPr>
            <w:tcW w:w="2504" w:type="dxa"/>
            <w:vAlign w:val="center"/>
          </w:tcPr>
          <w:p w14:paraId="63E39BD9" w14:textId="7E84985B" w:rsidR="005F5728" w:rsidRPr="0006217B" w:rsidRDefault="005C4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Gateway response error</w:t>
            </w:r>
          </w:p>
        </w:tc>
        <w:tc>
          <w:tcPr>
            <w:tcW w:w="2504" w:type="dxa"/>
            <w:vAlign w:val="center"/>
          </w:tcPr>
          <w:p w14:paraId="2DDEC0DB" w14:textId="1DBF5EE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9905</w:t>
            </w:r>
          </w:p>
        </w:tc>
        <w:tc>
          <w:tcPr>
            <w:tcW w:w="2504" w:type="dxa"/>
            <w:vAlign w:val="center"/>
          </w:tcPr>
          <w:p w14:paraId="5599500C" w14:textId="4BFC8D33"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Gateway </w:t>
            </w:r>
            <w:r w:rsidRPr="0006217B">
              <w:rPr>
                <w:rFonts w:asciiTheme="minorHAnsi" w:eastAsiaTheme="minorHAnsi" w:hAnsiTheme="minorHAnsi"/>
                <w:color w:val="767676"/>
                <w:spacing w:val="-6"/>
                <w:sz w:val="21"/>
                <w:szCs w:val="21"/>
              </w:rPr>
              <w:t>system</w:t>
            </w:r>
            <w:r w:rsidRPr="0006217B">
              <w:rPr>
                <w:rFonts w:asciiTheme="minorHAnsi" w:eastAsiaTheme="minorHAnsi" w:hAnsiTheme="minorHAnsi" w:hint="eastAsia"/>
                <w:color w:val="767676"/>
                <w:spacing w:val="-6"/>
                <w:sz w:val="21"/>
                <w:szCs w:val="21"/>
              </w:rPr>
              <w:t xml:space="preserve"> error</w:t>
            </w:r>
          </w:p>
        </w:tc>
      </w:tr>
      <w:tr w:rsidR="00D059CC" w:rsidRPr="0006217B" w14:paraId="467F2CA5" w14:textId="77777777" w:rsidTr="004E4C97">
        <w:tc>
          <w:tcPr>
            <w:tcW w:w="2504" w:type="dxa"/>
            <w:vAlign w:val="center"/>
          </w:tcPr>
          <w:p w14:paraId="344933DE" w14:textId="1EE61CE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9999</w:t>
            </w:r>
          </w:p>
        </w:tc>
        <w:tc>
          <w:tcPr>
            <w:tcW w:w="2504" w:type="dxa"/>
            <w:vAlign w:val="center"/>
          </w:tcPr>
          <w:p w14:paraId="7757AA94" w14:textId="0C732B82" w:rsidR="005F5728" w:rsidRPr="0006217B" w:rsidRDefault="005C4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Internal system error</w:t>
            </w:r>
          </w:p>
        </w:tc>
        <w:tc>
          <w:tcPr>
            <w:tcW w:w="2504" w:type="dxa"/>
            <w:vAlign w:val="center"/>
          </w:tcPr>
          <w:p w14:paraId="7937F549" w14:textId="351354E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3007</w:t>
            </w:r>
          </w:p>
        </w:tc>
        <w:tc>
          <w:tcPr>
            <w:tcW w:w="2504" w:type="dxa"/>
            <w:vAlign w:val="center"/>
          </w:tcPr>
          <w:p w14:paraId="72C9E5BB" w14:textId="17092FFD"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limit exceeded</w:t>
            </w:r>
          </w:p>
        </w:tc>
      </w:tr>
      <w:tr w:rsidR="00D059CC" w:rsidRPr="0006217B" w14:paraId="591DF4E0" w14:textId="77777777" w:rsidTr="004E4C97">
        <w:tc>
          <w:tcPr>
            <w:tcW w:w="2504" w:type="dxa"/>
            <w:vAlign w:val="center"/>
          </w:tcPr>
          <w:p w14:paraId="17E09D92" w14:textId="1FFEC44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ST01</w:t>
            </w:r>
          </w:p>
        </w:tc>
        <w:tc>
          <w:tcPr>
            <w:tcW w:w="2504" w:type="dxa"/>
            <w:vAlign w:val="center"/>
          </w:tcPr>
          <w:p w14:paraId="1F09A589" w14:textId="1277006D"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customer information</w:t>
            </w:r>
          </w:p>
        </w:tc>
        <w:tc>
          <w:tcPr>
            <w:tcW w:w="2504" w:type="dxa"/>
            <w:vAlign w:val="center"/>
          </w:tcPr>
          <w:p w14:paraId="502034C9" w14:textId="76DCA95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STR1~STR8</w:t>
            </w:r>
          </w:p>
        </w:tc>
        <w:tc>
          <w:tcPr>
            <w:tcW w:w="2504" w:type="dxa"/>
            <w:vAlign w:val="center"/>
          </w:tcPr>
          <w:p w14:paraId="7E95EFD0" w14:textId="041F7DFF"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rPr>
              <w:t>Internal policy</w:t>
            </w:r>
          </w:p>
        </w:tc>
      </w:tr>
      <w:tr w:rsidR="00D059CC" w:rsidRPr="0006217B" w14:paraId="60E6CBD4" w14:textId="77777777" w:rsidTr="004E4C97">
        <w:tc>
          <w:tcPr>
            <w:tcW w:w="2504" w:type="dxa"/>
            <w:vAlign w:val="center"/>
          </w:tcPr>
          <w:p w14:paraId="6D480805" w14:textId="1B742F3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ST06</w:t>
            </w:r>
          </w:p>
        </w:tc>
        <w:tc>
          <w:tcPr>
            <w:tcW w:w="2504" w:type="dxa"/>
            <w:vAlign w:val="center"/>
          </w:tcPr>
          <w:p w14:paraId="7F688F10" w14:textId="2D304239"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rPr>
              <w:t>No transaction information</w:t>
            </w:r>
          </w:p>
        </w:tc>
        <w:tc>
          <w:tcPr>
            <w:tcW w:w="2504" w:type="dxa"/>
            <w:vAlign w:val="center"/>
          </w:tcPr>
          <w:p w14:paraId="694564B4" w14:textId="14D36D6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ST03</w:t>
            </w:r>
          </w:p>
        </w:tc>
        <w:tc>
          <w:tcPr>
            <w:tcW w:w="2504" w:type="dxa"/>
            <w:vAlign w:val="center"/>
          </w:tcPr>
          <w:p w14:paraId="26352C07" w14:textId="01286244"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Existing payment transaction</w:t>
            </w:r>
          </w:p>
        </w:tc>
      </w:tr>
      <w:tr w:rsidR="00D059CC" w:rsidRPr="0006217B" w14:paraId="41BAD6E5" w14:textId="77777777" w:rsidTr="004E4C97">
        <w:tc>
          <w:tcPr>
            <w:tcW w:w="2504" w:type="dxa"/>
            <w:vAlign w:val="center"/>
          </w:tcPr>
          <w:p w14:paraId="11266234" w14:textId="1643C51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ST08</w:t>
            </w:r>
          </w:p>
        </w:tc>
        <w:tc>
          <w:tcPr>
            <w:tcW w:w="2504" w:type="dxa"/>
            <w:vAlign w:val="center"/>
          </w:tcPr>
          <w:p w14:paraId="089224BC" w14:textId="4532D626"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registered bank account</w:t>
            </w:r>
          </w:p>
        </w:tc>
        <w:tc>
          <w:tcPr>
            <w:tcW w:w="2504" w:type="dxa"/>
            <w:vAlign w:val="center"/>
          </w:tcPr>
          <w:p w14:paraId="6997EA7B" w14:textId="7F8387F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ST07</w:t>
            </w:r>
          </w:p>
        </w:tc>
        <w:tc>
          <w:tcPr>
            <w:tcW w:w="2504" w:type="dxa"/>
            <w:vAlign w:val="center"/>
          </w:tcPr>
          <w:p w14:paraId="040B54A4" w14:textId="5032594F"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parameter</w:t>
            </w:r>
          </w:p>
        </w:tc>
      </w:tr>
      <w:tr w:rsidR="00D059CC" w:rsidRPr="0006217B" w14:paraId="2509842F" w14:textId="77777777" w:rsidTr="004E4C97">
        <w:tc>
          <w:tcPr>
            <w:tcW w:w="2504" w:type="dxa"/>
            <w:vAlign w:val="center"/>
          </w:tcPr>
          <w:p w14:paraId="37D2D553" w14:textId="6E8F343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ST09</w:t>
            </w:r>
          </w:p>
        </w:tc>
        <w:tc>
          <w:tcPr>
            <w:tcW w:w="2504" w:type="dxa"/>
            <w:vAlign w:val="center"/>
          </w:tcPr>
          <w:p w14:paraId="2E4EAB98" w14:textId="03D4CB36"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request parameter</w:t>
            </w:r>
          </w:p>
        </w:tc>
        <w:tc>
          <w:tcPr>
            <w:tcW w:w="2504" w:type="dxa"/>
            <w:vAlign w:val="center"/>
          </w:tcPr>
          <w:p w14:paraId="1B19A2EA" w14:textId="0611141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ST10</w:t>
            </w:r>
          </w:p>
        </w:tc>
        <w:tc>
          <w:tcPr>
            <w:tcW w:w="2504" w:type="dxa"/>
            <w:vAlign w:val="center"/>
          </w:tcPr>
          <w:p w14:paraId="418BA36E" w14:textId="42630A43"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rPr>
              <w:t>Internal system error</w:t>
            </w:r>
          </w:p>
        </w:tc>
      </w:tr>
      <w:tr w:rsidR="00D059CC" w:rsidRPr="0006217B" w14:paraId="418F8034" w14:textId="77777777" w:rsidTr="004E4C97">
        <w:tc>
          <w:tcPr>
            <w:tcW w:w="2504" w:type="dxa"/>
            <w:vAlign w:val="center"/>
          </w:tcPr>
          <w:p w14:paraId="7920D504" w14:textId="3025503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ST11</w:t>
            </w:r>
          </w:p>
        </w:tc>
        <w:tc>
          <w:tcPr>
            <w:tcW w:w="2504" w:type="dxa"/>
            <w:vAlign w:val="center"/>
          </w:tcPr>
          <w:p w14:paraId="7B98E167" w14:textId="49600778"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Provider </w:t>
            </w:r>
            <w:r w:rsidRPr="0006217B">
              <w:rPr>
                <w:rFonts w:asciiTheme="minorHAnsi" w:eastAsiaTheme="minorHAnsi" w:hAnsiTheme="minorHAnsi"/>
                <w:color w:val="767676"/>
                <w:spacing w:val="-6"/>
                <w:sz w:val="21"/>
                <w:szCs w:val="21"/>
              </w:rPr>
              <w:t>maintenance</w:t>
            </w:r>
            <w:r w:rsidRPr="0006217B">
              <w:rPr>
                <w:rFonts w:asciiTheme="minorHAnsi" w:eastAsiaTheme="minorHAnsi" w:hAnsiTheme="minorHAnsi" w:hint="eastAsia"/>
                <w:color w:val="767676"/>
                <w:spacing w:val="-6"/>
                <w:sz w:val="21"/>
                <w:szCs w:val="21"/>
              </w:rPr>
              <w:t xml:space="preserve"> time</w:t>
            </w:r>
          </w:p>
        </w:tc>
        <w:tc>
          <w:tcPr>
            <w:tcW w:w="2504" w:type="dxa"/>
            <w:vAlign w:val="center"/>
          </w:tcPr>
          <w:p w14:paraId="330C1C70" w14:textId="2F7B7B9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ST13</w:t>
            </w:r>
          </w:p>
        </w:tc>
        <w:tc>
          <w:tcPr>
            <w:tcW w:w="2504" w:type="dxa"/>
            <w:vAlign w:val="center"/>
          </w:tcPr>
          <w:p w14:paraId="72ABBD71" w14:textId="19A848A0"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rPr>
              <w:t>No authentication details</w:t>
            </w:r>
          </w:p>
        </w:tc>
      </w:tr>
      <w:tr w:rsidR="00D059CC" w:rsidRPr="0006217B" w14:paraId="45516EF3" w14:textId="77777777" w:rsidTr="004E4C97">
        <w:tc>
          <w:tcPr>
            <w:tcW w:w="2504" w:type="dxa"/>
            <w:vAlign w:val="center"/>
          </w:tcPr>
          <w:p w14:paraId="393610F3" w14:textId="4C09B78D"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ST19</w:t>
            </w:r>
          </w:p>
        </w:tc>
        <w:tc>
          <w:tcPr>
            <w:tcW w:w="2504" w:type="dxa"/>
            <w:vAlign w:val="center"/>
          </w:tcPr>
          <w:p w14:paraId="6A350DBF" w14:textId="4F36EF36" w:rsidR="005F5728" w:rsidRPr="0006217B" w:rsidRDefault="001F126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not allowed for other reasons</w:t>
            </w:r>
          </w:p>
        </w:tc>
        <w:tc>
          <w:tcPr>
            <w:tcW w:w="2504" w:type="dxa"/>
            <w:vAlign w:val="center"/>
          </w:tcPr>
          <w:p w14:paraId="105D3F91" w14:textId="6C3F602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ST24</w:t>
            </w:r>
          </w:p>
        </w:tc>
        <w:tc>
          <w:tcPr>
            <w:tcW w:w="2504" w:type="dxa"/>
            <w:vAlign w:val="center"/>
          </w:tcPr>
          <w:p w14:paraId="645C55B8" w14:textId="4F697FA7"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mismatch</w:t>
            </w:r>
          </w:p>
        </w:tc>
      </w:tr>
      <w:tr w:rsidR="00D059CC" w:rsidRPr="0006217B" w14:paraId="0BFB6E7B" w14:textId="77777777" w:rsidTr="004E4C97">
        <w:tc>
          <w:tcPr>
            <w:tcW w:w="2504" w:type="dxa"/>
            <w:vAlign w:val="center"/>
          </w:tcPr>
          <w:p w14:paraId="601A4AD3" w14:textId="14EABB8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ST25</w:t>
            </w:r>
          </w:p>
        </w:tc>
        <w:tc>
          <w:tcPr>
            <w:tcW w:w="2504" w:type="dxa"/>
            <w:vAlign w:val="center"/>
          </w:tcPr>
          <w:p w14:paraId="6BB565BA" w14:textId="68473679"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cancellation request</w:t>
            </w:r>
          </w:p>
        </w:tc>
        <w:tc>
          <w:tcPr>
            <w:tcW w:w="2504" w:type="dxa"/>
            <w:vAlign w:val="center"/>
          </w:tcPr>
          <w:p w14:paraId="290C920C" w14:textId="1029F52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ST26</w:t>
            </w:r>
          </w:p>
        </w:tc>
        <w:tc>
          <w:tcPr>
            <w:tcW w:w="2504" w:type="dxa"/>
            <w:vAlign w:val="center"/>
          </w:tcPr>
          <w:p w14:paraId="624BAB67" w14:textId="48475A37"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information error</w:t>
            </w:r>
          </w:p>
        </w:tc>
      </w:tr>
      <w:tr w:rsidR="00D059CC" w:rsidRPr="0006217B" w14:paraId="2DAFA358" w14:textId="77777777" w:rsidTr="004E4C97">
        <w:tc>
          <w:tcPr>
            <w:tcW w:w="2504" w:type="dxa"/>
            <w:vAlign w:val="center"/>
          </w:tcPr>
          <w:p w14:paraId="47CA12EA" w14:textId="3A13EFC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ST30</w:t>
            </w:r>
          </w:p>
        </w:tc>
        <w:tc>
          <w:tcPr>
            <w:tcW w:w="2504" w:type="dxa"/>
            <w:vAlign w:val="center"/>
          </w:tcPr>
          <w:p w14:paraId="2E44779F" w14:textId="184A0796"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time expiry</w:t>
            </w:r>
          </w:p>
        </w:tc>
        <w:tc>
          <w:tcPr>
            <w:tcW w:w="2504" w:type="dxa"/>
            <w:vAlign w:val="center"/>
          </w:tcPr>
          <w:p w14:paraId="13ADD5B9" w14:textId="63FCC53D"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ST32</w:t>
            </w:r>
          </w:p>
        </w:tc>
        <w:tc>
          <w:tcPr>
            <w:tcW w:w="2504" w:type="dxa"/>
            <w:vAlign w:val="center"/>
          </w:tcPr>
          <w:p w14:paraId="0EECCE36" w14:textId="5A6C8F9B"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error</w:t>
            </w:r>
          </w:p>
        </w:tc>
      </w:tr>
      <w:tr w:rsidR="00D059CC" w:rsidRPr="0006217B" w14:paraId="35934F29" w14:textId="77777777" w:rsidTr="004E4C97">
        <w:tc>
          <w:tcPr>
            <w:tcW w:w="2504" w:type="dxa"/>
            <w:vAlign w:val="center"/>
          </w:tcPr>
          <w:p w14:paraId="461A2383" w14:textId="5215889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ST38</w:t>
            </w:r>
          </w:p>
        </w:tc>
        <w:tc>
          <w:tcPr>
            <w:tcW w:w="2504" w:type="dxa"/>
            <w:vAlign w:val="center"/>
          </w:tcPr>
          <w:p w14:paraId="73D1296F" w14:textId="790D7B51"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Processing ongoing</w:t>
            </w:r>
          </w:p>
        </w:tc>
        <w:tc>
          <w:tcPr>
            <w:tcW w:w="2504" w:type="dxa"/>
            <w:vAlign w:val="center"/>
          </w:tcPr>
          <w:p w14:paraId="3A2F8727" w14:textId="265DE27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ST39</w:t>
            </w:r>
          </w:p>
        </w:tc>
        <w:tc>
          <w:tcPr>
            <w:tcW w:w="2504" w:type="dxa"/>
            <w:vAlign w:val="center"/>
          </w:tcPr>
          <w:p w14:paraId="4C60B883" w14:textId="7E0936AF" w:rsidR="005F5728" w:rsidRPr="0006217B" w:rsidRDefault="000F15E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duplicate request</w:t>
            </w:r>
          </w:p>
        </w:tc>
      </w:tr>
      <w:tr w:rsidR="00D059CC" w:rsidRPr="0006217B" w14:paraId="2C042B2E" w14:textId="77777777" w:rsidTr="004E4C97">
        <w:tc>
          <w:tcPr>
            <w:tcW w:w="2504" w:type="dxa"/>
            <w:vAlign w:val="center"/>
          </w:tcPr>
          <w:p w14:paraId="6F509C00" w14:textId="19FA5EE8"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ST41</w:t>
            </w:r>
          </w:p>
        </w:tc>
        <w:tc>
          <w:tcPr>
            <w:tcW w:w="2504" w:type="dxa"/>
            <w:vAlign w:val="center"/>
          </w:tcPr>
          <w:p w14:paraId="027DB07A" w14:textId="0721F2B7"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Traffic overload</w:t>
            </w:r>
          </w:p>
        </w:tc>
        <w:tc>
          <w:tcPr>
            <w:tcW w:w="2504" w:type="dxa"/>
            <w:vAlign w:val="center"/>
          </w:tcPr>
          <w:p w14:paraId="2AE7F131" w14:textId="69FFBFA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ST44</w:t>
            </w:r>
          </w:p>
        </w:tc>
        <w:tc>
          <w:tcPr>
            <w:tcW w:w="2504" w:type="dxa"/>
            <w:vAlign w:val="center"/>
          </w:tcPr>
          <w:p w14:paraId="1F1CB979" w14:textId="3715DEEF" w:rsidR="005F5728" w:rsidRPr="0006217B" w:rsidRDefault="000F15E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information error</w:t>
            </w:r>
          </w:p>
        </w:tc>
      </w:tr>
      <w:tr w:rsidR="00D059CC" w:rsidRPr="0006217B" w14:paraId="71C557E1" w14:textId="77777777" w:rsidTr="004E4C97">
        <w:tc>
          <w:tcPr>
            <w:tcW w:w="2504" w:type="dxa"/>
            <w:vAlign w:val="center"/>
          </w:tcPr>
          <w:p w14:paraId="36F93D7B" w14:textId="7AB727C2"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ST45</w:t>
            </w:r>
          </w:p>
        </w:tc>
        <w:tc>
          <w:tcPr>
            <w:tcW w:w="2504" w:type="dxa"/>
            <w:vAlign w:val="center"/>
          </w:tcPr>
          <w:p w14:paraId="12B87340" w14:textId="4EA178DF"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rPr>
              <w:t>Cancellation failure</w:t>
            </w:r>
          </w:p>
        </w:tc>
        <w:tc>
          <w:tcPr>
            <w:tcW w:w="2504" w:type="dxa"/>
            <w:vAlign w:val="center"/>
          </w:tcPr>
          <w:p w14:paraId="492A1060" w14:textId="648B78B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ST46</w:t>
            </w:r>
          </w:p>
        </w:tc>
        <w:tc>
          <w:tcPr>
            <w:tcW w:w="2504" w:type="dxa"/>
            <w:vAlign w:val="center"/>
          </w:tcPr>
          <w:p w14:paraId="6DC32091" w14:textId="6E426408" w:rsidR="005F5728" w:rsidRPr="0006217B" w:rsidRDefault="000F15E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period expired</w:t>
            </w:r>
          </w:p>
        </w:tc>
      </w:tr>
      <w:tr w:rsidR="00D059CC" w:rsidRPr="0006217B" w14:paraId="3FAF069F" w14:textId="77777777" w:rsidTr="004E4C97">
        <w:tc>
          <w:tcPr>
            <w:tcW w:w="2504" w:type="dxa"/>
            <w:vAlign w:val="center"/>
          </w:tcPr>
          <w:p w14:paraId="3AC940A9" w14:textId="15632B2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ST47</w:t>
            </w:r>
          </w:p>
        </w:tc>
        <w:tc>
          <w:tcPr>
            <w:tcW w:w="2504" w:type="dxa"/>
            <w:vAlign w:val="center"/>
          </w:tcPr>
          <w:p w14:paraId="55C258DA" w14:textId="0737D042"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w:t>
            </w:r>
          </w:p>
        </w:tc>
        <w:tc>
          <w:tcPr>
            <w:tcW w:w="2504" w:type="dxa"/>
            <w:vAlign w:val="center"/>
          </w:tcPr>
          <w:p w14:paraId="1BD78BA6" w14:textId="40018B1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ST48</w:t>
            </w:r>
          </w:p>
        </w:tc>
        <w:tc>
          <w:tcPr>
            <w:tcW w:w="2504" w:type="dxa"/>
            <w:vAlign w:val="center"/>
          </w:tcPr>
          <w:p w14:paraId="37151AB9" w14:textId="5237C115" w:rsidR="005F5728" w:rsidRPr="0006217B" w:rsidRDefault="006847D7"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w:t>
            </w:r>
          </w:p>
        </w:tc>
      </w:tr>
      <w:tr w:rsidR="00D059CC" w:rsidRPr="0006217B" w14:paraId="44A3EE26" w14:textId="77777777" w:rsidTr="004E4C97">
        <w:tc>
          <w:tcPr>
            <w:tcW w:w="2504" w:type="dxa"/>
            <w:vAlign w:val="center"/>
          </w:tcPr>
          <w:p w14:paraId="389DCC51" w14:textId="1B5E763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ST50</w:t>
            </w:r>
          </w:p>
        </w:tc>
        <w:tc>
          <w:tcPr>
            <w:tcW w:w="2504" w:type="dxa"/>
            <w:vAlign w:val="center"/>
          </w:tcPr>
          <w:p w14:paraId="18B40F01" w14:textId="78573E2B"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rPr>
              <w:t>Duplicate request</w:t>
            </w:r>
          </w:p>
        </w:tc>
        <w:tc>
          <w:tcPr>
            <w:tcW w:w="2504" w:type="dxa"/>
            <w:vAlign w:val="center"/>
          </w:tcPr>
          <w:p w14:paraId="4EB04918" w14:textId="630AA66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ST54</w:t>
            </w:r>
          </w:p>
        </w:tc>
        <w:tc>
          <w:tcPr>
            <w:tcW w:w="2504" w:type="dxa"/>
            <w:vAlign w:val="center"/>
          </w:tcPr>
          <w:p w14:paraId="5BF0EC3E" w14:textId="2EE70875" w:rsidR="005F5728" w:rsidRPr="0006217B" w:rsidRDefault="006847D7"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Partial cancellation not allowed</w:t>
            </w:r>
          </w:p>
        </w:tc>
      </w:tr>
      <w:tr w:rsidR="00D059CC" w:rsidRPr="0006217B" w14:paraId="678D0DE3" w14:textId="77777777" w:rsidTr="004E4C97">
        <w:tc>
          <w:tcPr>
            <w:tcW w:w="2504" w:type="dxa"/>
            <w:vAlign w:val="center"/>
          </w:tcPr>
          <w:p w14:paraId="5FF409A9" w14:textId="206E388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ST55</w:t>
            </w:r>
          </w:p>
        </w:tc>
        <w:tc>
          <w:tcPr>
            <w:tcW w:w="2504" w:type="dxa"/>
            <w:vAlign w:val="center"/>
          </w:tcPr>
          <w:p w14:paraId="30237AC7" w14:textId="66397B4D"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Compound tax </w:t>
            </w:r>
            <w:r w:rsidR="00BB7B40" w:rsidRPr="0006217B">
              <w:rPr>
                <w:rFonts w:asciiTheme="minorHAnsi" w:eastAsiaTheme="minorHAnsi" w:hAnsiTheme="minorHAnsi" w:hint="eastAsia"/>
                <w:color w:val="767676"/>
                <w:spacing w:val="-6"/>
                <w:sz w:val="21"/>
                <w:szCs w:val="21"/>
              </w:rPr>
              <w:t>amount mismatch</w:t>
            </w:r>
          </w:p>
        </w:tc>
        <w:tc>
          <w:tcPr>
            <w:tcW w:w="2504" w:type="dxa"/>
            <w:vAlign w:val="center"/>
          </w:tcPr>
          <w:p w14:paraId="5C29EAB9" w14:textId="0BA8A38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ST56</w:t>
            </w:r>
          </w:p>
        </w:tc>
        <w:tc>
          <w:tcPr>
            <w:tcW w:w="2504" w:type="dxa"/>
            <w:vAlign w:val="center"/>
          </w:tcPr>
          <w:p w14:paraId="4F1EB185" w14:textId="3FF088D3" w:rsidR="005F5728" w:rsidRPr="0006217B" w:rsidRDefault="00BC3BDF"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Cancellation </w:t>
            </w:r>
            <w:r w:rsidR="00800D3D" w:rsidRPr="0006217B">
              <w:rPr>
                <w:rFonts w:asciiTheme="minorHAnsi" w:eastAsiaTheme="minorHAnsi" w:hAnsiTheme="minorHAnsi" w:hint="eastAsia"/>
                <w:color w:val="767676"/>
                <w:spacing w:val="-6"/>
                <w:sz w:val="21"/>
                <w:szCs w:val="21"/>
              </w:rPr>
              <w:t>round error</w:t>
            </w:r>
          </w:p>
        </w:tc>
      </w:tr>
      <w:tr w:rsidR="00D059CC" w:rsidRPr="0006217B" w14:paraId="70F2911C" w14:textId="77777777" w:rsidTr="004E4C97">
        <w:tc>
          <w:tcPr>
            <w:tcW w:w="2504" w:type="dxa"/>
            <w:vAlign w:val="center"/>
          </w:tcPr>
          <w:p w14:paraId="295A9DC0" w14:textId="19C083D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ST57</w:t>
            </w:r>
          </w:p>
        </w:tc>
        <w:tc>
          <w:tcPr>
            <w:tcW w:w="2504" w:type="dxa"/>
            <w:vAlign w:val="center"/>
          </w:tcPr>
          <w:p w14:paraId="146291E4" w14:textId="35EC04D1" w:rsidR="005F5728" w:rsidRPr="0006217B" w:rsidRDefault="00EF3C9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w:t>
            </w:r>
            <w:r w:rsidR="00D059CC" w:rsidRPr="0006217B">
              <w:rPr>
                <w:rFonts w:asciiTheme="minorHAnsi" w:eastAsiaTheme="minorHAnsi" w:hAnsiTheme="minorHAnsi" w:hint="eastAsia"/>
                <w:color w:val="767676"/>
                <w:spacing w:val="-6"/>
                <w:sz w:val="21"/>
                <w:szCs w:val="21"/>
              </w:rPr>
              <w:t>lation amount (refund amount) exceeds orig</w:t>
            </w:r>
            <w:r w:rsidR="00142C21" w:rsidRPr="0006217B">
              <w:rPr>
                <w:rFonts w:asciiTheme="minorHAnsi" w:eastAsiaTheme="minorHAnsi" w:hAnsiTheme="minorHAnsi" w:hint="eastAsia"/>
                <w:color w:val="767676"/>
                <w:spacing w:val="-6"/>
                <w:sz w:val="21"/>
                <w:szCs w:val="21"/>
              </w:rPr>
              <w:t>i</w:t>
            </w:r>
            <w:r w:rsidR="00D059CC" w:rsidRPr="0006217B">
              <w:rPr>
                <w:rFonts w:asciiTheme="minorHAnsi" w:eastAsiaTheme="minorHAnsi" w:hAnsiTheme="minorHAnsi" w:hint="eastAsia"/>
                <w:color w:val="767676"/>
                <w:spacing w:val="-6"/>
                <w:sz w:val="21"/>
                <w:szCs w:val="21"/>
              </w:rPr>
              <w:t>n</w:t>
            </w:r>
            <w:r w:rsidR="00142C21" w:rsidRPr="0006217B">
              <w:rPr>
                <w:rFonts w:asciiTheme="minorHAnsi" w:eastAsiaTheme="minorHAnsi" w:hAnsiTheme="minorHAnsi" w:hint="eastAsia"/>
                <w:color w:val="767676"/>
                <w:spacing w:val="-6"/>
                <w:sz w:val="21"/>
                <w:szCs w:val="21"/>
              </w:rPr>
              <w:t>a</w:t>
            </w:r>
            <w:r w:rsidR="00D059CC" w:rsidRPr="0006217B">
              <w:rPr>
                <w:rFonts w:asciiTheme="minorHAnsi" w:eastAsiaTheme="minorHAnsi" w:hAnsiTheme="minorHAnsi" w:hint="eastAsia"/>
                <w:color w:val="767676"/>
                <w:spacing w:val="-6"/>
                <w:sz w:val="21"/>
                <w:szCs w:val="21"/>
              </w:rPr>
              <w:t>l transaction amount</w:t>
            </w:r>
            <w:r w:rsidR="005F5728" w:rsidRPr="0006217B">
              <w:rPr>
                <w:rFonts w:asciiTheme="minorHAnsi" w:eastAsiaTheme="minorHAnsi" w:hAnsiTheme="minorHAnsi"/>
                <w:color w:val="767676"/>
                <w:spacing w:val="-6"/>
                <w:sz w:val="21"/>
                <w:szCs w:val="21"/>
              </w:rPr>
              <w:t>.</w:t>
            </w:r>
          </w:p>
        </w:tc>
        <w:tc>
          <w:tcPr>
            <w:tcW w:w="2504" w:type="dxa"/>
            <w:vAlign w:val="center"/>
          </w:tcPr>
          <w:p w14:paraId="248381B7" w14:textId="19E3BF8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ST58</w:t>
            </w:r>
          </w:p>
        </w:tc>
        <w:tc>
          <w:tcPr>
            <w:tcW w:w="2504" w:type="dxa"/>
            <w:vAlign w:val="center"/>
          </w:tcPr>
          <w:p w14:paraId="6414118F" w14:textId="685629EB"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Amount requested for cancellation and the original transaction amount do not match</w:t>
            </w:r>
            <w:r w:rsidR="005F5728" w:rsidRPr="0006217B">
              <w:rPr>
                <w:rFonts w:asciiTheme="minorHAnsi" w:eastAsiaTheme="minorHAnsi" w:hAnsiTheme="minorHAnsi"/>
                <w:color w:val="767676"/>
                <w:spacing w:val="-6"/>
                <w:sz w:val="21"/>
                <w:szCs w:val="21"/>
              </w:rPr>
              <w:t>.</w:t>
            </w:r>
          </w:p>
        </w:tc>
      </w:tr>
      <w:tr w:rsidR="00D059CC" w:rsidRPr="0006217B" w14:paraId="0DE6F664" w14:textId="77777777" w:rsidTr="004E4C97">
        <w:tc>
          <w:tcPr>
            <w:tcW w:w="2504" w:type="dxa"/>
            <w:vAlign w:val="center"/>
          </w:tcPr>
          <w:p w14:paraId="24B5CA2C" w14:textId="3F53A6E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ST60</w:t>
            </w:r>
          </w:p>
        </w:tc>
        <w:tc>
          <w:tcPr>
            <w:tcW w:w="2504" w:type="dxa"/>
            <w:vAlign w:val="center"/>
          </w:tcPr>
          <w:p w14:paraId="6D19BC25" w14:textId="2B18D7F4"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Abnormal processing</w:t>
            </w:r>
          </w:p>
        </w:tc>
        <w:tc>
          <w:tcPr>
            <w:tcW w:w="2504" w:type="dxa"/>
            <w:vAlign w:val="center"/>
          </w:tcPr>
          <w:p w14:paraId="0F53C032" w14:textId="5B44D58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ST68</w:t>
            </w:r>
          </w:p>
        </w:tc>
        <w:tc>
          <w:tcPr>
            <w:tcW w:w="2504" w:type="dxa"/>
            <w:vAlign w:val="center"/>
          </w:tcPr>
          <w:p w14:paraId="1B00EF3F" w14:textId="79FB767A"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suspension</w:t>
            </w:r>
          </w:p>
        </w:tc>
      </w:tr>
      <w:tr w:rsidR="00D059CC" w:rsidRPr="0006217B" w14:paraId="6ADBDC51" w14:textId="77777777" w:rsidTr="004E4C97">
        <w:tc>
          <w:tcPr>
            <w:tcW w:w="2504" w:type="dxa"/>
            <w:vAlign w:val="center"/>
          </w:tcPr>
          <w:p w14:paraId="70871E23" w14:textId="51BFB7C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ST69</w:t>
            </w:r>
          </w:p>
        </w:tc>
        <w:tc>
          <w:tcPr>
            <w:tcW w:w="2504" w:type="dxa"/>
            <w:vAlign w:val="center"/>
          </w:tcPr>
          <w:p w14:paraId="0A9C0D51" w14:textId="5712F33F"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w:t>
            </w:r>
          </w:p>
        </w:tc>
        <w:tc>
          <w:tcPr>
            <w:tcW w:w="2504" w:type="dxa"/>
            <w:vAlign w:val="center"/>
          </w:tcPr>
          <w:p w14:paraId="1FB7A5C8" w14:textId="16F798C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ST70</w:t>
            </w:r>
          </w:p>
        </w:tc>
        <w:tc>
          <w:tcPr>
            <w:tcW w:w="2504" w:type="dxa"/>
            <w:vAlign w:val="center"/>
          </w:tcPr>
          <w:p w14:paraId="635FBCD3" w14:textId="28787621"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Policy block</w:t>
            </w:r>
          </w:p>
        </w:tc>
      </w:tr>
      <w:tr w:rsidR="00D059CC" w:rsidRPr="0006217B" w14:paraId="29C881E7" w14:textId="77777777" w:rsidTr="004E4C97">
        <w:tc>
          <w:tcPr>
            <w:tcW w:w="2504" w:type="dxa"/>
            <w:vAlign w:val="center"/>
          </w:tcPr>
          <w:p w14:paraId="0F9FFE53" w14:textId="6D928DC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ST79</w:t>
            </w:r>
          </w:p>
        </w:tc>
        <w:tc>
          <w:tcPr>
            <w:tcW w:w="2504" w:type="dxa"/>
            <w:vAlign w:val="center"/>
          </w:tcPr>
          <w:p w14:paraId="07EC630A" w14:textId="7E21D17A"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System error</w:t>
            </w:r>
          </w:p>
        </w:tc>
        <w:tc>
          <w:tcPr>
            <w:tcW w:w="2504" w:type="dxa"/>
            <w:vAlign w:val="center"/>
          </w:tcPr>
          <w:p w14:paraId="12A0228B" w14:textId="18F0F1F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ST90~ST97</w:t>
            </w:r>
          </w:p>
        </w:tc>
        <w:tc>
          <w:tcPr>
            <w:tcW w:w="2504" w:type="dxa"/>
            <w:vAlign w:val="center"/>
          </w:tcPr>
          <w:p w14:paraId="2459F2E8" w14:textId="53088A30"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Individual definition per payment method</w:t>
            </w:r>
          </w:p>
        </w:tc>
      </w:tr>
      <w:tr w:rsidR="00D059CC" w:rsidRPr="0006217B" w14:paraId="3AE30C78" w14:textId="77777777" w:rsidTr="004E4C97">
        <w:tc>
          <w:tcPr>
            <w:tcW w:w="2504" w:type="dxa"/>
            <w:vAlign w:val="center"/>
          </w:tcPr>
          <w:p w14:paraId="0C2C49AC" w14:textId="1E58114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ST99</w:t>
            </w:r>
          </w:p>
        </w:tc>
        <w:tc>
          <w:tcPr>
            <w:tcW w:w="2504" w:type="dxa"/>
            <w:vAlign w:val="center"/>
          </w:tcPr>
          <w:p w14:paraId="1A12FB4B" w14:textId="6F06E3B3"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error</w:t>
            </w:r>
          </w:p>
        </w:tc>
        <w:tc>
          <w:tcPr>
            <w:tcW w:w="2504" w:type="dxa"/>
            <w:vAlign w:val="center"/>
          </w:tcPr>
          <w:p w14:paraId="653F1B60" w14:textId="50338D0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VTIM</w:t>
            </w:r>
          </w:p>
        </w:tc>
        <w:tc>
          <w:tcPr>
            <w:tcW w:w="2504" w:type="dxa"/>
            <w:vAlign w:val="center"/>
          </w:tcPr>
          <w:p w14:paraId="410A1561" w14:textId="539FE15F"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timeout</w:t>
            </w:r>
          </w:p>
        </w:tc>
      </w:tr>
      <w:tr w:rsidR="00D059CC" w:rsidRPr="0006217B" w14:paraId="1EDAB10B" w14:textId="77777777" w:rsidTr="004E4C97">
        <w:tc>
          <w:tcPr>
            <w:tcW w:w="2504" w:type="dxa"/>
            <w:vAlign w:val="center"/>
          </w:tcPr>
          <w:p w14:paraId="33623674" w14:textId="676F777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0000</w:t>
            </w:r>
          </w:p>
        </w:tc>
        <w:tc>
          <w:tcPr>
            <w:tcW w:w="2504" w:type="dxa"/>
            <w:vAlign w:val="center"/>
          </w:tcPr>
          <w:p w14:paraId="59CFD854" w14:textId="2A5D4B2D"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Normal processing</w:t>
            </w:r>
          </w:p>
        </w:tc>
        <w:tc>
          <w:tcPr>
            <w:tcW w:w="2504" w:type="dxa"/>
            <w:vAlign w:val="center"/>
          </w:tcPr>
          <w:p w14:paraId="15AB06B4" w14:textId="53B5BF5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0009</w:t>
            </w:r>
          </w:p>
        </w:tc>
        <w:tc>
          <w:tcPr>
            <w:tcW w:w="2504" w:type="dxa"/>
            <w:vAlign w:val="center"/>
          </w:tcPr>
          <w:p w14:paraId="5D2CE85A" w14:textId="26000DBE"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User cancellation</w:t>
            </w:r>
          </w:p>
        </w:tc>
      </w:tr>
      <w:tr w:rsidR="00D059CC" w:rsidRPr="0006217B" w14:paraId="5EF5E3BA" w14:textId="77777777" w:rsidTr="004E4C97">
        <w:tc>
          <w:tcPr>
            <w:tcW w:w="2504" w:type="dxa"/>
            <w:vAlign w:val="center"/>
          </w:tcPr>
          <w:p w14:paraId="46C6BF7F" w14:textId="349F8D12"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1001</w:t>
            </w:r>
          </w:p>
        </w:tc>
        <w:tc>
          <w:tcPr>
            <w:tcW w:w="2504" w:type="dxa"/>
            <w:vAlign w:val="center"/>
          </w:tcPr>
          <w:p w14:paraId="51AD566F" w14:textId="5F97BC41"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Lacking payment request information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ID</w:t>
            </w:r>
            <w:r w:rsidR="005F5728" w:rsidRPr="0006217B">
              <w:rPr>
                <w:rFonts w:asciiTheme="minorHAnsi" w:eastAsiaTheme="minorHAnsi" w:hAnsiTheme="minorHAnsi"/>
                <w:color w:val="767676"/>
                <w:spacing w:val="-6"/>
                <w:sz w:val="21"/>
                <w:szCs w:val="21"/>
              </w:rPr>
              <w:t>)</w:t>
            </w:r>
          </w:p>
        </w:tc>
        <w:tc>
          <w:tcPr>
            <w:tcW w:w="2504" w:type="dxa"/>
            <w:vAlign w:val="center"/>
          </w:tcPr>
          <w:p w14:paraId="01D9BE5D" w14:textId="0A0B186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1002</w:t>
            </w:r>
          </w:p>
        </w:tc>
        <w:tc>
          <w:tcPr>
            <w:tcW w:w="2504" w:type="dxa"/>
            <w:vAlign w:val="center"/>
          </w:tcPr>
          <w:p w14:paraId="1968A7B1" w14:textId="6C475532"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Lacking payment request information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payment method</w:t>
            </w:r>
            <w:r w:rsidR="005F5728" w:rsidRPr="0006217B">
              <w:rPr>
                <w:rFonts w:asciiTheme="minorHAnsi" w:eastAsiaTheme="minorHAnsi" w:hAnsiTheme="minorHAnsi"/>
                <w:color w:val="767676"/>
                <w:spacing w:val="-6"/>
                <w:sz w:val="21"/>
                <w:szCs w:val="21"/>
              </w:rPr>
              <w:t>)</w:t>
            </w:r>
          </w:p>
        </w:tc>
      </w:tr>
    </w:tbl>
    <w:p w14:paraId="1A2E50C8" w14:textId="77777777" w:rsidR="00D116B8" w:rsidRPr="0006217B" w:rsidRDefault="00D116B8" w:rsidP="00B87FFC">
      <w:pPr>
        <w:pStyle w:val="cq11"/>
        <w:ind w:left="440"/>
        <w:rPr>
          <w:rFonts w:asciiTheme="minorHAnsi" w:eastAsiaTheme="minorHAnsi" w:hAnsiTheme="minorHAnsi"/>
        </w:rPr>
      </w:pPr>
    </w:p>
    <w:p w14:paraId="7DDDC5F2" w14:textId="0058F562" w:rsidR="00B87FFC" w:rsidRPr="0006217B" w:rsidRDefault="005F5728" w:rsidP="005F5728">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Credit Card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C51E72" w:rsidRPr="0006217B" w14:paraId="4A88A56D" w14:textId="77777777" w:rsidTr="00E50DE6">
        <w:tc>
          <w:tcPr>
            <w:tcW w:w="2504" w:type="dxa"/>
            <w:shd w:val="clear" w:color="auto" w:fill="D9D9D9" w:themeFill="background1" w:themeFillShade="D9"/>
          </w:tcPr>
          <w:p w14:paraId="3FFFC515"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52388D52"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5E9262B2"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0E133B0"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C51E72" w:rsidRPr="0006217B" w14:paraId="1FFD2C63" w14:textId="77777777" w:rsidTr="004E4C97">
        <w:tc>
          <w:tcPr>
            <w:tcW w:w="2504" w:type="dxa"/>
            <w:vAlign w:val="center"/>
          </w:tcPr>
          <w:p w14:paraId="773F332A" w14:textId="4524442E"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CA01</w:t>
            </w:r>
          </w:p>
        </w:tc>
        <w:tc>
          <w:tcPr>
            <w:tcW w:w="2504" w:type="dxa"/>
            <w:vAlign w:val="center"/>
          </w:tcPr>
          <w:p w14:paraId="4E9ADA07" w14:textId="46EB5C2C"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rPr>
              <w:t>Provider maintenance</w:t>
            </w:r>
          </w:p>
        </w:tc>
        <w:tc>
          <w:tcPr>
            <w:tcW w:w="2504" w:type="dxa"/>
            <w:vAlign w:val="center"/>
          </w:tcPr>
          <w:p w14:paraId="25AB1D7B" w14:textId="28525DE0"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CA02</w:t>
            </w:r>
          </w:p>
        </w:tc>
        <w:tc>
          <w:tcPr>
            <w:tcW w:w="2504" w:type="dxa"/>
            <w:vAlign w:val="center"/>
          </w:tcPr>
          <w:p w14:paraId="3096B07B" w14:textId="5CA5E368"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error</w:t>
            </w:r>
          </w:p>
        </w:tc>
      </w:tr>
      <w:tr w:rsidR="00C51E72" w:rsidRPr="0006217B" w14:paraId="10A95A38" w14:textId="77777777" w:rsidTr="004E4C97">
        <w:tc>
          <w:tcPr>
            <w:tcW w:w="2504" w:type="dxa"/>
            <w:vAlign w:val="center"/>
          </w:tcPr>
          <w:p w14:paraId="4E9C934D" w14:textId="3598BCA6"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CA03</w:t>
            </w:r>
          </w:p>
        </w:tc>
        <w:tc>
          <w:tcPr>
            <w:tcW w:w="2504" w:type="dxa"/>
            <w:vAlign w:val="center"/>
          </w:tcPr>
          <w:p w14:paraId="67CBD9CC" w14:textId="6073F179"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 validity chec</w:t>
            </w:r>
            <w:r w:rsidR="00A97DC2" w:rsidRPr="0006217B">
              <w:rPr>
                <w:rFonts w:asciiTheme="minorHAnsi" w:eastAsiaTheme="minorHAnsi" w:hAnsiTheme="minorHAnsi" w:hint="eastAsia"/>
                <w:color w:val="767676"/>
                <w:spacing w:val="-6"/>
                <w:sz w:val="21"/>
                <w:szCs w:val="21"/>
              </w:rPr>
              <w:t>k</w:t>
            </w:r>
          </w:p>
        </w:tc>
        <w:tc>
          <w:tcPr>
            <w:tcW w:w="2504" w:type="dxa"/>
            <w:vAlign w:val="center"/>
          </w:tcPr>
          <w:p w14:paraId="126F455F" w14:textId="2D59C84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CA04</w:t>
            </w:r>
          </w:p>
        </w:tc>
        <w:tc>
          <w:tcPr>
            <w:tcW w:w="2504" w:type="dxa"/>
            <w:vAlign w:val="center"/>
          </w:tcPr>
          <w:p w14:paraId="51C51451" w14:textId="597BD141"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relay agent error</w:t>
            </w:r>
          </w:p>
        </w:tc>
      </w:tr>
      <w:tr w:rsidR="00C51E72" w:rsidRPr="0006217B" w14:paraId="633858CD" w14:textId="77777777" w:rsidTr="004E4C97">
        <w:tc>
          <w:tcPr>
            <w:tcW w:w="2504" w:type="dxa"/>
            <w:vAlign w:val="center"/>
          </w:tcPr>
          <w:p w14:paraId="4BF6D44F" w14:textId="7DBA26C8"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CA10</w:t>
            </w:r>
          </w:p>
        </w:tc>
        <w:tc>
          <w:tcPr>
            <w:tcW w:w="2504" w:type="dxa"/>
            <w:vAlign w:val="center"/>
          </w:tcPr>
          <w:p w14:paraId="573BBCDB" w14:textId="254453E4"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transaction information</w:t>
            </w:r>
          </w:p>
        </w:tc>
        <w:tc>
          <w:tcPr>
            <w:tcW w:w="2504" w:type="dxa"/>
            <w:vAlign w:val="center"/>
          </w:tcPr>
          <w:p w14:paraId="29C8F573" w14:textId="57969146"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CA11</w:t>
            </w:r>
          </w:p>
        </w:tc>
        <w:tc>
          <w:tcPr>
            <w:tcW w:w="2504" w:type="dxa"/>
            <w:vAlign w:val="center"/>
          </w:tcPr>
          <w:p w14:paraId="1D7D1917" w14:textId="5DA86DB0"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acquired transaction</w:t>
            </w:r>
          </w:p>
        </w:tc>
      </w:tr>
      <w:tr w:rsidR="00C51E72" w:rsidRPr="0006217B" w14:paraId="352D62C6" w14:textId="77777777" w:rsidTr="004E4C97">
        <w:tc>
          <w:tcPr>
            <w:tcW w:w="2504" w:type="dxa"/>
            <w:vAlign w:val="center"/>
          </w:tcPr>
          <w:p w14:paraId="03B39B53" w14:textId="09475FA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CA12</w:t>
            </w:r>
          </w:p>
        </w:tc>
        <w:tc>
          <w:tcPr>
            <w:tcW w:w="2504" w:type="dxa"/>
            <w:vAlign w:val="center"/>
          </w:tcPr>
          <w:p w14:paraId="1C5A7361" w14:textId="477DE225"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55091ADE" w14:textId="6004B692"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CA13~CA19</w:t>
            </w:r>
          </w:p>
        </w:tc>
        <w:tc>
          <w:tcPr>
            <w:tcW w:w="2504" w:type="dxa"/>
            <w:vAlign w:val="center"/>
          </w:tcPr>
          <w:p w14:paraId="59588D30" w14:textId="3AF33B63"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error</w:t>
            </w:r>
          </w:p>
        </w:tc>
      </w:tr>
      <w:tr w:rsidR="00C51E72" w:rsidRPr="0006217B" w14:paraId="603EADA8" w14:textId="77777777" w:rsidTr="004E4C97">
        <w:tc>
          <w:tcPr>
            <w:tcW w:w="2504" w:type="dxa"/>
            <w:vAlign w:val="center"/>
          </w:tcPr>
          <w:p w14:paraId="293314D5" w14:textId="465962D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CA20</w:t>
            </w:r>
          </w:p>
        </w:tc>
        <w:tc>
          <w:tcPr>
            <w:tcW w:w="2504" w:type="dxa"/>
            <w:vAlign w:val="center"/>
          </w:tcPr>
          <w:p w14:paraId="27B2ED1F" w14:textId="6545ADB9"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Card validity is invalid</w:t>
            </w:r>
            <w:r w:rsidR="00146B3F" w:rsidRPr="0006217B">
              <w:rPr>
                <w:rFonts w:asciiTheme="minorHAnsi" w:eastAsiaTheme="minorHAnsi" w:hAnsiTheme="minorHAnsi"/>
                <w:color w:val="767676"/>
                <w:spacing w:val="-6"/>
                <w:sz w:val="21"/>
                <w:szCs w:val="21"/>
              </w:rPr>
              <w:t>.</w:t>
            </w:r>
          </w:p>
        </w:tc>
        <w:tc>
          <w:tcPr>
            <w:tcW w:w="2504" w:type="dxa"/>
            <w:vAlign w:val="center"/>
          </w:tcPr>
          <w:p w14:paraId="163F8B84" w14:textId="7818CDC3"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CA21~CA23</w:t>
            </w:r>
          </w:p>
        </w:tc>
        <w:tc>
          <w:tcPr>
            <w:tcW w:w="2504" w:type="dxa"/>
            <w:vAlign w:val="center"/>
          </w:tcPr>
          <w:p w14:paraId="1ED804D9" w14:textId="32EF5AD7"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rPr>
              <w:t>Installment-related error</w:t>
            </w:r>
          </w:p>
        </w:tc>
      </w:tr>
      <w:tr w:rsidR="00C51E72" w:rsidRPr="0006217B" w14:paraId="41CE3275" w14:textId="77777777" w:rsidTr="004E4C97">
        <w:tc>
          <w:tcPr>
            <w:tcW w:w="2504" w:type="dxa"/>
            <w:vAlign w:val="center"/>
          </w:tcPr>
          <w:p w14:paraId="5F98E20B" w14:textId="49A1F948"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CA26</w:t>
            </w:r>
          </w:p>
        </w:tc>
        <w:tc>
          <w:tcPr>
            <w:tcW w:w="2504" w:type="dxa"/>
            <w:vAlign w:val="center"/>
          </w:tcPr>
          <w:p w14:paraId="07249BF0" w14:textId="0AF845C4"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Exceeded number of use</w:t>
            </w:r>
          </w:p>
        </w:tc>
        <w:tc>
          <w:tcPr>
            <w:tcW w:w="2504" w:type="dxa"/>
            <w:vAlign w:val="center"/>
          </w:tcPr>
          <w:p w14:paraId="227EF4CC" w14:textId="1F61B2CE"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CA27~CA29</w:t>
            </w:r>
          </w:p>
        </w:tc>
        <w:tc>
          <w:tcPr>
            <w:tcW w:w="2504" w:type="dxa"/>
            <w:vAlign w:val="center"/>
          </w:tcPr>
          <w:p w14:paraId="7B81E8D5" w14:textId="2C058B56"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Password-related error</w:t>
            </w:r>
          </w:p>
        </w:tc>
      </w:tr>
      <w:tr w:rsidR="00C51E72" w:rsidRPr="0006217B" w14:paraId="5D6B3659" w14:textId="77777777" w:rsidTr="004E4C97">
        <w:tc>
          <w:tcPr>
            <w:tcW w:w="2504" w:type="dxa"/>
            <w:vAlign w:val="center"/>
          </w:tcPr>
          <w:p w14:paraId="1E728EBE" w14:textId="05BA2397"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CA30</w:t>
            </w:r>
          </w:p>
        </w:tc>
        <w:tc>
          <w:tcPr>
            <w:tcW w:w="2504" w:type="dxa"/>
            <w:vAlign w:val="center"/>
          </w:tcPr>
          <w:p w14:paraId="2BDAD981" w14:textId="6C6F73FD" w:rsidR="00146B3F" w:rsidRPr="0006217B" w:rsidRDefault="00E56D5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 error</w:t>
            </w:r>
          </w:p>
        </w:tc>
        <w:tc>
          <w:tcPr>
            <w:tcW w:w="2504" w:type="dxa"/>
            <w:vAlign w:val="center"/>
          </w:tcPr>
          <w:p w14:paraId="05D6F279" w14:textId="3C021474"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CA31~CA37</w:t>
            </w:r>
          </w:p>
        </w:tc>
        <w:tc>
          <w:tcPr>
            <w:tcW w:w="2504" w:type="dxa"/>
            <w:vAlign w:val="center"/>
          </w:tcPr>
          <w:p w14:paraId="2220BFCF" w14:textId="6B859306"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rPr>
              <w:t>Limit-related error</w:t>
            </w:r>
          </w:p>
        </w:tc>
      </w:tr>
      <w:tr w:rsidR="00C51E72" w:rsidRPr="0006217B" w14:paraId="5AE914BF" w14:textId="77777777" w:rsidTr="004E4C97">
        <w:tc>
          <w:tcPr>
            <w:tcW w:w="2504" w:type="dxa"/>
            <w:vAlign w:val="center"/>
          </w:tcPr>
          <w:p w14:paraId="7510DF7A" w14:textId="01D76E92"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CA38</w:t>
            </w:r>
          </w:p>
        </w:tc>
        <w:tc>
          <w:tcPr>
            <w:tcW w:w="2504" w:type="dxa"/>
            <w:vAlign w:val="center"/>
          </w:tcPr>
          <w:p w14:paraId="235A41C9" w14:textId="1AC1CEA4" w:rsidR="00146B3F" w:rsidRPr="0006217B" w:rsidRDefault="00E56D5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not allowed due to </w:t>
            </w:r>
            <w:r w:rsidR="001E265B" w:rsidRPr="0006217B">
              <w:rPr>
                <w:rFonts w:asciiTheme="minorHAnsi" w:eastAsiaTheme="minorHAnsi" w:hAnsiTheme="minorHAnsi" w:hint="eastAsia"/>
                <w:color w:val="767676"/>
                <w:spacing w:val="-6"/>
                <w:sz w:val="21"/>
                <w:szCs w:val="21"/>
              </w:rPr>
              <w:t>not meeting point limit</w:t>
            </w:r>
          </w:p>
        </w:tc>
        <w:tc>
          <w:tcPr>
            <w:tcW w:w="2504" w:type="dxa"/>
            <w:vAlign w:val="center"/>
          </w:tcPr>
          <w:p w14:paraId="589A763D" w14:textId="2812467E"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CA40~CA41</w:t>
            </w:r>
          </w:p>
        </w:tc>
        <w:tc>
          <w:tcPr>
            <w:tcW w:w="2504" w:type="dxa"/>
            <w:vAlign w:val="center"/>
          </w:tcPr>
          <w:p w14:paraId="38B6E12C" w14:textId="30869F4D"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 erro</w:t>
            </w:r>
            <w:r w:rsidR="003D21C7" w:rsidRPr="0006217B">
              <w:rPr>
                <w:rFonts w:asciiTheme="minorHAnsi" w:eastAsiaTheme="minorHAnsi" w:hAnsiTheme="minorHAnsi" w:hint="eastAsia"/>
                <w:color w:val="767676"/>
                <w:spacing w:val="-6"/>
                <w:sz w:val="21"/>
                <w:szCs w:val="21"/>
              </w:rPr>
              <w:t>r</w:t>
            </w:r>
          </w:p>
        </w:tc>
      </w:tr>
      <w:tr w:rsidR="00C51E72" w:rsidRPr="0006217B" w14:paraId="41064EE7" w14:textId="77777777" w:rsidTr="004E4C97">
        <w:tc>
          <w:tcPr>
            <w:tcW w:w="2504" w:type="dxa"/>
            <w:vAlign w:val="center"/>
          </w:tcPr>
          <w:p w14:paraId="3ACDD355" w14:textId="57383771"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CA42</w:t>
            </w:r>
          </w:p>
        </w:tc>
        <w:tc>
          <w:tcPr>
            <w:tcW w:w="2504" w:type="dxa"/>
            <w:vAlign w:val="center"/>
          </w:tcPr>
          <w:p w14:paraId="05312598" w14:textId="2685A6BB" w:rsidR="00146B3F" w:rsidRPr="0006217B" w:rsidRDefault="001E265B"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not allowed for amount below 1,000 won or over</w:t>
            </w:r>
            <w:r w:rsidR="00146B3F" w:rsidRPr="0006217B">
              <w:rPr>
                <w:rFonts w:asciiTheme="minorHAnsi" w:eastAsiaTheme="minorHAnsi" w:hAnsiTheme="minorHAnsi"/>
                <w:color w:val="767676"/>
                <w:spacing w:val="-6"/>
                <w:sz w:val="21"/>
                <w:szCs w:val="21"/>
              </w:rPr>
              <w:t xml:space="preserve"> 99,999,999</w:t>
            </w:r>
            <w:r w:rsidRPr="0006217B">
              <w:rPr>
                <w:rFonts w:asciiTheme="minorHAnsi" w:eastAsiaTheme="minorHAnsi" w:hAnsiTheme="minorHAnsi" w:hint="eastAsia"/>
                <w:color w:val="767676"/>
                <w:spacing w:val="-6"/>
                <w:sz w:val="21"/>
                <w:szCs w:val="21"/>
              </w:rPr>
              <w:t xml:space="preserve"> won</w:t>
            </w:r>
          </w:p>
        </w:tc>
        <w:tc>
          <w:tcPr>
            <w:tcW w:w="2504" w:type="dxa"/>
            <w:vAlign w:val="center"/>
          </w:tcPr>
          <w:p w14:paraId="497BF729" w14:textId="67885B50"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CA50~CA57</w:t>
            </w:r>
          </w:p>
        </w:tc>
        <w:tc>
          <w:tcPr>
            <w:tcW w:w="2504" w:type="dxa"/>
            <w:vAlign w:val="center"/>
          </w:tcPr>
          <w:p w14:paraId="33C5A98D" w14:textId="7B5BA5A4" w:rsidR="00146B3F" w:rsidRPr="0006217B" w:rsidRDefault="003D21C7" w:rsidP="00146B3F">
            <w:pPr>
              <w:pStyle w:val="cq11"/>
              <w:ind w:leftChars="0" w:left="0"/>
              <w:rPr>
                <w:rFonts w:asciiTheme="minorHAnsi" w:eastAsiaTheme="minorHAnsi" w:hAnsiTheme="minorHAnsi"/>
              </w:rPr>
            </w:pPr>
            <w:r w:rsidRPr="0006217B">
              <w:rPr>
                <w:rFonts w:asciiTheme="minorHAnsi" w:eastAsiaTheme="minorHAnsi" w:hAnsiTheme="minorHAnsi" w:hint="eastAsia"/>
              </w:rPr>
              <w:t>Card status error</w:t>
            </w:r>
          </w:p>
        </w:tc>
      </w:tr>
      <w:tr w:rsidR="00C51E72" w:rsidRPr="0006217B" w14:paraId="5637AA1D" w14:textId="77777777" w:rsidTr="004E4C97">
        <w:tc>
          <w:tcPr>
            <w:tcW w:w="2504" w:type="dxa"/>
            <w:vAlign w:val="center"/>
          </w:tcPr>
          <w:p w14:paraId="2A0DD51A" w14:textId="0264C4FA"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CA58</w:t>
            </w:r>
          </w:p>
        </w:tc>
        <w:tc>
          <w:tcPr>
            <w:tcW w:w="2504" w:type="dxa"/>
            <w:vAlign w:val="center"/>
          </w:tcPr>
          <w:p w14:paraId="6FB51079" w14:textId="76C4D406" w:rsidR="00146B3F" w:rsidRPr="0006217B" w:rsidRDefault="00A97DC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Unregistered card. Please </w:t>
            </w:r>
            <w:r w:rsidR="00B038A2" w:rsidRPr="0006217B">
              <w:rPr>
                <w:rFonts w:asciiTheme="minorHAnsi" w:eastAsiaTheme="minorHAnsi" w:hAnsiTheme="minorHAnsi" w:hint="eastAsia"/>
                <w:color w:val="767676"/>
                <w:spacing w:val="-6"/>
                <w:sz w:val="21"/>
                <w:szCs w:val="21"/>
              </w:rPr>
              <w:t>contact</w:t>
            </w:r>
            <w:r w:rsidRPr="0006217B">
              <w:rPr>
                <w:rFonts w:asciiTheme="minorHAnsi" w:eastAsiaTheme="minorHAnsi" w:hAnsiTheme="minorHAnsi" w:hint="eastAsia"/>
                <w:color w:val="767676"/>
                <w:spacing w:val="-6"/>
                <w:sz w:val="21"/>
                <w:szCs w:val="21"/>
              </w:rPr>
              <w:t xml:space="preserve"> the card </w:t>
            </w:r>
            <w:r w:rsidR="00B038A2" w:rsidRPr="0006217B">
              <w:rPr>
                <w:rFonts w:asciiTheme="minorHAnsi" w:eastAsiaTheme="minorHAnsi" w:hAnsiTheme="minorHAnsi" w:hint="eastAsia"/>
                <w:color w:val="767676"/>
                <w:spacing w:val="-6"/>
                <w:sz w:val="21"/>
                <w:szCs w:val="21"/>
              </w:rPr>
              <w:t>company</w:t>
            </w:r>
          </w:p>
        </w:tc>
        <w:tc>
          <w:tcPr>
            <w:tcW w:w="2504" w:type="dxa"/>
            <w:vAlign w:val="center"/>
          </w:tcPr>
          <w:p w14:paraId="1045DD7B" w14:textId="6D517E7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CA60~CA64</w:t>
            </w:r>
          </w:p>
        </w:tc>
        <w:tc>
          <w:tcPr>
            <w:tcW w:w="2504" w:type="dxa"/>
            <w:vAlign w:val="center"/>
          </w:tcPr>
          <w:p w14:paraId="634E8455" w14:textId="68982039"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status error</w:t>
            </w:r>
          </w:p>
        </w:tc>
      </w:tr>
      <w:tr w:rsidR="00C51E72" w:rsidRPr="0006217B" w14:paraId="79160325" w14:textId="77777777" w:rsidTr="004E4C97">
        <w:tc>
          <w:tcPr>
            <w:tcW w:w="2504" w:type="dxa"/>
            <w:vAlign w:val="center"/>
          </w:tcPr>
          <w:p w14:paraId="3085F054" w14:textId="7D57942C"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CA59</w:t>
            </w:r>
          </w:p>
        </w:tc>
        <w:tc>
          <w:tcPr>
            <w:tcW w:w="2504" w:type="dxa"/>
            <w:vAlign w:val="center"/>
          </w:tcPr>
          <w:p w14:paraId="1D619F88" w14:textId="42521F74" w:rsidR="00146B3F" w:rsidRPr="0006217B" w:rsidRDefault="009A4BF9"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is not allowed for corporate card</w:t>
            </w:r>
            <w:r w:rsidR="00A24EF2" w:rsidRPr="0006217B">
              <w:rPr>
                <w:rFonts w:asciiTheme="minorHAnsi" w:eastAsiaTheme="minorHAnsi" w:hAnsiTheme="minorHAnsi" w:hint="eastAsia"/>
                <w:color w:val="767676"/>
                <w:spacing w:val="-6"/>
                <w:sz w:val="21"/>
                <w:szCs w:val="21"/>
              </w:rPr>
              <w:t>s</w:t>
            </w:r>
            <w:r w:rsidR="00146B3F" w:rsidRPr="0006217B">
              <w:rPr>
                <w:rFonts w:asciiTheme="minorHAnsi" w:eastAsiaTheme="minorHAnsi" w:hAnsiTheme="minorHAnsi"/>
                <w:color w:val="767676"/>
                <w:spacing w:val="-6"/>
                <w:sz w:val="21"/>
                <w:szCs w:val="21"/>
              </w:rPr>
              <w:t>.</w:t>
            </w:r>
          </w:p>
        </w:tc>
        <w:tc>
          <w:tcPr>
            <w:tcW w:w="2504" w:type="dxa"/>
            <w:vAlign w:val="center"/>
          </w:tcPr>
          <w:p w14:paraId="4531F627" w14:textId="560BE327"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J999</w:t>
            </w:r>
          </w:p>
        </w:tc>
        <w:tc>
          <w:tcPr>
            <w:tcW w:w="2504" w:type="dxa"/>
            <w:vAlign w:val="center"/>
          </w:tcPr>
          <w:p w14:paraId="28BD1687" w14:textId="5E87E725"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call the card company</w:t>
            </w:r>
          </w:p>
        </w:tc>
      </w:tr>
      <w:tr w:rsidR="00C51E72" w:rsidRPr="0006217B" w14:paraId="006285E2" w14:textId="77777777" w:rsidTr="004E4C97">
        <w:tc>
          <w:tcPr>
            <w:tcW w:w="2504" w:type="dxa"/>
            <w:vAlign w:val="center"/>
          </w:tcPr>
          <w:p w14:paraId="5C8394EE" w14:textId="6DDBF91B"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CA65</w:t>
            </w:r>
          </w:p>
        </w:tc>
        <w:tc>
          <w:tcPr>
            <w:tcW w:w="2504" w:type="dxa"/>
            <w:vAlign w:val="center"/>
          </w:tcPr>
          <w:p w14:paraId="3EF55D48" w14:textId="50C255B7" w:rsidR="00146B3F" w:rsidRPr="0006217B" w:rsidRDefault="00A62A4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not applied to authentication transactions</w:t>
            </w:r>
          </w:p>
        </w:tc>
        <w:tc>
          <w:tcPr>
            <w:tcW w:w="2504" w:type="dxa"/>
            <w:vAlign w:val="center"/>
          </w:tcPr>
          <w:p w14:paraId="66085F6E" w14:textId="66C60AF1"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CA70</w:t>
            </w:r>
          </w:p>
        </w:tc>
        <w:tc>
          <w:tcPr>
            <w:tcW w:w="2504" w:type="dxa"/>
            <w:vAlign w:val="center"/>
          </w:tcPr>
          <w:p w14:paraId="6A41FBB7" w14:textId="67F9F3FE"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 (date and year of birth / business registration number) + invalid password</w:t>
            </w:r>
          </w:p>
        </w:tc>
      </w:tr>
      <w:tr w:rsidR="00C51E72" w:rsidRPr="0006217B" w14:paraId="4B7DF740" w14:textId="77777777" w:rsidTr="004E4C97">
        <w:tc>
          <w:tcPr>
            <w:tcW w:w="2504" w:type="dxa"/>
            <w:vAlign w:val="center"/>
          </w:tcPr>
          <w:p w14:paraId="5EB6DFE1" w14:textId="20F8DA44"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CA75</w:t>
            </w:r>
          </w:p>
        </w:tc>
        <w:tc>
          <w:tcPr>
            <w:tcW w:w="2504" w:type="dxa"/>
            <w:vAlign w:val="center"/>
          </w:tcPr>
          <w:p w14:paraId="28B79E19" w14:textId="158FE779" w:rsidR="00146B3F" w:rsidRPr="0006217B" w:rsidRDefault="00A62A4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Joint Certificate authentication information is not valid</w:t>
            </w:r>
            <w:r w:rsidR="00146B3F" w:rsidRPr="0006217B">
              <w:rPr>
                <w:rFonts w:asciiTheme="minorHAnsi" w:eastAsiaTheme="minorHAnsi" w:hAnsiTheme="minorHAnsi"/>
                <w:color w:val="767676"/>
                <w:spacing w:val="-6"/>
                <w:sz w:val="21"/>
                <w:szCs w:val="21"/>
              </w:rPr>
              <w:t>.</w:t>
            </w:r>
          </w:p>
        </w:tc>
        <w:tc>
          <w:tcPr>
            <w:tcW w:w="2504" w:type="dxa"/>
            <w:vAlign w:val="center"/>
          </w:tcPr>
          <w:p w14:paraId="2738E167" w14:textId="1B6F0A6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CA80</w:t>
            </w:r>
          </w:p>
        </w:tc>
        <w:tc>
          <w:tcPr>
            <w:tcW w:w="2504" w:type="dxa"/>
            <w:vAlign w:val="center"/>
          </w:tcPr>
          <w:p w14:paraId="4C2BE85C" w14:textId="0C1C99A0"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 for the transaction</w:t>
            </w:r>
          </w:p>
        </w:tc>
      </w:tr>
      <w:tr w:rsidR="00C51E72" w:rsidRPr="0006217B" w14:paraId="6427C710" w14:textId="77777777" w:rsidTr="004E4C97">
        <w:tc>
          <w:tcPr>
            <w:tcW w:w="2504" w:type="dxa"/>
            <w:vAlign w:val="center"/>
          </w:tcPr>
          <w:p w14:paraId="3A832652" w14:textId="42A1BA1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CA81</w:t>
            </w:r>
          </w:p>
        </w:tc>
        <w:tc>
          <w:tcPr>
            <w:tcW w:w="2504" w:type="dxa"/>
            <w:vAlign w:val="center"/>
          </w:tcPr>
          <w:p w14:paraId="5461E9FC" w14:textId="53DF8710" w:rsidR="00146B3F" w:rsidRPr="0006217B" w:rsidRDefault="00467098"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Error occurred while processing transaction.</w:t>
            </w:r>
          </w:p>
        </w:tc>
        <w:tc>
          <w:tcPr>
            <w:tcW w:w="2504" w:type="dxa"/>
            <w:vAlign w:val="center"/>
          </w:tcPr>
          <w:p w14:paraId="4B5A4C5A" w14:textId="78926562"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0905</w:t>
            </w:r>
          </w:p>
        </w:tc>
        <w:tc>
          <w:tcPr>
            <w:tcW w:w="2504" w:type="dxa"/>
            <w:vAlign w:val="center"/>
          </w:tcPr>
          <w:p w14:paraId="622FF06F" w14:textId="532E87AF"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do self-verification</w:t>
            </w:r>
          </w:p>
        </w:tc>
      </w:tr>
      <w:tr w:rsidR="00C51E72" w:rsidRPr="0006217B" w14:paraId="6E79034C" w14:textId="77777777" w:rsidTr="004E4C97">
        <w:tc>
          <w:tcPr>
            <w:tcW w:w="2504" w:type="dxa"/>
            <w:vAlign w:val="center"/>
          </w:tcPr>
          <w:p w14:paraId="650C8A80" w14:textId="2A633469"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CA82</w:t>
            </w:r>
          </w:p>
        </w:tc>
        <w:tc>
          <w:tcPr>
            <w:tcW w:w="2504" w:type="dxa"/>
            <w:vAlign w:val="center"/>
          </w:tcPr>
          <w:p w14:paraId="2D2A3A9A" w14:textId="01AAE5BA" w:rsidR="00146B3F" w:rsidRPr="0006217B" w:rsidRDefault="00B76A5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Please </w:t>
            </w:r>
            <w:r w:rsidR="00A24EF2" w:rsidRPr="0006217B">
              <w:rPr>
                <w:rFonts w:asciiTheme="minorHAnsi" w:eastAsiaTheme="minorHAnsi" w:hAnsiTheme="minorHAnsi" w:hint="eastAsia"/>
                <w:color w:val="767676"/>
                <w:spacing w:val="-6"/>
                <w:sz w:val="21"/>
                <w:szCs w:val="21"/>
              </w:rPr>
              <w:t>call the card company.</w:t>
            </w:r>
          </w:p>
        </w:tc>
        <w:tc>
          <w:tcPr>
            <w:tcW w:w="2504" w:type="dxa"/>
            <w:vAlign w:val="center"/>
          </w:tcPr>
          <w:p w14:paraId="4816E137" w14:textId="00E9CD87"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CA83</w:t>
            </w:r>
          </w:p>
        </w:tc>
        <w:tc>
          <w:tcPr>
            <w:tcW w:w="2504" w:type="dxa"/>
            <w:vAlign w:val="center"/>
          </w:tcPr>
          <w:p w14:paraId="30CAC875" w14:textId="19EFE1B9"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This transaction cannot be canceled</w:t>
            </w:r>
            <w:r w:rsidR="00146B3F" w:rsidRPr="0006217B">
              <w:rPr>
                <w:rFonts w:asciiTheme="minorHAnsi" w:eastAsiaTheme="minorHAnsi" w:hAnsiTheme="minorHAnsi"/>
                <w:color w:val="767676"/>
                <w:spacing w:val="-6"/>
                <w:sz w:val="21"/>
                <w:szCs w:val="21"/>
              </w:rPr>
              <w:t>.</w:t>
            </w:r>
          </w:p>
        </w:tc>
      </w:tr>
      <w:tr w:rsidR="00C51E72" w:rsidRPr="0006217B" w14:paraId="51469758" w14:textId="77777777" w:rsidTr="004E4C97">
        <w:tc>
          <w:tcPr>
            <w:tcW w:w="2504" w:type="dxa"/>
            <w:vAlign w:val="center"/>
          </w:tcPr>
          <w:p w14:paraId="33806FCC" w14:textId="2224F62C"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CA84</w:t>
            </w:r>
          </w:p>
        </w:tc>
        <w:tc>
          <w:tcPr>
            <w:tcW w:w="2504" w:type="dxa"/>
            <w:vAlign w:val="center"/>
          </w:tcPr>
          <w:p w14:paraId="614DC23E" w14:textId="701B2F21" w:rsidR="00146B3F" w:rsidRPr="0006217B" w:rsidRDefault="00416AA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Error caused by other reasons has occurred.</w:t>
            </w:r>
          </w:p>
        </w:tc>
        <w:tc>
          <w:tcPr>
            <w:tcW w:w="2504" w:type="dxa"/>
            <w:vAlign w:val="center"/>
          </w:tcPr>
          <w:p w14:paraId="7F21BC41" w14:textId="70DBD5F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CA85</w:t>
            </w:r>
          </w:p>
        </w:tc>
        <w:tc>
          <w:tcPr>
            <w:tcW w:w="2504" w:type="dxa"/>
            <w:vAlign w:val="center"/>
          </w:tcPr>
          <w:p w14:paraId="4C4013DB" w14:textId="082B75BA"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An error has occurred while processing cancellation transaction</w:t>
            </w:r>
            <w:r w:rsidR="00146B3F" w:rsidRPr="0006217B">
              <w:rPr>
                <w:rFonts w:asciiTheme="minorHAnsi" w:eastAsiaTheme="minorHAnsi" w:hAnsiTheme="minorHAnsi"/>
                <w:color w:val="767676"/>
                <w:spacing w:val="-6"/>
                <w:sz w:val="21"/>
                <w:szCs w:val="21"/>
              </w:rPr>
              <w:t>.</w:t>
            </w:r>
          </w:p>
        </w:tc>
      </w:tr>
      <w:tr w:rsidR="00C51E72" w:rsidRPr="0006217B" w14:paraId="00E5A543" w14:textId="77777777" w:rsidTr="004E4C97">
        <w:tc>
          <w:tcPr>
            <w:tcW w:w="2504" w:type="dxa"/>
            <w:vAlign w:val="center"/>
          </w:tcPr>
          <w:p w14:paraId="1C28DC32" w14:textId="5E63F213"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CA86</w:t>
            </w:r>
          </w:p>
        </w:tc>
        <w:tc>
          <w:tcPr>
            <w:tcW w:w="2504" w:type="dxa"/>
            <w:vAlign w:val="center"/>
          </w:tcPr>
          <w:p w14:paraId="669419BE" w14:textId="4A3C4FF9" w:rsidR="00146B3F" w:rsidRPr="0006217B" w:rsidRDefault="00416AA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duplicate transaction</w:t>
            </w:r>
            <w:r w:rsidR="00146B3F" w:rsidRPr="0006217B">
              <w:rPr>
                <w:rFonts w:asciiTheme="minorHAnsi" w:eastAsiaTheme="minorHAnsi" w:hAnsiTheme="minorHAnsi"/>
                <w:color w:val="767676"/>
                <w:spacing w:val="-6"/>
                <w:sz w:val="21"/>
                <w:szCs w:val="21"/>
              </w:rPr>
              <w:t>.</w:t>
            </w:r>
          </w:p>
        </w:tc>
        <w:tc>
          <w:tcPr>
            <w:tcW w:w="2504" w:type="dxa"/>
            <w:vAlign w:val="center"/>
          </w:tcPr>
          <w:p w14:paraId="5AAC74F9" w14:textId="3B26774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CA87</w:t>
            </w:r>
          </w:p>
        </w:tc>
        <w:tc>
          <w:tcPr>
            <w:tcW w:w="2504" w:type="dxa"/>
            <w:vAlign w:val="center"/>
          </w:tcPr>
          <w:p w14:paraId="25106454" w14:textId="7B48522B"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number is invalid</w:t>
            </w:r>
            <w:r w:rsidR="00146B3F" w:rsidRPr="0006217B">
              <w:rPr>
                <w:rFonts w:asciiTheme="minorHAnsi" w:eastAsiaTheme="minorHAnsi" w:hAnsiTheme="minorHAnsi"/>
                <w:color w:val="767676"/>
                <w:spacing w:val="-6"/>
                <w:sz w:val="21"/>
                <w:szCs w:val="21"/>
              </w:rPr>
              <w:t>.</w:t>
            </w:r>
          </w:p>
        </w:tc>
      </w:tr>
      <w:tr w:rsidR="00C51E72" w:rsidRPr="0006217B" w14:paraId="39ACA8B4" w14:textId="77777777" w:rsidTr="004E4C97">
        <w:tc>
          <w:tcPr>
            <w:tcW w:w="2504" w:type="dxa"/>
            <w:vAlign w:val="center"/>
          </w:tcPr>
          <w:p w14:paraId="0501BE68" w14:textId="0320DC96"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CA88</w:t>
            </w:r>
          </w:p>
        </w:tc>
        <w:tc>
          <w:tcPr>
            <w:tcW w:w="2504" w:type="dxa"/>
            <w:vAlign w:val="center"/>
          </w:tcPr>
          <w:p w14:paraId="2EF23EB3" w14:textId="38E5803C" w:rsidR="00146B3F" w:rsidRPr="0006217B" w:rsidRDefault="00416AA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Partial cancellation is not allowed for prepaid card (gift card)</w:t>
            </w:r>
            <w:r w:rsidR="00146B3F" w:rsidRPr="0006217B">
              <w:rPr>
                <w:rFonts w:asciiTheme="minorHAnsi" w:eastAsiaTheme="minorHAnsi" w:hAnsiTheme="minorHAnsi"/>
                <w:color w:val="767676"/>
                <w:spacing w:val="-6"/>
                <w:sz w:val="21"/>
                <w:szCs w:val="21"/>
              </w:rPr>
              <w:t>.</w:t>
            </w:r>
          </w:p>
        </w:tc>
        <w:tc>
          <w:tcPr>
            <w:tcW w:w="2504" w:type="dxa"/>
            <w:vAlign w:val="center"/>
          </w:tcPr>
          <w:p w14:paraId="1E5C30BB" w14:textId="0CC01B2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8373</w:t>
            </w:r>
          </w:p>
        </w:tc>
        <w:tc>
          <w:tcPr>
            <w:tcW w:w="2504" w:type="dxa"/>
            <w:vAlign w:val="center"/>
          </w:tcPr>
          <w:p w14:paraId="51C62600" w14:textId="041A58DD"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call the card company</w:t>
            </w:r>
          </w:p>
        </w:tc>
      </w:tr>
      <w:tr w:rsidR="00C51E72" w:rsidRPr="0006217B" w14:paraId="7C8567E5" w14:textId="77777777" w:rsidTr="00E50DE6">
        <w:tc>
          <w:tcPr>
            <w:tcW w:w="2504" w:type="dxa"/>
          </w:tcPr>
          <w:p w14:paraId="2FD0C354" w14:textId="104C2F94" w:rsidR="00D116B8" w:rsidRPr="0006217B" w:rsidRDefault="00146B3F" w:rsidP="00E50DE6">
            <w:pPr>
              <w:pStyle w:val="cq11"/>
              <w:ind w:leftChars="0" w:left="0"/>
              <w:rPr>
                <w:rFonts w:asciiTheme="minorHAnsi" w:eastAsiaTheme="minorHAnsi" w:hAnsiTheme="minorHAnsi"/>
              </w:rPr>
            </w:pPr>
            <w:r w:rsidRPr="0006217B">
              <w:rPr>
                <w:rFonts w:asciiTheme="minorHAnsi" w:eastAsiaTheme="minorHAnsi" w:hAnsiTheme="minorHAnsi" w:hint="eastAsia"/>
              </w:rPr>
              <w:t>8375</w:t>
            </w:r>
          </w:p>
        </w:tc>
        <w:tc>
          <w:tcPr>
            <w:tcW w:w="2504" w:type="dxa"/>
          </w:tcPr>
          <w:p w14:paraId="76E2415B" w14:textId="1F9001F4" w:rsidR="00D116B8" w:rsidRPr="0006217B" w:rsidRDefault="00146B3F" w:rsidP="00E50DE6">
            <w:pPr>
              <w:pStyle w:val="cq11"/>
              <w:ind w:leftChars="0" w:left="0"/>
              <w:rPr>
                <w:rFonts w:asciiTheme="minorHAnsi" w:eastAsiaTheme="minorHAnsi" w:hAnsiTheme="minorHAnsi"/>
              </w:rPr>
            </w:pPr>
            <w:r w:rsidRPr="0006217B">
              <w:rPr>
                <w:rFonts w:asciiTheme="minorHAnsi" w:eastAsiaTheme="minorHAnsi" w:hAnsiTheme="minorHAnsi" w:hint="eastAsia"/>
              </w:rPr>
              <w:t>Other errors in processing</w:t>
            </w:r>
          </w:p>
        </w:tc>
        <w:tc>
          <w:tcPr>
            <w:tcW w:w="2504" w:type="dxa"/>
          </w:tcPr>
          <w:p w14:paraId="60F24A13"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4A10AB38" w14:textId="77777777" w:rsidR="00D116B8" w:rsidRPr="0006217B" w:rsidRDefault="00D116B8" w:rsidP="00E50DE6">
            <w:pPr>
              <w:pStyle w:val="cq11"/>
              <w:ind w:leftChars="0" w:left="0"/>
              <w:rPr>
                <w:rFonts w:asciiTheme="minorHAnsi" w:eastAsiaTheme="minorHAnsi" w:hAnsiTheme="minorHAnsi"/>
              </w:rPr>
            </w:pPr>
          </w:p>
        </w:tc>
      </w:tr>
    </w:tbl>
    <w:p w14:paraId="24EFB341" w14:textId="77777777" w:rsidR="00D116B8" w:rsidRPr="0006217B" w:rsidRDefault="00D116B8" w:rsidP="00B87FFC">
      <w:pPr>
        <w:pStyle w:val="cq11"/>
        <w:ind w:left="440"/>
        <w:rPr>
          <w:rFonts w:asciiTheme="minorHAnsi" w:eastAsiaTheme="minorHAnsi" w:hAnsiTheme="minorHAnsi"/>
        </w:rPr>
      </w:pPr>
    </w:p>
    <w:p w14:paraId="1ABC9038" w14:textId="36319034" w:rsidR="00D116B8" w:rsidRPr="0006217B" w:rsidRDefault="00146B3F" w:rsidP="00146B3F">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Tmoney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0D4A2E2D" w14:textId="77777777" w:rsidTr="00E50DE6">
        <w:tc>
          <w:tcPr>
            <w:tcW w:w="2504" w:type="dxa"/>
            <w:shd w:val="clear" w:color="auto" w:fill="D9D9D9" w:themeFill="background1" w:themeFillShade="D9"/>
          </w:tcPr>
          <w:p w14:paraId="4EF57262"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93202BA"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4E9F6D57"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55327F4A"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E2373E" w:rsidRPr="0006217B" w14:paraId="23B9292E" w14:textId="77777777" w:rsidTr="004E4C97">
        <w:tc>
          <w:tcPr>
            <w:tcW w:w="2504" w:type="dxa"/>
            <w:vAlign w:val="center"/>
          </w:tcPr>
          <w:p w14:paraId="71DA2439" w14:textId="19B64FE0"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TM01</w:t>
            </w:r>
          </w:p>
        </w:tc>
        <w:tc>
          <w:tcPr>
            <w:tcW w:w="2504" w:type="dxa"/>
            <w:vAlign w:val="center"/>
          </w:tcPr>
          <w:p w14:paraId="58ACA188" w14:textId="138C5997"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71BDBDF0" w14:textId="12321BE1"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TM02</w:t>
            </w:r>
          </w:p>
        </w:tc>
        <w:tc>
          <w:tcPr>
            <w:tcW w:w="2504" w:type="dxa"/>
            <w:vAlign w:val="center"/>
          </w:tcPr>
          <w:p w14:paraId="172C90BC" w14:textId="5098E51B"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payment information</w:t>
            </w:r>
          </w:p>
        </w:tc>
      </w:tr>
      <w:tr w:rsidR="00E2373E" w:rsidRPr="0006217B" w14:paraId="4A4F978B" w14:textId="77777777" w:rsidTr="004E4C97">
        <w:tc>
          <w:tcPr>
            <w:tcW w:w="2504" w:type="dxa"/>
            <w:vAlign w:val="center"/>
          </w:tcPr>
          <w:p w14:paraId="116D9BFC" w14:textId="4CEEC393"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TM03</w:t>
            </w:r>
          </w:p>
        </w:tc>
        <w:tc>
          <w:tcPr>
            <w:tcW w:w="2504" w:type="dxa"/>
            <w:vAlign w:val="center"/>
          </w:tcPr>
          <w:p w14:paraId="3505D6F5" w14:textId="60BD7675"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rPr>
              <w:t>Duplicate cancellation</w:t>
            </w:r>
          </w:p>
        </w:tc>
        <w:tc>
          <w:tcPr>
            <w:tcW w:w="2504" w:type="dxa"/>
            <w:vAlign w:val="center"/>
          </w:tcPr>
          <w:p w14:paraId="3C1448A0" w14:textId="4FFA6429"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TM04</w:t>
            </w:r>
          </w:p>
        </w:tc>
        <w:tc>
          <w:tcPr>
            <w:tcW w:w="2504" w:type="dxa"/>
            <w:vAlign w:val="center"/>
          </w:tcPr>
          <w:p w14:paraId="7132F0DF" w14:textId="752960F1"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amount exceeded</w:t>
            </w:r>
          </w:p>
        </w:tc>
      </w:tr>
      <w:tr w:rsidR="00E2373E" w:rsidRPr="0006217B" w14:paraId="471BEB3F" w14:textId="77777777" w:rsidTr="004E4C97">
        <w:tc>
          <w:tcPr>
            <w:tcW w:w="2504" w:type="dxa"/>
            <w:vAlign w:val="center"/>
          </w:tcPr>
          <w:p w14:paraId="6A758523" w14:textId="044CDDB3"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TM05</w:t>
            </w:r>
          </w:p>
        </w:tc>
        <w:tc>
          <w:tcPr>
            <w:tcW w:w="2504" w:type="dxa"/>
            <w:vAlign w:val="center"/>
          </w:tcPr>
          <w:p w14:paraId="39818128" w14:textId="73DAE2A3"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material error</w:t>
            </w:r>
          </w:p>
        </w:tc>
        <w:tc>
          <w:tcPr>
            <w:tcW w:w="2504" w:type="dxa"/>
            <w:vAlign w:val="center"/>
          </w:tcPr>
          <w:p w14:paraId="3844B585" w14:textId="59161735"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TM11</w:t>
            </w:r>
          </w:p>
        </w:tc>
        <w:tc>
          <w:tcPr>
            <w:tcW w:w="2504" w:type="dxa"/>
            <w:vAlign w:val="center"/>
          </w:tcPr>
          <w:p w14:paraId="3EF48EED" w14:textId="5AE72873"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rPr>
              <w:t>Cancellation error</w:t>
            </w:r>
          </w:p>
        </w:tc>
      </w:tr>
      <w:tr w:rsidR="00E2373E" w:rsidRPr="0006217B" w14:paraId="282AB90C" w14:textId="77777777" w:rsidTr="004E4C97">
        <w:tc>
          <w:tcPr>
            <w:tcW w:w="2504" w:type="dxa"/>
            <w:vAlign w:val="center"/>
          </w:tcPr>
          <w:p w14:paraId="151C9EDD" w14:textId="7263B4C4"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TM14</w:t>
            </w:r>
          </w:p>
        </w:tc>
        <w:tc>
          <w:tcPr>
            <w:tcW w:w="2504" w:type="dxa"/>
            <w:vAlign w:val="center"/>
          </w:tcPr>
          <w:p w14:paraId="06074900" w14:textId="3879353C"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 service not registered</w:t>
            </w:r>
          </w:p>
        </w:tc>
        <w:tc>
          <w:tcPr>
            <w:tcW w:w="2504" w:type="dxa"/>
            <w:vAlign w:val="center"/>
          </w:tcPr>
          <w:p w14:paraId="608827C4" w14:textId="7BAA7FD1"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TM22~TM23</w:t>
            </w:r>
          </w:p>
        </w:tc>
        <w:tc>
          <w:tcPr>
            <w:tcW w:w="2504" w:type="dxa"/>
            <w:vAlign w:val="center"/>
          </w:tcPr>
          <w:p w14:paraId="626A6ED4" w14:textId="4EC22B75"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CASHBEE </w:t>
            </w:r>
            <w:r w:rsidR="002E06A2" w:rsidRPr="0006217B">
              <w:rPr>
                <w:rFonts w:asciiTheme="minorHAnsi" w:eastAsiaTheme="minorHAnsi" w:hAnsiTheme="minorHAnsi" w:hint="eastAsia"/>
                <w:color w:val="767676"/>
                <w:spacing w:val="-6"/>
                <w:sz w:val="21"/>
                <w:szCs w:val="21"/>
              </w:rPr>
              <w:t>transaction</w:t>
            </w:r>
          </w:p>
        </w:tc>
      </w:tr>
      <w:tr w:rsidR="00E2373E" w:rsidRPr="0006217B" w14:paraId="32E2D390" w14:textId="77777777" w:rsidTr="004E4C97">
        <w:tc>
          <w:tcPr>
            <w:tcW w:w="2504" w:type="dxa"/>
            <w:vAlign w:val="center"/>
          </w:tcPr>
          <w:p w14:paraId="0A09C8C5" w14:textId="49627471"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TM30</w:t>
            </w:r>
          </w:p>
        </w:tc>
        <w:tc>
          <w:tcPr>
            <w:tcW w:w="2504" w:type="dxa"/>
            <w:vAlign w:val="center"/>
          </w:tcPr>
          <w:p w14:paraId="3467E504" w14:textId="1962A005"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w:t>
            </w:r>
            <w:r w:rsidRPr="0006217B">
              <w:rPr>
                <w:rFonts w:asciiTheme="minorHAnsi" w:eastAsiaTheme="minorHAnsi" w:hAnsiTheme="minorHAnsi"/>
                <w:color w:val="767676"/>
                <w:spacing w:val="-6"/>
                <w:sz w:val="21"/>
                <w:szCs w:val="21"/>
              </w:rPr>
              <w:t>e</w:t>
            </w:r>
            <w:r w:rsidRPr="0006217B">
              <w:rPr>
                <w:rFonts w:asciiTheme="minorHAnsi" w:eastAsiaTheme="minorHAnsi" w:hAnsiTheme="minorHAnsi" w:hint="eastAsia"/>
                <w:color w:val="767676"/>
                <w:spacing w:val="-6"/>
                <w:sz w:val="21"/>
                <w:szCs w:val="21"/>
              </w:rPr>
              <w:t>fund period has passed</w:t>
            </w:r>
          </w:p>
        </w:tc>
        <w:tc>
          <w:tcPr>
            <w:tcW w:w="2504" w:type="dxa"/>
            <w:vAlign w:val="center"/>
          </w:tcPr>
          <w:p w14:paraId="10C98DD1" w14:textId="388830AF"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TM40</w:t>
            </w:r>
          </w:p>
        </w:tc>
        <w:tc>
          <w:tcPr>
            <w:tcW w:w="2504" w:type="dxa"/>
            <w:vAlign w:val="center"/>
          </w:tcPr>
          <w:p w14:paraId="1F5249B8" w14:textId="647A2C05"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a</w:t>
            </w:r>
            <w:r w:rsidRPr="0006217B">
              <w:rPr>
                <w:rFonts w:asciiTheme="minorHAnsi" w:eastAsiaTheme="minorHAnsi" w:hAnsiTheme="minorHAnsi" w:hint="eastAsia"/>
              </w:rPr>
              <w:t>ncellation failure</w:t>
            </w:r>
          </w:p>
        </w:tc>
      </w:tr>
      <w:tr w:rsidR="00D116B8" w:rsidRPr="0006217B" w14:paraId="264F27A1" w14:textId="77777777" w:rsidTr="00E50DE6">
        <w:tc>
          <w:tcPr>
            <w:tcW w:w="2504" w:type="dxa"/>
          </w:tcPr>
          <w:p w14:paraId="42DB0C3C" w14:textId="769324BD" w:rsidR="00D116B8" w:rsidRPr="0006217B" w:rsidRDefault="00E2373E" w:rsidP="00E50DE6">
            <w:pPr>
              <w:pStyle w:val="cq11"/>
              <w:ind w:leftChars="0" w:left="0"/>
              <w:rPr>
                <w:rFonts w:asciiTheme="minorHAnsi" w:eastAsiaTheme="minorHAnsi" w:hAnsiTheme="minorHAnsi"/>
              </w:rPr>
            </w:pPr>
            <w:r w:rsidRPr="0006217B">
              <w:rPr>
                <w:rFonts w:asciiTheme="minorHAnsi" w:eastAsiaTheme="minorHAnsi" w:hAnsiTheme="minorHAnsi" w:hint="eastAsia"/>
              </w:rPr>
              <w:t>TM99</w:t>
            </w:r>
          </w:p>
        </w:tc>
        <w:tc>
          <w:tcPr>
            <w:tcW w:w="2504" w:type="dxa"/>
          </w:tcPr>
          <w:p w14:paraId="68713A3A" w14:textId="4DF08201" w:rsidR="00D116B8" w:rsidRPr="0006217B" w:rsidRDefault="00E2373E" w:rsidP="00E50DE6">
            <w:pPr>
              <w:pStyle w:val="cq11"/>
              <w:ind w:leftChars="0" w:left="0"/>
              <w:rPr>
                <w:rFonts w:asciiTheme="minorHAnsi" w:eastAsiaTheme="minorHAnsi" w:hAnsiTheme="minorHAnsi"/>
              </w:rPr>
            </w:pPr>
            <w:r w:rsidRPr="0006217B">
              <w:rPr>
                <w:rFonts w:asciiTheme="minorHAnsi" w:eastAsiaTheme="minorHAnsi" w:hAnsiTheme="minorHAnsi" w:hint="eastAsia"/>
              </w:rPr>
              <w:t>Unknown error</w:t>
            </w:r>
          </w:p>
        </w:tc>
        <w:tc>
          <w:tcPr>
            <w:tcW w:w="2504" w:type="dxa"/>
          </w:tcPr>
          <w:p w14:paraId="5AD3BA81"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07A6D53D" w14:textId="77777777" w:rsidR="00D116B8" w:rsidRPr="0006217B" w:rsidRDefault="00D116B8" w:rsidP="00E50DE6">
            <w:pPr>
              <w:pStyle w:val="cq11"/>
              <w:ind w:leftChars="0" w:left="0"/>
              <w:rPr>
                <w:rFonts w:asciiTheme="minorHAnsi" w:eastAsiaTheme="minorHAnsi" w:hAnsiTheme="minorHAnsi"/>
              </w:rPr>
            </w:pPr>
          </w:p>
        </w:tc>
      </w:tr>
    </w:tbl>
    <w:p w14:paraId="45B0143E" w14:textId="77777777" w:rsidR="00D116B8" w:rsidRPr="0006217B" w:rsidRDefault="00D116B8" w:rsidP="00B87FFC">
      <w:pPr>
        <w:pStyle w:val="cq11"/>
        <w:ind w:left="440"/>
        <w:rPr>
          <w:rFonts w:asciiTheme="minorHAnsi" w:eastAsiaTheme="minorHAnsi" w:hAnsiTheme="minorHAnsi"/>
        </w:rPr>
      </w:pPr>
    </w:p>
    <w:p w14:paraId="0F0576AD" w14:textId="11CB877B" w:rsidR="00D116B8" w:rsidRPr="0006217B" w:rsidRDefault="00E2373E" w:rsidP="00E2373E">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lastRenderedPageBreak/>
        <w:t>Mobile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4E83CA3B" w14:textId="77777777" w:rsidTr="00E50DE6">
        <w:tc>
          <w:tcPr>
            <w:tcW w:w="2504" w:type="dxa"/>
            <w:shd w:val="clear" w:color="auto" w:fill="D9D9D9" w:themeFill="background1" w:themeFillShade="D9"/>
          </w:tcPr>
          <w:p w14:paraId="5FA690C1"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140C2803"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3167C425"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74DC9D19"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930285" w:rsidRPr="0006217B" w14:paraId="60139F86" w14:textId="77777777" w:rsidTr="004E4C97">
        <w:tc>
          <w:tcPr>
            <w:tcW w:w="2504" w:type="dxa"/>
            <w:vAlign w:val="center"/>
          </w:tcPr>
          <w:p w14:paraId="30F226E8" w14:textId="268BEA75"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MP01</w:t>
            </w:r>
          </w:p>
        </w:tc>
        <w:tc>
          <w:tcPr>
            <w:tcW w:w="2504" w:type="dxa"/>
            <w:vAlign w:val="center"/>
          </w:tcPr>
          <w:p w14:paraId="54CB5438" w14:textId="5DE90B4B" w:rsidR="00930285" w:rsidRPr="0006217B" w:rsidRDefault="002E06A2"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material error</w:t>
            </w:r>
          </w:p>
        </w:tc>
        <w:tc>
          <w:tcPr>
            <w:tcW w:w="2504" w:type="dxa"/>
            <w:vAlign w:val="center"/>
          </w:tcPr>
          <w:p w14:paraId="176ABC31" w14:textId="1B0A8FA3"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MP02</w:t>
            </w:r>
          </w:p>
        </w:tc>
        <w:tc>
          <w:tcPr>
            <w:tcW w:w="2504" w:type="dxa"/>
            <w:vAlign w:val="center"/>
          </w:tcPr>
          <w:p w14:paraId="74C26117" w14:textId="4FC1FD0B" w:rsidR="00930285" w:rsidRPr="0006217B" w:rsidRDefault="009D7C19"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mismatch</w:t>
            </w:r>
          </w:p>
        </w:tc>
      </w:tr>
      <w:tr w:rsidR="00930285" w:rsidRPr="0006217B" w14:paraId="67D969C8" w14:textId="77777777" w:rsidTr="004E4C97">
        <w:tc>
          <w:tcPr>
            <w:tcW w:w="2504" w:type="dxa"/>
            <w:vAlign w:val="center"/>
          </w:tcPr>
          <w:p w14:paraId="6BDBAE5F" w14:textId="3596F890"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MP03</w:t>
            </w:r>
          </w:p>
        </w:tc>
        <w:tc>
          <w:tcPr>
            <w:tcW w:w="2504" w:type="dxa"/>
            <w:vAlign w:val="center"/>
          </w:tcPr>
          <w:p w14:paraId="65BD526B" w14:textId="507C2CF0" w:rsidR="00930285" w:rsidRPr="0006217B" w:rsidRDefault="002E06A2"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payment information</w:t>
            </w:r>
          </w:p>
        </w:tc>
        <w:tc>
          <w:tcPr>
            <w:tcW w:w="2504" w:type="dxa"/>
            <w:vAlign w:val="center"/>
          </w:tcPr>
          <w:p w14:paraId="2B0FBFE5" w14:textId="2407D227"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MP04</w:t>
            </w:r>
          </w:p>
        </w:tc>
        <w:tc>
          <w:tcPr>
            <w:tcW w:w="2504" w:type="dxa"/>
            <w:vAlign w:val="center"/>
          </w:tcPr>
          <w:p w14:paraId="164172AF" w14:textId="1BDAC6B0"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 / service</w:t>
            </w:r>
          </w:p>
        </w:tc>
      </w:tr>
      <w:tr w:rsidR="00930285" w:rsidRPr="0006217B" w14:paraId="49326EA6" w14:textId="77777777" w:rsidTr="004E4C97">
        <w:tc>
          <w:tcPr>
            <w:tcW w:w="2504" w:type="dxa"/>
            <w:vAlign w:val="center"/>
          </w:tcPr>
          <w:p w14:paraId="1ABBFF11" w14:textId="7138DB06"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MP05~MP13</w:t>
            </w:r>
          </w:p>
        </w:tc>
        <w:tc>
          <w:tcPr>
            <w:tcW w:w="2504" w:type="dxa"/>
            <w:vAlign w:val="center"/>
          </w:tcPr>
          <w:p w14:paraId="3934E7BF" w14:textId="56A11363" w:rsidR="00930285" w:rsidRPr="0006217B" w:rsidRDefault="004B65E7"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of the customer not allowed</w:t>
            </w:r>
          </w:p>
        </w:tc>
        <w:tc>
          <w:tcPr>
            <w:tcW w:w="2504" w:type="dxa"/>
            <w:vAlign w:val="center"/>
          </w:tcPr>
          <w:p w14:paraId="3DAB698C" w14:textId="400CEB79"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MP14~MP17</w:t>
            </w:r>
          </w:p>
        </w:tc>
        <w:tc>
          <w:tcPr>
            <w:tcW w:w="2504" w:type="dxa"/>
            <w:vAlign w:val="center"/>
          </w:tcPr>
          <w:p w14:paraId="73FCED8F" w14:textId="61EA3CDD"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small purchase not allowed</w:t>
            </w:r>
          </w:p>
        </w:tc>
      </w:tr>
      <w:tr w:rsidR="00930285" w:rsidRPr="0006217B" w14:paraId="054641B5" w14:textId="77777777" w:rsidTr="004E4C97">
        <w:tc>
          <w:tcPr>
            <w:tcW w:w="2504" w:type="dxa"/>
            <w:vAlign w:val="center"/>
          </w:tcPr>
          <w:p w14:paraId="2ECBBF21" w14:textId="3937DFED"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MP18~MP19</w:t>
            </w:r>
          </w:p>
        </w:tc>
        <w:tc>
          <w:tcPr>
            <w:tcW w:w="2504" w:type="dxa"/>
            <w:vAlign w:val="center"/>
          </w:tcPr>
          <w:p w14:paraId="5970333F" w14:textId="1C21385B" w:rsidR="00930285" w:rsidRPr="0006217B" w:rsidRDefault="004B65E7"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carrier small </w:t>
            </w:r>
            <w:r w:rsidR="009950CF" w:rsidRPr="0006217B">
              <w:rPr>
                <w:rFonts w:asciiTheme="minorHAnsi" w:eastAsiaTheme="minorHAnsi" w:hAnsiTheme="minorHAnsi" w:hint="eastAsia"/>
                <w:color w:val="767676"/>
                <w:spacing w:val="-6"/>
                <w:sz w:val="21"/>
                <w:szCs w:val="21"/>
              </w:rPr>
              <w:t>purchase use consent</w:t>
            </w:r>
          </w:p>
        </w:tc>
        <w:tc>
          <w:tcPr>
            <w:tcW w:w="2504" w:type="dxa"/>
            <w:vAlign w:val="center"/>
          </w:tcPr>
          <w:p w14:paraId="406AE50F" w14:textId="361D53DA"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MP20~MP21</w:t>
            </w:r>
          </w:p>
        </w:tc>
        <w:tc>
          <w:tcPr>
            <w:tcW w:w="2504" w:type="dxa"/>
            <w:vAlign w:val="center"/>
          </w:tcPr>
          <w:p w14:paraId="5FE23CE0" w14:textId="581C180D"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small purchase block request</w:t>
            </w:r>
          </w:p>
        </w:tc>
      </w:tr>
      <w:tr w:rsidR="00930285" w:rsidRPr="0006217B" w14:paraId="547E77B7" w14:textId="77777777" w:rsidTr="004E4C97">
        <w:tc>
          <w:tcPr>
            <w:tcW w:w="2504" w:type="dxa"/>
            <w:vAlign w:val="center"/>
          </w:tcPr>
          <w:p w14:paraId="7353788B" w14:textId="4D51FF0D"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MP22</w:t>
            </w:r>
          </w:p>
        </w:tc>
        <w:tc>
          <w:tcPr>
            <w:tcW w:w="2504" w:type="dxa"/>
            <w:vAlign w:val="center"/>
          </w:tcPr>
          <w:p w14:paraId="64446AC0" w14:textId="29C9707E"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recurring payment blocked</w:t>
            </w:r>
          </w:p>
        </w:tc>
        <w:tc>
          <w:tcPr>
            <w:tcW w:w="2504" w:type="dxa"/>
            <w:vAlign w:val="center"/>
          </w:tcPr>
          <w:p w14:paraId="2FC02423" w14:textId="23EFBC26"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MP23~MP26</w:t>
            </w:r>
          </w:p>
        </w:tc>
        <w:tc>
          <w:tcPr>
            <w:tcW w:w="2504" w:type="dxa"/>
            <w:vAlign w:val="center"/>
          </w:tcPr>
          <w:p w14:paraId="79372B21" w14:textId="4527F3BA"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Limit exceeded</w:t>
            </w:r>
          </w:p>
        </w:tc>
      </w:tr>
      <w:tr w:rsidR="00930285" w:rsidRPr="0006217B" w14:paraId="0849366C" w14:textId="77777777" w:rsidTr="004E4C97">
        <w:tc>
          <w:tcPr>
            <w:tcW w:w="2504" w:type="dxa"/>
            <w:vAlign w:val="center"/>
          </w:tcPr>
          <w:p w14:paraId="12C38285" w14:textId="24FBC6A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MP27~MP33</w:t>
            </w:r>
          </w:p>
        </w:tc>
        <w:tc>
          <w:tcPr>
            <w:tcW w:w="2504" w:type="dxa"/>
            <w:vAlign w:val="center"/>
          </w:tcPr>
          <w:p w14:paraId="7172F664" w14:textId="3B6F8476"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w:t>
            </w:r>
            <w:r w:rsidR="00930285" w:rsidRPr="0006217B">
              <w:rPr>
                <w:rFonts w:asciiTheme="minorHAnsi" w:eastAsiaTheme="minorHAnsi" w:hAnsiTheme="minorHAnsi"/>
                <w:color w:val="767676"/>
                <w:spacing w:val="-6"/>
                <w:sz w:val="21"/>
                <w:szCs w:val="21"/>
              </w:rPr>
              <w:t xml:space="preserve"> RM(imPAY)</w:t>
            </w:r>
          </w:p>
        </w:tc>
        <w:tc>
          <w:tcPr>
            <w:tcW w:w="2504" w:type="dxa"/>
            <w:vAlign w:val="center"/>
          </w:tcPr>
          <w:p w14:paraId="62633E81" w14:textId="1A6F4575"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MP34~MP36</w:t>
            </w:r>
          </w:p>
        </w:tc>
        <w:tc>
          <w:tcPr>
            <w:tcW w:w="2504" w:type="dxa"/>
            <w:vAlign w:val="center"/>
          </w:tcPr>
          <w:p w14:paraId="1461D586" w14:textId="467794C6"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duplicate processing</w:t>
            </w:r>
          </w:p>
        </w:tc>
      </w:tr>
      <w:tr w:rsidR="00930285" w:rsidRPr="0006217B" w14:paraId="4FC18542" w14:textId="77777777" w:rsidTr="004E4C97">
        <w:tc>
          <w:tcPr>
            <w:tcW w:w="2504" w:type="dxa"/>
            <w:vAlign w:val="center"/>
          </w:tcPr>
          <w:p w14:paraId="7BB97E4F" w14:textId="54A8661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MP37~MP40</w:t>
            </w:r>
          </w:p>
        </w:tc>
        <w:tc>
          <w:tcPr>
            <w:tcW w:w="2504" w:type="dxa"/>
            <w:vAlign w:val="center"/>
          </w:tcPr>
          <w:p w14:paraId="162F9BEE" w14:textId="6D50E0A5"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value added service</w:t>
            </w:r>
          </w:p>
        </w:tc>
        <w:tc>
          <w:tcPr>
            <w:tcW w:w="2504" w:type="dxa"/>
            <w:vAlign w:val="center"/>
          </w:tcPr>
          <w:p w14:paraId="3B7DBD6C" w14:textId="24236C0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MP41~MP44</w:t>
            </w:r>
          </w:p>
        </w:tc>
        <w:tc>
          <w:tcPr>
            <w:tcW w:w="2504" w:type="dxa"/>
            <w:vAlign w:val="center"/>
          </w:tcPr>
          <w:p w14:paraId="61D8A868" w14:textId="3FF9EA99"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Small purchase password</w:t>
            </w:r>
          </w:p>
        </w:tc>
      </w:tr>
      <w:tr w:rsidR="00930285" w:rsidRPr="0006217B" w14:paraId="6D160840" w14:textId="77777777" w:rsidTr="004E4C97">
        <w:tc>
          <w:tcPr>
            <w:tcW w:w="2504" w:type="dxa"/>
            <w:vAlign w:val="center"/>
          </w:tcPr>
          <w:p w14:paraId="4E2208E5" w14:textId="78B538E9"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MP45</w:t>
            </w:r>
          </w:p>
        </w:tc>
        <w:tc>
          <w:tcPr>
            <w:tcW w:w="2504" w:type="dxa"/>
            <w:vAlign w:val="center"/>
          </w:tcPr>
          <w:p w14:paraId="0ABC23D1" w14:textId="4141FDCA"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information on the monthly recurring payment for the previous month</w:t>
            </w:r>
          </w:p>
        </w:tc>
        <w:tc>
          <w:tcPr>
            <w:tcW w:w="2504" w:type="dxa"/>
            <w:vAlign w:val="center"/>
          </w:tcPr>
          <w:p w14:paraId="6EB6CE9B" w14:textId="77777777" w:rsidR="00930285" w:rsidRPr="0006217B" w:rsidRDefault="00930285" w:rsidP="00930285">
            <w:pPr>
              <w:pStyle w:val="cq11"/>
              <w:ind w:leftChars="0" w:left="0"/>
              <w:rPr>
                <w:rFonts w:asciiTheme="minorHAnsi" w:eastAsiaTheme="minorHAnsi" w:hAnsiTheme="minorHAnsi"/>
              </w:rPr>
            </w:pPr>
          </w:p>
        </w:tc>
        <w:tc>
          <w:tcPr>
            <w:tcW w:w="2504" w:type="dxa"/>
            <w:vAlign w:val="center"/>
          </w:tcPr>
          <w:p w14:paraId="76210DA9" w14:textId="77777777" w:rsidR="00930285" w:rsidRPr="0006217B" w:rsidRDefault="00930285" w:rsidP="00930285">
            <w:pPr>
              <w:pStyle w:val="cq11"/>
              <w:ind w:leftChars="0" w:left="0"/>
              <w:rPr>
                <w:rFonts w:asciiTheme="minorHAnsi" w:eastAsiaTheme="minorHAnsi" w:hAnsiTheme="minorHAnsi"/>
              </w:rPr>
            </w:pPr>
          </w:p>
        </w:tc>
      </w:tr>
      <w:tr w:rsidR="00930285" w:rsidRPr="0006217B" w14:paraId="197F35E9" w14:textId="77777777" w:rsidTr="004E4C97">
        <w:tc>
          <w:tcPr>
            <w:tcW w:w="2504" w:type="dxa"/>
            <w:vAlign w:val="center"/>
          </w:tcPr>
          <w:p w14:paraId="014762D5" w14:textId="70E6D118"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MP50~MP51</w:t>
            </w:r>
          </w:p>
        </w:tc>
        <w:tc>
          <w:tcPr>
            <w:tcW w:w="2504" w:type="dxa"/>
            <w:vAlign w:val="center"/>
          </w:tcPr>
          <w:p w14:paraId="2AA7484B" w14:textId="1AE736E4" w:rsidR="00930285" w:rsidRPr="0006217B" w:rsidRDefault="00E70931"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Valid time expired</w:t>
            </w:r>
          </w:p>
        </w:tc>
        <w:tc>
          <w:tcPr>
            <w:tcW w:w="2504" w:type="dxa"/>
            <w:vAlign w:val="center"/>
          </w:tcPr>
          <w:p w14:paraId="6E8D2097" w14:textId="61013B11"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MP60~MP77</w:t>
            </w:r>
          </w:p>
        </w:tc>
        <w:tc>
          <w:tcPr>
            <w:tcW w:w="2504" w:type="dxa"/>
            <w:vAlign w:val="center"/>
          </w:tcPr>
          <w:p w14:paraId="372820CD" w14:textId="28E929BC"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related error</w:t>
            </w:r>
          </w:p>
        </w:tc>
      </w:tr>
      <w:tr w:rsidR="00930285" w:rsidRPr="0006217B" w14:paraId="769CD493" w14:textId="77777777" w:rsidTr="004E4C97">
        <w:tc>
          <w:tcPr>
            <w:tcW w:w="2504" w:type="dxa"/>
            <w:vAlign w:val="center"/>
          </w:tcPr>
          <w:p w14:paraId="4043F287" w14:textId="5274D36C"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MP78</w:t>
            </w:r>
          </w:p>
        </w:tc>
        <w:tc>
          <w:tcPr>
            <w:tcW w:w="2504" w:type="dxa"/>
            <w:vAlign w:val="center"/>
          </w:tcPr>
          <w:p w14:paraId="09BBF871" w14:textId="0BFB3C5F" w:rsidR="00930285" w:rsidRPr="0006217B" w:rsidRDefault="00E70931" w:rsidP="00930285">
            <w:pPr>
              <w:pStyle w:val="cq11"/>
              <w:ind w:leftChars="0" w:left="0"/>
              <w:rPr>
                <w:rFonts w:asciiTheme="minorHAnsi" w:eastAsiaTheme="minorHAnsi" w:hAnsiTheme="minorHAnsi"/>
              </w:rPr>
            </w:pPr>
            <w:r w:rsidRPr="0006217B">
              <w:rPr>
                <w:rFonts w:asciiTheme="minorHAnsi" w:eastAsiaTheme="minorHAnsi" w:hAnsiTheme="minorHAnsi" w:hint="eastAsia"/>
              </w:rPr>
              <w:t>Easy payment service</w:t>
            </w:r>
          </w:p>
        </w:tc>
        <w:tc>
          <w:tcPr>
            <w:tcW w:w="2504" w:type="dxa"/>
            <w:vAlign w:val="center"/>
          </w:tcPr>
          <w:p w14:paraId="0B36C0E6" w14:textId="31275B68"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MP80</w:t>
            </w:r>
          </w:p>
        </w:tc>
        <w:tc>
          <w:tcPr>
            <w:tcW w:w="2504" w:type="dxa"/>
            <w:vAlign w:val="center"/>
          </w:tcPr>
          <w:p w14:paraId="4E92F3B9" w14:textId="39C4515B"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failure</w:t>
            </w:r>
          </w:p>
        </w:tc>
      </w:tr>
      <w:tr w:rsidR="00930285" w:rsidRPr="0006217B" w14:paraId="69444809" w14:textId="77777777" w:rsidTr="004E4C97">
        <w:tc>
          <w:tcPr>
            <w:tcW w:w="2504" w:type="dxa"/>
            <w:vAlign w:val="center"/>
          </w:tcPr>
          <w:p w14:paraId="7993F978" w14:textId="389B04D7"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MP81</w:t>
            </w:r>
          </w:p>
        </w:tc>
        <w:tc>
          <w:tcPr>
            <w:tcW w:w="2504" w:type="dxa"/>
            <w:vAlign w:val="center"/>
          </w:tcPr>
          <w:p w14:paraId="3CD66A5A" w14:textId="654F169D" w:rsidR="00930285" w:rsidRPr="0006217B" w:rsidRDefault="00964CA1"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Cancellation period </w:t>
            </w:r>
            <w:r w:rsidR="009D7C19" w:rsidRPr="0006217B">
              <w:rPr>
                <w:rFonts w:asciiTheme="minorHAnsi" w:eastAsiaTheme="minorHAnsi" w:hAnsiTheme="minorHAnsi" w:hint="eastAsia"/>
                <w:color w:val="767676"/>
                <w:spacing w:val="-6"/>
                <w:sz w:val="21"/>
                <w:szCs w:val="21"/>
              </w:rPr>
              <w:t>expired</w:t>
            </w:r>
          </w:p>
        </w:tc>
        <w:tc>
          <w:tcPr>
            <w:tcW w:w="2504" w:type="dxa"/>
            <w:vAlign w:val="center"/>
          </w:tcPr>
          <w:p w14:paraId="08BADEFB" w14:textId="07EEE70D"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MP82</w:t>
            </w:r>
          </w:p>
        </w:tc>
        <w:tc>
          <w:tcPr>
            <w:tcW w:w="2504" w:type="dxa"/>
            <w:vAlign w:val="center"/>
          </w:tcPr>
          <w:p w14:paraId="04090653" w14:textId="36D3855E"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r>
      <w:tr w:rsidR="00930285" w:rsidRPr="0006217B" w14:paraId="1520B8ED" w14:textId="77777777" w:rsidTr="004E4C97">
        <w:tc>
          <w:tcPr>
            <w:tcW w:w="2504" w:type="dxa"/>
            <w:vAlign w:val="center"/>
          </w:tcPr>
          <w:p w14:paraId="7B8C6FB6" w14:textId="0FE14670"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MP94</w:t>
            </w:r>
          </w:p>
        </w:tc>
        <w:tc>
          <w:tcPr>
            <w:tcW w:w="2504" w:type="dxa"/>
            <w:vAlign w:val="center"/>
          </w:tcPr>
          <w:p w14:paraId="55A68F47" w14:textId="0E023DC9" w:rsidR="00930285" w:rsidRPr="0006217B" w:rsidRDefault="009D7C19"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w:t>
            </w:r>
          </w:p>
        </w:tc>
        <w:tc>
          <w:tcPr>
            <w:tcW w:w="2504" w:type="dxa"/>
            <w:vAlign w:val="center"/>
          </w:tcPr>
          <w:p w14:paraId="71D381DD" w14:textId="55E1F466"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MP95~MP96</w:t>
            </w:r>
          </w:p>
        </w:tc>
        <w:tc>
          <w:tcPr>
            <w:tcW w:w="2504" w:type="dxa"/>
            <w:vAlign w:val="center"/>
          </w:tcPr>
          <w:p w14:paraId="5A29EAC7" w14:textId="0A7C2924"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traffic overload</w:t>
            </w:r>
          </w:p>
        </w:tc>
      </w:tr>
      <w:tr w:rsidR="00930285" w:rsidRPr="0006217B" w14:paraId="231FC503" w14:textId="77777777" w:rsidTr="004E4C97">
        <w:tc>
          <w:tcPr>
            <w:tcW w:w="2504" w:type="dxa"/>
            <w:vAlign w:val="center"/>
          </w:tcPr>
          <w:p w14:paraId="23630D67" w14:textId="6BF79CC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MP97</w:t>
            </w:r>
          </w:p>
        </w:tc>
        <w:tc>
          <w:tcPr>
            <w:tcW w:w="2504" w:type="dxa"/>
            <w:vAlign w:val="center"/>
          </w:tcPr>
          <w:p w14:paraId="2A05EFD4" w14:textId="0B6A8437" w:rsidR="00930285" w:rsidRPr="0006217B" w:rsidRDefault="009D7C19"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Internal error</w:t>
            </w:r>
          </w:p>
        </w:tc>
        <w:tc>
          <w:tcPr>
            <w:tcW w:w="2504" w:type="dxa"/>
            <w:vAlign w:val="center"/>
          </w:tcPr>
          <w:p w14:paraId="40CE4F76" w14:textId="2EF3337F"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MP98</w:t>
            </w:r>
          </w:p>
        </w:tc>
        <w:tc>
          <w:tcPr>
            <w:tcW w:w="2504" w:type="dxa"/>
            <w:vAlign w:val="center"/>
          </w:tcPr>
          <w:p w14:paraId="45CB4B97" w14:textId="27D07395"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rPr>
              <w:t>Other errors</w:t>
            </w:r>
          </w:p>
        </w:tc>
      </w:tr>
      <w:tr w:rsidR="00D116B8" w:rsidRPr="0006217B" w14:paraId="4B670DAA" w14:textId="77777777" w:rsidTr="00E50DE6">
        <w:tc>
          <w:tcPr>
            <w:tcW w:w="2504" w:type="dxa"/>
          </w:tcPr>
          <w:p w14:paraId="14D5BFD0" w14:textId="7BD9A929" w:rsidR="00D116B8" w:rsidRPr="0006217B" w:rsidRDefault="00930285" w:rsidP="00E50DE6">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MP99</w:t>
            </w:r>
          </w:p>
        </w:tc>
        <w:tc>
          <w:tcPr>
            <w:tcW w:w="2504" w:type="dxa"/>
          </w:tcPr>
          <w:p w14:paraId="672C391F" w14:textId="62C17892" w:rsidR="00D116B8" w:rsidRPr="0006217B" w:rsidRDefault="00930285" w:rsidP="00E50DE6">
            <w:pPr>
              <w:pStyle w:val="cq11"/>
              <w:ind w:leftChars="0" w:left="0"/>
              <w:rPr>
                <w:rFonts w:asciiTheme="minorHAnsi" w:eastAsiaTheme="minorHAnsi" w:hAnsiTheme="minorHAnsi"/>
              </w:rPr>
            </w:pPr>
            <w:r w:rsidRPr="0006217B">
              <w:rPr>
                <w:rFonts w:asciiTheme="minorHAnsi" w:eastAsiaTheme="minorHAnsi" w:hAnsiTheme="minorHAnsi" w:hint="eastAsia"/>
              </w:rPr>
              <w:t>Payment Window Authentication Cancellation Processed</w:t>
            </w:r>
          </w:p>
        </w:tc>
        <w:tc>
          <w:tcPr>
            <w:tcW w:w="2504" w:type="dxa"/>
          </w:tcPr>
          <w:p w14:paraId="26983AB2"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39108FBD" w14:textId="77777777" w:rsidR="00D116B8" w:rsidRPr="0006217B" w:rsidRDefault="00D116B8" w:rsidP="00E50DE6">
            <w:pPr>
              <w:pStyle w:val="cq11"/>
              <w:ind w:leftChars="0" w:left="0"/>
              <w:rPr>
                <w:rFonts w:asciiTheme="minorHAnsi" w:eastAsiaTheme="minorHAnsi" w:hAnsiTheme="minorHAnsi"/>
              </w:rPr>
            </w:pPr>
          </w:p>
        </w:tc>
      </w:tr>
    </w:tbl>
    <w:p w14:paraId="4B8421F3" w14:textId="77777777" w:rsidR="00D116B8" w:rsidRPr="0006217B" w:rsidRDefault="00D116B8" w:rsidP="00B87FFC">
      <w:pPr>
        <w:pStyle w:val="cq11"/>
        <w:ind w:left="440"/>
        <w:rPr>
          <w:rFonts w:asciiTheme="minorHAnsi" w:eastAsiaTheme="minorHAnsi" w:hAnsiTheme="minorHAnsi"/>
        </w:rPr>
      </w:pPr>
    </w:p>
    <w:p w14:paraId="27175666" w14:textId="3D21B4D1" w:rsidR="00D116B8" w:rsidRPr="0006217B" w:rsidRDefault="00162540" w:rsidP="00930285">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Wire Transfer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538B7F35" w14:textId="77777777" w:rsidTr="00E50DE6">
        <w:tc>
          <w:tcPr>
            <w:tcW w:w="2504" w:type="dxa"/>
            <w:shd w:val="clear" w:color="auto" w:fill="D9D9D9" w:themeFill="background1" w:themeFillShade="D9"/>
          </w:tcPr>
          <w:p w14:paraId="455A48D7"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3A94C61"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00E3EAC7"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42B276FC"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BE409C" w:rsidRPr="0006217B" w14:paraId="06E3EF58" w14:textId="77777777" w:rsidTr="004E4C97">
        <w:tc>
          <w:tcPr>
            <w:tcW w:w="2504" w:type="dxa"/>
            <w:vAlign w:val="center"/>
          </w:tcPr>
          <w:p w14:paraId="299BFB82" w14:textId="7417846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RA01</w:t>
            </w:r>
          </w:p>
        </w:tc>
        <w:tc>
          <w:tcPr>
            <w:tcW w:w="2504" w:type="dxa"/>
            <w:vAlign w:val="center"/>
          </w:tcPr>
          <w:p w14:paraId="600C693D" w14:textId="014186B0" w:rsidR="00BE409C" w:rsidRPr="0006217B" w:rsidRDefault="0029441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w:t>
            </w:r>
            <w:r w:rsidR="00BC2A07" w:rsidRPr="0006217B">
              <w:rPr>
                <w:rFonts w:asciiTheme="minorHAnsi" w:eastAsiaTheme="minorHAnsi" w:hAnsiTheme="minorHAnsi" w:hint="eastAsia"/>
                <w:color w:val="767676"/>
                <w:spacing w:val="-6"/>
                <w:sz w:val="21"/>
                <w:szCs w:val="21"/>
              </w:rPr>
              <w:t>ceeded the number of transfers</w:t>
            </w:r>
          </w:p>
        </w:tc>
        <w:tc>
          <w:tcPr>
            <w:tcW w:w="2504" w:type="dxa"/>
            <w:vAlign w:val="center"/>
          </w:tcPr>
          <w:p w14:paraId="572E4025" w14:textId="091A2CE8"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RA02~RA04</w:t>
            </w:r>
          </w:p>
        </w:tc>
        <w:tc>
          <w:tcPr>
            <w:tcW w:w="2504" w:type="dxa"/>
            <w:vAlign w:val="center"/>
          </w:tcPr>
          <w:p w14:paraId="245FB65E" w14:textId="501581E4"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Limit-related error</w:t>
            </w:r>
          </w:p>
        </w:tc>
      </w:tr>
      <w:tr w:rsidR="00BE409C" w:rsidRPr="0006217B" w14:paraId="4C57CF7E" w14:textId="77777777" w:rsidTr="004E4C97">
        <w:tc>
          <w:tcPr>
            <w:tcW w:w="2504" w:type="dxa"/>
            <w:vAlign w:val="center"/>
          </w:tcPr>
          <w:p w14:paraId="7161C979" w14:textId="51A7DBD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RA05</w:t>
            </w:r>
          </w:p>
        </w:tc>
        <w:tc>
          <w:tcPr>
            <w:tcW w:w="2504" w:type="dxa"/>
            <w:vAlign w:val="center"/>
          </w:tcPr>
          <w:p w14:paraId="4F7B243D" w14:textId="5EF89FFD" w:rsidR="00BE409C" w:rsidRPr="0006217B" w:rsidRDefault="00BC2A07" w:rsidP="00BE409C">
            <w:pPr>
              <w:pStyle w:val="cq11"/>
              <w:ind w:leftChars="0" w:left="0"/>
              <w:rPr>
                <w:rFonts w:asciiTheme="minorHAnsi" w:eastAsiaTheme="minorHAnsi" w:hAnsiTheme="minorHAnsi"/>
              </w:rPr>
            </w:pPr>
            <w:r w:rsidRPr="0006217B">
              <w:rPr>
                <w:rFonts w:asciiTheme="minorHAnsi" w:eastAsiaTheme="minorHAnsi" w:hAnsiTheme="minorHAnsi" w:hint="eastAsia"/>
              </w:rPr>
              <w:t>Insufficient balance</w:t>
            </w:r>
          </w:p>
        </w:tc>
        <w:tc>
          <w:tcPr>
            <w:tcW w:w="2504" w:type="dxa"/>
            <w:vAlign w:val="center"/>
          </w:tcPr>
          <w:p w14:paraId="422A069C" w14:textId="0D2DA43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RA10~RA13</w:t>
            </w:r>
          </w:p>
        </w:tc>
        <w:tc>
          <w:tcPr>
            <w:tcW w:w="2504" w:type="dxa"/>
            <w:vAlign w:val="center"/>
          </w:tcPr>
          <w:p w14:paraId="614C6F54" w14:textId="415A4EDC"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information mismatch</w:t>
            </w:r>
          </w:p>
        </w:tc>
      </w:tr>
      <w:tr w:rsidR="00BE409C" w:rsidRPr="0006217B" w14:paraId="31A2FB18" w14:textId="77777777" w:rsidTr="004E4C97">
        <w:tc>
          <w:tcPr>
            <w:tcW w:w="2504" w:type="dxa"/>
            <w:vAlign w:val="center"/>
          </w:tcPr>
          <w:p w14:paraId="5FBFF6C7" w14:textId="13E2E0AE"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RA14</w:t>
            </w:r>
          </w:p>
        </w:tc>
        <w:tc>
          <w:tcPr>
            <w:tcW w:w="2504" w:type="dxa"/>
            <w:vAlign w:val="center"/>
          </w:tcPr>
          <w:p w14:paraId="626B209C" w14:textId="4E899C83" w:rsidR="00BE409C" w:rsidRPr="0006217B" w:rsidRDefault="00BC2A07" w:rsidP="00BE409C">
            <w:pPr>
              <w:pStyle w:val="cq11"/>
              <w:ind w:leftChars="0" w:left="0"/>
              <w:rPr>
                <w:rFonts w:asciiTheme="minorHAnsi" w:eastAsiaTheme="minorHAnsi" w:hAnsiTheme="minorHAnsi"/>
              </w:rPr>
            </w:pPr>
            <w:r w:rsidRPr="0006217B">
              <w:rPr>
                <w:rFonts w:asciiTheme="minorHAnsi" w:eastAsiaTheme="minorHAnsi" w:hAnsiTheme="minorHAnsi" w:hint="eastAsia"/>
              </w:rPr>
              <w:t>Exceeded amount</w:t>
            </w:r>
          </w:p>
        </w:tc>
        <w:tc>
          <w:tcPr>
            <w:tcW w:w="2504" w:type="dxa"/>
            <w:vAlign w:val="center"/>
          </w:tcPr>
          <w:p w14:paraId="42CEE53A" w14:textId="7579673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RA15</w:t>
            </w:r>
          </w:p>
        </w:tc>
        <w:tc>
          <w:tcPr>
            <w:tcW w:w="2504" w:type="dxa"/>
            <w:vAlign w:val="center"/>
          </w:tcPr>
          <w:p w14:paraId="163CB2C5" w14:textId="6D8A4F82"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Amount mismatch</w:t>
            </w:r>
          </w:p>
        </w:tc>
      </w:tr>
      <w:tr w:rsidR="00BE409C" w:rsidRPr="0006217B" w14:paraId="549AFF07" w14:textId="77777777" w:rsidTr="004E4C97">
        <w:tc>
          <w:tcPr>
            <w:tcW w:w="2504" w:type="dxa"/>
            <w:vAlign w:val="center"/>
          </w:tcPr>
          <w:p w14:paraId="5487A527" w14:textId="6DFB182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RA16</w:t>
            </w:r>
          </w:p>
        </w:tc>
        <w:tc>
          <w:tcPr>
            <w:tcW w:w="2504" w:type="dxa"/>
            <w:vAlign w:val="center"/>
          </w:tcPr>
          <w:p w14:paraId="72D7B669" w14:textId="2DA467CE" w:rsidR="00BE409C" w:rsidRPr="0006217B" w:rsidRDefault="00BC2A07" w:rsidP="00BE409C">
            <w:pPr>
              <w:pStyle w:val="cq11"/>
              <w:ind w:leftChars="0" w:left="0"/>
              <w:rPr>
                <w:rFonts w:asciiTheme="minorHAnsi" w:eastAsiaTheme="minorHAnsi" w:hAnsiTheme="minorHAnsi"/>
              </w:rPr>
            </w:pPr>
            <w:r w:rsidRPr="0006217B">
              <w:rPr>
                <w:rFonts w:asciiTheme="minorHAnsi" w:eastAsiaTheme="minorHAnsi" w:hAnsiTheme="minorHAnsi" w:hint="eastAsia"/>
              </w:rPr>
              <w:t>Duplicate payment</w:t>
            </w:r>
          </w:p>
        </w:tc>
        <w:tc>
          <w:tcPr>
            <w:tcW w:w="2504" w:type="dxa"/>
            <w:vAlign w:val="center"/>
          </w:tcPr>
          <w:p w14:paraId="587DD3E7" w14:textId="5A1900C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RA17</w:t>
            </w:r>
          </w:p>
        </w:tc>
        <w:tc>
          <w:tcPr>
            <w:tcW w:w="2504" w:type="dxa"/>
            <w:vAlign w:val="center"/>
          </w:tcPr>
          <w:p w14:paraId="6E372533" w14:textId="37CEC5B3"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bank information</w:t>
            </w:r>
          </w:p>
        </w:tc>
      </w:tr>
      <w:tr w:rsidR="00BE409C" w:rsidRPr="0006217B" w14:paraId="23F5367A" w14:textId="77777777" w:rsidTr="004E4C97">
        <w:tc>
          <w:tcPr>
            <w:tcW w:w="2504" w:type="dxa"/>
            <w:vAlign w:val="center"/>
          </w:tcPr>
          <w:p w14:paraId="59367FCA" w14:textId="0F03ED0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RA20</w:t>
            </w:r>
          </w:p>
        </w:tc>
        <w:tc>
          <w:tcPr>
            <w:tcW w:w="2504" w:type="dxa"/>
            <w:vAlign w:val="center"/>
          </w:tcPr>
          <w:p w14:paraId="1AD156D4" w14:textId="6FF70FF1" w:rsidR="00BE409C" w:rsidRPr="0006217B" w:rsidRDefault="00B3428F"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bank information</w:t>
            </w:r>
          </w:p>
        </w:tc>
        <w:tc>
          <w:tcPr>
            <w:tcW w:w="2504" w:type="dxa"/>
            <w:vAlign w:val="center"/>
          </w:tcPr>
          <w:p w14:paraId="6BFCD2D0" w14:textId="0792C82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RA21</w:t>
            </w:r>
          </w:p>
        </w:tc>
        <w:tc>
          <w:tcPr>
            <w:tcW w:w="2504" w:type="dxa"/>
            <w:vAlign w:val="center"/>
          </w:tcPr>
          <w:p w14:paraId="5D30608F" w14:textId="71D81EB3"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number status error</w:t>
            </w:r>
          </w:p>
        </w:tc>
      </w:tr>
      <w:tr w:rsidR="00BE409C" w:rsidRPr="0006217B" w14:paraId="74215CAC" w14:textId="77777777" w:rsidTr="004E4C97">
        <w:tc>
          <w:tcPr>
            <w:tcW w:w="2504" w:type="dxa"/>
            <w:vAlign w:val="center"/>
          </w:tcPr>
          <w:p w14:paraId="1137A8B6" w14:textId="286276C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RA30~RA31</w:t>
            </w:r>
          </w:p>
        </w:tc>
        <w:tc>
          <w:tcPr>
            <w:tcW w:w="2504" w:type="dxa"/>
            <w:vAlign w:val="center"/>
          </w:tcPr>
          <w:p w14:paraId="1F4FFF0C" w14:textId="31F0AF1E" w:rsidR="00BE409C" w:rsidRPr="0006217B" w:rsidRDefault="002A4E3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Working time over</w:t>
            </w:r>
          </w:p>
        </w:tc>
        <w:tc>
          <w:tcPr>
            <w:tcW w:w="2504" w:type="dxa"/>
            <w:vAlign w:val="center"/>
          </w:tcPr>
          <w:p w14:paraId="5AF83A49" w14:textId="61B7E23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RA32</w:t>
            </w:r>
          </w:p>
        </w:tc>
        <w:tc>
          <w:tcPr>
            <w:tcW w:w="2504" w:type="dxa"/>
            <w:vAlign w:val="center"/>
          </w:tcPr>
          <w:p w14:paraId="7FE0F4EE" w14:textId="1190F760"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 for this merchant</w:t>
            </w:r>
          </w:p>
        </w:tc>
      </w:tr>
      <w:tr w:rsidR="00BE409C" w:rsidRPr="0006217B" w14:paraId="6AC37ED5" w14:textId="77777777" w:rsidTr="004E4C97">
        <w:tc>
          <w:tcPr>
            <w:tcW w:w="2504" w:type="dxa"/>
            <w:vAlign w:val="center"/>
          </w:tcPr>
          <w:p w14:paraId="3EED2965" w14:textId="3D1577B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RA33</w:t>
            </w:r>
          </w:p>
        </w:tc>
        <w:tc>
          <w:tcPr>
            <w:tcW w:w="2504" w:type="dxa"/>
            <w:vAlign w:val="center"/>
          </w:tcPr>
          <w:p w14:paraId="2B59EBB9" w14:textId="41815F93" w:rsidR="00BE409C" w:rsidRPr="0006217B" w:rsidRDefault="00CC29C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33B4DE7E" w14:textId="6339A097"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RA34</w:t>
            </w:r>
          </w:p>
        </w:tc>
        <w:tc>
          <w:tcPr>
            <w:tcW w:w="2504" w:type="dxa"/>
            <w:vAlign w:val="center"/>
          </w:tcPr>
          <w:p w14:paraId="3CC849C9" w14:textId="27B1CB28"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inquiry failure</w:t>
            </w:r>
          </w:p>
        </w:tc>
      </w:tr>
      <w:tr w:rsidR="00BE409C" w:rsidRPr="0006217B" w14:paraId="597E6F76" w14:textId="77777777" w:rsidTr="004E4C97">
        <w:tc>
          <w:tcPr>
            <w:tcW w:w="2504" w:type="dxa"/>
            <w:vAlign w:val="center"/>
          </w:tcPr>
          <w:p w14:paraId="68E590E9" w14:textId="1381B6EB"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RA35</w:t>
            </w:r>
          </w:p>
        </w:tc>
        <w:tc>
          <w:tcPr>
            <w:tcW w:w="2504" w:type="dxa"/>
            <w:vAlign w:val="center"/>
          </w:tcPr>
          <w:p w14:paraId="49F52B30" w14:textId="6B7F4AA4" w:rsidR="00BE409C" w:rsidRPr="0006217B" w:rsidRDefault="00CC29C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transaction information</w:t>
            </w:r>
          </w:p>
        </w:tc>
        <w:tc>
          <w:tcPr>
            <w:tcW w:w="2504" w:type="dxa"/>
            <w:vAlign w:val="center"/>
          </w:tcPr>
          <w:p w14:paraId="5D86A388" w14:textId="78366B1A"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RA40</w:t>
            </w:r>
          </w:p>
        </w:tc>
        <w:tc>
          <w:tcPr>
            <w:tcW w:w="2504" w:type="dxa"/>
            <w:vAlign w:val="center"/>
          </w:tcPr>
          <w:p w14:paraId="113C831B" w14:textId="05C738DB"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rPr>
              <w:t>Process check</w:t>
            </w:r>
          </w:p>
        </w:tc>
      </w:tr>
      <w:tr w:rsidR="00BE409C" w:rsidRPr="0006217B" w14:paraId="33854327" w14:textId="77777777" w:rsidTr="004E4C97">
        <w:tc>
          <w:tcPr>
            <w:tcW w:w="2504" w:type="dxa"/>
            <w:vAlign w:val="center"/>
          </w:tcPr>
          <w:p w14:paraId="6286D4BC" w14:textId="5647EE5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RA41</w:t>
            </w:r>
          </w:p>
        </w:tc>
        <w:tc>
          <w:tcPr>
            <w:tcW w:w="2504" w:type="dxa"/>
            <w:vAlign w:val="center"/>
          </w:tcPr>
          <w:p w14:paraId="699C2C73" w14:textId="4EEDADFB" w:rsidR="00BE409C" w:rsidRPr="0006217B" w:rsidRDefault="00CC29C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Proof processing</w:t>
            </w:r>
          </w:p>
        </w:tc>
        <w:tc>
          <w:tcPr>
            <w:tcW w:w="2504" w:type="dxa"/>
            <w:vAlign w:val="center"/>
          </w:tcPr>
          <w:p w14:paraId="27623728" w14:textId="256A1FC2"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RA80~RA81</w:t>
            </w:r>
          </w:p>
        </w:tc>
        <w:tc>
          <w:tcPr>
            <w:tcW w:w="2504" w:type="dxa"/>
            <w:vAlign w:val="center"/>
          </w:tcPr>
          <w:p w14:paraId="7DEACB46" w14:textId="29E66893"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network error</w:t>
            </w:r>
          </w:p>
        </w:tc>
      </w:tr>
      <w:tr w:rsidR="00BE409C" w:rsidRPr="0006217B" w14:paraId="685A7A94" w14:textId="77777777" w:rsidTr="004E4C97">
        <w:tc>
          <w:tcPr>
            <w:tcW w:w="2504" w:type="dxa"/>
            <w:vAlign w:val="center"/>
          </w:tcPr>
          <w:p w14:paraId="1A6DF96D" w14:textId="09CB080B"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RA82</w:t>
            </w:r>
          </w:p>
        </w:tc>
        <w:tc>
          <w:tcPr>
            <w:tcW w:w="2504" w:type="dxa"/>
            <w:vAlign w:val="center"/>
          </w:tcPr>
          <w:p w14:paraId="08067E4D" w14:textId="5FC92408"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error</w:t>
            </w:r>
          </w:p>
        </w:tc>
        <w:tc>
          <w:tcPr>
            <w:tcW w:w="2504" w:type="dxa"/>
            <w:vAlign w:val="center"/>
          </w:tcPr>
          <w:p w14:paraId="7C28102F" w14:textId="20DEEDF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RA83</w:t>
            </w:r>
          </w:p>
        </w:tc>
        <w:tc>
          <w:tcPr>
            <w:tcW w:w="2504" w:type="dxa"/>
            <w:vAlign w:val="center"/>
          </w:tcPr>
          <w:p w14:paraId="2801CE77" w14:textId="05502B11"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network error</w:t>
            </w:r>
          </w:p>
        </w:tc>
      </w:tr>
      <w:tr w:rsidR="00BE409C" w:rsidRPr="0006217B" w14:paraId="4D7B1187" w14:textId="77777777" w:rsidTr="004E4C97">
        <w:tc>
          <w:tcPr>
            <w:tcW w:w="2504" w:type="dxa"/>
            <w:vAlign w:val="center"/>
          </w:tcPr>
          <w:p w14:paraId="721D6750" w14:textId="20F4014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RA84</w:t>
            </w:r>
          </w:p>
        </w:tc>
        <w:tc>
          <w:tcPr>
            <w:tcW w:w="2504" w:type="dxa"/>
            <w:vAlign w:val="center"/>
          </w:tcPr>
          <w:p w14:paraId="6D116950" w14:textId="3BFE154A"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error</w:t>
            </w:r>
          </w:p>
        </w:tc>
        <w:tc>
          <w:tcPr>
            <w:tcW w:w="2504" w:type="dxa"/>
            <w:vAlign w:val="center"/>
          </w:tcPr>
          <w:p w14:paraId="500208A4" w14:textId="5AF978F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RA85</w:t>
            </w:r>
          </w:p>
        </w:tc>
        <w:tc>
          <w:tcPr>
            <w:tcW w:w="2504" w:type="dxa"/>
            <w:vAlign w:val="center"/>
          </w:tcPr>
          <w:p w14:paraId="791248AD" w14:textId="4A0E0F01"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processing</w:t>
            </w:r>
          </w:p>
        </w:tc>
      </w:tr>
      <w:tr w:rsidR="00BE409C" w:rsidRPr="0006217B" w14:paraId="4CD3B570" w14:textId="77777777" w:rsidTr="004E4C97">
        <w:tc>
          <w:tcPr>
            <w:tcW w:w="2504" w:type="dxa"/>
            <w:vAlign w:val="center"/>
          </w:tcPr>
          <w:p w14:paraId="055C4B7A" w14:textId="7112EAB8"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RA86~RA87</w:t>
            </w:r>
          </w:p>
        </w:tc>
        <w:tc>
          <w:tcPr>
            <w:tcW w:w="2504" w:type="dxa"/>
            <w:vAlign w:val="center"/>
          </w:tcPr>
          <w:p w14:paraId="40C83C38" w14:textId="3F83DF84"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rPr>
              <w:t>B</w:t>
            </w:r>
            <w:r w:rsidRPr="0006217B">
              <w:rPr>
                <w:rFonts w:asciiTheme="minorHAnsi" w:eastAsiaTheme="minorHAnsi" w:hAnsiTheme="minorHAnsi" w:hint="eastAsia"/>
              </w:rPr>
              <w:t>ank error</w:t>
            </w:r>
          </w:p>
        </w:tc>
        <w:tc>
          <w:tcPr>
            <w:tcW w:w="2504" w:type="dxa"/>
            <w:vAlign w:val="center"/>
          </w:tcPr>
          <w:p w14:paraId="5CBB1353" w14:textId="542B343E"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RA88</w:t>
            </w:r>
          </w:p>
        </w:tc>
        <w:tc>
          <w:tcPr>
            <w:tcW w:w="2504" w:type="dxa"/>
            <w:vAlign w:val="center"/>
          </w:tcPr>
          <w:p w14:paraId="0FE12EF9" w14:textId="2C6FB789"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closed</w:t>
            </w:r>
          </w:p>
        </w:tc>
      </w:tr>
    </w:tbl>
    <w:p w14:paraId="70E45F41" w14:textId="77777777" w:rsidR="00D116B8" w:rsidRPr="0006217B" w:rsidRDefault="00D116B8" w:rsidP="00B87FFC">
      <w:pPr>
        <w:pStyle w:val="cq11"/>
        <w:ind w:left="440"/>
        <w:rPr>
          <w:rFonts w:asciiTheme="minorHAnsi" w:eastAsiaTheme="minorHAnsi" w:hAnsiTheme="minorHAnsi"/>
        </w:rPr>
      </w:pPr>
    </w:p>
    <w:p w14:paraId="04272B17" w14:textId="4540DDE5" w:rsidR="00D116B8" w:rsidRPr="0006217B" w:rsidRDefault="00BE409C" w:rsidP="00BE409C">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lastRenderedPageBreak/>
        <w:t>POINT DAMOA R</w:t>
      </w:r>
      <w:r w:rsidRPr="0006217B">
        <w:rPr>
          <w:rFonts w:asciiTheme="minorHAnsi" w:eastAsiaTheme="minorHAnsi" w:hAnsiTheme="minorHAnsi"/>
        </w:rPr>
        <w:t>e</w:t>
      </w:r>
      <w:r w:rsidRPr="0006217B">
        <w:rPr>
          <w:rFonts w:asciiTheme="minorHAnsi" w:eastAsiaTheme="minorHAnsi" w:hAnsiTheme="minorHAnsi" w:hint="eastAsia"/>
        </w:rPr>
        <w:t>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2B237F25" w14:textId="77777777" w:rsidTr="00E50DE6">
        <w:tc>
          <w:tcPr>
            <w:tcW w:w="2504" w:type="dxa"/>
            <w:shd w:val="clear" w:color="auto" w:fill="D9D9D9" w:themeFill="background1" w:themeFillShade="D9"/>
          </w:tcPr>
          <w:p w14:paraId="6DACC92D"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18AEA98D"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7FAB56C4"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6B2CA785"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BE409C" w:rsidRPr="0006217B" w14:paraId="097C794F" w14:textId="77777777" w:rsidTr="004E4C97">
        <w:tc>
          <w:tcPr>
            <w:tcW w:w="2504" w:type="dxa"/>
            <w:vAlign w:val="center"/>
          </w:tcPr>
          <w:p w14:paraId="0BD18297" w14:textId="0881222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CP01</w:t>
            </w:r>
          </w:p>
        </w:tc>
        <w:tc>
          <w:tcPr>
            <w:tcW w:w="2504" w:type="dxa"/>
            <w:vAlign w:val="center"/>
          </w:tcPr>
          <w:p w14:paraId="7F8B8DA7" w14:textId="36F9674D"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Limit exceeded</w:t>
            </w:r>
          </w:p>
        </w:tc>
        <w:tc>
          <w:tcPr>
            <w:tcW w:w="2504" w:type="dxa"/>
            <w:vAlign w:val="center"/>
          </w:tcPr>
          <w:p w14:paraId="27C645B7" w14:textId="712A026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CP02</w:t>
            </w:r>
          </w:p>
        </w:tc>
        <w:tc>
          <w:tcPr>
            <w:tcW w:w="2504" w:type="dxa"/>
            <w:vAlign w:val="center"/>
          </w:tcPr>
          <w:p w14:paraId="7C6D55AB" w14:textId="099D2215"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Available amount exceeded</w:t>
            </w:r>
          </w:p>
        </w:tc>
      </w:tr>
      <w:tr w:rsidR="00BE409C" w:rsidRPr="0006217B" w14:paraId="4B44ABDB" w14:textId="77777777" w:rsidTr="004E4C97">
        <w:tc>
          <w:tcPr>
            <w:tcW w:w="2504" w:type="dxa"/>
            <w:vAlign w:val="center"/>
          </w:tcPr>
          <w:p w14:paraId="07468CAA" w14:textId="01445CC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CP03</w:t>
            </w:r>
          </w:p>
        </w:tc>
        <w:tc>
          <w:tcPr>
            <w:tcW w:w="2504" w:type="dxa"/>
            <w:vAlign w:val="center"/>
          </w:tcPr>
          <w:p w14:paraId="388F1BBE" w14:textId="3BBC08EC"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amount exceeded</w:t>
            </w:r>
          </w:p>
        </w:tc>
        <w:tc>
          <w:tcPr>
            <w:tcW w:w="2504" w:type="dxa"/>
            <w:vAlign w:val="center"/>
          </w:tcPr>
          <w:p w14:paraId="65281486" w14:textId="4FC84C82"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CP04</w:t>
            </w:r>
          </w:p>
        </w:tc>
        <w:tc>
          <w:tcPr>
            <w:tcW w:w="2504" w:type="dxa"/>
            <w:vAlign w:val="center"/>
          </w:tcPr>
          <w:p w14:paraId="4DA843FA" w14:textId="39F1EE94" w:rsidR="00BE409C" w:rsidRPr="0006217B" w:rsidRDefault="0067645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Amount m</w:t>
            </w:r>
            <w:r w:rsidR="00BC3923" w:rsidRPr="0006217B">
              <w:rPr>
                <w:rFonts w:asciiTheme="minorHAnsi" w:eastAsiaTheme="minorHAnsi" w:hAnsiTheme="minorHAnsi" w:hint="eastAsia"/>
                <w:color w:val="767676"/>
                <w:spacing w:val="-6"/>
                <w:sz w:val="21"/>
                <w:szCs w:val="21"/>
              </w:rPr>
              <w:t>i</w:t>
            </w:r>
            <w:r w:rsidRPr="0006217B">
              <w:rPr>
                <w:rFonts w:asciiTheme="minorHAnsi" w:eastAsiaTheme="minorHAnsi" w:hAnsiTheme="minorHAnsi" w:hint="eastAsia"/>
                <w:color w:val="767676"/>
                <w:spacing w:val="-6"/>
                <w:sz w:val="21"/>
                <w:szCs w:val="21"/>
              </w:rPr>
              <w:t>smatch</w:t>
            </w:r>
          </w:p>
        </w:tc>
      </w:tr>
      <w:tr w:rsidR="00BE409C" w:rsidRPr="0006217B" w14:paraId="2B47EB39" w14:textId="77777777" w:rsidTr="004E4C97">
        <w:tc>
          <w:tcPr>
            <w:tcW w:w="2504" w:type="dxa"/>
            <w:vAlign w:val="center"/>
          </w:tcPr>
          <w:p w14:paraId="2481C8D3" w14:textId="7C0AFC7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CP10~CP11</w:t>
            </w:r>
          </w:p>
        </w:tc>
        <w:tc>
          <w:tcPr>
            <w:tcW w:w="2504" w:type="dxa"/>
            <w:vAlign w:val="center"/>
          </w:tcPr>
          <w:p w14:paraId="22021F72" w14:textId="54A06C83"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information inquiry failure</w:t>
            </w:r>
          </w:p>
        </w:tc>
        <w:tc>
          <w:tcPr>
            <w:tcW w:w="2504" w:type="dxa"/>
            <w:vAlign w:val="center"/>
          </w:tcPr>
          <w:p w14:paraId="467D1541" w14:textId="3077FF7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CP12</w:t>
            </w:r>
          </w:p>
        </w:tc>
        <w:tc>
          <w:tcPr>
            <w:tcW w:w="2504" w:type="dxa"/>
            <w:vAlign w:val="center"/>
          </w:tcPr>
          <w:p w14:paraId="47A54B56" w14:textId="28EDFDF1" w:rsidR="00BE409C" w:rsidRPr="0006217B" w:rsidRDefault="00BC3923" w:rsidP="00BE409C">
            <w:pPr>
              <w:pStyle w:val="cq11"/>
              <w:ind w:leftChars="0" w:left="0"/>
              <w:rPr>
                <w:rFonts w:asciiTheme="minorHAnsi" w:eastAsiaTheme="minorHAnsi" w:hAnsiTheme="minorHAnsi"/>
              </w:rPr>
            </w:pPr>
            <w:r w:rsidRPr="0006217B">
              <w:rPr>
                <w:rFonts w:asciiTheme="minorHAnsi" w:eastAsiaTheme="minorHAnsi" w:hAnsiTheme="minorHAnsi" w:hint="eastAsia"/>
              </w:rPr>
              <w:t>Authentication related</w:t>
            </w:r>
          </w:p>
        </w:tc>
      </w:tr>
      <w:tr w:rsidR="00BE409C" w:rsidRPr="0006217B" w14:paraId="573E2E9B" w14:textId="77777777" w:rsidTr="004E4C97">
        <w:tc>
          <w:tcPr>
            <w:tcW w:w="2504" w:type="dxa"/>
            <w:vAlign w:val="center"/>
          </w:tcPr>
          <w:p w14:paraId="0117C067" w14:textId="43F7A05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CP13</w:t>
            </w:r>
          </w:p>
        </w:tc>
        <w:tc>
          <w:tcPr>
            <w:tcW w:w="2504" w:type="dxa"/>
            <w:vAlign w:val="center"/>
          </w:tcPr>
          <w:p w14:paraId="073CE8F7" w14:textId="15DF661D"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information does not exist</w:t>
            </w:r>
          </w:p>
        </w:tc>
        <w:tc>
          <w:tcPr>
            <w:tcW w:w="2504" w:type="dxa"/>
            <w:vAlign w:val="center"/>
          </w:tcPr>
          <w:p w14:paraId="46C21264" w14:textId="743B2D4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CP14</w:t>
            </w:r>
          </w:p>
        </w:tc>
        <w:tc>
          <w:tcPr>
            <w:tcW w:w="2504" w:type="dxa"/>
            <w:vAlign w:val="center"/>
          </w:tcPr>
          <w:p w14:paraId="1E485052" w14:textId="581D6FC6" w:rsidR="00BE409C" w:rsidRPr="0006217B" w:rsidRDefault="002E400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Terms and conditions do not exist</w:t>
            </w:r>
          </w:p>
        </w:tc>
      </w:tr>
      <w:tr w:rsidR="00BE409C" w:rsidRPr="0006217B" w14:paraId="55867A53" w14:textId="77777777" w:rsidTr="004E4C97">
        <w:tc>
          <w:tcPr>
            <w:tcW w:w="2504" w:type="dxa"/>
            <w:vAlign w:val="center"/>
          </w:tcPr>
          <w:p w14:paraId="078EE1D4" w14:textId="627DCAE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CP15~CP16</w:t>
            </w:r>
          </w:p>
        </w:tc>
        <w:tc>
          <w:tcPr>
            <w:tcW w:w="2504" w:type="dxa"/>
            <w:vAlign w:val="center"/>
          </w:tcPr>
          <w:p w14:paraId="0F7A3C9D" w14:textId="3E1B58FD"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Related to account information</w:t>
            </w:r>
          </w:p>
        </w:tc>
        <w:tc>
          <w:tcPr>
            <w:tcW w:w="2504" w:type="dxa"/>
            <w:vAlign w:val="center"/>
          </w:tcPr>
          <w:p w14:paraId="5F740828" w14:textId="6818B3CE"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CP17</w:t>
            </w:r>
          </w:p>
        </w:tc>
        <w:tc>
          <w:tcPr>
            <w:tcW w:w="2504" w:type="dxa"/>
            <w:vAlign w:val="center"/>
          </w:tcPr>
          <w:p w14:paraId="0169DE6C" w14:textId="68955507" w:rsidR="00BE409C" w:rsidRPr="0006217B" w:rsidRDefault="002E400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payment error</w:t>
            </w:r>
          </w:p>
        </w:tc>
      </w:tr>
      <w:tr w:rsidR="00BE409C" w:rsidRPr="0006217B" w14:paraId="24EBEE7C" w14:textId="77777777" w:rsidTr="004E4C97">
        <w:tc>
          <w:tcPr>
            <w:tcW w:w="2504" w:type="dxa"/>
            <w:vAlign w:val="center"/>
          </w:tcPr>
          <w:p w14:paraId="230F989F" w14:textId="7D906E3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CP30</w:t>
            </w:r>
          </w:p>
        </w:tc>
        <w:tc>
          <w:tcPr>
            <w:tcW w:w="2504" w:type="dxa"/>
            <w:vAlign w:val="center"/>
          </w:tcPr>
          <w:p w14:paraId="285EE23B" w14:textId="23A19D5A"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5B19BC6F" w14:textId="107FD058"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CP31</w:t>
            </w:r>
          </w:p>
        </w:tc>
        <w:tc>
          <w:tcPr>
            <w:tcW w:w="2504" w:type="dxa"/>
            <w:vAlign w:val="center"/>
          </w:tcPr>
          <w:p w14:paraId="055EE7B6" w14:textId="78AD42C3"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time expired</w:t>
            </w:r>
          </w:p>
        </w:tc>
      </w:tr>
      <w:tr w:rsidR="00BE409C" w:rsidRPr="0006217B" w14:paraId="13A8B560" w14:textId="77777777" w:rsidTr="004E4C97">
        <w:tc>
          <w:tcPr>
            <w:tcW w:w="2504" w:type="dxa"/>
            <w:vAlign w:val="center"/>
          </w:tcPr>
          <w:p w14:paraId="0A28DBD3" w14:textId="4DF6390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CP32~CP33</w:t>
            </w:r>
          </w:p>
        </w:tc>
        <w:tc>
          <w:tcPr>
            <w:tcW w:w="2504" w:type="dxa"/>
            <w:vAlign w:val="center"/>
          </w:tcPr>
          <w:p w14:paraId="5C85D9C9" w14:textId="3CCCAB0E"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inquiry failure</w:t>
            </w:r>
          </w:p>
        </w:tc>
        <w:tc>
          <w:tcPr>
            <w:tcW w:w="2504" w:type="dxa"/>
            <w:vAlign w:val="center"/>
          </w:tcPr>
          <w:p w14:paraId="1600CD56" w14:textId="64F59DE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CP34</w:t>
            </w:r>
          </w:p>
        </w:tc>
        <w:tc>
          <w:tcPr>
            <w:tcW w:w="2504" w:type="dxa"/>
            <w:vAlign w:val="center"/>
          </w:tcPr>
          <w:p w14:paraId="37D22380" w14:textId="10D490C1"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payment error</w:t>
            </w:r>
          </w:p>
        </w:tc>
      </w:tr>
      <w:tr w:rsidR="00BE409C" w:rsidRPr="0006217B" w14:paraId="041A39FF" w14:textId="77777777" w:rsidTr="004E4C97">
        <w:tc>
          <w:tcPr>
            <w:tcW w:w="2504" w:type="dxa"/>
            <w:vAlign w:val="center"/>
          </w:tcPr>
          <w:p w14:paraId="4A42EF7A" w14:textId="1F72072B"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CP70</w:t>
            </w:r>
          </w:p>
        </w:tc>
        <w:tc>
          <w:tcPr>
            <w:tcW w:w="2504" w:type="dxa"/>
            <w:vAlign w:val="center"/>
          </w:tcPr>
          <w:p w14:paraId="04E9FFBA" w14:textId="4AC694B3" w:rsidR="00BE409C" w:rsidRPr="0006217B" w:rsidRDefault="004108E8"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status error</w:t>
            </w:r>
          </w:p>
        </w:tc>
        <w:tc>
          <w:tcPr>
            <w:tcW w:w="2504" w:type="dxa"/>
            <w:vAlign w:val="center"/>
          </w:tcPr>
          <w:p w14:paraId="20044555" w14:textId="61693E6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CP71</w:t>
            </w:r>
          </w:p>
        </w:tc>
        <w:tc>
          <w:tcPr>
            <w:tcW w:w="2504" w:type="dxa"/>
            <w:vAlign w:val="center"/>
          </w:tcPr>
          <w:p w14:paraId="5EE4A1A6" w14:textId="126F9D22"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rPr>
              <w:t>A</w:t>
            </w:r>
            <w:r w:rsidRPr="0006217B">
              <w:rPr>
                <w:rFonts w:asciiTheme="minorHAnsi" w:eastAsiaTheme="minorHAnsi" w:hAnsiTheme="minorHAnsi" w:hint="eastAsia"/>
              </w:rPr>
              <w:t>d-related error</w:t>
            </w:r>
          </w:p>
        </w:tc>
      </w:tr>
      <w:tr w:rsidR="00BE409C" w:rsidRPr="0006217B" w14:paraId="77BA8697" w14:textId="77777777" w:rsidTr="004E4C97">
        <w:tc>
          <w:tcPr>
            <w:tcW w:w="2504" w:type="dxa"/>
            <w:vAlign w:val="center"/>
          </w:tcPr>
          <w:p w14:paraId="7D2F9332" w14:textId="3A69D7B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CP80~CP87</w:t>
            </w:r>
          </w:p>
        </w:tc>
        <w:tc>
          <w:tcPr>
            <w:tcW w:w="2504" w:type="dxa"/>
            <w:vAlign w:val="center"/>
          </w:tcPr>
          <w:p w14:paraId="252EE1C6" w14:textId="191F0ADB" w:rsidR="00BE409C" w:rsidRPr="0006217B" w:rsidRDefault="004108E8"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related error</w:t>
            </w:r>
          </w:p>
        </w:tc>
        <w:tc>
          <w:tcPr>
            <w:tcW w:w="2504" w:type="dxa"/>
            <w:vAlign w:val="center"/>
          </w:tcPr>
          <w:p w14:paraId="12981F1B" w14:textId="7F550C7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CP88</w:t>
            </w:r>
          </w:p>
        </w:tc>
        <w:tc>
          <w:tcPr>
            <w:tcW w:w="2504" w:type="dxa"/>
            <w:vAlign w:val="center"/>
          </w:tcPr>
          <w:p w14:paraId="70EE0ECB" w14:textId="2F426160"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File-related error</w:t>
            </w:r>
          </w:p>
        </w:tc>
      </w:tr>
      <w:tr w:rsidR="00BE409C" w:rsidRPr="0006217B" w14:paraId="455012BE" w14:textId="77777777" w:rsidTr="004E4C97">
        <w:tc>
          <w:tcPr>
            <w:tcW w:w="2504" w:type="dxa"/>
            <w:vAlign w:val="center"/>
          </w:tcPr>
          <w:p w14:paraId="49CA5101" w14:textId="3B2D7F2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CP89</w:t>
            </w:r>
          </w:p>
        </w:tc>
        <w:tc>
          <w:tcPr>
            <w:tcW w:w="2504" w:type="dxa"/>
            <w:vAlign w:val="center"/>
          </w:tcPr>
          <w:p w14:paraId="719280D5" w14:textId="5F239258" w:rsidR="00BE409C" w:rsidRPr="0006217B" w:rsidRDefault="001D6FB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Point inquiry </w:t>
            </w:r>
            <w:r w:rsidR="00BE6F93" w:rsidRPr="0006217B">
              <w:rPr>
                <w:rFonts w:asciiTheme="minorHAnsi" w:eastAsiaTheme="minorHAnsi" w:hAnsiTheme="minorHAnsi" w:hint="eastAsia"/>
                <w:color w:val="767676"/>
                <w:spacing w:val="-6"/>
                <w:sz w:val="21"/>
                <w:szCs w:val="21"/>
              </w:rPr>
              <w:t>related error</w:t>
            </w:r>
          </w:p>
        </w:tc>
        <w:tc>
          <w:tcPr>
            <w:tcW w:w="2504" w:type="dxa"/>
            <w:vAlign w:val="center"/>
          </w:tcPr>
          <w:p w14:paraId="1C6553AE" w14:textId="7E78D33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CP90</w:t>
            </w:r>
          </w:p>
        </w:tc>
        <w:tc>
          <w:tcPr>
            <w:tcW w:w="2504" w:type="dxa"/>
            <w:vAlign w:val="center"/>
          </w:tcPr>
          <w:p w14:paraId="76480E0D" w14:textId="4EAD38FE"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Input information error</w:t>
            </w:r>
          </w:p>
        </w:tc>
      </w:tr>
    </w:tbl>
    <w:p w14:paraId="2BEBCCFB" w14:textId="77777777" w:rsidR="00D116B8" w:rsidRPr="0006217B" w:rsidRDefault="00D116B8" w:rsidP="00B87FFC">
      <w:pPr>
        <w:pStyle w:val="cq11"/>
        <w:ind w:left="440"/>
        <w:rPr>
          <w:rFonts w:asciiTheme="minorHAnsi" w:eastAsiaTheme="minorHAnsi" w:hAnsiTheme="minorHAnsi"/>
        </w:rPr>
      </w:pPr>
    </w:p>
    <w:p w14:paraId="10237761" w14:textId="669B9415" w:rsidR="00D116B8" w:rsidRPr="0006217B" w:rsidRDefault="00BE409C" w:rsidP="00BE409C">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Voucher R</w:t>
      </w:r>
      <w:r w:rsidRPr="0006217B">
        <w:rPr>
          <w:rFonts w:asciiTheme="minorHAnsi" w:eastAsiaTheme="minorHAnsi" w:hAnsiTheme="minorHAnsi"/>
        </w:rPr>
        <w:t>e</w:t>
      </w:r>
      <w:r w:rsidRPr="0006217B">
        <w:rPr>
          <w:rFonts w:asciiTheme="minorHAnsi" w:eastAsiaTheme="minorHAnsi" w:hAnsiTheme="minorHAnsi" w:hint="eastAsia"/>
        </w:rPr>
        <w:t>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06F10916" w14:textId="77777777" w:rsidTr="00E50DE6">
        <w:tc>
          <w:tcPr>
            <w:tcW w:w="2504" w:type="dxa"/>
            <w:shd w:val="clear" w:color="auto" w:fill="D9D9D9" w:themeFill="background1" w:themeFillShade="D9"/>
          </w:tcPr>
          <w:p w14:paraId="3BA76E93"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2149C8EF"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26AE2FE6"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03705171"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BE409C" w:rsidRPr="0006217B" w14:paraId="545BBEC6" w14:textId="77777777" w:rsidTr="004E4C97">
        <w:tc>
          <w:tcPr>
            <w:tcW w:w="2504" w:type="dxa"/>
            <w:vAlign w:val="center"/>
          </w:tcPr>
          <w:p w14:paraId="67F64AD6" w14:textId="1C2C06D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GC01</w:t>
            </w:r>
          </w:p>
        </w:tc>
        <w:tc>
          <w:tcPr>
            <w:tcW w:w="2504" w:type="dxa"/>
            <w:vAlign w:val="center"/>
          </w:tcPr>
          <w:p w14:paraId="6EA1D645" w14:textId="0E6A8F22"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material error</w:t>
            </w:r>
          </w:p>
        </w:tc>
        <w:tc>
          <w:tcPr>
            <w:tcW w:w="2504" w:type="dxa"/>
            <w:vAlign w:val="center"/>
          </w:tcPr>
          <w:p w14:paraId="51A60FCC" w14:textId="00FBEC4A"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GC02</w:t>
            </w:r>
          </w:p>
        </w:tc>
        <w:tc>
          <w:tcPr>
            <w:tcW w:w="2504" w:type="dxa"/>
            <w:vAlign w:val="center"/>
          </w:tcPr>
          <w:p w14:paraId="6AB8F354" w14:textId="15D887FF"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mismatch</w:t>
            </w:r>
          </w:p>
        </w:tc>
      </w:tr>
      <w:tr w:rsidR="00BE409C" w:rsidRPr="0006217B" w14:paraId="0B517375" w14:textId="77777777" w:rsidTr="004E4C97">
        <w:tc>
          <w:tcPr>
            <w:tcW w:w="2504" w:type="dxa"/>
            <w:vAlign w:val="center"/>
          </w:tcPr>
          <w:p w14:paraId="5EB282ED" w14:textId="2548DF0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GC03</w:t>
            </w:r>
          </w:p>
        </w:tc>
        <w:tc>
          <w:tcPr>
            <w:tcW w:w="2504" w:type="dxa"/>
            <w:vAlign w:val="center"/>
          </w:tcPr>
          <w:p w14:paraId="0155A581" w14:textId="24D920EB"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payment information</w:t>
            </w:r>
          </w:p>
        </w:tc>
        <w:tc>
          <w:tcPr>
            <w:tcW w:w="2504" w:type="dxa"/>
            <w:vAlign w:val="center"/>
          </w:tcPr>
          <w:p w14:paraId="4DBAEC73" w14:textId="2EC75AE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GC04</w:t>
            </w:r>
          </w:p>
        </w:tc>
        <w:tc>
          <w:tcPr>
            <w:tcW w:w="2504" w:type="dxa"/>
            <w:vAlign w:val="center"/>
          </w:tcPr>
          <w:p w14:paraId="170DE686" w14:textId="79499D43"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 / service</w:t>
            </w:r>
          </w:p>
        </w:tc>
      </w:tr>
      <w:tr w:rsidR="00BE409C" w:rsidRPr="0006217B" w14:paraId="5E4E4874" w14:textId="77777777" w:rsidTr="004E4C97">
        <w:tc>
          <w:tcPr>
            <w:tcW w:w="2504" w:type="dxa"/>
            <w:vAlign w:val="center"/>
          </w:tcPr>
          <w:p w14:paraId="4EC6FBA3" w14:textId="697742D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GC05</w:t>
            </w:r>
          </w:p>
        </w:tc>
        <w:tc>
          <w:tcPr>
            <w:tcW w:w="2504" w:type="dxa"/>
            <w:vAlign w:val="center"/>
          </w:tcPr>
          <w:p w14:paraId="42B07588" w14:textId="6C701F1E"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payment information</w:t>
            </w:r>
          </w:p>
        </w:tc>
        <w:tc>
          <w:tcPr>
            <w:tcW w:w="2504" w:type="dxa"/>
            <w:vAlign w:val="center"/>
          </w:tcPr>
          <w:p w14:paraId="0699A9AB" w14:textId="1C51E06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GC06</w:t>
            </w:r>
          </w:p>
        </w:tc>
        <w:tc>
          <w:tcPr>
            <w:tcW w:w="2504" w:type="dxa"/>
            <w:vAlign w:val="center"/>
          </w:tcPr>
          <w:p w14:paraId="500EAEA1" w14:textId="42DA32F5"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payment error</w:t>
            </w:r>
          </w:p>
        </w:tc>
      </w:tr>
      <w:tr w:rsidR="00BE409C" w:rsidRPr="0006217B" w14:paraId="433B0B8A" w14:textId="77777777" w:rsidTr="004E4C97">
        <w:tc>
          <w:tcPr>
            <w:tcW w:w="2504" w:type="dxa"/>
            <w:vAlign w:val="center"/>
          </w:tcPr>
          <w:p w14:paraId="7C3E6E8B" w14:textId="25C7DEE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GC07</w:t>
            </w:r>
          </w:p>
        </w:tc>
        <w:tc>
          <w:tcPr>
            <w:tcW w:w="2504" w:type="dxa"/>
            <w:vAlign w:val="center"/>
          </w:tcPr>
          <w:p w14:paraId="0223B3A0" w14:textId="1DBB6D83"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Limit exceeded</w:t>
            </w:r>
          </w:p>
        </w:tc>
        <w:tc>
          <w:tcPr>
            <w:tcW w:w="2504" w:type="dxa"/>
            <w:vAlign w:val="center"/>
          </w:tcPr>
          <w:p w14:paraId="2EAEAE9C" w14:textId="4E73168A"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GC08</w:t>
            </w:r>
          </w:p>
        </w:tc>
        <w:tc>
          <w:tcPr>
            <w:tcW w:w="2504" w:type="dxa"/>
            <w:vAlign w:val="center"/>
          </w:tcPr>
          <w:p w14:paraId="7E6D53F6" w14:textId="33879DD0"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Processing complete</w:t>
            </w:r>
          </w:p>
        </w:tc>
      </w:tr>
      <w:tr w:rsidR="00BE409C" w:rsidRPr="0006217B" w14:paraId="6CBCB677" w14:textId="77777777" w:rsidTr="004E4C97">
        <w:tc>
          <w:tcPr>
            <w:tcW w:w="2504" w:type="dxa"/>
            <w:vAlign w:val="center"/>
          </w:tcPr>
          <w:p w14:paraId="4B367AAF" w14:textId="2F3C9D8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GC09</w:t>
            </w:r>
          </w:p>
        </w:tc>
        <w:tc>
          <w:tcPr>
            <w:tcW w:w="2504" w:type="dxa"/>
            <w:vAlign w:val="center"/>
          </w:tcPr>
          <w:p w14:paraId="040D6558" w14:textId="4BC479E7"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information error</w:t>
            </w:r>
          </w:p>
        </w:tc>
        <w:tc>
          <w:tcPr>
            <w:tcW w:w="2504" w:type="dxa"/>
            <w:vAlign w:val="center"/>
          </w:tcPr>
          <w:p w14:paraId="10F58550" w14:textId="5E2B109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GC10</w:t>
            </w:r>
          </w:p>
        </w:tc>
        <w:tc>
          <w:tcPr>
            <w:tcW w:w="2504" w:type="dxa"/>
            <w:vAlign w:val="center"/>
          </w:tcPr>
          <w:p w14:paraId="36080536" w14:textId="4FB0ABBD"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Member information related</w:t>
            </w:r>
          </w:p>
        </w:tc>
      </w:tr>
      <w:tr w:rsidR="00BE409C" w:rsidRPr="0006217B" w14:paraId="4E1EB6B2" w14:textId="77777777" w:rsidTr="004E4C97">
        <w:tc>
          <w:tcPr>
            <w:tcW w:w="2504" w:type="dxa"/>
            <w:vAlign w:val="center"/>
          </w:tcPr>
          <w:p w14:paraId="1EB0E8DF" w14:textId="1CDFA72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GC11</w:t>
            </w:r>
          </w:p>
        </w:tc>
        <w:tc>
          <w:tcPr>
            <w:tcW w:w="2504" w:type="dxa"/>
            <w:vAlign w:val="center"/>
          </w:tcPr>
          <w:p w14:paraId="03E26D63" w14:textId="132F7FDA"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Limit exceeded</w:t>
            </w:r>
          </w:p>
        </w:tc>
        <w:tc>
          <w:tcPr>
            <w:tcW w:w="2504" w:type="dxa"/>
            <w:vAlign w:val="center"/>
          </w:tcPr>
          <w:p w14:paraId="208B0F30" w14:textId="7874C5E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GC12~GC13</w:t>
            </w:r>
          </w:p>
        </w:tc>
        <w:tc>
          <w:tcPr>
            <w:tcW w:w="2504" w:type="dxa"/>
            <w:vAlign w:val="center"/>
          </w:tcPr>
          <w:p w14:paraId="11D25BF6" w14:textId="1D09EF43"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status error</w:t>
            </w:r>
          </w:p>
        </w:tc>
      </w:tr>
      <w:tr w:rsidR="00BE409C" w:rsidRPr="0006217B" w14:paraId="6BBE466F" w14:textId="77777777" w:rsidTr="004E4C97">
        <w:tc>
          <w:tcPr>
            <w:tcW w:w="2504" w:type="dxa"/>
            <w:vAlign w:val="center"/>
          </w:tcPr>
          <w:p w14:paraId="0B53ABB3" w14:textId="1AC9E3F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GC20~GC24</w:t>
            </w:r>
          </w:p>
        </w:tc>
        <w:tc>
          <w:tcPr>
            <w:tcW w:w="2504" w:type="dxa"/>
            <w:vAlign w:val="center"/>
          </w:tcPr>
          <w:p w14:paraId="23EEAE1F" w14:textId="185658F5"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Provider-related error</w:t>
            </w:r>
          </w:p>
        </w:tc>
        <w:tc>
          <w:tcPr>
            <w:tcW w:w="2504" w:type="dxa"/>
            <w:vAlign w:val="center"/>
          </w:tcPr>
          <w:p w14:paraId="169AA8AA" w14:textId="0D3C0DD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GC40</w:t>
            </w:r>
          </w:p>
        </w:tc>
        <w:tc>
          <w:tcPr>
            <w:tcW w:w="2504" w:type="dxa"/>
            <w:vAlign w:val="center"/>
          </w:tcPr>
          <w:p w14:paraId="46454D96" w14:textId="4FF3497A"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rPr>
              <w:t>Cancellation error</w:t>
            </w:r>
          </w:p>
        </w:tc>
      </w:tr>
      <w:tr w:rsidR="00BE409C" w:rsidRPr="0006217B" w14:paraId="7238F799" w14:textId="77777777" w:rsidTr="004E4C97">
        <w:tc>
          <w:tcPr>
            <w:tcW w:w="2504" w:type="dxa"/>
            <w:vAlign w:val="center"/>
          </w:tcPr>
          <w:p w14:paraId="7DA11372" w14:textId="579E4FC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GC41</w:t>
            </w:r>
          </w:p>
        </w:tc>
        <w:tc>
          <w:tcPr>
            <w:tcW w:w="2504" w:type="dxa"/>
            <w:vAlign w:val="center"/>
          </w:tcPr>
          <w:p w14:paraId="2773F7D3" w14:textId="27D3EBE2"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Cancellation already processed</w:t>
            </w:r>
          </w:p>
        </w:tc>
        <w:tc>
          <w:tcPr>
            <w:tcW w:w="2504" w:type="dxa"/>
            <w:vAlign w:val="center"/>
          </w:tcPr>
          <w:p w14:paraId="26F7136D" w14:textId="102C6A5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GC42</w:t>
            </w:r>
          </w:p>
        </w:tc>
        <w:tc>
          <w:tcPr>
            <w:tcW w:w="2504" w:type="dxa"/>
            <w:vAlign w:val="center"/>
          </w:tcPr>
          <w:p w14:paraId="6FB0F1CB" w14:textId="1F7DD0F9"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rPr>
              <w:t>Cancellation not allowed</w:t>
            </w:r>
          </w:p>
        </w:tc>
      </w:tr>
      <w:tr w:rsidR="00BE409C" w:rsidRPr="0006217B" w14:paraId="4DD3553A" w14:textId="77777777" w:rsidTr="004E4C97">
        <w:tc>
          <w:tcPr>
            <w:tcW w:w="2504" w:type="dxa"/>
            <w:vAlign w:val="center"/>
          </w:tcPr>
          <w:p w14:paraId="0E7F965B" w14:textId="6057D19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GC94</w:t>
            </w:r>
          </w:p>
        </w:tc>
        <w:tc>
          <w:tcPr>
            <w:tcW w:w="2504" w:type="dxa"/>
            <w:vAlign w:val="center"/>
          </w:tcPr>
          <w:p w14:paraId="4FB7D894" w14:textId="525B0A78"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w:t>
            </w:r>
          </w:p>
        </w:tc>
        <w:tc>
          <w:tcPr>
            <w:tcW w:w="2504" w:type="dxa"/>
            <w:vAlign w:val="center"/>
          </w:tcPr>
          <w:p w14:paraId="5AFC9675" w14:textId="3B40E3D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GC95~GC96</w:t>
            </w:r>
          </w:p>
        </w:tc>
        <w:tc>
          <w:tcPr>
            <w:tcW w:w="2504" w:type="dxa"/>
            <w:vAlign w:val="center"/>
          </w:tcPr>
          <w:p w14:paraId="2724E78A" w14:textId="034714CF"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system error</w:t>
            </w:r>
          </w:p>
        </w:tc>
      </w:tr>
      <w:tr w:rsidR="00BE409C" w:rsidRPr="0006217B" w14:paraId="4A347FAB" w14:textId="77777777" w:rsidTr="004E4C97">
        <w:tc>
          <w:tcPr>
            <w:tcW w:w="2504" w:type="dxa"/>
            <w:vAlign w:val="center"/>
          </w:tcPr>
          <w:p w14:paraId="3F795F79" w14:textId="60529A9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GC97</w:t>
            </w:r>
          </w:p>
        </w:tc>
        <w:tc>
          <w:tcPr>
            <w:tcW w:w="2504" w:type="dxa"/>
            <w:vAlign w:val="center"/>
          </w:tcPr>
          <w:p w14:paraId="2E5070C9" w14:textId="022BDEFF"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Internal error</w:t>
            </w:r>
          </w:p>
        </w:tc>
        <w:tc>
          <w:tcPr>
            <w:tcW w:w="2504" w:type="dxa"/>
            <w:vAlign w:val="center"/>
          </w:tcPr>
          <w:p w14:paraId="5F03A1F7" w14:textId="3E20511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GC98</w:t>
            </w:r>
          </w:p>
        </w:tc>
        <w:tc>
          <w:tcPr>
            <w:tcW w:w="2504" w:type="dxa"/>
            <w:vAlign w:val="center"/>
          </w:tcPr>
          <w:p w14:paraId="29695D7E" w14:textId="0092D8D0" w:rsidR="00BE409C" w:rsidRPr="0006217B" w:rsidRDefault="00E572E7" w:rsidP="00BE409C">
            <w:pPr>
              <w:pStyle w:val="cq11"/>
              <w:ind w:leftChars="0" w:left="0"/>
              <w:rPr>
                <w:rFonts w:asciiTheme="minorHAnsi" w:eastAsiaTheme="minorHAnsi" w:hAnsiTheme="minorHAnsi"/>
              </w:rPr>
            </w:pPr>
            <w:r w:rsidRPr="0006217B">
              <w:rPr>
                <w:rFonts w:asciiTheme="minorHAnsi" w:eastAsiaTheme="minorHAnsi" w:hAnsiTheme="minorHAnsi" w:hint="eastAsia"/>
              </w:rPr>
              <w:t>Other error</w:t>
            </w:r>
          </w:p>
        </w:tc>
      </w:tr>
      <w:tr w:rsidR="00D116B8" w:rsidRPr="0006217B" w14:paraId="76BC8644" w14:textId="77777777" w:rsidTr="00E50DE6">
        <w:tc>
          <w:tcPr>
            <w:tcW w:w="2504" w:type="dxa"/>
          </w:tcPr>
          <w:p w14:paraId="5B12953E" w14:textId="02B824CA" w:rsidR="00D116B8" w:rsidRPr="0006217B" w:rsidRDefault="00BE409C" w:rsidP="00E50DE6">
            <w:pPr>
              <w:pStyle w:val="cq11"/>
              <w:ind w:leftChars="0" w:left="0"/>
              <w:rPr>
                <w:rFonts w:asciiTheme="minorHAnsi" w:eastAsiaTheme="minorHAnsi" w:hAnsiTheme="minorHAnsi"/>
              </w:rPr>
            </w:pPr>
            <w:r w:rsidRPr="0006217B">
              <w:rPr>
                <w:rFonts w:asciiTheme="minorHAnsi" w:eastAsiaTheme="minorHAnsi" w:hAnsiTheme="minorHAnsi" w:hint="eastAsia"/>
              </w:rPr>
              <w:t>ST90</w:t>
            </w:r>
          </w:p>
        </w:tc>
        <w:tc>
          <w:tcPr>
            <w:tcW w:w="2504" w:type="dxa"/>
          </w:tcPr>
          <w:p w14:paraId="72F4485B" w14:textId="2EDD5350" w:rsidR="00D116B8" w:rsidRPr="0006217B" w:rsidRDefault="00BE409C" w:rsidP="00E50DE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Output separate Alert window for vouchers </w:t>
            </w:r>
          </w:p>
        </w:tc>
        <w:tc>
          <w:tcPr>
            <w:tcW w:w="2504" w:type="dxa"/>
          </w:tcPr>
          <w:p w14:paraId="2088CD49"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3B3837AC" w14:textId="77777777" w:rsidR="00D116B8" w:rsidRPr="0006217B" w:rsidRDefault="00D116B8" w:rsidP="00E50DE6">
            <w:pPr>
              <w:pStyle w:val="cq11"/>
              <w:ind w:leftChars="0" w:left="0"/>
              <w:rPr>
                <w:rFonts w:asciiTheme="minorHAnsi" w:eastAsiaTheme="minorHAnsi" w:hAnsiTheme="minorHAnsi"/>
              </w:rPr>
            </w:pPr>
          </w:p>
        </w:tc>
      </w:tr>
    </w:tbl>
    <w:p w14:paraId="3977D52A" w14:textId="77777777" w:rsidR="00D116B8" w:rsidRPr="0006217B" w:rsidRDefault="00D116B8" w:rsidP="00B87FFC">
      <w:pPr>
        <w:pStyle w:val="cq11"/>
        <w:ind w:left="440"/>
        <w:rPr>
          <w:rFonts w:asciiTheme="minorHAnsi" w:eastAsiaTheme="minorHAnsi" w:hAnsiTheme="minorHAnsi"/>
        </w:rPr>
      </w:pPr>
    </w:p>
    <w:p w14:paraId="12D11226" w14:textId="782186D8" w:rsidR="00BE409C" w:rsidRPr="0006217B" w:rsidRDefault="00BE409C" w:rsidP="00BE409C">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Easy Payment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0E7353" w:rsidRPr="0006217B" w14:paraId="6589D636" w14:textId="77777777" w:rsidTr="00BE409C">
        <w:tc>
          <w:tcPr>
            <w:tcW w:w="2504" w:type="dxa"/>
            <w:shd w:val="clear" w:color="auto" w:fill="D9D9D9" w:themeFill="background1" w:themeFillShade="D9"/>
          </w:tcPr>
          <w:p w14:paraId="4758A442" w14:textId="2E9BDD32"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2EA25557" w14:textId="2C8185BB"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24B0AA85" w14:textId="7FF4241B"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288A87D6" w14:textId="541A2375"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0E7353" w:rsidRPr="0006217B" w14:paraId="5F262B41" w14:textId="77777777" w:rsidTr="004E4C97">
        <w:tc>
          <w:tcPr>
            <w:tcW w:w="2504" w:type="dxa"/>
            <w:vAlign w:val="center"/>
          </w:tcPr>
          <w:p w14:paraId="73EBBBAB" w14:textId="1A532C13"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PZ01, PZ05</w:t>
            </w:r>
          </w:p>
        </w:tc>
        <w:tc>
          <w:tcPr>
            <w:tcW w:w="2504" w:type="dxa"/>
            <w:vAlign w:val="center"/>
          </w:tcPr>
          <w:p w14:paraId="358B7819" w14:textId="49539B90"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rPr>
              <w:t>Provider maintenance</w:t>
            </w:r>
          </w:p>
        </w:tc>
        <w:tc>
          <w:tcPr>
            <w:tcW w:w="2504" w:type="dxa"/>
            <w:vAlign w:val="center"/>
          </w:tcPr>
          <w:p w14:paraId="428B1CFE" w14:textId="25612244"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PZ02</w:t>
            </w:r>
          </w:p>
        </w:tc>
        <w:tc>
          <w:tcPr>
            <w:tcW w:w="2504" w:type="dxa"/>
            <w:vAlign w:val="center"/>
          </w:tcPr>
          <w:p w14:paraId="6DE401CE" w14:textId="33779EDB"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error</w:t>
            </w:r>
          </w:p>
        </w:tc>
      </w:tr>
      <w:tr w:rsidR="000E7353" w:rsidRPr="0006217B" w14:paraId="0DCB2E98" w14:textId="77777777" w:rsidTr="004E4C97">
        <w:tc>
          <w:tcPr>
            <w:tcW w:w="2504" w:type="dxa"/>
            <w:vAlign w:val="center"/>
          </w:tcPr>
          <w:p w14:paraId="56563A59" w14:textId="48323E82"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PZ03</w:t>
            </w:r>
          </w:p>
        </w:tc>
        <w:tc>
          <w:tcPr>
            <w:tcW w:w="2504" w:type="dxa"/>
            <w:vAlign w:val="center"/>
          </w:tcPr>
          <w:p w14:paraId="45094B16" w14:textId="06BEDB4E"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rPr>
              <w:t>Payment relay error</w:t>
            </w:r>
          </w:p>
        </w:tc>
        <w:tc>
          <w:tcPr>
            <w:tcW w:w="2504" w:type="dxa"/>
            <w:vAlign w:val="center"/>
          </w:tcPr>
          <w:p w14:paraId="10927445" w14:textId="4CA4C156"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PZ04</w:t>
            </w:r>
          </w:p>
        </w:tc>
        <w:tc>
          <w:tcPr>
            <w:tcW w:w="2504" w:type="dxa"/>
            <w:vAlign w:val="center"/>
          </w:tcPr>
          <w:p w14:paraId="5D833668" w14:textId="7190B1EC"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Access not allowed</w:t>
            </w:r>
          </w:p>
        </w:tc>
      </w:tr>
      <w:tr w:rsidR="000E7353" w:rsidRPr="0006217B" w14:paraId="512D5409" w14:textId="77777777" w:rsidTr="004E4C97">
        <w:tc>
          <w:tcPr>
            <w:tcW w:w="2504" w:type="dxa"/>
            <w:vAlign w:val="center"/>
          </w:tcPr>
          <w:p w14:paraId="46C72588" w14:textId="16C5ACF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PZ06</w:t>
            </w:r>
          </w:p>
        </w:tc>
        <w:tc>
          <w:tcPr>
            <w:tcW w:w="2504" w:type="dxa"/>
            <w:vAlign w:val="center"/>
          </w:tcPr>
          <w:p w14:paraId="60F7A19B" w14:textId="71183F44"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rPr>
              <w:t>Invalid account</w:t>
            </w:r>
          </w:p>
        </w:tc>
        <w:tc>
          <w:tcPr>
            <w:tcW w:w="2504" w:type="dxa"/>
            <w:vAlign w:val="center"/>
          </w:tcPr>
          <w:p w14:paraId="16FF90ED" w14:textId="1C26826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PZ07</w:t>
            </w:r>
          </w:p>
        </w:tc>
        <w:tc>
          <w:tcPr>
            <w:tcW w:w="2504" w:type="dxa"/>
            <w:vAlign w:val="center"/>
          </w:tcPr>
          <w:p w14:paraId="656790DD" w14:textId="2B9A9B38"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card number</w:t>
            </w:r>
          </w:p>
        </w:tc>
      </w:tr>
      <w:tr w:rsidR="000E7353" w:rsidRPr="0006217B" w14:paraId="6285A89F" w14:textId="77777777" w:rsidTr="004E4C97">
        <w:tc>
          <w:tcPr>
            <w:tcW w:w="2504" w:type="dxa"/>
            <w:vAlign w:val="center"/>
          </w:tcPr>
          <w:p w14:paraId="52FDD0BC" w14:textId="41B382F5"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PZ08</w:t>
            </w:r>
          </w:p>
        </w:tc>
        <w:tc>
          <w:tcPr>
            <w:tcW w:w="2504" w:type="dxa"/>
            <w:vAlign w:val="center"/>
          </w:tcPr>
          <w:p w14:paraId="6E3D929D" w14:textId="77E8974E"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card expiry date</w:t>
            </w:r>
          </w:p>
        </w:tc>
        <w:tc>
          <w:tcPr>
            <w:tcW w:w="2504" w:type="dxa"/>
            <w:vAlign w:val="center"/>
          </w:tcPr>
          <w:p w14:paraId="4B2E7477" w14:textId="71C47A4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PZ09</w:t>
            </w:r>
          </w:p>
        </w:tc>
        <w:tc>
          <w:tcPr>
            <w:tcW w:w="2504" w:type="dxa"/>
            <w:vAlign w:val="center"/>
          </w:tcPr>
          <w:p w14:paraId="5036D491" w14:textId="4C1039D6"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error</w:t>
            </w:r>
          </w:p>
        </w:tc>
      </w:tr>
      <w:tr w:rsidR="000E7353" w:rsidRPr="0006217B" w14:paraId="2AA54818" w14:textId="77777777" w:rsidTr="004E4C97">
        <w:tc>
          <w:tcPr>
            <w:tcW w:w="2504" w:type="dxa"/>
            <w:vAlign w:val="center"/>
          </w:tcPr>
          <w:p w14:paraId="3CA2D5D2" w14:textId="66693531"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PZ10</w:t>
            </w:r>
          </w:p>
        </w:tc>
        <w:tc>
          <w:tcPr>
            <w:tcW w:w="2504" w:type="dxa"/>
            <w:vAlign w:val="center"/>
          </w:tcPr>
          <w:p w14:paraId="4DF1AF02" w14:textId="0C0F8037" w:rsidR="004C4C46" w:rsidRPr="0006217B" w:rsidRDefault="00701F6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information does not exist</w:t>
            </w:r>
          </w:p>
        </w:tc>
        <w:tc>
          <w:tcPr>
            <w:tcW w:w="2504" w:type="dxa"/>
            <w:vAlign w:val="center"/>
          </w:tcPr>
          <w:p w14:paraId="4BD3B1C6" w14:textId="14F7BBA7"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PZ14~PZ19</w:t>
            </w:r>
          </w:p>
        </w:tc>
        <w:tc>
          <w:tcPr>
            <w:tcW w:w="2504" w:type="dxa"/>
            <w:vAlign w:val="center"/>
          </w:tcPr>
          <w:p w14:paraId="1357CECD" w14:textId="68ABA543"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Password related error</w:t>
            </w:r>
          </w:p>
        </w:tc>
      </w:tr>
      <w:tr w:rsidR="000E7353" w:rsidRPr="0006217B" w14:paraId="6BB3E54C" w14:textId="77777777" w:rsidTr="004E4C97">
        <w:tc>
          <w:tcPr>
            <w:tcW w:w="2504" w:type="dxa"/>
            <w:vAlign w:val="center"/>
          </w:tcPr>
          <w:p w14:paraId="21CB8E59" w14:textId="72B17993"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PZ26~PZ27</w:t>
            </w:r>
          </w:p>
        </w:tc>
        <w:tc>
          <w:tcPr>
            <w:tcW w:w="2504" w:type="dxa"/>
            <w:vAlign w:val="center"/>
          </w:tcPr>
          <w:p w14:paraId="1920A6B4" w14:textId="623A31CC" w:rsidR="004C4C46" w:rsidRPr="0006217B" w:rsidRDefault="00701F6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amount</w:t>
            </w:r>
          </w:p>
        </w:tc>
        <w:tc>
          <w:tcPr>
            <w:tcW w:w="2504" w:type="dxa"/>
            <w:vAlign w:val="center"/>
          </w:tcPr>
          <w:p w14:paraId="14A80DFA" w14:textId="03FF1EC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PZ31</w:t>
            </w:r>
          </w:p>
        </w:tc>
        <w:tc>
          <w:tcPr>
            <w:tcW w:w="2504" w:type="dxa"/>
            <w:vAlign w:val="center"/>
          </w:tcPr>
          <w:p w14:paraId="0E2CE758" w14:textId="6C74ADEF"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The transaction is not allowed for this merchant</w:t>
            </w:r>
          </w:p>
        </w:tc>
      </w:tr>
      <w:tr w:rsidR="000E7353" w:rsidRPr="0006217B" w14:paraId="15523D1B" w14:textId="77777777" w:rsidTr="004E4C97">
        <w:tc>
          <w:tcPr>
            <w:tcW w:w="2504" w:type="dxa"/>
            <w:vAlign w:val="center"/>
          </w:tcPr>
          <w:p w14:paraId="6F7075A4" w14:textId="31E761FA"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PZ32</w:t>
            </w:r>
          </w:p>
        </w:tc>
        <w:tc>
          <w:tcPr>
            <w:tcW w:w="2504" w:type="dxa"/>
            <w:vAlign w:val="center"/>
          </w:tcPr>
          <w:p w14:paraId="485DF71C" w14:textId="639AAF05"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End of </w:t>
            </w:r>
            <w:r w:rsidR="00B75BFD" w:rsidRPr="0006217B">
              <w:rPr>
                <w:rFonts w:asciiTheme="minorHAnsi" w:eastAsiaTheme="minorHAnsi" w:hAnsiTheme="minorHAnsi" w:hint="eastAsia"/>
                <w:color w:val="767676"/>
                <w:spacing w:val="-6"/>
                <w:sz w:val="21"/>
                <w:szCs w:val="21"/>
              </w:rPr>
              <w:t xml:space="preserve">Merchant </w:t>
            </w:r>
            <w:r w:rsidRPr="0006217B">
              <w:rPr>
                <w:rFonts w:asciiTheme="minorHAnsi" w:eastAsiaTheme="minorHAnsi" w:hAnsiTheme="minorHAnsi" w:hint="eastAsia"/>
                <w:color w:val="767676"/>
                <w:spacing w:val="-6"/>
                <w:sz w:val="21"/>
                <w:szCs w:val="21"/>
              </w:rPr>
              <w:t>business</w:t>
            </w:r>
            <w:r w:rsidR="00B75BFD" w:rsidRPr="0006217B">
              <w:rPr>
                <w:rFonts w:asciiTheme="minorHAnsi" w:eastAsiaTheme="minorHAnsi" w:hAnsiTheme="minorHAnsi" w:hint="eastAsia"/>
                <w:color w:val="767676"/>
                <w:spacing w:val="-6"/>
                <w:sz w:val="21"/>
                <w:szCs w:val="21"/>
              </w:rPr>
              <w:t xml:space="preserve"> hour</w:t>
            </w:r>
          </w:p>
        </w:tc>
        <w:tc>
          <w:tcPr>
            <w:tcW w:w="2504" w:type="dxa"/>
            <w:vAlign w:val="center"/>
          </w:tcPr>
          <w:p w14:paraId="57DDC19D" w14:textId="513CC49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PZ33~PZ35</w:t>
            </w:r>
          </w:p>
        </w:tc>
        <w:tc>
          <w:tcPr>
            <w:tcW w:w="2504" w:type="dxa"/>
            <w:vAlign w:val="center"/>
          </w:tcPr>
          <w:p w14:paraId="71599912" w14:textId="0EDF8F3E"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for this payment method not allowed</w:t>
            </w:r>
          </w:p>
        </w:tc>
      </w:tr>
      <w:tr w:rsidR="000E7353" w:rsidRPr="0006217B" w14:paraId="6643A28E" w14:textId="77777777" w:rsidTr="004E4C97">
        <w:tc>
          <w:tcPr>
            <w:tcW w:w="2504" w:type="dxa"/>
            <w:vAlign w:val="center"/>
          </w:tcPr>
          <w:p w14:paraId="0EFEE823" w14:textId="338FAB7A"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PZ40,PZ42</w:t>
            </w:r>
          </w:p>
        </w:tc>
        <w:tc>
          <w:tcPr>
            <w:tcW w:w="2504" w:type="dxa"/>
            <w:vAlign w:val="center"/>
          </w:tcPr>
          <w:p w14:paraId="641C4A73" w14:textId="71DB1934"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Installment-related error</w:t>
            </w:r>
          </w:p>
        </w:tc>
        <w:tc>
          <w:tcPr>
            <w:tcW w:w="2504" w:type="dxa"/>
            <w:vAlign w:val="center"/>
          </w:tcPr>
          <w:p w14:paraId="2C60FF69" w14:textId="36695458"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PZ45</w:t>
            </w:r>
          </w:p>
        </w:tc>
        <w:tc>
          <w:tcPr>
            <w:tcW w:w="2504" w:type="dxa"/>
            <w:vAlign w:val="center"/>
          </w:tcPr>
          <w:p w14:paraId="20332C9F" w14:textId="76942B42"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Number of </w:t>
            </w:r>
            <w:r w:rsidR="009C04C4" w:rsidRPr="0006217B">
              <w:rPr>
                <w:rFonts w:asciiTheme="minorHAnsi" w:eastAsiaTheme="minorHAnsi" w:hAnsiTheme="minorHAnsi" w:hint="eastAsia"/>
                <w:color w:val="767676"/>
                <w:spacing w:val="-6"/>
                <w:sz w:val="21"/>
                <w:szCs w:val="21"/>
              </w:rPr>
              <w:t>allowed a</w:t>
            </w:r>
            <w:r w:rsidRPr="0006217B">
              <w:rPr>
                <w:rFonts w:asciiTheme="minorHAnsi" w:eastAsiaTheme="minorHAnsi" w:hAnsiTheme="minorHAnsi" w:hint="eastAsia"/>
                <w:color w:val="767676"/>
                <w:spacing w:val="-6"/>
                <w:sz w:val="21"/>
                <w:szCs w:val="21"/>
              </w:rPr>
              <w:t>uthentication error</w:t>
            </w:r>
            <w:r w:rsidR="009C04C4" w:rsidRPr="0006217B">
              <w:rPr>
                <w:rFonts w:asciiTheme="minorHAnsi" w:eastAsiaTheme="minorHAnsi" w:hAnsiTheme="minorHAnsi" w:hint="eastAsia"/>
                <w:color w:val="767676"/>
                <w:spacing w:val="-6"/>
                <w:sz w:val="21"/>
                <w:szCs w:val="21"/>
              </w:rPr>
              <w:t>s exceeded</w:t>
            </w:r>
          </w:p>
        </w:tc>
      </w:tr>
      <w:tr w:rsidR="000E7353" w:rsidRPr="0006217B" w14:paraId="05AC7F73" w14:textId="77777777" w:rsidTr="004E4C97">
        <w:tc>
          <w:tcPr>
            <w:tcW w:w="2504" w:type="dxa"/>
            <w:vAlign w:val="center"/>
          </w:tcPr>
          <w:p w14:paraId="4BC016C6" w14:textId="7691A82E"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PZ50~PZ54</w:t>
            </w:r>
          </w:p>
        </w:tc>
        <w:tc>
          <w:tcPr>
            <w:tcW w:w="2504" w:type="dxa"/>
            <w:vAlign w:val="center"/>
          </w:tcPr>
          <w:p w14:paraId="23368711" w14:textId="3350D9BB"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rPr>
              <w:t>Card status error</w:t>
            </w:r>
          </w:p>
        </w:tc>
        <w:tc>
          <w:tcPr>
            <w:tcW w:w="2504" w:type="dxa"/>
            <w:vAlign w:val="center"/>
          </w:tcPr>
          <w:p w14:paraId="7DE8688B" w14:textId="5FB4E986"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PZ60~PZ65</w:t>
            </w:r>
          </w:p>
        </w:tc>
        <w:tc>
          <w:tcPr>
            <w:tcW w:w="2504" w:type="dxa"/>
            <w:vAlign w:val="center"/>
          </w:tcPr>
          <w:p w14:paraId="57FFA6BD" w14:textId="3B35338D" w:rsidR="004C4C46" w:rsidRPr="0006217B" w:rsidRDefault="009C04C4"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Member information related error</w:t>
            </w:r>
          </w:p>
        </w:tc>
      </w:tr>
      <w:tr w:rsidR="000E7353" w:rsidRPr="0006217B" w14:paraId="35625D12" w14:textId="77777777" w:rsidTr="004E4C97">
        <w:tc>
          <w:tcPr>
            <w:tcW w:w="2504" w:type="dxa"/>
            <w:vAlign w:val="center"/>
          </w:tcPr>
          <w:p w14:paraId="45A209A3" w14:textId="693E1BA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PZ69</w:t>
            </w:r>
          </w:p>
        </w:tc>
        <w:tc>
          <w:tcPr>
            <w:tcW w:w="2504" w:type="dxa"/>
            <w:vAlign w:val="center"/>
          </w:tcPr>
          <w:p w14:paraId="74588828" w14:textId="0311788A"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rPr>
              <w:t>Parameter format error</w:t>
            </w:r>
          </w:p>
        </w:tc>
        <w:tc>
          <w:tcPr>
            <w:tcW w:w="2504" w:type="dxa"/>
            <w:vAlign w:val="center"/>
          </w:tcPr>
          <w:p w14:paraId="036C4D7D" w14:textId="4916F920"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PZ70</w:t>
            </w:r>
          </w:p>
        </w:tc>
        <w:tc>
          <w:tcPr>
            <w:tcW w:w="2504" w:type="dxa"/>
            <w:vAlign w:val="center"/>
          </w:tcPr>
          <w:p w14:paraId="6CE557B3" w14:textId="4597EAEB" w:rsidR="004C4C46" w:rsidRPr="0006217B" w:rsidRDefault="009C04C4"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 for this transaction</w:t>
            </w:r>
          </w:p>
        </w:tc>
      </w:tr>
      <w:tr w:rsidR="000E7353" w:rsidRPr="0006217B" w14:paraId="43512ACA" w14:textId="77777777" w:rsidTr="004E4C97">
        <w:tc>
          <w:tcPr>
            <w:tcW w:w="2504" w:type="dxa"/>
            <w:vAlign w:val="center"/>
          </w:tcPr>
          <w:p w14:paraId="19995CE0" w14:textId="2E34C0C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PZ71</w:t>
            </w:r>
          </w:p>
        </w:tc>
        <w:tc>
          <w:tcPr>
            <w:tcW w:w="2504" w:type="dxa"/>
            <w:vAlign w:val="center"/>
          </w:tcPr>
          <w:p w14:paraId="2B8CAEFB" w14:textId="71CD3A12"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Error occurred while processing transaction</w:t>
            </w:r>
          </w:p>
        </w:tc>
        <w:tc>
          <w:tcPr>
            <w:tcW w:w="2504" w:type="dxa"/>
            <w:vAlign w:val="center"/>
          </w:tcPr>
          <w:p w14:paraId="4F21901A" w14:textId="5CA09B8E"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PZ72</w:t>
            </w:r>
          </w:p>
        </w:tc>
        <w:tc>
          <w:tcPr>
            <w:tcW w:w="2504" w:type="dxa"/>
            <w:vAlign w:val="center"/>
          </w:tcPr>
          <w:p w14:paraId="55A202C5" w14:textId="054651BF" w:rsidR="004C4C46" w:rsidRPr="0006217B" w:rsidRDefault="00D14D32"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use not allowed</w:t>
            </w:r>
            <w:r w:rsidR="004C4C46" w:rsidRPr="0006217B">
              <w:rPr>
                <w:rFonts w:asciiTheme="minorHAnsi" w:eastAsiaTheme="minorHAnsi" w:hAnsiTheme="minorHAnsi"/>
                <w:color w:val="767676"/>
                <w:spacing w:val="-6"/>
                <w:sz w:val="21"/>
                <w:szCs w:val="21"/>
              </w:rPr>
              <w:t>.</w:t>
            </w:r>
          </w:p>
        </w:tc>
      </w:tr>
      <w:tr w:rsidR="000E7353" w:rsidRPr="0006217B" w14:paraId="07757C95" w14:textId="77777777" w:rsidTr="004E4C97">
        <w:tc>
          <w:tcPr>
            <w:tcW w:w="2504" w:type="dxa"/>
            <w:vAlign w:val="center"/>
          </w:tcPr>
          <w:p w14:paraId="1BE35E74" w14:textId="7A47E7E0"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PZ73</w:t>
            </w:r>
          </w:p>
        </w:tc>
        <w:tc>
          <w:tcPr>
            <w:tcW w:w="2504" w:type="dxa"/>
            <w:vAlign w:val="center"/>
          </w:tcPr>
          <w:p w14:paraId="7CAB3E29" w14:textId="74EF555B"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Business/</w:t>
            </w:r>
            <w:r w:rsidR="00DC20BC" w:rsidRPr="0006217B">
              <w:rPr>
                <w:rFonts w:asciiTheme="minorHAnsi" w:eastAsiaTheme="minorHAnsi" w:hAnsiTheme="minorHAnsi" w:hint="eastAsia"/>
                <w:color w:val="767676"/>
                <w:spacing w:val="-6"/>
                <w:sz w:val="21"/>
                <w:szCs w:val="21"/>
              </w:rPr>
              <w:t>corporate registration number mismatch</w:t>
            </w:r>
          </w:p>
        </w:tc>
        <w:tc>
          <w:tcPr>
            <w:tcW w:w="2504" w:type="dxa"/>
            <w:vAlign w:val="center"/>
          </w:tcPr>
          <w:p w14:paraId="507CA9AC" w14:textId="56C0DDD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PZ74</w:t>
            </w:r>
          </w:p>
        </w:tc>
        <w:tc>
          <w:tcPr>
            <w:tcW w:w="2504" w:type="dxa"/>
            <w:vAlign w:val="center"/>
          </w:tcPr>
          <w:p w14:paraId="59861236" w14:textId="166FCCE1" w:rsidR="004C4C46" w:rsidRPr="0006217B" w:rsidRDefault="004624E8"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call the card company.</w:t>
            </w:r>
          </w:p>
        </w:tc>
      </w:tr>
      <w:tr w:rsidR="000E7353" w:rsidRPr="0006217B" w14:paraId="7F35B834" w14:textId="77777777" w:rsidTr="004E4C97">
        <w:tc>
          <w:tcPr>
            <w:tcW w:w="2504" w:type="dxa"/>
            <w:vAlign w:val="center"/>
          </w:tcPr>
          <w:p w14:paraId="2C502ED1" w14:textId="29BF2FC8"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PZ75</w:t>
            </w:r>
          </w:p>
        </w:tc>
        <w:tc>
          <w:tcPr>
            <w:tcW w:w="2504" w:type="dxa"/>
            <w:vAlign w:val="center"/>
          </w:tcPr>
          <w:p w14:paraId="1B20CB84" w14:textId="71DDFD5F" w:rsidR="004C4C46" w:rsidRPr="0006217B" w:rsidRDefault="00DD2D5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not allowed for the transaction</w:t>
            </w:r>
          </w:p>
        </w:tc>
        <w:tc>
          <w:tcPr>
            <w:tcW w:w="2504" w:type="dxa"/>
            <w:vAlign w:val="center"/>
          </w:tcPr>
          <w:p w14:paraId="542C3449" w14:textId="52A06B32"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PZ76</w:t>
            </w:r>
          </w:p>
        </w:tc>
        <w:tc>
          <w:tcPr>
            <w:tcW w:w="2504" w:type="dxa"/>
            <w:vAlign w:val="center"/>
          </w:tcPr>
          <w:p w14:paraId="3EDEAA3D" w14:textId="4144E41D" w:rsidR="004C4C46" w:rsidRPr="0006217B" w:rsidRDefault="004624E8" w:rsidP="004C4C46">
            <w:pPr>
              <w:pStyle w:val="cq11"/>
              <w:ind w:leftChars="0" w:left="0"/>
              <w:rPr>
                <w:rFonts w:asciiTheme="minorHAnsi" w:eastAsiaTheme="minorHAnsi" w:hAnsiTheme="minorHAnsi"/>
              </w:rPr>
            </w:pPr>
            <w:r w:rsidRPr="0006217B">
              <w:rPr>
                <w:rFonts w:asciiTheme="minorHAnsi" w:eastAsiaTheme="minorHAnsi" w:hAnsiTheme="minorHAnsi" w:hint="eastAsia"/>
              </w:rPr>
              <w:t>Other error</w:t>
            </w:r>
          </w:p>
        </w:tc>
      </w:tr>
      <w:tr w:rsidR="000E7353" w:rsidRPr="0006217B" w14:paraId="382C2724" w14:textId="77777777" w:rsidTr="004E4C97">
        <w:tc>
          <w:tcPr>
            <w:tcW w:w="2504" w:type="dxa"/>
            <w:vAlign w:val="center"/>
          </w:tcPr>
          <w:p w14:paraId="4AE89F1F" w14:textId="1C3CFE7A"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PZ77~PZ78</w:t>
            </w:r>
          </w:p>
        </w:tc>
        <w:tc>
          <w:tcPr>
            <w:tcW w:w="2504" w:type="dxa"/>
            <w:vAlign w:val="center"/>
          </w:tcPr>
          <w:p w14:paraId="592D4865" w14:textId="0A5DAD36" w:rsidR="004C4C46" w:rsidRPr="0006217B" w:rsidRDefault="00DD2D5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Refund/cancellation</w:t>
            </w:r>
            <w:r w:rsidR="00465E11" w:rsidRPr="0006217B">
              <w:rPr>
                <w:rFonts w:asciiTheme="minorHAnsi" w:eastAsiaTheme="minorHAnsi" w:hAnsiTheme="minorHAnsi" w:hint="eastAsia"/>
                <w:color w:val="767676"/>
                <w:spacing w:val="-6"/>
                <w:sz w:val="21"/>
                <w:szCs w:val="21"/>
              </w:rPr>
              <w:t xml:space="preserve"> processing error</w:t>
            </w:r>
            <w:r w:rsidRPr="0006217B">
              <w:rPr>
                <w:rFonts w:asciiTheme="minorHAnsi" w:eastAsiaTheme="minorHAnsi" w:hAnsiTheme="minorHAnsi" w:hint="eastAsia"/>
                <w:color w:val="767676"/>
                <w:spacing w:val="-6"/>
                <w:sz w:val="21"/>
                <w:szCs w:val="21"/>
              </w:rPr>
              <w:t xml:space="preserve"> </w:t>
            </w:r>
          </w:p>
        </w:tc>
        <w:tc>
          <w:tcPr>
            <w:tcW w:w="2504" w:type="dxa"/>
            <w:vAlign w:val="center"/>
          </w:tcPr>
          <w:p w14:paraId="393F2641" w14:textId="4393C6B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PZ79</w:t>
            </w:r>
          </w:p>
        </w:tc>
        <w:tc>
          <w:tcPr>
            <w:tcW w:w="2504" w:type="dxa"/>
            <w:vAlign w:val="center"/>
          </w:tcPr>
          <w:p w14:paraId="46AB641A" w14:textId="759000A4" w:rsidR="004C4C46" w:rsidRPr="0006217B" w:rsidRDefault="004624E8"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limit time expired.</w:t>
            </w:r>
          </w:p>
        </w:tc>
      </w:tr>
      <w:tr w:rsidR="000E7353" w:rsidRPr="0006217B" w14:paraId="52CF8DAA" w14:textId="77777777" w:rsidTr="004E4C97">
        <w:tc>
          <w:tcPr>
            <w:tcW w:w="2504" w:type="dxa"/>
            <w:vAlign w:val="center"/>
          </w:tcPr>
          <w:p w14:paraId="10E666EC" w14:textId="6BEA7B41"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PZ80</w:t>
            </w:r>
          </w:p>
        </w:tc>
        <w:tc>
          <w:tcPr>
            <w:tcW w:w="2504" w:type="dxa"/>
            <w:vAlign w:val="center"/>
          </w:tcPr>
          <w:p w14:paraId="72073337" w14:textId="03DB4238"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Inquiry not allowed during this period</w:t>
            </w:r>
          </w:p>
        </w:tc>
        <w:tc>
          <w:tcPr>
            <w:tcW w:w="2504" w:type="dxa"/>
            <w:vAlign w:val="center"/>
          </w:tcPr>
          <w:p w14:paraId="1944A9C3" w14:textId="6E91A93D"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PZ81</w:t>
            </w:r>
          </w:p>
        </w:tc>
        <w:tc>
          <w:tcPr>
            <w:tcW w:w="2504" w:type="dxa"/>
            <w:vAlign w:val="center"/>
          </w:tcPr>
          <w:p w14:paraId="7A315D27" w14:textId="63430187" w:rsidR="004C4C46" w:rsidRPr="0006217B" w:rsidRDefault="004077B5"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in progress</w:t>
            </w:r>
          </w:p>
        </w:tc>
      </w:tr>
      <w:tr w:rsidR="000E7353" w:rsidRPr="0006217B" w14:paraId="4B263557" w14:textId="77777777" w:rsidTr="004E4C97">
        <w:tc>
          <w:tcPr>
            <w:tcW w:w="2504" w:type="dxa"/>
            <w:vAlign w:val="center"/>
          </w:tcPr>
          <w:p w14:paraId="7F7A8D31" w14:textId="2D4FDE92"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PZ82</w:t>
            </w:r>
          </w:p>
        </w:tc>
        <w:tc>
          <w:tcPr>
            <w:tcW w:w="2504" w:type="dxa"/>
            <w:vAlign w:val="center"/>
          </w:tcPr>
          <w:p w14:paraId="1B879A39" w14:textId="023312B4" w:rsidR="004C4C46" w:rsidRPr="0006217B" w:rsidRDefault="00465E11"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detail does not exist</w:t>
            </w:r>
          </w:p>
        </w:tc>
        <w:tc>
          <w:tcPr>
            <w:tcW w:w="2504" w:type="dxa"/>
            <w:vAlign w:val="center"/>
          </w:tcPr>
          <w:p w14:paraId="3C343547" w14:textId="47C4AEC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PZ83</w:t>
            </w:r>
          </w:p>
        </w:tc>
        <w:tc>
          <w:tcPr>
            <w:tcW w:w="2504" w:type="dxa"/>
            <w:vAlign w:val="center"/>
          </w:tcPr>
          <w:p w14:paraId="39ECC3F4" w14:textId="6FD29098" w:rsidR="004C4C46" w:rsidRPr="0006217B" w:rsidRDefault="004077B5"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Coupon </w:t>
            </w:r>
            <w:r w:rsidR="004C63D8" w:rsidRPr="0006217B">
              <w:rPr>
                <w:rFonts w:asciiTheme="minorHAnsi" w:eastAsiaTheme="minorHAnsi" w:hAnsiTheme="minorHAnsi" w:hint="eastAsia"/>
                <w:color w:val="767676"/>
                <w:spacing w:val="-6"/>
                <w:sz w:val="21"/>
                <w:szCs w:val="21"/>
              </w:rPr>
              <w:t>application not allowed</w:t>
            </w:r>
          </w:p>
        </w:tc>
      </w:tr>
      <w:tr w:rsidR="000E7353" w:rsidRPr="0006217B" w14:paraId="73C09108" w14:textId="77777777" w:rsidTr="004E4C97">
        <w:tc>
          <w:tcPr>
            <w:tcW w:w="2504" w:type="dxa"/>
            <w:vAlign w:val="center"/>
          </w:tcPr>
          <w:p w14:paraId="13D9324F" w14:textId="3AB03D44"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PZ84</w:t>
            </w:r>
          </w:p>
        </w:tc>
        <w:tc>
          <w:tcPr>
            <w:tcW w:w="2504" w:type="dxa"/>
            <w:vAlign w:val="center"/>
          </w:tcPr>
          <w:p w14:paraId="0E6BC32A" w14:textId="04733F34" w:rsidR="004C4C46" w:rsidRPr="0006217B" w:rsidRDefault="00465E11"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not allowed</w:t>
            </w:r>
          </w:p>
        </w:tc>
        <w:tc>
          <w:tcPr>
            <w:tcW w:w="2504" w:type="dxa"/>
            <w:vAlign w:val="center"/>
          </w:tcPr>
          <w:p w14:paraId="572ADA27" w14:textId="12B5A98D"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PZ85</w:t>
            </w:r>
          </w:p>
        </w:tc>
        <w:tc>
          <w:tcPr>
            <w:tcW w:w="2504" w:type="dxa"/>
            <w:vAlign w:val="center"/>
          </w:tcPr>
          <w:p w14:paraId="21FFF757" w14:textId="15AC41C1" w:rsidR="004C4C46" w:rsidRPr="0006217B" w:rsidRDefault="004C63D8"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Event participation not allowed</w:t>
            </w:r>
          </w:p>
        </w:tc>
      </w:tr>
      <w:tr w:rsidR="000E7353" w:rsidRPr="0006217B" w14:paraId="0251E47F" w14:textId="77777777" w:rsidTr="004E4C97">
        <w:tc>
          <w:tcPr>
            <w:tcW w:w="2504" w:type="dxa"/>
            <w:vAlign w:val="center"/>
          </w:tcPr>
          <w:p w14:paraId="3D88C43C" w14:textId="61339AFE"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PZ86</w:t>
            </w:r>
          </w:p>
        </w:tc>
        <w:tc>
          <w:tcPr>
            <w:tcW w:w="2504" w:type="dxa"/>
            <w:vAlign w:val="center"/>
          </w:tcPr>
          <w:p w14:paraId="42DD1407" w14:textId="7A63CF25" w:rsidR="004C4C46" w:rsidRPr="0006217B" w:rsidRDefault="00465E11" w:rsidP="004C4C46">
            <w:pPr>
              <w:pStyle w:val="cq11"/>
              <w:ind w:leftChars="0" w:left="0"/>
              <w:rPr>
                <w:rFonts w:asciiTheme="minorHAnsi" w:eastAsiaTheme="minorHAnsi" w:hAnsiTheme="minorHAnsi"/>
              </w:rPr>
            </w:pPr>
            <w:r w:rsidRPr="0006217B">
              <w:rPr>
                <w:rFonts w:asciiTheme="minorHAnsi" w:eastAsiaTheme="minorHAnsi" w:hAnsiTheme="minorHAnsi" w:hint="eastAsia"/>
              </w:rPr>
              <w:t>Already processed transaction</w:t>
            </w:r>
          </w:p>
        </w:tc>
        <w:tc>
          <w:tcPr>
            <w:tcW w:w="2504" w:type="dxa"/>
            <w:vAlign w:val="center"/>
          </w:tcPr>
          <w:p w14:paraId="36562F67" w14:textId="5BDE1211"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PZ87</w:t>
            </w:r>
          </w:p>
        </w:tc>
        <w:tc>
          <w:tcPr>
            <w:tcW w:w="2504" w:type="dxa"/>
            <w:vAlign w:val="center"/>
          </w:tcPr>
          <w:p w14:paraId="23655A9C" w14:textId="1147C149" w:rsidR="004C4C46" w:rsidRPr="0006217B" w:rsidRDefault="004C63D8" w:rsidP="004C4C46">
            <w:pPr>
              <w:pStyle w:val="cq11"/>
              <w:ind w:leftChars="0" w:left="0"/>
              <w:rPr>
                <w:rFonts w:asciiTheme="minorHAnsi" w:eastAsiaTheme="minorHAnsi" w:hAnsiTheme="minorHAnsi"/>
              </w:rPr>
            </w:pPr>
            <w:r w:rsidRPr="0006217B">
              <w:rPr>
                <w:rFonts w:asciiTheme="minorHAnsi" w:eastAsiaTheme="minorHAnsi" w:hAnsiTheme="minorHAnsi" w:hint="eastAsia"/>
              </w:rPr>
              <w:t>Already canceled transaction</w:t>
            </w:r>
          </w:p>
        </w:tc>
      </w:tr>
      <w:tr w:rsidR="000E7353" w:rsidRPr="0006217B" w14:paraId="56F96245" w14:textId="77777777" w:rsidTr="00BE409C">
        <w:tc>
          <w:tcPr>
            <w:tcW w:w="2504" w:type="dxa"/>
          </w:tcPr>
          <w:p w14:paraId="227A00AA" w14:textId="4974ED87" w:rsidR="00BE409C" w:rsidRPr="0006217B" w:rsidRDefault="002203ED" w:rsidP="004E4C97">
            <w:pPr>
              <w:pStyle w:val="cq11"/>
              <w:ind w:leftChars="0" w:left="0"/>
              <w:rPr>
                <w:rFonts w:asciiTheme="minorHAnsi" w:eastAsiaTheme="minorHAnsi" w:hAnsiTheme="minorHAnsi"/>
              </w:rPr>
            </w:pPr>
            <w:r w:rsidRPr="0006217B">
              <w:rPr>
                <w:rFonts w:asciiTheme="minorHAnsi" w:eastAsiaTheme="minorHAnsi" w:hAnsiTheme="minorHAnsi" w:hint="eastAsia"/>
              </w:rPr>
              <w:t>PZ91</w:t>
            </w:r>
          </w:p>
        </w:tc>
        <w:tc>
          <w:tcPr>
            <w:tcW w:w="2504" w:type="dxa"/>
          </w:tcPr>
          <w:p w14:paraId="3D783AB9" w14:textId="68510BAD" w:rsidR="00BE409C" w:rsidRPr="0006217B" w:rsidRDefault="002203ED" w:rsidP="004E4C97">
            <w:pPr>
              <w:pStyle w:val="cq11"/>
              <w:ind w:leftChars="0" w:left="0"/>
              <w:rPr>
                <w:rFonts w:asciiTheme="minorHAnsi" w:eastAsiaTheme="minorHAnsi" w:hAnsiTheme="minorHAnsi"/>
              </w:rPr>
            </w:pPr>
            <w:r w:rsidRPr="0006217B">
              <w:rPr>
                <w:rFonts w:asciiTheme="minorHAnsi" w:eastAsiaTheme="minorHAnsi" w:hAnsiTheme="minorHAnsi" w:hint="eastAsia"/>
              </w:rPr>
              <w:t>Discount Not Applicable</w:t>
            </w:r>
          </w:p>
        </w:tc>
        <w:tc>
          <w:tcPr>
            <w:tcW w:w="2504" w:type="dxa"/>
          </w:tcPr>
          <w:p w14:paraId="48719131" w14:textId="77777777" w:rsidR="00BE409C" w:rsidRPr="0006217B" w:rsidRDefault="00BE409C" w:rsidP="004E4C97">
            <w:pPr>
              <w:pStyle w:val="cq11"/>
              <w:ind w:leftChars="0" w:left="0"/>
              <w:rPr>
                <w:rFonts w:asciiTheme="minorHAnsi" w:eastAsiaTheme="minorHAnsi" w:hAnsiTheme="minorHAnsi"/>
              </w:rPr>
            </w:pPr>
          </w:p>
        </w:tc>
        <w:tc>
          <w:tcPr>
            <w:tcW w:w="2504" w:type="dxa"/>
          </w:tcPr>
          <w:p w14:paraId="47DBD14D" w14:textId="77777777" w:rsidR="00BE409C" w:rsidRPr="0006217B" w:rsidRDefault="00BE409C" w:rsidP="004E4C97">
            <w:pPr>
              <w:pStyle w:val="cq11"/>
              <w:ind w:leftChars="0" w:left="0"/>
              <w:rPr>
                <w:rFonts w:asciiTheme="minorHAnsi" w:eastAsiaTheme="minorHAnsi" w:hAnsiTheme="minorHAnsi"/>
              </w:rPr>
            </w:pPr>
          </w:p>
        </w:tc>
      </w:tr>
    </w:tbl>
    <w:p w14:paraId="3F2CDE64" w14:textId="77777777" w:rsidR="00BE409C" w:rsidRPr="0006217B" w:rsidRDefault="00BE409C" w:rsidP="00BE409C">
      <w:pPr>
        <w:pStyle w:val="cq11"/>
        <w:ind w:leftChars="0"/>
        <w:rPr>
          <w:rFonts w:asciiTheme="minorHAnsi" w:eastAsiaTheme="minorHAnsi" w:hAnsiTheme="minorHAnsi"/>
        </w:rPr>
      </w:pPr>
    </w:p>
    <w:p w14:paraId="45398CD7" w14:textId="77777777" w:rsidR="00C318BE" w:rsidRPr="0006217B" w:rsidRDefault="007E7DC0" w:rsidP="00C318BE">
      <w:pPr>
        <w:pStyle w:val="2"/>
        <w:rPr>
          <w:rFonts w:asciiTheme="minorHAnsi" w:eastAsiaTheme="minorHAnsi" w:hAnsiTheme="minorHAnsi"/>
        </w:rPr>
      </w:pPr>
      <w:bookmarkStart w:id="244" w:name="_Toc172043649"/>
      <w:r w:rsidRPr="0006217B">
        <w:rPr>
          <w:rFonts w:asciiTheme="minorHAnsi" w:eastAsiaTheme="minorHAnsi" w:hAnsiTheme="minorHAnsi" w:hint="eastAsia"/>
        </w:rPr>
        <w:t>C</w:t>
      </w:r>
      <w:r w:rsidRPr="0006217B">
        <w:rPr>
          <w:rFonts w:asciiTheme="minorHAnsi" w:eastAsiaTheme="minorHAnsi" w:hAnsiTheme="minorHAnsi"/>
        </w:rPr>
        <w:t>redit</w:t>
      </w:r>
      <w:r w:rsidR="007A2CDB" w:rsidRPr="0006217B">
        <w:rPr>
          <w:rFonts w:asciiTheme="minorHAnsi" w:eastAsiaTheme="minorHAnsi" w:hAnsiTheme="minorHAnsi"/>
        </w:rPr>
        <w:t xml:space="preserve"> </w:t>
      </w:r>
      <w:r w:rsidRPr="0006217B">
        <w:rPr>
          <w:rFonts w:asciiTheme="minorHAnsi" w:eastAsiaTheme="minorHAnsi" w:hAnsiTheme="minorHAnsi"/>
        </w:rPr>
        <w:t>Card</w:t>
      </w:r>
      <w:r w:rsidR="007A2CDB" w:rsidRPr="0006217B">
        <w:rPr>
          <w:rFonts w:asciiTheme="minorHAnsi" w:eastAsiaTheme="minorHAnsi" w:hAnsiTheme="minorHAnsi"/>
        </w:rPr>
        <w:t xml:space="preserve"> </w:t>
      </w:r>
      <w:r w:rsidRPr="0006217B">
        <w:rPr>
          <w:rFonts w:asciiTheme="minorHAnsi" w:eastAsiaTheme="minorHAnsi" w:hAnsiTheme="minorHAnsi"/>
        </w:rPr>
        <w:t>Identifiers</w:t>
      </w:r>
      <w:bookmarkEnd w:id="244"/>
    </w:p>
    <w:p w14:paraId="241D1E03" w14:textId="0E9D3A57" w:rsidR="00167C7C" w:rsidRPr="0006217B" w:rsidRDefault="00167C7C" w:rsidP="00167C7C">
      <w:pPr>
        <w:pStyle w:val="cq11"/>
        <w:ind w:left="440"/>
        <w:rPr>
          <w:rFonts w:asciiTheme="minorHAnsi" w:eastAsiaTheme="minorHAnsi" w:hAnsiTheme="minorHAnsi"/>
        </w:rPr>
      </w:pPr>
      <w:r w:rsidRPr="0006217B">
        <w:rPr>
          <w:rFonts w:asciiTheme="minorHAnsi" w:eastAsiaTheme="minorHAnsi" w:hAnsiTheme="minorHAnsi" w:hint="eastAsia"/>
        </w:rPr>
        <w:t>Unique identification codes of credit cards are as follows.</w:t>
      </w:r>
    </w:p>
    <w:tbl>
      <w:tblPr>
        <w:tblStyle w:val="a7"/>
        <w:tblW w:w="0" w:type="auto"/>
        <w:tblInd w:w="440" w:type="dxa"/>
        <w:tblLook w:val="04A0" w:firstRow="1" w:lastRow="0" w:firstColumn="1" w:lastColumn="0" w:noHBand="0" w:noVBand="1"/>
      </w:tblPr>
      <w:tblGrid>
        <w:gridCol w:w="2249"/>
        <w:gridCol w:w="2268"/>
        <w:gridCol w:w="2268"/>
        <w:gridCol w:w="2268"/>
      </w:tblGrid>
      <w:tr w:rsidR="00167C7C" w:rsidRPr="0006217B" w14:paraId="240EBB8C" w14:textId="77777777" w:rsidTr="009577C2">
        <w:tc>
          <w:tcPr>
            <w:tcW w:w="2249" w:type="dxa"/>
            <w:shd w:val="clear" w:color="auto" w:fill="D9D9D9" w:themeFill="background1" w:themeFillShade="D9"/>
          </w:tcPr>
          <w:p w14:paraId="4BDCF31D" w14:textId="141FCF80"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Code</w:t>
            </w:r>
          </w:p>
        </w:tc>
        <w:tc>
          <w:tcPr>
            <w:tcW w:w="2268" w:type="dxa"/>
            <w:shd w:val="clear" w:color="auto" w:fill="D9D9D9" w:themeFill="background1" w:themeFillShade="D9"/>
          </w:tcPr>
          <w:p w14:paraId="766785A9" w14:textId="45EEF03C"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Name</w:t>
            </w:r>
          </w:p>
        </w:tc>
        <w:tc>
          <w:tcPr>
            <w:tcW w:w="2268" w:type="dxa"/>
            <w:shd w:val="clear" w:color="auto" w:fill="D9D9D9" w:themeFill="background1" w:themeFillShade="D9"/>
          </w:tcPr>
          <w:p w14:paraId="7C7F9456" w14:textId="4A7422AB"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Code</w:t>
            </w:r>
          </w:p>
        </w:tc>
        <w:tc>
          <w:tcPr>
            <w:tcW w:w="2268" w:type="dxa"/>
            <w:shd w:val="clear" w:color="auto" w:fill="D9D9D9" w:themeFill="background1" w:themeFillShade="D9"/>
          </w:tcPr>
          <w:p w14:paraId="456A8F78" w14:textId="6462CE6A"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Name</w:t>
            </w:r>
          </w:p>
        </w:tc>
      </w:tr>
      <w:tr w:rsidR="00CD0F12" w:rsidRPr="0006217B" w14:paraId="5FFA13DB" w14:textId="77777777" w:rsidTr="009577C2">
        <w:tc>
          <w:tcPr>
            <w:tcW w:w="2249" w:type="dxa"/>
            <w:vAlign w:val="center"/>
          </w:tcPr>
          <w:p w14:paraId="643DB23D" w14:textId="074B650E"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BCC</w:t>
            </w:r>
          </w:p>
        </w:tc>
        <w:tc>
          <w:tcPr>
            <w:tcW w:w="2268" w:type="dxa"/>
            <w:vAlign w:val="center"/>
          </w:tcPr>
          <w:p w14:paraId="2DEBB9D5" w14:textId="43500411" w:rsidR="00CD0F12" w:rsidRPr="0006217B" w:rsidRDefault="004C63D8" w:rsidP="00CD0F12">
            <w:pPr>
              <w:pStyle w:val="cq11"/>
              <w:ind w:leftChars="0" w:left="0"/>
              <w:rPr>
                <w:rFonts w:asciiTheme="minorHAnsi" w:eastAsiaTheme="minorHAnsi" w:hAnsiTheme="minorHAnsi"/>
              </w:rPr>
            </w:pPr>
            <w:r w:rsidRPr="0006217B">
              <w:rPr>
                <w:rFonts w:asciiTheme="minorHAnsi" w:eastAsiaTheme="minorHAnsi" w:hAnsiTheme="minorHAnsi" w:hint="eastAsia"/>
              </w:rPr>
              <w:t>BC</w:t>
            </w:r>
          </w:p>
        </w:tc>
        <w:tc>
          <w:tcPr>
            <w:tcW w:w="2268" w:type="dxa"/>
            <w:vAlign w:val="center"/>
          </w:tcPr>
          <w:p w14:paraId="4744FAE4" w14:textId="5EFE40F6"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KBC</w:t>
            </w:r>
          </w:p>
        </w:tc>
        <w:tc>
          <w:tcPr>
            <w:tcW w:w="2268" w:type="dxa"/>
            <w:vAlign w:val="center"/>
          </w:tcPr>
          <w:p w14:paraId="3C59E6DA" w14:textId="09FE0784"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Kookmin</w:t>
            </w:r>
          </w:p>
        </w:tc>
      </w:tr>
      <w:tr w:rsidR="00CD0F12" w:rsidRPr="0006217B" w14:paraId="335FF02E" w14:textId="77777777" w:rsidTr="009577C2">
        <w:tc>
          <w:tcPr>
            <w:tcW w:w="2249" w:type="dxa"/>
            <w:vAlign w:val="center"/>
          </w:tcPr>
          <w:p w14:paraId="17D8B086" w14:textId="67BB8319"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HNC</w:t>
            </w:r>
          </w:p>
        </w:tc>
        <w:tc>
          <w:tcPr>
            <w:tcW w:w="2268" w:type="dxa"/>
            <w:vAlign w:val="center"/>
          </w:tcPr>
          <w:p w14:paraId="6EF8B0BC" w14:textId="5D38B492"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Hana</w:t>
            </w:r>
          </w:p>
        </w:tc>
        <w:tc>
          <w:tcPr>
            <w:tcW w:w="2268" w:type="dxa"/>
            <w:vAlign w:val="center"/>
          </w:tcPr>
          <w:p w14:paraId="55A11501" w14:textId="075BEF87"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SSC</w:t>
            </w:r>
          </w:p>
        </w:tc>
        <w:tc>
          <w:tcPr>
            <w:tcW w:w="2268" w:type="dxa"/>
            <w:vAlign w:val="center"/>
          </w:tcPr>
          <w:p w14:paraId="1FAFB92F" w14:textId="717B2A7C"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Samsung</w:t>
            </w:r>
          </w:p>
        </w:tc>
      </w:tr>
      <w:tr w:rsidR="00CD0F12" w:rsidRPr="0006217B" w14:paraId="045AB00D" w14:textId="77777777" w:rsidTr="009577C2">
        <w:tc>
          <w:tcPr>
            <w:tcW w:w="2249" w:type="dxa"/>
            <w:vAlign w:val="center"/>
          </w:tcPr>
          <w:p w14:paraId="028DDFB8" w14:textId="52CD48D0"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SHN</w:t>
            </w:r>
          </w:p>
        </w:tc>
        <w:tc>
          <w:tcPr>
            <w:tcW w:w="2268" w:type="dxa"/>
            <w:vAlign w:val="center"/>
          </w:tcPr>
          <w:p w14:paraId="17CC4281" w14:textId="52803530"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Shinhan</w:t>
            </w:r>
          </w:p>
        </w:tc>
        <w:tc>
          <w:tcPr>
            <w:tcW w:w="2268" w:type="dxa"/>
            <w:vAlign w:val="center"/>
          </w:tcPr>
          <w:p w14:paraId="12200C3C" w14:textId="4D868A9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WRI</w:t>
            </w:r>
          </w:p>
        </w:tc>
        <w:tc>
          <w:tcPr>
            <w:tcW w:w="2268" w:type="dxa"/>
            <w:vAlign w:val="center"/>
          </w:tcPr>
          <w:p w14:paraId="72821B35" w14:textId="334F1AB9"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Woori</w:t>
            </w:r>
          </w:p>
        </w:tc>
      </w:tr>
      <w:tr w:rsidR="00CD0F12" w:rsidRPr="0006217B" w14:paraId="1FC0D0D0" w14:textId="77777777" w:rsidTr="009577C2">
        <w:tc>
          <w:tcPr>
            <w:tcW w:w="2249" w:type="dxa"/>
            <w:vAlign w:val="center"/>
          </w:tcPr>
          <w:p w14:paraId="26209680" w14:textId="477C2EF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HDC</w:t>
            </w:r>
          </w:p>
        </w:tc>
        <w:tc>
          <w:tcPr>
            <w:tcW w:w="2268" w:type="dxa"/>
            <w:vAlign w:val="center"/>
          </w:tcPr>
          <w:p w14:paraId="4B3A73AE" w14:textId="2C819F9F"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Hyundai</w:t>
            </w:r>
          </w:p>
        </w:tc>
        <w:tc>
          <w:tcPr>
            <w:tcW w:w="2268" w:type="dxa"/>
            <w:vAlign w:val="center"/>
          </w:tcPr>
          <w:p w14:paraId="1C74C97B" w14:textId="6491FE2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LTC</w:t>
            </w:r>
          </w:p>
        </w:tc>
        <w:tc>
          <w:tcPr>
            <w:tcW w:w="2268" w:type="dxa"/>
            <w:vAlign w:val="center"/>
          </w:tcPr>
          <w:p w14:paraId="47624368" w14:textId="5C9F7215"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Lotte</w:t>
            </w:r>
          </w:p>
        </w:tc>
      </w:tr>
      <w:tr w:rsidR="00CD0F12" w:rsidRPr="0006217B" w14:paraId="2A16258E" w14:textId="77777777" w:rsidTr="009577C2">
        <w:tc>
          <w:tcPr>
            <w:tcW w:w="2249" w:type="dxa"/>
            <w:vAlign w:val="center"/>
          </w:tcPr>
          <w:p w14:paraId="431781D8" w14:textId="5BEAD5A1"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007</w:t>
            </w:r>
          </w:p>
        </w:tc>
        <w:tc>
          <w:tcPr>
            <w:tcW w:w="2268" w:type="dxa"/>
            <w:vAlign w:val="center"/>
          </w:tcPr>
          <w:p w14:paraId="77DD23D7" w14:textId="35ED2807"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Suhyup</w:t>
            </w:r>
          </w:p>
        </w:tc>
        <w:tc>
          <w:tcPr>
            <w:tcW w:w="2268" w:type="dxa"/>
            <w:vAlign w:val="center"/>
          </w:tcPr>
          <w:p w14:paraId="79B4F047" w14:textId="6C827D73"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NHC</w:t>
            </w:r>
          </w:p>
        </w:tc>
        <w:tc>
          <w:tcPr>
            <w:tcW w:w="2268" w:type="dxa"/>
            <w:vAlign w:val="center"/>
          </w:tcPr>
          <w:p w14:paraId="2D72D9B1" w14:textId="3FD1C84F"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w:t>
            </w:r>
            <w:r w:rsidR="00FF125D" w:rsidRPr="0006217B">
              <w:rPr>
                <w:rFonts w:asciiTheme="minorHAnsi" w:eastAsiaTheme="minorHAnsi" w:hAnsiTheme="minorHAnsi" w:hint="eastAsia"/>
                <w:color w:val="767676"/>
                <w:spacing w:val="-6"/>
                <w:sz w:val="21"/>
                <w:szCs w:val="21"/>
              </w:rPr>
              <w:t xml:space="preserve"> Nonghyup</w:t>
            </w:r>
          </w:p>
        </w:tc>
      </w:tr>
      <w:tr w:rsidR="00CD0F12" w:rsidRPr="0006217B" w14:paraId="12533ACC" w14:textId="77777777" w:rsidTr="009577C2">
        <w:tc>
          <w:tcPr>
            <w:tcW w:w="2249" w:type="dxa"/>
            <w:vAlign w:val="center"/>
          </w:tcPr>
          <w:p w14:paraId="2EAB92A7" w14:textId="3B70FC98"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035</w:t>
            </w:r>
          </w:p>
        </w:tc>
        <w:tc>
          <w:tcPr>
            <w:tcW w:w="2268" w:type="dxa"/>
            <w:vAlign w:val="center"/>
          </w:tcPr>
          <w:p w14:paraId="0725D0E3" w14:textId="3216121B"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Jeju</w:t>
            </w:r>
          </w:p>
        </w:tc>
        <w:tc>
          <w:tcPr>
            <w:tcW w:w="2268" w:type="dxa"/>
            <w:vAlign w:val="center"/>
          </w:tcPr>
          <w:p w14:paraId="50CB3B21" w14:textId="57023427"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034</w:t>
            </w:r>
          </w:p>
        </w:tc>
        <w:tc>
          <w:tcPr>
            <w:tcW w:w="2268" w:type="dxa"/>
            <w:vAlign w:val="center"/>
          </w:tcPr>
          <w:p w14:paraId="1FA83057" w14:textId="651C7612"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Kwangju</w:t>
            </w:r>
          </w:p>
        </w:tc>
      </w:tr>
      <w:tr w:rsidR="00CD0F12" w:rsidRPr="0006217B" w14:paraId="23D7FCD4" w14:textId="77777777" w:rsidTr="009577C2">
        <w:tc>
          <w:tcPr>
            <w:tcW w:w="2249" w:type="dxa"/>
            <w:vAlign w:val="center"/>
          </w:tcPr>
          <w:p w14:paraId="1E0358A3" w14:textId="73D2E2D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037</w:t>
            </w:r>
          </w:p>
        </w:tc>
        <w:tc>
          <w:tcPr>
            <w:tcW w:w="2268" w:type="dxa"/>
            <w:vAlign w:val="center"/>
          </w:tcPr>
          <w:p w14:paraId="016C255C" w14:textId="7651FCD8"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Jeonbuk</w:t>
            </w:r>
          </w:p>
        </w:tc>
        <w:tc>
          <w:tcPr>
            <w:tcW w:w="2268" w:type="dxa"/>
            <w:vAlign w:val="center"/>
          </w:tcPr>
          <w:p w14:paraId="2CE1DA1E" w14:textId="0F130F94"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027</w:t>
            </w:r>
          </w:p>
        </w:tc>
        <w:tc>
          <w:tcPr>
            <w:tcW w:w="2268" w:type="dxa"/>
            <w:vAlign w:val="center"/>
          </w:tcPr>
          <w:p w14:paraId="6F79845E" w14:textId="326ADCB6" w:rsidR="00CD0F12" w:rsidRPr="0006217B" w:rsidRDefault="00114CAA" w:rsidP="00CD0F12">
            <w:pPr>
              <w:pStyle w:val="cq11"/>
              <w:ind w:leftChars="0" w:left="0"/>
              <w:rPr>
                <w:rFonts w:asciiTheme="minorHAnsi" w:eastAsiaTheme="minorHAnsi" w:hAnsiTheme="minorHAnsi"/>
              </w:rPr>
            </w:pPr>
            <w:r w:rsidRPr="0006217B">
              <w:rPr>
                <w:rFonts w:asciiTheme="minorHAnsi" w:eastAsiaTheme="minorHAnsi" w:hAnsiTheme="minorHAnsi" w:hint="eastAsia"/>
              </w:rPr>
              <w:t>Citi</w:t>
            </w:r>
          </w:p>
        </w:tc>
      </w:tr>
      <w:tr w:rsidR="00CD0F12" w:rsidRPr="0006217B" w14:paraId="14FAB8C5" w14:textId="77777777" w:rsidTr="009577C2">
        <w:tc>
          <w:tcPr>
            <w:tcW w:w="2249" w:type="dxa"/>
            <w:vAlign w:val="center"/>
          </w:tcPr>
          <w:p w14:paraId="300B17D3" w14:textId="3F87854C"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218</w:t>
            </w:r>
          </w:p>
        </w:tc>
        <w:tc>
          <w:tcPr>
            <w:tcW w:w="2268" w:type="dxa"/>
            <w:vAlign w:val="center"/>
          </w:tcPr>
          <w:p w14:paraId="349DC615" w14:textId="272C8615"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KB</w:t>
            </w:r>
            <w:r w:rsidR="00B96198" w:rsidRPr="0006217B">
              <w:rPr>
                <w:rFonts w:asciiTheme="minorHAnsi" w:eastAsiaTheme="minorHAnsi" w:hAnsiTheme="minorHAnsi" w:hint="eastAsia"/>
                <w:color w:val="767676"/>
                <w:spacing w:val="-6"/>
                <w:sz w:val="21"/>
                <w:szCs w:val="21"/>
              </w:rPr>
              <w:t xml:space="preserve"> Securities</w:t>
            </w:r>
          </w:p>
        </w:tc>
        <w:tc>
          <w:tcPr>
            <w:tcW w:w="2268" w:type="dxa"/>
            <w:vAlign w:val="center"/>
          </w:tcPr>
          <w:p w14:paraId="23C4D199" w14:textId="33877AF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050</w:t>
            </w:r>
          </w:p>
        </w:tc>
        <w:tc>
          <w:tcPr>
            <w:tcW w:w="2268" w:type="dxa"/>
            <w:vAlign w:val="center"/>
          </w:tcPr>
          <w:p w14:paraId="50A99660" w14:textId="0C70862F" w:rsidR="00CD0F12" w:rsidRPr="0006217B" w:rsidRDefault="00114CAA" w:rsidP="00CD0F1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Savings Bank</w:t>
            </w:r>
          </w:p>
        </w:tc>
      </w:tr>
      <w:tr w:rsidR="00CD0F12" w:rsidRPr="0006217B" w14:paraId="5DDED2BF" w14:textId="77777777" w:rsidTr="009577C2">
        <w:tc>
          <w:tcPr>
            <w:tcW w:w="2249" w:type="dxa"/>
            <w:vAlign w:val="center"/>
          </w:tcPr>
          <w:p w14:paraId="718F1383" w14:textId="0356D6F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071</w:t>
            </w:r>
          </w:p>
        </w:tc>
        <w:tc>
          <w:tcPr>
            <w:tcW w:w="2268" w:type="dxa"/>
            <w:vAlign w:val="center"/>
          </w:tcPr>
          <w:p w14:paraId="18EC8067" w14:textId="486C7CBF"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Korea Post</w:t>
            </w:r>
          </w:p>
        </w:tc>
        <w:tc>
          <w:tcPr>
            <w:tcW w:w="2268" w:type="dxa"/>
            <w:vAlign w:val="center"/>
          </w:tcPr>
          <w:p w14:paraId="4406B3FA" w14:textId="27B5783E"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048</w:t>
            </w:r>
          </w:p>
        </w:tc>
        <w:tc>
          <w:tcPr>
            <w:tcW w:w="2268" w:type="dxa"/>
            <w:vAlign w:val="center"/>
          </w:tcPr>
          <w:p w14:paraId="50335F60" w14:textId="21D5A48C" w:rsidR="00CD0F12" w:rsidRPr="0006217B" w:rsidRDefault="00F60496" w:rsidP="00CD0F12">
            <w:pPr>
              <w:pStyle w:val="cq11"/>
              <w:ind w:leftChars="0" w:left="0"/>
              <w:rPr>
                <w:rFonts w:asciiTheme="minorHAnsi" w:eastAsiaTheme="minorHAnsi" w:hAnsiTheme="minorHAnsi"/>
              </w:rPr>
            </w:pPr>
            <w:r w:rsidRPr="0006217B">
              <w:rPr>
                <w:rFonts w:asciiTheme="minorHAnsi" w:eastAsiaTheme="minorHAnsi" w:hAnsiTheme="minorHAnsi" w:hint="eastAsia"/>
              </w:rPr>
              <w:t>NACUFOK</w:t>
            </w:r>
          </w:p>
        </w:tc>
      </w:tr>
      <w:tr w:rsidR="00CD0F12" w:rsidRPr="0006217B" w14:paraId="743637A8" w14:textId="77777777" w:rsidTr="009577C2">
        <w:tc>
          <w:tcPr>
            <w:tcW w:w="2249" w:type="dxa"/>
            <w:vAlign w:val="center"/>
          </w:tcPr>
          <w:p w14:paraId="4847C04E" w14:textId="654A0A3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002</w:t>
            </w:r>
          </w:p>
        </w:tc>
        <w:tc>
          <w:tcPr>
            <w:tcW w:w="2268" w:type="dxa"/>
            <w:vAlign w:val="center"/>
          </w:tcPr>
          <w:p w14:paraId="03A93ECA" w14:textId="393B4012"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KDB</w:t>
            </w:r>
          </w:p>
        </w:tc>
        <w:tc>
          <w:tcPr>
            <w:tcW w:w="2268" w:type="dxa"/>
            <w:vAlign w:val="center"/>
          </w:tcPr>
          <w:p w14:paraId="0EDA85AE" w14:textId="5EFF521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090</w:t>
            </w:r>
          </w:p>
        </w:tc>
        <w:tc>
          <w:tcPr>
            <w:tcW w:w="2268" w:type="dxa"/>
            <w:vAlign w:val="center"/>
          </w:tcPr>
          <w:p w14:paraId="704723D3" w14:textId="686BE95C" w:rsidR="00CD0F12" w:rsidRPr="0006217B" w:rsidRDefault="00F60496" w:rsidP="00CD0F12">
            <w:pPr>
              <w:pStyle w:val="cq11"/>
              <w:ind w:leftChars="0" w:left="0"/>
              <w:rPr>
                <w:rFonts w:asciiTheme="minorHAnsi" w:eastAsiaTheme="minorHAnsi" w:hAnsiTheme="minorHAnsi"/>
              </w:rPr>
            </w:pPr>
            <w:r w:rsidRPr="0006217B">
              <w:rPr>
                <w:rFonts w:asciiTheme="minorHAnsi" w:eastAsiaTheme="minorHAnsi" w:hAnsiTheme="minorHAnsi" w:hint="eastAsia"/>
              </w:rPr>
              <w:t>Kakao Bank</w:t>
            </w:r>
          </w:p>
        </w:tc>
      </w:tr>
      <w:tr w:rsidR="00CD0F12" w:rsidRPr="0006217B" w14:paraId="5AE70166" w14:textId="77777777" w:rsidTr="009577C2">
        <w:tc>
          <w:tcPr>
            <w:tcW w:w="2249" w:type="dxa"/>
            <w:vAlign w:val="center"/>
          </w:tcPr>
          <w:p w14:paraId="5F021859" w14:textId="463FCD13"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089</w:t>
            </w:r>
          </w:p>
        </w:tc>
        <w:tc>
          <w:tcPr>
            <w:tcW w:w="2268" w:type="dxa"/>
            <w:vAlign w:val="center"/>
          </w:tcPr>
          <w:p w14:paraId="6E6CF2F5" w14:textId="3BBE4FAE"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Kbank</w:t>
            </w:r>
          </w:p>
        </w:tc>
        <w:tc>
          <w:tcPr>
            <w:tcW w:w="2268" w:type="dxa"/>
            <w:vAlign w:val="center"/>
          </w:tcPr>
          <w:p w14:paraId="64B19F08" w14:textId="7B12DA2C"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KBP</w:t>
            </w:r>
          </w:p>
        </w:tc>
        <w:tc>
          <w:tcPr>
            <w:tcW w:w="2268" w:type="dxa"/>
            <w:vAlign w:val="center"/>
          </w:tcPr>
          <w:p w14:paraId="0D2EE3D4" w14:textId="1D48CDEF"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KBPay</w:t>
            </w:r>
          </w:p>
        </w:tc>
      </w:tr>
      <w:tr w:rsidR="00145BD2" w:rsidRPr="0006217B" w14:paraId="7A24AB4A" w14:textId="77777777" w:rsidTr="009577C2">
        <w:tc>
          <w:tcPr>
            <w:tcW w:w="2249" w:type="dxa"/>
          </w:tcPr>
          <w:p w14:paraId="6B2D8789" w14:textId="761BE32B" w:rsidR="00145BD2" w:rsidRPr="0006217B" w:rsidRDefault="00CD0F12" w:rsidP="00E50DE6">
            <w:pPr>
              <w:pStyle w:val="cq11"/>
              <w:ind w:leftChars="0" w:left="0"/>
              <w:rPr>
                <w:rFonts w:asciiTheme="minorHAnsi" w:eastAsiaTheme="minorHAnsi" w:hAnsiTheme="minorHAnsi"/>
              </w:rPr>
            </w:pPr>
            <w:r w:rsidRPr="0006217B">
              <w:rPr>
                <w:rFonts w:asciiTheme="minorHAnsi" w:eastAsiaTheme="minorHAnsi" w:hAnsiTheme="minorHAnsi" w:hint="eastAsia"/>
              </w:rPr>
              <w:t>247</w:t>
            </w:r>
          </w:p>
        </w:tc>
        <w:tc>
          <w:tcPr>
            <w:tcW w:w="2268" w:type="dxa"/>
          </w:tcPr>
          <w:p w14:paraId="4CB578AC" w14:textId="6B890CDB" w:rsidR="00145BD2" w:rsidRPr="0006217B" w:rsidRDefault="00CD0F12" w:rsidP="00E50DE6">
            <w:pPr>
              <w:pStyle w:val="cq11"/>
              <w:ind w:leftChars="0" w:left="0"/>
              <w:rPr>
                <w:rFonts w:asciiTheme="minorHAnsi" w:eastAsiaTheme="minorHAnsi" w:hAnsiTheme="minorHAnsi"/>
              </w:rPr>
            </w:pPr>
            <w:r w:rsidRPr="0006217B">
              <w:rPr>
                <w:rFonts w:asciiTheme="minorHAnsi" w:eastAsiaTheme="minorHAnsi" w:hAnsiTheme="minorHAnsi" w:hint="eastAsia"/>
              </w:rPr>
              <w:t>KFCC</w:t>
            </w:r>
          </w:p>
        </w:tc>
        <w:tc>
          <w:tcPr>
            <w:tcW w:w="2268" w:type="dxa"/>
          </w:tcPr>
          <w:p w14:paraId="68E33985" w14:textId="77777777" w:rsidR="00145BD2" w:rsidRPr="0006217B" w:rsidRDefault="00145BD2" w:rsidP="00E50DE6">
            <w:pPr>
              <w:pStyle w:val="cq11"/>
              <w:ind w:leftChars="0" w:left="0"/>
              <w:rPr>
                <w:rFonts w:asciiTheme="minorHAnsi" w:eastAsiaTheme="minorHAnsi" w:hAnsiTheme="minorHAnsi"/>
              </w:rPr>
            </w:pPr>
          </w:p>
        </w:tc>
        <w:tc>
          <w:tcPr>
            <w:tcW w:w="2268" w:type="dxa"/>
          </w:tcPr>
          <w:p w14:paraId="702297C1" w14:textId="77777777" w:rsidR="00145BD2" w:rsidRPr="0006217B" w:rsidRDefault="00145BD2" w:rsidP="00E50DE6">
            <w:pPr>
              <w:pStyle w:val="cq11"/>
              <w:ind w:leftChars="0" w:left="0"/>
              <w:rPr>
                <w:rFonts w:asciiTheme="minorHAnsi" w:eastAsiaTheme="minorHAnsi" w:hAnsiTheme="minorHAnsi"/>
              </w:rPr>
            </w:pPr>
          </w:p>
        </w:tc>
      </w:tr>
    </w:tbl>
    <w:p w14:paraId="6BCC308A" w14:textId="77777777" w:rsidR="00D116B8" w:rsidRPr="0006217B" w:rsidRDefault="00D116B8" w:rsidP="00D116B8">
      <w:pPr>
        <w:pStyle w:val="cq11"/>
        <w:ind w:left="440"/>
        <w:rPr>
          <w:rFonts w:asciiTheme="minorHAnsi" w:eastAsiaTheme="minorHAnsi" w:hAnsiTheme="minorHAnsi"/>
        </w:rPr>
      </w:pPr>
    </w:p>
    <w:p w14:paraId="136F0550" w14:textId="77777777" w:rsidR="0040276D" w:rsidRPr="0006217B" w:rsidRDefault="00A01999">
      <w:pPr>
        <w:pStyle w:val="2"/>
        <w:rPr>
          <w:rFonts w:asciiTheme="minorHAnsi" w:eastAsiaTheme="minorHAnsi" w:hAnsiTheme="minorHAnsi"/>
        </w:rPr>
      </w:pPr>
      <w:bookmarkStart w:id="245" w:name="_Toc172043650"/>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Institution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Identifiers</w:t>
      </w:r>
      <w:bookmarkEnd w:id="245"/>
    </w:p>
    <w:p w14:paraId="252B8630" w14:textId="77777777" w:rsidR="00B87FFC" w:rsidRPr="0006217B" w:rsidRDefault="00B87FFC" w:rsidP="00B87FFC">
      <w:pPr>
        <w:pStyle w:val="cq11"/>
        <w:ind w:left="44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he</w:t>
      </w:r>
      <w:r w:rsidR="007A2CDB" w:rsidRPr="0006217B">
        <w:rPr>
          <w:rFonts w:asciiTheme="minorHAnsi" w:eastAsiaTheme="minorHAnsi" w:hAnsiTheme="minorHAnsi"/>
        </w:rPr>
        <w:t xml:space="preserve"> </w:t>
      </w:r>
      <w:r w:rsidRPr="0006217B">
        <w:rPr>
          <w:rFonts w:asciiTheme="minorHAnsi" w:eastAsiaTheme="minorHAnsi" w:hAnsiTheme="minorHAnsi"/>
        </w:rPr>
        <w:t>unique</w:t>
      </w:r>
      <w:r w:rsidR="007A2CDB" w:rsidRPr="0006217B">
        <w:rPr>
          <w:rFonts w:asciiTheme="minorHAnsi" w:eastAsiaTheme="minorHAnsi" w:hAnsiTheme="minorHAnsi"/>
        </w:rPr>
        <w:t xml:space="preserve"> </w:t>
      </w:r>
      <w:r w:rsidRPr="0006217B">
        <w:rPr>
          <w:rFonts w:asciiTheme="minorHAnsi" w:eastAsiaTheme="minorHAnsi" w:hAnsiTheme="minorHAnsi"/>
        </w:rPr>
        <w:t>identification</w:t>
      </w:r>
      <w:r w:rsidR="007A2CDB" w:rsidRPr="0006217B">
        <w:rPr>
          <w:rFonts w:asciiTheme="minorHAnsi" w:eastAsiaTheme="minorHAnsi" w:hAnsiTheme="minorHAnsi"/>
        </w:rPr>
        <w:t xml:space="preserve"> </w:t>
      </w:r>
      <w:r w:rsidRPr="0006217B">
        <w:rPr>
          <w:rFonts w:asciiTheme="minorHAnsi" w:eastAsiaTheme="minorHAnsi" w:hAnsiTheme="minorHAnsi"/>
        </w:rPr>
        <w:t>codes</w:t>
      </w:r>
      <w:r w:rsidR="007A2CDB" w:rsidRPr="0006217B">
        <w:rPr>
          <w:rFonts w:asciiTheme="minorHAnsi" w:eastAsiaTheme="minorHAnsi" w:hAnsiTheme="minorHAnsi"/>
        </w:rPr>
        <w:t xml:space="preserve"> </w:t>
      </w:r>
      <w:r w:rsidRPr="0006217B">
        <w:rPr>
          <w:rFonts w:asciiTheme="minorHAnsi" w:eastAsiaTheme="minorHAnsi" w:hAnsiTheme="minorHAnsi"/>
        </w:rPr>
        <w:t>for</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institutions</w:t>
      </w:r>
      <w:r w:rsidR="007A2CDB" w:rsidRPr="0006217B">
        <w:rPr>
          <w:rFonts w:asciiTheme="minorHAnsi" w:eastAsiaTheme="minorHAnsi" w:hAnsiTheme="minorHAnsi"/>
        </w:rPr>
        <w:t xml:space="preserve"> </w:t>
      </w:r>
      <w:r w:rsidRPr="0006217B">
        <w:rPr>
          <w:rFonts w:asciiTheme="minorHAnsi" w:eastAsiaTheme="minorHAnsi" w:hAnsiTheme="minorHAnsi"/>
        </w:rPr>
        <w:t>are</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follows.</w:t>
      </w:r>
    </w:p>
    <w:tbl>
      <w:tblPr>
        <w:tblStyle w:val="a7"/>
        <w:tblW w:w="0" w:type="auto"/>
        <w:tblInd w:w="440" w:type="dxa"/>
        <w:tblLook w:val="04A0" w:firstRow="1" w:lastRow="0" w:firstColumn="1" w:lastColumn="0" w:noHBand="0" w:noVBand="1"/>
      </w:tblPr>
      <w:tblGrid>
        <w:gridCol w:w="2504"/>
        <w:gridCol w:w="2504"/>
        <w:gridCol w:w="2504"/>
        <w:gridCol w:w="2504"/>
      </w:tblGrid>
      <w:tr w:rsidR="00B87FFC" w:rsidRPr="0006217B" w14:paraId="58546DF6" w14:textId="77777777" w:rsidTr="00CD0F12">
        <w:tc>
          <w:tcPr>
            <w:tcW w:w="2504" w:type="dxa"/>
            <w:shd w:val="clear" w:color="auto" w:fill="D9D9D9" w:themeFill="background1" w:themeFillShade="D9"/>
          </w:tcPr>
          <w:p w14:paraId="11C794CA" w14:textId="77777777"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C</w:t>
            </w:r>
            <w:r w:rsidRPr="0006217B">
              <w:rPr>
                <w:rFonts w:asciiTheme="minorHAnsi" w:eastAsiaTheme="minorHAnsi" w:hAnsiTheme="minorHAnsi"/>
              </w:rPr>
              <w:t>ode</w:t>
            </w:r>
          </w:p>
        </w:tc>
        <w:tc>
          <w:tcPr>
            <w:tcW w:w="2504" w:type="dxa"/>
            <w:shd w:val="clear" w:color="auto" w:fill="D9D9D9" w:themeFill="background1" w:themeFillShade="D9"/>
          </w:tcPr>
          <w:p w14:paraId="30A3C973" w14:textId="77777777"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r w:rsidRPr="0006217B">
              <w:rPr>
                <w:rFonts w:asciiTheme="minorHAnsi" w:eastAsiaTheme="minorHAnsi" w:hAnsiTheme="minorHAnsi"/>
              </w:rPr>
              <w:t>ame</w:t>
            </w:r>
          </w:p>
        </w:tc>
        <w:tc>
          <w:tcPr>
            <w:tcW w:w="2504" w:type="dxa"/>
            <w:shd w:val="clear" w:color="auto" w:fill="D9D9D9" w:themeFill="background1" w:themeFillShade="D9"/>
          </w:tcPr>
          <w:p w14:paraId="1673FFDF" w14:textId="03BF0E12"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7B2BBF3C" w14:textId="77777777"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r w:rsidRPr="0006217B">
              <w:rPr>
                <w:rFonts w:asciiTheme="minorHAnsi" w:eastAsiaTheme="minorHAnsi" w:hAnsiTheme="minorHAnsi"/>
              </w:rPr>
              <w:t>ame</w:t>
            </w:r>
          </w:p>
        </w:tc>
      </w:tr>
      <w:tr w:rsidR="0053141C" w:rsidRPr="0006217B" w14:paraId="75D0F8D1" w14:textId="77777777" w:rsidTr="00B87FFC">
        <w:tc>
          <w:tcPr>
            <w:tcW w:w="2504" w:type="dxa"/>
          </w:tcPr>
          <w:p w14:paraId="3A0B584D" w14:textId="20EDA0D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002</w:t>
            </w:r>
          </w:p>
        </w:tc>
        <w:tc>
          <w:tcPr>
            <w:tcW w:w="2504" w:type="dxa"/>
          </w:tcPr>
          <w:p w14:paraId="604744F5" w14:textId="5740DF54"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Development Bank</w:t>
            </w:r>
          </w:p>
        </w:tc>
        <w:tc>
          <w:tcPr>
            <w:tcW w:w="2504" w:type="dxa"/>
          </w:tcPr>
          <w:p w14:paraId="292D53AE" w14:textId="6EC4775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088</w:t>
            </w:r>
          </w:p>
        </w:tc>
        <w:tc>
          <w:tcPr>
            <w:tcW w:w="2504" w:type="dxa"/>
          </w:tcPr>
          <w:p w14:paraId="4AF00A89" w14:textId="022294E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Shinhan Bank</w:t>
            </w:r>
          </w:p>
        </w:tc>
      </w:tr>
      <w:tr w:rsidR="0053141C" w:rsidRPr="0006217B" w14:paraId="39E44432" w14:textId="77777777" w:rsidTr="00B87FFC">
        <w:tc>
          <w:tcPr>
            <w:tcW w:w="2504" w:type="dxa"/>
          </w:tcPr>
          <w:p w14:paraId="6CE65BF7" w14:textId="03B63A9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003</w:t>
            </w:r>
          </w:p>
        </w:tc>
        <w:tc>
          <w:tcPr>
            <w:tcW w:w="2504" w:type="dxa"/>
          </w:tcPr>
          <w:p w14:paraId="5C62FE40" w14:textId="00F30F0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Industrial Bank</w:t>
            </w:r>
          </w:p>
        </w:tc>
        <w:tc>
          <w:tcPr>
            <w:tcW w:w="2504" w:type="dxa"/>
          </w:tcPr>
          <w:p w14:paraId="5CC0D043" w14:textId="0793307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089</w:t>
            </w:r>
          </w:p>
        </w:tc>
        <w:tc>
          <w:tcPr>
            <w:tcW w:w="2504" w:type="dxa"/>
          </w:tcPr>
          <w:p w14:paraId="6C029392" w14:textId="34B5DAC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Kbank</w:t>
            </w:r>
          </w:p>
        </w:tc>
      </w:tr>
      <w:tr w:rsidR="0053141C" w:rsidRPr="0006217B" w14:paraId="33F318FA" w14:textId="77777777" w:rsidTr="00B87FFC">
        <w:tc>
          <w:tcPr>
            <w:tcW w:w="2504" w:type="dxa"/>
          </w:tcPr>
          <w:p w14:paraId="05190B42" w14:textId="3F98166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092</w:t>
            </w:r>
          </w:p>
        </w:tc>
        <w:tc>
          <w:tcPr>
            <w:tcW w:w="2504" w:type="dxa"/>
          </w:tcPr>
          <w:p w14:paraId="2CD19554" w14:textId="489FA91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Toss Bank</w:t>
            </w:r>
          </w:p>
        </w:tc>
        <w:tc>
          <w:tcPr>
            <w:tcW w:w="2504" w:type="dxa"/>
          </w:tcPr>
          <w:p w14:paraId="7F5A93C0" w14:textId="302671A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271</w:t>
            </w:r>
          </w:p>
        </w:tc>
        <w:tc>
          <w:tcPr>
            <w:tcW w:w="2504" w:type="dxa"/>
          </w:tcPr>
          <w:p w14:paraId="50E31D97" w14:textId="4DE30A8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Toss Securities</w:t>
            </w:r>
          </w:p>
        </w:tc>
      </w:tr>
      <w:tr w:rsidR="0053141C" w:rsidRPr="0006217B" w14:paraId="727B5238" w14:textId="77777777" w:rsidTr="00B87FFC">
        <w:tc>
          <w:tcPr>
            <w:tcW w:w="2504" w:type="dxa"/>
          </w:tcPr>
          <w:p w14:paraId="1011F09C" w14:textId="1A16D3D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004</w:t>
            </w:r>
          </w:p>
        </w:tc>
        <w:tc>
          <w:tcPr>
            <w:tcW w:w="2504" w:type="dxa"/>
          </w:tcPr>
          <w:p w14:paraId="1B485695" w14:textId="78CA15A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Kookmin Bank</w:t>
            </w:r>
          </w:p>
        </w:tc>
        <w:tc>
          <w:tcPr>
            <w:tcW w:w="2504" w:type="dxa"/>
          </w:tcPr>
          <w:p w14:paraId="412E57AA" w14:textId="7BACAD9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090</w:t>
            </w:r>
          </w:p>
        </w:tc>
        <w:tc>
          <w:tcPr>
            <w:tcW w:w="2504" w:type="dxa"/>
          </w:tcPr>
          <w:p w14:paraId="29E5DDD1" w14:textId="2A8D17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Kakao Bank</w:t>
            </w:r>
          </w:p>
        </w:tc>
      </w:tr>
      <w:tr w:rsidR="0053141C" w:rsidRPr="0006217B" w14:paraId="49CFFB42" w14:textId="77777777" w:rsidTr="00B87FFC">
        <w:tc>
          <w:tcPr>
            <w:tcW w:w="2504" w:type="dxa"/>
          </w:tcPr>
          <w:p w14:paraId="000E3080" w14:textId="01D3531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005</w:t>
            </w:r>
          </w:p>
        </w:tc>
        <w:tc>
          <w:tcPr>
            <w:tcW w:w="2504" w:type="dxa"/>
          </w:tcPr>
          <w:p w14:paraId="3B673F3F" w14:textId="23279F7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Exchange Bank</w:t>
            </w:r>
          </w:p>
        </w:tc>
        <w:tc>
          <w:tcPr>
            <w:tcW w:w="2504" w:type="dxa"/>
          </w:tcPr>
          <w:p w14:paraId="02F215D4" w14:textId="421DEA6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209</w:t>
            </w:r>
          </w:p>
        </w:tc>
        <w:tc>
          <w:tcPr>
            <w:tcW w:w="2504" w:type="dxa"/>
          </w:tcPr>
          <w:p w14:paraId="1C3C2123" w14:textId="10B6758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Yuanta Securities</w:t>
            </w:r>
          </w:p>
        </w:tc>
      </w:tr>
      <w:tr w:rsidR="0053141C" w:rsidRPr="0006217B" w14:paraId="6604BBA9" w14:textId="77777777" w:rsidTr="00B87FFC">
        <w:tc>
          <w:tcPr>
            <w:tcW w:w="2504" w:type="dxa"/>
          </w:tcPr>
          <w:p w14:paraId="4AE6DEA7" w14:textId="42C72B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007</w:t>
            </w:r>
          </w:p>
        </w:tc>
        <w:tc>
          <w:tcPr>
            <w:tcW w:w="2504" w:type="dxa"/>
          </w:tcPr>
          <w:p w14:paraId="15F8980B" w14:textId="6DE4A80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NFFC</w:t>
            </w:r>
          </w:p>
        </w:tc>
        <w:tc>
          <w:tcPr>
            <w:tcW w:w="2504" w:type="dxa"/>
          </w:tcPr>
          <w:p w14:paraId="7CED9CA2" w14:textId="780EF63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218</w:t>
            </w:r>
          </w:p>
        </w:tc>
        <w:tc>
          <w:tcPr>
            <w:tcW w:w="2504" w:type="dxa"/>
          </w:tcPr>
          <w:p w14:paraId="429EED5C" w14:textId="7109C9B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KB Securities</w:t>
            </w:r>
          </w:p>
        </w:tc>
      </w:tr>
      <w:tr w:rsidR="0053141C" w:rsidRPr="0006217B" w14:paraId="7F575BC7" w14:textId="77777777" w:rsidTr="00B87FFC">
        <w:tc>
          <w:tcPr>
            <w:tcW w:w="2504" w:type="dxa"/>
          </w:tcPr>
          <w:p w14:paraId="5EA0290B" w14:textId="1F8B806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011</w:t>
            </w:r>
          </w:p>
        </w:tc>
        <w:tc>
          <w:tcPr>
            <w:tcW w:w="2504" w:type="dxa"/>
          </w:tcPr>
          <w:p w14:paraId="4153855B" w14:textId="45CA38C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NH</w:t>
            </w:r>
          </w:p>
        </w:tc>
        <w:tc>
          <w:tcPr>
            <w:tcW w:w="2504" w:type="dxa"/>
          </w:tcPr>
          <w:p w14:paraId="3C2FBF4A" w14:textId="79EFFA3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238</w:t>
            </w:r>
          </w:p>
        </w:tc>
        <w:tc>
          <w:tcPr>
            <w:tcW w:w="2504" w:type="dxa"/>
          </w:tcPr>
          <w:p w14:paraId="0ECA3B73" w14:textId="065EC90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Mirae Asset Securities</w:t>
            </w:r>
          </w:p>
        </w:tc>
      </w:tr>
      <w:tr w:rsidR="0053141C" w:rsidRPr="0006217B" w14:paraId="29C1A379" w14:textId="77777777" w:rsidTr="00B87FFC">
        <w:tc>
          <w:tcPr>
            <w:tcW w:w="2504" w:type="dxa"/>
          </w:tcPr>
          <w:p w14:paraId="5568D98D" w14:textId="7D51E7AD"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012</w:t>
            </w:r>
          </w:p>
        </w:tc>
        <w:tc>
          <w:tcPr>
            <w:tcW w:w="2504" w:type="dxa"/>
          </w:tcPr>
          <w:p w14:paraId="326EE498" w14:textId="4A31E084"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NACF</w:t>
            </w:r>
          </w:p>
        </w:tc>
        <w:tc>
          <w:tcPr>
            <w:tcW w:w="2504" w:type="dxa"/>
          </w:tcPr>
          <w:p w14:paraId="6344640C" w14:textId="767F0DC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240</w:t>
            </w:r>
          </w:p>
        </w:tc>
        <w:tc>
          <w:tcPr>
            <w:tcW w:w="2504" w:type="dxa"/>
          </w:tcPr>
          <w:p w14:paraId="51BF0F7A" w14:textId="034085B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Samsung Securities</w:t>
            </w:r>
          </w:p>
        </w:tc>
      </w:tr>
      <w:tr w:rsidR="0053141C" w:rsidRPr="0006217B" w14:paraId="7E471317" w14:textId="77777777" w:rsidTr="00B87FFC">
        <w:tc>
          <w:tcPr>
            <w:tcW w:w="2504" w:type="dxa"/>
          </w:tcPr>
          <w:p w14:paraId="04A91EDE" w14:textId="5D5702E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020</w:t>
            </w:r>
          </w:p>
        </w:tc>
        <w:tc>
          <w:tcPr>
            <w:tcW w:w="2504" w:type="dxa"/>
          </w:tcPr>
          <w:p w14:paraId="6711F02E" w14:textId="6E17BCC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Woori Bank</w:t>
            </w:r>
          </w:p>
        </w:tc>
        <w:tc>
          <w:tcPr>
            <w:tcW w:w="2504" w:type="dxa"/>
          </w:tcPr>
          <w:p w14:paraId="36380421" w14:textId="1FB0F84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243</w:t>
            </w:r>
          </w:p>
        </w:tc>
        <w:tc>
          <w:tcPr>
            <w:tcW w:w="2504" w:type="dxa"/>
          </w:tcPr>
          <w:p w14:paraId="1E0343A7" w14:textId="63309BA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Investment &amp; Securities</w:t>
            </w:r>
          </w:p>
        </w:tc>
      </w:tr>
      <w:tr w:rsidR="0053141C" w:rsidRPr="0006217B" w14:paraId="5C46CBD3" w14:textId="77777777" w:rsidTr="00B87FFC">
        <w:tc>
          <w:tcPr>
            <w:tcW w:w="2504" w:type="dxa"/>
          </w:tcPr>
          <w:p w14:paraId="07B446C1" w14:textId="5AD0E8F4"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023</w:t>
            </w:r>
          </w:p>
        </w:tc>
        <w:tc>
          <w:tcPr>
            <w:tcW w:w="2504" w:type="dxa"/>
          </w:tcPr>
          <w:p w14:paraId="2A0B1515" w14:textId="1B85BFD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SC Bank</w:t>
            </w:r>
          </w:p>
        </w:tc>
        <w:tc>
          <w:tcPr>
            <w:tcW w:w="2504" w:type="dxa"/>
          </w:tcPr>
          <w:p w14:paraId="06349E99" w14:textId="751C935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247</w:t>
            </w:r>
          </w:p>
        </w:tc>
        <w:tc>
          <w:tcPr>
            <w:tcW w:w="2504" w:type="dxa"/>
          </w:tcPr>
          <w:p w14:paraId="2BB51080" w14:textId="644D1EF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NH Investment &amp; Securities</w:t>
            </w:r>
          </w:p>
        </w:tc>
      </w:tr>
      <w:tr w:rsidR="0053141C" w:rsidRPr="0006217B" w14:paraId="393E7C2C" w14:textId="77777777" w:rsidTr="00B87FFC">
        <w:tc>
          <w:tcPr>
            <w:tcW w:w="2504" w:type="dxa"/>
          </w:tcPr>
          <w:p w14:paraId="230648E0" w14:textId="7DAA942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027</w:t>
            </w:r>
          </w:p>
        </w:tc>
        <w:tc>
          <w:tcPr>
            <w:tcW w:w="2504" w:type="dxa"/>
          </w:tcPr>
          <w:p w14:paraId="43269071" w14:textId="140321A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Citi Bank</w:t>
            </w:r>
          </w:p>
        </w:tc>
        <w:tc>
          <w:tcPr>
            <w:tcW w:w="2504" w:type="dxa"/>
          </w:tcPr>
          <w:p w14:paraId="39801B70" w14:textId="572F744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261</w:t>
            </w:r>
          </w:p>
        </w:tc>
        <w:tc>
          <w:tcPr>
            <w:tcW w:w="2504" w:type="dxa"/>
          </w:tcPr>
          <w:p w14:paraId="02A9701B" w14:textId="528C11B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Kyobo Securities</w:t>
            </w:r>
          </w:p>
        </w:tc>
      </w:tr>
      <w:tr w:rsidR="0053141C" w:rsidRPr="0006217B" w14:paraId="7BBC999C" w14:textId="77777777" w:rsidTr="00B87FFC">
        <w:tc>
          <w:tcPr>
            <w:tcW w:w="2504" w:type="dxa"/>
          </w:tcPr>
          <w:p w14:paraId="2D2E7EF3" w14:textId="628FADF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031</w:t>
            </w:r>
          </w:p>
        </w:tc>
        <w:tc>
          <w:tcPr>
            <w:tcW w:w="2504" w:type="dxa"/>
          </w:tcPr>
          <w:p w14:paraId="6BC90E63" w14:textId="3D11771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Daegu Bank</w:t>
            </w:r>
          </w:p>
        </w:tc>
        <w:tc>
          <w:tcPr>
            <w:tcW w:w="2504" w:type="dxa"/>
          </w:tcPr>
          <w:p w14:paraId="1B39CB34" w14:textId="62131E4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262</w:t>
            </w:r>
          </w:p>
        </w:tc>
        <w:tc>
          <w:tcPr>
            <w:tcW w:w="2504" w:type="dxa"/>
          </w:tcPr>
          <w:p w14:paraId="13353846" w14:textId="127C561E"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HI Investment &amp; Securities</w:t>
            </w:r>
          </w:p>
        </w:tc>
      </w:tr>
      <w:tr w:rsidR="0053141C" w:rsidRPr="0006217B" w14:paraId="6981AC1F" w14:textId="77777777" w:rsidTr="00B87FFC">
        <w:tc>
          <w:tcPr>
            <w:tcW w:w="2504" w:type="dxa"/>
          </w:tcPr>
          <w:p w14:paraId="0D5E011E" w14:textId="470080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032</w:t>
            </w:r>
          </w:p>
        </w:tc>
        <w:tc>
          <w:tcPr>
            <w:tcW w:w="2504" w:type="dxa"/>
          </w:tcPr>
          <w:p w14:paraId="6A5D90B8" w14:textId="7956885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Busan Bank</w:t>
            </w:r>
          </w:p>
        </w:tc>
        <w:tc>
          <w:tcPr>
            <w:tcW w:w="2504" w:type="dxa"/>
          </w:tcPr>
          <w:p w14:paraId="2285E539" w14:textId="07B9D46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263</w:t>
            </w:r>
          </w:p>
        </w:tc>
        <w:tc>
          <w:tcPr>
            <w:tcW w:w="2504" w:type="dxa"/>
          </w:tcPr>
          <w:p w14:paraId="05B77149" w14:textId="7F16B9C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Hyundai Motors Securities</w:t>
            </w:r>
          </w:p>
        </w:tc>
      </w:tr>
      <w:tr w:rsidR="0053141C" w:rsidRPr="0006217B" w14:paraId="72C5F807" w14:textId="77777777" w:rsidTr="00B87FFC">
        <w:tc>
          <w:tcPr>
            <w:tcW w:w="2504" w:type="dxa"/>
          </w:tcPr>
          <w:p w14:paraId="2EB520B7" w14:textId="25E0F36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034</w:t>
            </w:r>
          </w:p>
        </w:tc>
        <w:tc>
          <w:tcPr>
            <w:tcW w:w="2504" w:type="dxa"/>
          </w:tcPr>
          <w:p w14:paraId="75B4E531" w14:textId="41E5E18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Kwangju Bank</w:t>
            </w:r>
          </w:p>
        </w:tc>
        <w:tc>
          <w:tcPr>
            <w:tcW w:w="2504" w:type="dxa"/>
          </w:tcPr>
          <w:p w14:paraId="37C98B67" w14:textId="2B09B33D"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264</w:t>
            </w:r>
          </w:p>
        </w:tc>
        <w:tc>
          <w:tcPr>
            <w:tcW w:w="2504" w:type="dxa"/>
          </w:tcPr>
          <w:p w14:paraId="49F5B8F9" w14:textId="2E2DF1A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Kiwoom Securities</w:t>
            </w:r>
          </w:p>
        </w:tc>
      </w:tr>
      <w:tr w:rsidR="0053141C" w:rsidRPr="0006217B" w14:paraId="28966776" w14:textId="77777777" w:rsidTr="00B87FFC">
        <w:tc>
          <w:tcPr>
            <w:tcW w:w="2504" w:type="dxa"/>
          </w:tcPr>
          <w:p w14:paraId="2FC92100" w14:textId="339D040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035</w:t>
            </w:r>
          </w:p>
        </w:tc>
        <w:tc>
          <w:tcPr>
            <w:tcW w:w="2504" w:type="dxa"/>
          </w:tcPr>
          <w:p w14:paraId="5203CB99" w14:textId="29B0C21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Jeju Bank</w:t>
            </w:r>
          </w:p>
        </w:tc>
        <w:tc>
          <w:tcPr>
            <w:tcW w:w="2504" w:type="dxa"/>
          </w:tcPr>
          <w:p w14:paraId="76A69B2C" w14:textId="7D12804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265</w:t>
            </w:r>
          </w:p>
        </w:tc>
        <w:tc>
          <w:tcPr>
            <w:tcW w:w="2504" w:type="dxa"/>
          </w:tcPr>
          <w:p w14:paraId="709BEB15" w14:textId="49D0567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eBest Securities</w:t>
            </w:r>
          </w:p>
        </w:tc>
      </w:tr>
      <w:tr w:rsidR="0053141C" w:rsidRPr="0006217B" w14:paraId="0211BE3F" w14:textId="77777777" w:rsidTr="00B87FFC">
        <w:tc>
          <w:tcPr>
            <w:tcW w:w="2504" w:type="dxa"/>
          </w:tcPr>
          <w:p w14:paraId="2D0BE3D3" w14:textId="5893283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037</w:t>
            </w:r>
          </w:p>
        </w:tc>
        <w:tc>
          <w:tcPr>
            <w:tcW w:w="2504" w:type="dxa"/>
          </w:tcPr>
          <w:p w14:paraId="3C2FD3D8" w14:textId="207ABD4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Jeonbuk Bank</w:t>
            </w:r>
          </w:p>
        </w:tc>
        <w:tc>
          <w:tcPr>
            <w:tcW w:w="2504" w:type="dxa"/>
          </w:tcPr>
          <w:p w14:paraId="11DED62B" w14:textId="1FBBBA2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266</w:t>
            </w:r>
          </w:p>
        </w:tc>
        <w:tc>
          <w:tcPr>
            <w:tcW w:w="2504" w:type="dxa"/>
          </w:tcPr>
          <w:p w14:paraId="2CCAFB26" w14:textId="7FE0A1C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SK Securities</w:t>
            </w:r>
          </w:p>
        </w:tc>
      </w:tr>
      <w:tr w:rsidR="0053141C" w:rsidRPr="0006217B" w14:paraId="5F9A73B3" w14:textId="77777777" w:rsidTr="00B87FFC">
        <w:tc>
          <w:tcPr>
            <w:tcW w:w="2504" w:type="dxa"/>
          </w:tcPr>
          <w:p w14:paraId="7DBC1767" w14:textId="67AB8A6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039</w:t>
            </w:r>
          </w:p>
        </w:tc>
        <w:tc>
          <w:tcPr>
            <w:tcW w:w="2504" w:type="dxa"/>
          </w:tcPr>
          <w:p w14:paraId="33DAC42E" w14:textId="3AE8E73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Kyongnam Bank</w:t>
            </w:r>
          </w:p>
        </w:tc>
        <w:tc>
          <w:tcPr>
            <w:tcW w:w="2504" w:type="dxa"/>
          </w:tcPr>
          <w:p w14:paraId="6AA4E98E" w14:textId="13FBB88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267</w:t>
            </w:r>
          </w:p>
        </w:tc>
        <w:tc>
          <w:tcPr>
            <w:tcW w:w="2504" w:type="dxa"/>
          </w:tcPr>
          <w:p w14:paraId="53A0EC6A" w14:textId="3AE2AA5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Daishin Securities</w:t>
            </w:r>
          </w:p>
        </w:tc>
      </w:tr>
      <w:tr w:rsidR="0053141C" w:rsidRPr="0006217B" w14:paraId="2C788747" w14:textId="77777777" w:rsidTr="00B87FFC">
        <w:tc>
          <w:tcPr>
            <w:tcW w:w="2504" w:type="dxa"/>
          </w:tcPr>
          <w:p w14:paraId="43558806" w14:textId="24ADDE9E"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045</w:t>
            </w:r>
          </w:p>
        </w:tc>
        <w:tc>
          <w:tcPr>
            <w:tcW w:w="2504" w:type="dxa"/>
          </w:tcPr>
          <w:p w14:paraId="43501A88" w14:textId="3D42156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KFCC</w:t>
            </w:r>
          </w:p>
        </w:tc>
        <w:tc>
          <w:tcPr>
            <w:tcW w:w="2504" w:type="dxa"/>
          </w:tcPr>
          <w:p w14:paraId="7316B0C4" w14:textId="2B3C37F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269</w:t>
            </w:r>
          </w:p>
        </w:tc>
        <w:tc>
          <w:tcPr>
            <w:tcW w:w="2504" w:type="dxa"/>
          </w:tcPr>
          <w:p w14:paraId="4888357B" w14:textId="403B918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Hanwha Investment &amp; Securities</w:t>
            </w:r>
          </w:p>
        </w:tc>
      </w:tr>
      <w:tr w:rsidR="0053141C" w:rsidRPr="0006217B" w14:paraId="1109D6DF" w14:textId="77777777" w:rsidTr="00B87FFC">
        <w:tc>
          <w:tcPr>
            <w:tcW w:w="2504" w:type="dxa"/>
          </w:tcPr>
          <w:p w14:paraId="26EA6F3C" w14:textId="484B255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lastRenderedPageBreak/>
              <w:t>048</w:t>
            </w:r>
          </w:p>
        </w:tc>
        <w:tc>
          <w:tcPr>
            <w:tcW w:w="2504" w:type="dxa"/>
          </w:tcPr>
          <w:p w14:paraId="0ABA0C5E" w14:textId="05E3412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Credit Union (NCUF)</w:t>
            </w:r>
          </w:p>
        </w:tc>
        <w:tc>
          <w:tcPr>
            <w:tcW w:w="2504" w:type="dxa"/>
          </w:tcPr>
          <w:p w14:paraId="1E793523" w14:textId="7A47863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270</w:t>
            </w:r>
          </w:p>
        </w:tc>
        <w:tc>
          <w:tcPr>
            <w:tcW w:w="2504" w:type="dxa"/>
          </w:tcPr>
          <w:p w14:paraId="2AF84207" w14:textId="24F5521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Hana Financial Investment</w:t>
            </w:r>
          </w:p>
        </w:tc>
      </w:tr>
      <w:tr w:rsidR="0053141C" w:rsidRPr="0006217B" w14:paraId="5E29769D" w14:textId="77777777" w:rsidTr="00B87FFC">
        <w:tc>
          <w:tcPr>
            <w:tcW w:w="2504" w:type="dxa"/>
          </w:tcPr>
          <w:p w14:paraId="4184D1B3" w14:textId="725AE8E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050</w:t>
            </w:r>
          </w:p>
        </w:tc>
        <w:tc>
          <w:tcPr>
            <w:tcW w:w="2504" w:type="dxa"/>
          </w:tcPr>
          <w:p w14:paraId="1F6D8BB5" w14:textId="24A71BF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Mutual Savings Bank</w:t>
            </w:r>
          </w:p>
        </w:tc>
        <w:tc>
          <w:tcPr>
            <w:tcW w:w="2504" w:type="dxa"/>
          </w:tcPr>
          <w:p w14:paraId="489563C3" w14:textId="39E80E5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278</w:t>
            </w:r>
          </w:p>
        </w:tc>
        <w:tc>
          <w:tcPr>
            <w:tcW w:w="2504" w:type="dxa"/>
          </w:tcPr>
          <w:p w14:paraId="262114D8" w14:textId="167A3FD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Shinhan Financial Investment</w:t>
            </w:r>
          </w:p>
        </w:tc>
      </w:tr>
      <w:tr w:rsidR="0053141C" w:rsidRPr="0006217B" w14:paraId="7DAD7B02" w14:textId="77777777" w:rsidTr="00B87FFC">
        <w:tc>
          <w:tcPr>
            <w:tcW w:w="2504" w:type="dxa"/>
          </w:tcPr>
          <w:p w14:paraId="77B83E32" w14:textId="6AF03C6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054</w:t>
            </w:r>
          </w:p>
        </w:tc>
        <w:tc>
          <w:tcPr>
            <w:tcW w:w="2504" w:type="dxa"/>
          </w:tcPr>
          <w:p w14:paraId="72370A35" w14:textId="1D4AFE3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HSBC Bank</w:t>
            </w:r>
          </w:p>
        </w:tc>
        <w:tc>
          <w:tcPr>
            <w:tcW w:w="2504" w:type="dxa"/>
          </w:tcPr>
          <w:p w14:paraId="448F91CF" w14:textId="6107249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279</w:t>
            </w:r>
          </w:p>
        </w:tc>
        <w:tc>
          <w:tcPr>
            <w:tcW w:w="2504" w:type="dxa"/>
          </w:tcPr>
          <w:p w14:paraId="52D98418" w14:textId="6A12F5C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DB Securities</w:t>
            </w:r>
          </w:p>
        </w:tc>
      </w:tr>
      <w:tr w:rsidR="0053141C" w:rsidRPr="0006217B" w14:paraId="4E35ED39" w14:textId="77777777" w:rsidTr="00B87FFC">
        <w:tc>
          <w:tcPr>
            <w:tcW w:w="2504" w:type="dxa"/>
          </w:tcPr>
          <w:p w14:paraId="03550A52" w14:textId="746B3C4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055</w:t>
            </w:r>
          </w:p>
        </w:tc>
        <w:tc>
          <w:tcPr>
            <w:tcW w:w="2504" w:type="dxa"/>
          </w:tcPr>
          <w:p w14:paraId="70799260" w14:textId="50F4C5C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Deutsche Bank</w:t>
            </w:r>
          </w:p>
        </w:tc>
        <w:tc>
          <w:tcPr>
            <w:tcW w:w="2504" w:type="dxa"/>
          </w:tcPr>
          <w:p w14:paraId="02F15BA0" w14:textId="5954A73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280</w:t>
            </w:r>
          </w:p>
        </w:tc>
        <w:tc>
          <w:tcPr>
            <w:tcW w:w="2504" w:type="dxa"/>
          </w:tcPr>
          <w:p w14:paraId="0054BF27" w14:textId="1FA05BE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Eugene Investment Securities</w:t>
            </w:r>
          </w:p>
        </w:tc>
      </w:tr>
      <w:tr w:rsidR="0053141C" w:rsidRPr="0006217B" w14:paraId="28ABFB01" w14:textId="77777777" w:rsidTr="00B87FFC">
        <w:tc>
          <w:tcPr>
            <w:tcW w:w="2504" w:type="dxa"/>
          </w:tcPr>
          <w:p w14:paraId="05DA7B12" w14:textId="65F25BB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057</w:t>
            </w:r>
          </w:p>
        </w:tc>
        <w:tc>
          <w:tcPr>
            <w:tcW w:w="2504" w:type="dxa"/>
          </w:tcPr>
          <w:p w14:paraId="29B0232E" w14:textId="1DB69C6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JP Morgan Chase Bank</w:t>
            </w:r>
          </w:p>
        </w:tc>
        <w:tc>
          <w:tcPr>
            <w:tcW w:w="2504" w:type="dxa"/>
          </w:tcPr>
          <w:p w14:paraId="654253AE" w14:textId="019A27F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287</w:t>
            </w:r>
          </w:p>
        </w:tc>
        <w:tc>
          <w:tcPr>
            <w:tcW w:w="2504" w:type="dxa"/>
          </w:tcPr>
          <w:p w14:paraId="3C912E5A" w14:textId="11FB990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Meritz Securities</w:t>
            </w:r>
          </w:p>
        </w:tc>
      </w:tr>
      <w:tr w:rsidR="0053141C" w:rsidRPr="0006217B" w14:paraId="7E7D03BA" w14:textId="77777777" w:rsidTr="00AF7C85">
        <w:tc>
          <w:tcPr>
            <w:tcW w:w="2504" w:type="dxa"/>
          </w:tcPr>
          <w:p w14:paraId="68C913B4" w14:textId="7C297B4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060</w:t>
            </w:r>
          </w:p>
        </w:tc>
        <w:tc>
          <w:tcPr>
            <w:tcW w:w="2504" w:type="dxa"/>
          </w:tcPr>
          <w:p w14:paraId="0505BF07" w14:textId="5E6B35C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Bank of America</w:t>
            </w:r>
          </w:p>
        </w:tc>
        <w:tc>
          <w:tcPr>
            <w:tcW w:w="2504" w:type="dxa"/>
          </w:tcPr>
          <w:p w14:paraId="487E32D4" w14:textId="51FC34B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290</w:t>
            </w:r>
          </w:p>
        </w:tc>
        <w:tc>
          <w:tcPr>
            <w:tcW w:w="2504" w:type="dxa"/>
          </w:tcPr>
          <w:p w14:paraId="2C70CD34" w14:textId="537F4D9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BOOKOOK Securities</w:t>
            </w:r>
          </w:p>
        </w:tc>
      </w:tr>
      <w:tr w:rsidR="0053141C" w:rsidRPr="0006217B" w14:paraId="69CF6ECB" w14:textId="77777777" w:rsidTr="00AF7C85">
        <w:tc>
          <w:tcPr>
            <w:tcW w:w="2504" w:type="dxa"/>
          </w:tcPr>
          <w:p w14:paraId="1D04ED7C" w14:textId="55D1408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062</w:t>
            </w:r>
          </w:p>
        </w:tc>
        <w:tc>
          <w:tcPr>
            <w:tcW w:w="2504" w:type="dxa"/>
          </w:tcPr>
          <w:p w14:paraId="61176BB6" w14:textId="38E5EE0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 xml:space="preserve">Industrial and </w:t>
            </w:r>
            <w:r w:rsidR="003C6375" w:rsidRPr="0006217B">
              <w:rPr>
                <w:rFonts w:asciiTheme="minorHAnsi" w:eastAsiaTheme="minorHAnsi" w:hAnsiTheme="minorHAnsi" w:hint="eastAsia"/>
              </w:rPr>
              <w:t>Commercial</w:t>
            </w:r>
            <w:r w:rsidRPr="0006217B">
              <w:rPr>
                <w:rFonts w:asciiTheme="minorHAnsi" w:eastAsiaTheme="minorHAnsi" w:hAnsiTheme="minorHAnsi"/>
              </w:rPr>
              <w:t xml:space="preserve"> Bank of China</w:t>
            </w:r>
          </w:p>
        </w:tc>
        <w:tc>
          <w:tcPr>
            <w:tcW w:w="2504" w:type="dxa"/>
          </w:tcPr>
          <w:p w14:paraId="5A8C11C3" w14:textId="1BB6AE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291</w:t>
            </w:r>
          </w:p>
        </w:tc>
        <w:tc>
          <w:tcPr>
            <w:tcW w:w="2504" w:type="dxa"/>
          </w:tcPr>
          <w:p w14:paraId="4A924E37" w14:textId="4A59187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Shinyoung Securities</w:t>
            </w:r>
          </w:p>
        </w:tc>
      </w:tr>
      <w:tr w:rsidR="0053141C" w:rsidRPr="0006217B" w14:paraId="4AF83E34" w14:textId="77777777" w:rsidTr="00AF7C85">
        <w:tc>
          <w:tcPr>
            <w:tcW w:w="2504" w:type="dxa"/>
          </w:tcPr>
          <w:p w14:paraId="55DA4147" w14:textId="570B73D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064</w:t>
            </w:r>
          </w:p>
        </w:tc>
        <w:tc>
          <w:tcPr>
            <w:tcW w:w="2504" w:type="dxa"/>
          </w:tcPr>
          <w:p w14:paraId="31073156" w14:textId="4524899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 xml:space="preserve">National Forestry </w:t>
            </w:r>
            <w:r w:rsidR="003C6375" w:rsidRPr="0006217B">
              <w:rPr>
                <w:rFonts w:asciiTheme="minorHAnsi" w:eastAsiaTheme="minorHAnsi" w:hAnsiTheme="minorHAnsi" w:hint="eastAsia"/>
              </w:rPr>
              <w:t>Cooperative</w:t>
            </w:r>
            <w:r w:rsidRPr="0006217B">
              <w:rPr>
                <w:rFonts w:asciiTheme="minorHAnsi" w:eastAsiaTheme="minorHAnsi" w:hAnsiTheme="minorHAnsi"/>
              </w:rPr>
              <w:t xml:space="preserve"> Federation</w:t>
            </w:r>
          </w:p>
        </w:tc>
        <w:tc>
          <w:tcPr>
            <w:tcW w:w="2504" w:type="dxa"/>
          </w:tcPr>
          <w:p w14:paraId="7BFC8356" w14:textId="56451AE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292</w:t>
            </w:r>
          </w:p>
        </w:tc>
        <w:tc>
          <w:tcPr>
            <w:tcW w:w="2504" w:type="dxa"/>
          </w:tcPr>
          <w:p w14:paraId="214764F1" w14:textId="34265CD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CAPE Investment &amp; Securities</w:t>
            </w:r>
          </w:p>
        </w:tc>
      </w:tr>
      <w:tr w:rsidR="0053141C" w:rsidRPr="0006217B" w14:paraId="7841310C" w14:textId="77777777" w:rsidTr="00AF7C85">
        <w:tc>
          <w:tcPr>
            <w:tcW w:w="2504" w:type="dxa"/>
          </w:tcPr>
          <w:p w14:paraId="307723C3" w14:textId="3EC4C28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071</w:t>
            </w:r>
          </w:p>
        </w:tc>
        <w:tc>
          <w:tcPr>
            <w:tcW w:w="2504" w:type="dxa"/>
          </w:tcPr>
          <w:p w14:paraId="65A3C5A1" w14:textId="1D66A84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Post</w:t>
            </w:r>
          </w:p>
        </w:tc>
        <w:tc>
          <w:tcPr>
            <w:tcW w:w="2504" w:type="dxa"/>
          </w:tcPr>
          <w:p w14:paraId="56E1B0DE" w14:textId="065193D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103</w:t>
            </w:r>
          </w:p>
        </w:tc>
        <w:tc>
          <w:tcPr>
            <w:tcW w:w="2504" w:type="dxa"/>
          </w:tcPr>
          <w:p w14:paraId="2B4B0666" w14:textId="02A16ADD"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SBI Savings Bank</w:t>
            </w:r>
          </w:p>
        </w:tc>
      </w:tr>
    </w:tbl>
    <w:p w14:paraId="780389D3" w14:textId="77777777" w:rsidR="00B87FFC" w:rsidRPr="0006217B" w:rsidRDefault="00B87FFC" w:rsidP="00B87FFC">
      <w:pPr>
        <w:pStyle w:val="cq11"/>
        <w:ind w:leftChars="0" w:left="0"/>
        <w:rPr>
          <w:rFonts w:asciiTheme="minorHAnsi" w:eastAsiaTheme="minorHAnsi" w:hAnsiTheme="minorHAnsi"/>
        </w:rPr>
      </w:pPr>
    </w:p>
    <w:p w14:paraId="3ACB5638" w14:textId="77777777" w:rsidR="00B87FFC" w:rsidRPr="0006217B" w:rsidRDefault="00B87FFC" w:rsidP="00B87FFC">
      <w:pPr>
        <w:pStyle w:val="cq11"/>
        <w:ind w:leftChars="0" w:left="0"/>
        <w:rPr>
          <w:rFonts w:asciiTheme="minorHAnsi" w:eastAsiaTheme="minorHAnsi" w:hAnsiTheme="minorHAnsi"/>
        </w:rPr>
      </w:pPr>
    </w:p>
    <w:p w14:paraId="25B771D8" w14:textId="77777777" w:rsidR="00B87FFC" w:rsidRPr="0006217B" w:rsidRDefault="00B87FFC" w:rsidP="00B87FFC">
      <w:pPr>
        <w:pStyle w:val="cq11"/>
        <w:ind w:leftChars="0" w:left="0"/>
        <w:rPr>
          <w:rFonts w:asciiTheme="minorHAnsi" w:eastAsiaTheme="minorHAnsi" w:hAnsiTheme="minorHAnsi"/>
        </w:rPr>
      </w:pPr>
    </w:p>
    <w:p w14:paraId="09973A99" w14:textId="77777777" w:rsidR="00B87FFC" w:rsidRPr="0006217B" w:rsidRDefault="00B87FFC" w:rsidP="00B87FFC">
      <w:pPr>
        <w:pStyle w:val="cq11"/>
        <w:ind w:leftChars="0" w:left="0"/>
        <w:rPr>
          <w:rFonts w:asciiTheme="minorHAnsi" w:eastAsiaTheme="minorHAnsi" w:hAnsiTheme="minorHAnsi"/>
        </w:rPr>
      </w:pPr>
    </w:p>
    <w:p w14:paraId="09AFABDE" w14:textId="77777777" w:rsidR="00B87FFC" w:rsidRPr="0006217B" w:rsidRDefault="00B87FFC" w:rsidP="00B87FFC">
      <w:pPr>
        <w:pStyle w:val="cq11"/>
        <w:ind w:leftChars="0" w:left="0"/>
        <w:rPr>
          <w:rFonts w:asciiTheme="minorHAnsi" w:eastAsiaTheme="minorHAnsi" w:hAnsiTheme="minorHAnsi"/>
        </w:rPr>
      </w:pPr>
    </w:p>
    <w:sectPr w:rsidR="00B87FFC" w:rsidRPr="0006217B" w:rsidSect="00184DD7">
      <w:headerReference w:type="default" r:id="rId23"/>
      <w:footerReference w:type="default" r:id="rId24"/>
      <w:pgSz w:w="11906" w:h="16838"/>
      <w:pgMar w:top="720" w:right="720" w:bottom="720" w:left="72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D8CAE" w14:textId="77777777" w:rsidR="002C0BEE" w:rsidRDefault="002C0BEE" w:rsidP="007A399D">
      <w:pPr>
        <w:spacing w:line="240" w:lineRule="auto"/>
      </w:pPr>
      <w:r>
        <w:separator/>
      </w:r>
    </w:p>
  </w:endnote>
  <w:endnote w:type="continuationSeparator" w:id="0">
    <w:p w14:paraId="404E9679" w14:textId="77777777" w:rsidR="002C0BEE" w:rsidRDefault="002C0BEE" w:rsidP="007A399D">
      <w:pPr>
        <w:spacing w:line="240" w:lineRule="auto"/>
      </w:pPr>
      <w:r>
        <w:continuationSeparator/>
      </w:r>
    </w:p>
  </w:endnote>
  <w:endnote w:type="continuationNotice" w:id="1">
    <w:p w14:paraId="7B319801" w14:textId="77777777" w:rsidR="002C0BEE" w:rsidRDefault="002C0B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altName w:val="Courier New"/>
    <w:panose1 w:val="00000400000000000000"/>
    <w:charset w:val="01"/>
    <w:family w:val="roman"/>
    <w:notTrueType/>
    <w:pitch w:val="variable"/>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나눔고딕">
    <w:altName w:val="맑은 고딕"/>
    <w:charset w:val="81"/>
    <w:family w:val="modern"/>
    <w:pitch w:val="variable"/>
    <w:sig w:usb0="8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sz w:val="18"/>
        <w:szCs w:val="18"/>
      </w:rPr>
      <w:id w:val="1886601188"/>
      <w:docPartObj>
        <w:docPartGallery w:val="Page Numbers (Bottom of Page)"/>
        <w:docPartUnique/>
      </w:docPartObj>
    </w:sdtPr>
    <w:sdtContent>
      <w:sdt>
        <w:sdtPr>
          <w:rPr>
            <w:rFonts w:asciiTheme="minorHAnsi" w:eastAsiaTheme="minorHAnsi" w:hAnsiTheme="minorHAnsi"/>
            <w:sz w:val="18"/>
            <w:szCs w:val="18"/>
          </w:rPr>
          <w:id w:val="1728636285"/>
          <w:docPartObj>
            <w:docPartGallery w:val="Page Numbers (Top of Page)"/>
            <w:docPartUnique/>
          </w:docPartObj>
        </w:sdtPr>
        <w:sdtContent>
          <w:p w14:paraId="0DC0EDD0" w14:textId="1CD814EA" w:rsidR="004E4C97" w:rsidRPr="007A399D" w:rsidRDefault="004E4C97">
            <w:pPr>
              <w:pStyle w:val="a3"/>
              <w:ind w:left="440" w:right="110"/>
              <w:jc w:val="center"/>
              <w:rPr>
                <w:rFonts w:asciiTheme="minorHAnsi" w:eastAsiaTheme="minorHAnsi" w:hAnsiTheme="minorHAnsi"/>
                <w:sz w:val="18"/>
                <w:szCs w:val="18"/>
              </w:rPr>
            </w:pPr>
            <w:r w:rsidRPr="006C20B0">
              <w:rPr>
                <w:rFonts w:asciiTheme="minorEastAsia" w:hAnsiTheme="minorEastAsia"/>
                <w:noProof/>
              </w:rPr>
              <w:drawing>
                <wp:anchor distT="0" distB="0" distL="114300" distR="114300" simplePos="0" relativeHeight="251658240" behindDoc="1" locked="0" layoutInCell="1" allowOverlap="1" wp14:anchorId="03B98509" wp14:editId="2A75DCE4">
                  <wp:simplePos x="0" y="0"/>
                  <wp:positionH relativeFrom="column">
                    <wp:posOffset>122831</wp:posOffset>
                  </wp:positionH>
                  <wp:positionV relativeFrom="paragraph">
                    <wp:posOffset>156845</wp:posOffset>
                  </wp:positionV>
                  <wp:extent cx="1112368" cy="208667"/>
                  <wp:effectExtent l="0" t="0" r="0" b="1270"/>
                  <wp:wrapNone/>
                  <wp:docPr id="1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3"/>
                          <pic:cNvPicPr/>
                        </pic:nvPicPr>
                        <pic:blipFill>
                          <a:blip r:embed="rId1">
                            <a:extLst>
                              <a:ext uri="{28A0092B-C50C-407E-A947-70E740481C1C}">
                                <a14:useLocalDpi xmlns:a14="http://schemas.microsoft.com/office/drawing/2010/main" val="0"/>
                              </a:ext>
                            </a:extLst>
                          </a:blip>
                          <a:stretch>
                            <a:fillRect/>
                          </a:stretch>
                        </pic:blipFill>
                        <pic:spPr>
                          <a:xfrm>
                            <a:off x="0" y="0"/>
                            <a:ext cx="1112368" cy="208667"/>
                          </a:xfrm>
                          <a:prstGeom prst="rect">
                            <a:avLst/>
                          </a:prstGeom>
                        </pic:spPr>
                      </pic:pic>
                    </a:graphicData>
                  </a:graphic>
                  <wp14:sizeRelH relativeFrom="margin">
                    <wp14:pctWidth>0</wp14:pctWidth>
                  </wp14:sizeRelH>
                  <wp14:sizeRelV relativeFrom="margin">
                    <wp14:pctHeight>0</wp14:pctHeight>
                  </wp14:sizeRelV>
                </wp:anchor>
              </w:drawing>
            </w:r>
            <w:r w:rsidRPr="007A399D">
              <w:rPr>
                <w:rFonts w:asciiTheme="minorHAnsi" w:eastAsiaTheme="minorHAnsi" w:hAnsiTheme="minorHAnsi"/>
                <w:bCs/>
                <w:sz w:val="18"/>
                <w:szCs w:val="18"/>
              </w:rPr>
              <w:fldChar w:fldCharType="begin"/>
            </w:r>
            <w:r w:rsidRPr="007A399D">
              <w:rPr>
                <w:rFonts w:asciiTheme="minorHAnsi" w:eastAsiaTheme="minorHAnsi" w:hAnsiTheme="minorHAnsi"/>
                <w:bCs/>
                <w:sz w:val="18"/>
                <w:szCs w:val="18"/>
              </w:rPr>
              <w:instrText>PAGE</w:instrText>
            </w:r>
            <w:r w:rsidRPr="007A399D">
              <w:rPr>
                <w:rFonts w:asciiTheme="minorHAnsi" w:eastAsiaTheme="minorHAnsi" w:hAnsiTheme="minorHAnsi"/>
                <w:bCs/>
                <w:sz w:val="18"/>
                <w:szCs w:val="18"/>
              </w:rPr>
              <w:fldChar w:fldCharType="separate"/>
            </w:r>
            <w:r w:rsidR="00672FA6">
              <w:rPr>
                <w:rFonts w:asciiTheme="minorHAnsi" w:eastAsiaTheme="minorHAnsi" w:hAnsiTheme="minorHAnsi"/>
                <w:bCs/>
                <w:noProof/>
                <w:sz w:val="18"/>
                <w:szCs w:val="18"/>
              </w:rPr>
              <w:t>44</w:t>
            </w:r>
            <w:r w:rsidRPr="007A399D">
              <w:rPr>
                <w:rFonts w:asciiTheme="minorHAnsi" w:eastAsiaTheme="minorHAnsi" w:hAnsiTheme="minorHAnsi"/>
                <w:bCs/>
                <w:sz w:val="18"/>
                <w:szCs w:val="18"/>
              </w:rPr>
              <w:fldChar w:fldCharType="end"/>
            </w:r>
            <w:r w:rsidRPr="007A399D">
              <w:rPr>
                <w:rFonts w:asciiTheme="minorHAnsi" w:eastAsiaTheme="minorHAnsi" w:hAnsiTheme="minorHAnsi"/>
                <w:sz w:val="18"/>
                <w:szCs w:val="18"/>
                <w:lang w:val="ko-KR"/>
              </w:rPr>
              <w:t xml:space="preserve"> / </w:t>
            </w:r>
            <w:r w:rsidRPr="007A399D">
              <w:rPr>
                <w:rFonts w:asciiTheme="minorHAnsi" w:eastAsiaTheme="minorHAnsi" w:hAnsiTheme="minorHAnsi"/>
                <w:bCs/>
                <w:sz w:val="18"/>
                <w:szCs w:val="18"/>
              </w:rPr>
              <w:fldChar w:fldCharType="begin"/>
            </w:r>
            <w:r w:rsidRPr="007A399D">
              <w:rPr>
                <w:rFonts w:asciiTheme="minorHAnsi" w:eastAsiaTheme="minorHAnsi" w:hAnsiTheme="minorHAnsi"/>
                <w:bCs/>
                <w:sz w:val="18"/>
                <w:szCs w:val="18"/>
              </w:rPr>
              <w:instrText>NUMPAGES</w:instrText>
            </w:r>
            <w:r w:rsidRPr="007A399D">
              <w:rPr>
                <w:rFonts w:asciiTheme="minorHAnsi" w:eastAsiaTheme="minorHAnsi" w:hAnsiTheme="minorHAnsi"/>
                <w:bCs/>
                <w:sz w:val="18"/>
                <w:szCs w:val="18"/>
              </w:rPr>
              <w:fldChar w:fldCharType="separate"/>
            </w:r>
            <w:r w:rsidR="00672FA6">
              <w:rPr>
                <w:rFonts w:asciiTheme="minorHAnsi" w:eastAsiaTheme="minorHAnsi" w:hAnsiTheme="minorHAnsi"/>
                <w:bCs/>
                <w:noProof/>
                <w:sz w:val="18"/>
                <w:szCs w:val="18"/>
              </w:rPr>
              <w:t>306</w:t>
            </w:r>
            <w:r w:rsidRPr="007A399D">
              <w:rPr>
                <w:rFonts w:asciiTheme="minorHAnsi" w:eastAsiaTheme="minorHAnsi" w:hAnsiTheme="minorHAnsi"/>
                <w:bCs/>
                <w:sz w:val="18"/>
                <w:szCs w:val="18"/>
              </w:rPr>
              <w:fldChar w:fldCharType="end"/>
            </w:r>
          </w:p>
        </w:sdtContent>
      </w:sdt>
    </w:sdtContent>
  </w:sdt>
  <w:p w14:paraId="3D6FFE68" w14:textId="475E1029" w:rsidR="004E4C97" w:rsidRDefault="004E4C9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6CE66" w14:textId="77777777" w:rsidR="002C0BEE" w:rsidRDefault="002C0BEE" w:rsidP="007A399D">
      <w:pPr>
        <w:spacing w:line="240" w:lineRule="auto"/>
      </w:pPr>
      <w:r>
        <w:separator/>
      </w:r>
    </w:p>
  </w:footnote>
  <w:footnote w:type="continuationSeparator" w:id="0">
    <w:p w14:paraId="3AEE90E8" w14:textId="77777777" w:rsidR="002C0BEE" w:rsidRDefault="002C0BEE" w:rsidP="007A399D">
      <w:pPr>
        <w:spacing w:line="240" w:lineRule="auto"/>
      </w:pPr>
      <w:r>
        <w:continuationSeparator/>
      </w:r>
    </w:p>
  </w:footnote>
  <w:footnote w:type="continuationNotice" w:id="1">
    <w:p w14:paraId="60D01FAF" w14:textId="77777777" w:rsidR="002C0BEE" w:rsidRDefault="002C0BEE">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0C3CF" w14:textId="77777777" w:rsidR="004E4C97" w:rsidRPr="007A399D" w:rsidRDefault="004E4C97" w:rsidP="007A399D">
    <w:pPr>
      <w:pStyle w:val="af4"/>
      <w:jc w:val="right"/>
      <w:rPr>
        <w:sz w:val="18"/>
        <w:szCs w:val="18"/>
        <w:lang w:eastAsia="ko-KR"/>
      </w:rPr>
    </w:pPr>
    <w:r w:rsidRPr="007A399D">
      <w:rPr>
        <w:rFonts w:hint="eastAsia"/>
        <w:sz w:val="18"/>
        <w:szCs w:val="18"/>
        <w:lang w:eastAsia="ko-KR"/>
      </w:rPr>
      <w:t>Hecto</w:t>
    </w:r>
    <w:r>
      <w:rPr>
        <w:sz w:val="18"/>
        <w:szCs w:val="18"/>
        <w:lang w:eastAsia="ko-KR"/>
      </w:rPr>
      <w:t xml:space="preserve"> Financial PG Service Standard</w:t>
    </w:r>
    <w:r w:rsidRPr="007A399D">
      <w:rPr>
        <w:sz w:val="18"/>
        <w:szCs w:val="18"/>
        <w:lang w:eastAsia="ko-KR"/>
      </w:rPr>
      <w:t xml:space="preserve"> WEB API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892"/>
    <w:multiLevelType w:val="hybridMultilevel"/>
    <w:tmpl w:val="54A6D7DA"/>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15:restartNumberingAfterBreak="0">
    <w:nsid w:val="00DE00C9"/>
    <w:multiLevelType w:val="multilevel"/>
    <w:tmpl w:val="9220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57AC"/>
    <w:multiLevelType w:val="hybridMultilevel"/>
    <w:tmpl w:val="2196F66A"/>
    <w:lvl w:ilvl="0" w:tplc="07B29B8A">
      <w:start w:val="1"/>
      <w:numFmt w:val="bullet"/>
      <w:pStyle w:val="cq2"/>
      <w:lvlText w:val="-"/>
      <w:lvlJc w:val="left"/>
      <w:pPr>
        <w:ind w:left="1424" w:hanging="400"/>
      </w:pPr>
      <w:rPr>
        <w:rFonts w:ascii="Vrinda" w:hAnsi="Vrinda" w:hint="default"/>
      </w:rPr>
    </w:lvl>
    <w:lvl w:ilvl="1" w:tplc="04090003" w:tentative="1">
      <w:start w:val="1"/>
      <w:numFmt w:val="bullet"/>
      <w:lvlText w:val=""/>
      <w:lvlJc w:val="left"/>
      <w:pPr>
        <w:ind w:left="1824" w:hanging="400"/>
      </w:pPr>
      <w:rPr>
        <w:rFonts w:ascii="Wingdings" w:hAnsi="Wingdings" w:hint="default"/>
      </w:rPr>
    </w:lvl>
    <w:lvl w:ilvl="2" w:tplc="04090005" w:tentative="1">
      <w:start w:val="1"/>
      <w:numFmt w:val="bullet"/>
      <w:lvlText w:val=""/>
      <w:lvlJc w:val="left"/>
      <w:pPr>
        <w:ind w:left="2224" w:hanging="400"/>
      </w:pPr>
      <w:rPr>
        <w:rFonts w:ascii="Wingdings" w:hAnsi="Wingdings" w:hint="default"/>
      </w:rPr>
    </w:lvl>
    <w:lvl w:ilvl="3" w:tplc="04090001" w:tentative="1">
      <w:start w:val="1"/>
      <w:numFmt w:val="bullet"/>
      <w:lvlText w:val=""/>
      <w:lvlJc w:val="left"/>
      <w:pPr>
        <w:ind w:left="2624" w:hanging="400"/>
      </w:pPr>
      <w:rPr>
        <w:rFonts w:ascii="Wingdings" w:hAnsi="Wingdings" w:hint="default"/>
      </w:rPr>
    </w:lvl>
    <w:lvl w:ilvl="4" w:tplc="04090003" w:tentative="1">
      <w:start w:val="1"/>
      <w:numFmt w:val="bullet"/>
      <w:lvlText w:val=""/>
      <w:lvlJc w:val="left"/>
      <w:pPr>
        <w:ind w:left="3024" w:hanging="400"/>
      </w:pPr>
      <w:rPr>
        <w:rFonts w:ascii="Wingdings" w:hAnsi="Wingdings" w:hint="default"/>
      </w:rPr>
    </w:lvl>
    <w:lvl w:ilvl="5" w:tplc="04090005" w:tentative="1">
      <w:start w:val="1"/>
      <w:numFmt w:val="bullet"/>
      <w:lvlText w:val=""/>
      <w:lvlJc w:val="left"/>
      <w:pPr>
        <w:ind w:left="3424" w:hanging="400"/>
      </w:pPr>
      <w:rPr>
        <w:rFonts w:ascii="Wingdings" w:hAnsi="Wingdings" w:hint="default"/>
      </w:rPr>
    </w:lvl>
    <w:lvl w:ilvl="6" w:tplc="04090001" w:tentative="1">
      <w:start w:val="1"/>
      <w:numFmt w:val="bullet"/>
      <w:lvlText w:val=""/>
      <w:lvlJc w:val="left"/>
      <w:pPr>
        <w:ind w:left="3824" w:hanging="400"/>
      </w:pPr>
      <w:rPr>
        <w:rFonts w:ascii="Wingdings" w:hAnsi="Wingdings" w:hint="default"/>
      </w:rPr>
    </w:lvl>
    <w:lvl w:ilvl="7" w:tplc="04090003" w:tentative="1">
      <w:start w:val="1"/>
      <w:numFmt w:val="bullet"/>
      <w:lvlText w:val=""/>
      <w:lvlJc w:val="left"/>
      <w:pPr>
        <w:ind w:left="4224" w:hanging="400"/>
      </w:pPr>
      <w:rPr>
        <w:rFonts w:ascii="Wingdings" w:hAnsi="Wingdings" w:hint="default"/>
      </w:rPr>
    </w:lvl>
    <w:lvl w:ilvl="8" w:tplc="04090005" w:tentative="1">
      <w:start w:val="1"/>
      <w:numFmt w:val="bullet"/>
      <w:lvlText w:val=""/>
      <w:lvlJc w:val="left"/>
      <w:pPr>
        <w:ind w:left="4624" w:hanging="400"/>
      </w:pPr>
      <w:rPr>
        <w:rFonts w:ascii="Wingdings" w:hAnsi="Wingdings" w:hint="default"/>
      </w:rPr>
    </w:lvl>
  </w:abstractNum>
  <w:abstractNum w:abstractNumId="3" w15:restartNumberingAfterBreak="0">
    <w:nsid w:val="0A353FBA"/>
    <w:multiLevelType w:val="hybridMultilevel"/>
    <w:tmpl w:val="1E52919C"/>
    <w:lvl w:ilvl="0" w:tplc="04090001">
      <w:start w:val="1"/>
      <w:numFmt w:val="bullet"/>
      <w:lvlText w:val=""/>
      <w:lvlJc w:val="left"/>
      <w:pPr>
        <w:ind w:left="1240" w:hanging="400"/>
      </w:pPr>
      <w:rPr>
        <w:rFonts w:ascii="Wingdings" w:hAnsi="Wingdings" w:hint="default"/>
      </w:rPr>
    </w:lvl>
    <w:lvl w:ilvl="1" w:tplc="04090003">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4" w15:restartNumberingAfterBreak="0">
    <w:nsid w:val="17E6099A"/>
    <w:multiLevelType w:val="hybridMultilevel"/>
    <w:tmpl w:val="F8545A84"/>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5" w15:restartNumberingAfterBreak="0">
    <w:nsid w:val="1A630625"/>
    <w:multiLevelType w:val="hybridMultilevel"/>
    <w:tmpl w:val="32A07150"/>
    <w:lvl w:ilvl="0" w:tplc="A41A1CEA">
      <w:start w:val="1"/>
      <w:numFmt w:val="bullet"/>
      <w:pStyle w:val="cq1"/>
      <w:lvlText w:val=""/>
      <w:lvlJc w:val="left"/>
      <w:pPr>
        <w:ind w:left="400" w:hanging="400"/>
      </w:pPr>
      <w:rPr>
        <w:rFonts w:ascii="Wingdings" w:hAnsi="Wingdings" w:hint="default"/>
      </w:rPr>
    </w:lvl>
    <w:lvl w:ilvl="1" w:tplc="04090003">
      <w:start w:val="1"/>
      <w:numFmt w:val="bullet"/>
      <w:lvlText w:val=""/>
      <w:lvlJc w:val="left"/>
      <w:pPr>
        <w:ind w:left="1367" w:hanging="400"/>
      </w:pPr>
      <w:rPr>
        <w:rFonts w:ascii="Wingdings" w:hAnsi="Wingdings" w:hint="default"/>
      </w:rPr>
    </w:lvl>
    <w:lvl w:ilvl="2" w:tplc="FCFE5FD8">
      <w:numFmt w:val="bullet"/>
      <w:lvlText w:val="-"/>
      <w:lvlJc w:val="left"/>
      <w:pPr>
        <w:ind w:left="1727" w:hanging="360"/>
      </w:pPr>
      <w:rPr>
        <w:rFonts w:ascii="맑은 고딕" w:eastAsia="맑은 고딕" w:hAnsi="맑은 고딕" w:cs="Times New Roman" w:hint="eastAsia"/>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6" w15:restartNumberingAfterBreak="0">
    <w:nsid w:val="1D190576"/>
    <w:multiLevelType w:val="hybridMultilevel"/>
    <w:tmpl w:val="4F725DA2"/>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7" w15:restartNumberingAfterBreak="0">
    <w:nsid w:val="1FE079B0"/>
    <w:multiLevelType w:val="hybridMultilevel"/>
    <w:tmpl w:val="733C29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A867F5"/>
    <w:multiLevelType w:val="hybridMultilevel"/>
    <w:tmpl w:val="AAAAADB0"/>
    <w:lvl w:ilvl="0" w:tplc="04090001">
      <w:start w:val="1"/>
      <w:numFmt w:val="bullet"/>
      <w:lvlText w:val=""/>
      <w:lvlJc w:val="left"/>
      <w:pPr>
        <w:ind w:left="1240" w:hanging="400"/>
      </w:pPr>
      <w:rPr>
        <w:rFonts w:ascii="Wingdings" w:hAnsi="Wingdings" w:hint="default"/>
      </w:rPr>
    </w:lvl>
    <w:lvl w:ilvl="1" w:tplc="04090003">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9" w15:restartNumberingAfterBreak="0">
    <w:nsid w:val="28BA187E"/>
    <w:multiLevelType w:val="hybridMultilevel"/>
    <w:tmpl w:val="8556C1F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DE9757B"/>
    <w:multiLevelType w:val="multilevel"/>
    <w:tmpl w:val="2D0EF720"/>
    <w:lvl w:ilvl="0">
      <w:start w:val="1"/>
      <w:numFmt w:val="decimal"/>
      <w:pStyle w:val="1"/>
      <w:lvlText w:val="%1."/>
      <w:lvlJc w:val="left"/>
      <w:pPr>
        <w:tabs>
          <w:tab w:val="num" w:pos="0"/>
        </w:tabs>
        <w:ind w:left="425" w:hanging="425"/>
      </w:pPr>
      <w:rPr>
        <w:rFonts w:ascii="맑은 고딕" w:eastAsia="맑은 고딕" w:hAnsi="맑은 고딕" w:hint="eastAsia"/>
        <w:b/>
        <w:i w:val="0"/>
        <w:sz w:val="32"/>
      </w:rPr>
    </w:lvl>
    <w:lvl w:ilvl="1">
      <w:start w:val="1"/>
      <w:numFmt w:val="decimal"/>
      <w:pStyle w:val="2"/>
      <w:lvlText w:val="%1.%2"/>
      <w:lvlJc w:val="left"/>
      <w:pPr>
        <w:tabs>
          <w:tab w:val="num" w:pos="3260"/>
        </w:tabs>
        <w:ind w:left="3827" w:hanging="567"/>
      </w:pPr>
      <w:rPr>
        <w:rFonts w:hint="eastAsia"/>
        <w:b/>
      </w:rPr>
    </w:lvl>
    <w:lvl w:ilvl="2">
      <w:start w:val="1"/>
      <w:numFmt w:val="decimal"/>
      <w:pStyle w:val="3"/>
      <w:lvlText w:val="%1.%2.%3"/>
      <w:lvlJc w:val="left"/>
      <w:pPr>
        <w:tabs>
          <w:tab w:val="num" w:pos="0"/>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1021"/>
        </w:tabs>
        <w:ind w:left="851" w:hanging="851"/>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F1D205D"/>
    <w:multiLevelType w:val="hybridMultilevel"/>
    <w:tmpl w:val="8044251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0305110"/>
    <w:multiLevelType w:val="hybridMultilevel"/>
    <w:tmpl w:val="6234EDD2"/>
    <w:lvl w:ilvl="0" w:tplc="379E31CE">
      <w:start w:val="1"/>
      <w:numFmt w:val="bullet"/>
      <w:pStyle w:val="cq3"/>
      <w:lvlText w:val=""/>
      <w:lvlJc w:val="left"/>
      <w:pPr>
        <w:ind w:left="1707" w:hanging="400"/>
      </w:pPr>
      <w:rPr>
        <w:rFonts w:ascii="Wingdings" w:hAnsi="Wingdings" w:hint="default"/>
      </w:rPr>
    </w:lvl>
    <w:lvl w:ilvl="1" w:tplc="04090003" w:tentative="1">
      <w:start w:val="1"/>
      <w:numFmt w:val="bullet"/>
      <w:lvlText w:val=""/>
      <w:lvlJc w:val="left"/>
      <w:pPr>
        <w:ind w:left="2107" w:hanging="400"/>
      </w:pPr>
      <w:rPr>
        <w:rFonts w:ascii="Wingdings" w:hAnsi="Wingdings" w:hint="default"/>
      </w:rPr>
    </w:lvl>
    <w:lvl w:ilvl="2" w:tplc="04090005" w:tentative="1">
      <w:start w:val="1"/>
      <w:numFmt w:val="bullet"/>
      <w:lvlText w:val=""/>
      <w:lvlJc w:val="left"/>
      <w:pPr>
        <w:ind w:left="2507" w:hanging="400"/>
      </w:pPr>
      <w:rPr>
        <w:rFonts w:ascii="Wingdings" w:hAnsi="Wingdings" w:hint="default"/>
      </w:rPr>
    </w:lvl>
    <w:lvl w:ilvl="3" w:tplc="04090001" w:tentative="1">
      <w:start w:val="1"/>
      <w:numFmt w:val="bullet"/>
      <w:lvlText w:val=""/>
      <w:lvlJc w:val="left"/>
      <w:pPr>
        <w:ind w:left="2907" w:hanging="400"/>
      </w:pPr>
      <w:rPr>
        <w:rFonts w:ascii="Wingdings" w:hAnsi="Wingdings" w:hint="default"/>
      </w:rPr>
    </w:lvl>
    <w:lvl w:ilvl="4" w:tplc="04090003" w:tentative="1">
      <w:start w:val="1"/>
      <w:numFmt w:val="bullet"/>
      <w:lvlText w:val=""/>
      <w:lvlJc w:val="left"/>
      <w:pPr>
        <w:ind w:left="3307" w:hanging="400"/>
      </w:pPr>
      <w:rPr>
        <w:rFonts w:ascii="Wingdings" w:hAnsi="Wingdings" w:hint="default"/>
      </w:rPr>
    </w:lvl>
    <w:lvl w:ilvl="5" w:tplc="04090005" w:tentative="1">
      <w:start w:val="1"/>
      <w:numFmt w:val="bullet"/>
      <w:lvlText w:val=""/>
      <w:lvlJc w:val="left"/>
      <w:pPr>
        <w:ind w:left="3707" w:hanging="400"/>
      </w:pPr>
      <w:rPr>
        <w:rFonts w:ascii="Wingdings" w:hAnsi="Wingdings" w:hint="default"/>
      </w:rPr>
    </w:lvl>
    <w:lvl w:ilvl="6" w:tplc="04090001" w:tentative="1">
      <w:start w:val="1"/>
      <w:numFmt w:val="bullet"/>
      <w:lvlText w:val=""/>
      <w:lvlJc w:val="left"/>
      <w:pPr>
        <w:ind w:left="4107" w:hanging="400"/>
      </w:pPr>
      <w:rPr>
        <w:rFonts w:ascii="Wingdings" w:hAnsi="Wingdings" w:hint="default"/>
      </w:rPr>
    </w:lvl>
    <w:lvl w:ilvl="7" w:tplc="04090003" w:tentative="1">
      <w:start w:val="1"/>
      <w:numFmt w:val="bullet"/>
      <w:lvlText w:val=""/>
      <w:lvlJc w:val="left"/>
      <w:pPr>
        <w:ind w:left="4507" w:hanging="400"/>
      </w:pPr>
      <w:rPr>
        <w:rFonts w:ascii="Wingdings" w:hAnsi="Wingdings" w:hint="default"/>
      </w:rPr>
    </w:lvl>
    <w:lvl w:ilvl="8" w:tplc="04090005" w:tentative="1">
      <w:start w:val="1"/>
      <w:numFmt w:val="bullet"/>
      <w:lvlText w:val=""/>
      <w:lvlJc w:val="left"/>
      <w:pPr>
        <w:ind w:left="4907" w:hanging="400"/>
      </w:pPr>
      <w:rPr>
        <w:rFonts w:ascii="Wingdings" w:hAnsi="Wingdings" w:hint="default"/>
      </w:rPr>
    </w:lvl>
  </w:abstractNum>
  <w:abstractNum w:abstractNumId="13" w15:restartNumberingAfterBreak="0">
    <w:nsid w:val="32B5143C"/>
    <w:multiLevelType w:val="hybridMultilevel"/>
    <w:tmpl w:val="0D0E47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37C621E"/>
    <w:multiLevelType w:val="singleLevel"/>
    <w:tmpl w:val="845AE80C"/>
    <w:lvl w:ilvl="0">
      <w:start w:val="1"/>
      <w:numFmt w:val="bullet"/>
      <w:pStyle w:val="10"/>
      <w:lvlText w:val=""/>
      <w:lvlJc w:val="left"/>
      <w:pPr>
        <w:tabs>
          <w:tab w:val="num" w:pos="502"/>
        </w:tabs>
        <w:ind w:left="502" w:hanging="360"/>
      </w:pPr>
      <w:rPr>
        <w:rFonts w:ascii="Wingdings" w:hAnsi="Wingdings" w:hint="default"/>
      </w:rPr>
    </w:lvl>
  </w:abstractNum>
  <w:abstractNum w:abstractNumId="15" w15:restartNumberingAfterBreak="0">
    <w:nsid w:val="36DF3507"/>
    <w:multiLevelType w:val="hybridMultilevel"/>
    <w:tmpl w:val="3C38A64E"/>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9DD0732"/>
    <w:multiLevelType w:val="hybridMultilevel"/>
    <w:tmpl w:val="3C001D9E"/>
    <w:lvl w:ilvl="0" w:tplc="A9942B52">
      <w:start w:val="1"/>
      <w:numFmt w:val="decimal"/>
      <w:lvlText w:val="%1."/>
      <w:lvlJc w:val="left"/>
      <w:pPr>
        <w:ind w:left="800" w:hanging="360"/>
      </w:pPr>
      <w:rPr>
        <w:rFonts w:asciiTheme="minorHAnsi" w:eastAsiaTheme="minorHAnsi" w:hAnsiTheme="minorHAnsi" w:cs="Times New Roman"/>
      </w:rPr>
    </w:lvl>
    <w:lvl w:ilvl="1" w:tplc="04090001">
      <w:start w:val="1"/>
      <w:numFmt w:val="bullet"/>
      <w:lvlText w:val=""/>
      <w:lvlJc w:val="left"/>
      <w:pPr>
        <w:ind w:left="1240" w:hanging="400"/>
      </w:pPr>
      <w:rPr>
        <w:rFonts w:ascii="Wingdings" w:hAnsi="Wingdings" w:hint="default"/>
      </w:rPr>
    </w:lvl>
    <w:lvl w:ilvl="2" w:tplc="F1445234">
      <w:start w:val="61"/>
      <w:numFmt w:val="bullet"/>
      <w:lvlText w:val="-"/>
      <w:lvlJc w:val="left"/>
      <w:pPr>
        <w:ind w:left="1600" w:hanging="360"/>
      </w:pPr>
      <w:rPr>
        <w:rFonts w:ascii="맑은 고딕" w:eastAsia="맑은 고딕" w:hAnsi="맑은 고딕" w:cs="Times New Roman" w:hint="eastAsia"/>
      </w:rPr>
    </w:lvl>
    <w:lvl w:ilvl="3" w:tplc="F7CA8666">
      <w:numFmt w:val="bullet"/>
      <w:lvlText w:val="※"/>
      <w:lvlJc w:val="left"/>
      <w:pPr>
        <w:ind w:left="2000" w:hanging="360"/>
      </w:pPr>
      <w:rPr>
        <w:rFonts w:ascii="맑은 고딕" w:eastAsia="맑은 고딕" w:hAnsi="맑은 고딕" w:cs="Times New Roman" w:hint="eastAsia"/>
        <w:color w:val="FF0000"/>
      </w:r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7" w15:restartNumberingAfterBreak="0">
    <w:nsid w:val="3D1E56C9"/>
    <w:multiLevelType w:val="hybridMultilevel"/>
    <w:tmpl w:val="543AAED6"/>
    <w:lvl w:ilvl="0" w:tplc="04090001">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8" w15:restartNumberingAfterBreak="0">
    <w:nsid w:val="400C5012"/>
    <w:multiLevelType w:val="hybridMultilevel"/>
    <w:tmpl w:val="2F6ED746"/>
    <w:lvl w:ilvl="0" w:tplc="04090001">
      <w:start w:val="1"/>
      <w:numFmt w:val="bullet"/>
      <w:lvlText w:val=""/>
      <w:lvlJc w:val="left"/>
      <w:pPr>
        <w:ind w:left="1185" w:hanging="400"/>
      </w:pPr>
      <w:rPr>
        <w:rFonts w:ascii="Wingdings" w:hAnsi="Wingdings" w:hint="default"/>
      </w:rPr>
    </w:lvl>
    <w:lvl w:ilvl="1" w:tplc="04090003" w:tentative="1">
      <w:start w:val="1"/>
      <w:numFmt w:val="bullet"/>
      <w:lvlText w:val=""/>
      <w:lvlJc w:val="left"/>
      <w:pPr>
        <w:ind w:left="1585" w:hanging="400"/>
      </w:pPr>
      <w:rPr>
        <w:rFonts w:ascii="Wingdings" w:hAnsi="Wingdings" w:hint="default"/>
      </w:rPr>
    </w:lvl>
    <w:lvl w:ilvl="2" w:tplc="04090005" w:tentative="1">
      <w:start w:val="1"/>
      <w:numFmt w:val="bullet"/>
      <w:lvlText w:val=""/>
      <w:lvlJc w:val="left"/>
      <w:pPr>
        <w:ind w:left="1985" w:hanging="400"/>
      </w:pPr>
      <w:rPr>
        <w:rFonts w:ascii="Wingdings" w:hAnsi="Wingdings" w:hint="default"/>
      </w:rPr>
    </w:lvl>
    <w:lvl w:ilvl="3" w:tplc="04090001" w:tentative="1">
      <w:start w:val="1"/>
      <w:numFmt w:val="bullet"/>
      <w:lvlText w:val=""/>
      <w:lvlJc w:val="left"/>
      <w:pPr>
        <w:ind w:left="2385" w:hanging="400"/>
      </w:pPr>
      <w:rPr>
        <w:rFonts w:ascii="Wingdings" w:hAnsi="Wingdings" w:hint="default"/>
      </w:rPr>
    </w:lvl>
    <w:lvl w:ilvl="4" w:tplc="04090003" w:tentative="1">
      <w:start w:val="1"/>
      <w:numFmt w:val="bullet"/>
      <w:lvlText w:val=""/>
      <w:lvlJc w:val="left"/>
      <w:pPr>
        <w:ind w:left="2785" w:hanging="400"/>
      </w:pPr>
      <w:rPr>
        <w:rFonts w:ascii="Wingdings" w:hAnsi="Wingdings" w:hint="default"/>
      </w:rPr>
    </w:lvl>
    <w:lvl w:ilvl="5" w:tplc="04090005" w:tentative="1">
      <w:start w:val="1"/>
      <w:numFmt w:val="bullet"/>
      <w:lvlText w:val=""/>
      <w:lvlJc w:val="left"/>
      <w:pPr>
        <w:ind w:left="3185" w:hanging="400"/>
      </w:pPr>
      <w:rPr>
        <w:rFonts w:ascii="Wingdings" w:hAnsi="Wingdings" w:hint="default"/>
      </w:rPr>
    </w:lvl>
    <w:lvl w:ilvl="6" w:tplc="04090001" w:tentative="1">
      <w:start w:val="1"/>
      <w:numFmt w:val="bullet"/>
      <w:lvlText w:val=""/>
      <w:lvlJc w:val="left"/>
      <w:pPr>
        <w:ind w:left="3585" w:hanging="400"/>
      </w:pPr>
      <w:rPr>
        <w:rFonts w:ascii="Wingdings" w:hAnsi="Wingdings" w:hint="default"/>
      </w:rPr>
    </w:lvl>
    <w:lvl w:ilvl="7" w:tplc="04090003" w:tentative="1">
      <w:start w:val="1"/>
      <w:numFmt w:val="bullet"/>
      <w:lvlText w:val=""/>
      <w:lvlJc w:val="left"/>
      <w:pPr>
        <w:ind w:left="3985" w:hanging="400"/>
      </w:pPr>
      <w:rPr>
        <w:rFonts w:ascii="Wingdings" w:hAnsi="Wingdings" w:hint="default"/>
      </w:rPr>
    </w:lvl>
    <w:lvl w:ilvl="8" w:tplc="04090005" w:tentative="1">
      <w:start w:val="1"/>
      <w:numFmt w:val="bullet"/>
      <w:lvlText w:val=""/>
      <w:lvlJc w:val="left"/>
      <w:pPr>
        <w:ind w:left="4385" w:hanging="400"/>
      </w:pPr>
      <w:rPr>
        <w:rFonts w:ascii="Wingdings" w:hAnsi="Wingdings" w:hint="default"/>
      </w:rPr>
    </w:lvl>
  </w:abstractNum>
  <w:abstractNum w:abstractNumId="19" w15:restartNumberingAfterBreak="0">
    <w:nsid w:val="41BA3735"/>
    <w:multiLevelType w:val="hybridMultilevel"/>
    <w:tmpl w:val="14A69FF4"/>
    <w:lvl w:ilvl="0" w:tplc="04090001">
      <w:start w:val="1"/>
      <w:numFmt w:val="bullet"/>
      <w:lvlText w:val=""/>
      <w:lvlJc w:val="left"/>
      <w:pPr>
        <w:ind w:left="124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0" w15:restartNumberingAfterBreak="0">
    <w:nsid w:val="45BC7E9E"/>
    <w:multiLevelType w:val="hybridMultilevel"/>
    <w:tmpl w:val="A546EEDA"/>
    <w:lvl w:ilvl="0" w:tplc="04090001">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1" w15:restartNumberingAfterBreak="0">
    <w:nsid w:val="49783C47"/>
    <w:multiLevelType w:val="hybridMultilevel"/>
    <w:tmpl w:val="321CCA50"/>
    <w:lvl w:ilvl="0" w:tplc="08AAC3FA">
      <w:start w:val="1"/>
      <w:numFmt w:val="ganada"/>
      <w:pStyle w:val="cq30"/>
      <w:lvlText w:val="%1)"/>
      <w:lvlJc w:val="left"/>
      <w:pPr>
        <w:ind w:left="1676" w:hanging="400"/>
      </w:pPr>
      <w:rPr>
        <w:rFonts w:hint="default"/>
        <w:b w:val="0"/>
        <w:i w:val="0"/>
        <w:color w:val="000000"/>
        <w:sz w:val="16"/>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4F3C773A"/>
    <w:multiLevelType w:val="hybridMultilevel"/>
    <w:tmpl w:val="6F56D6F0"/>
    <w:lvl w:ilvl="0" w:tplc="515CBFE0">
      <w:start w:val="1"/>
      <w:numFmt w:val="decimal"/>
      <w:pStyle w:val="cq10"/>
      <w:lvlText w:val="%1."/>
      <w:lvlJc w:val="left"/>
      <w:pPr>
        <w:ind w:left="840" w:hanging="400"/>
      </w:pPr>
      <w:rPr>
        <w:rFonts w:hint="default"/>
        <w:b/>
        <w:i w:val="0"/>
        <w:color w:val="auto"/>
        <w:sz w:val="16"/>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3983698"/>
    <w:multiLevelType w:val="hybridMultilevel"/>
    <w:tmpl w:val="A7CA812C"/>
    <w:lvl w:ilvl="0" w:tplc="04090001">
      <w:start w:val="1"/>
      <w:numFmt w:val="bullet"/>
      <w:lvlText w:val=""/>
      <w:lvlJc w:val="left"/>
      <w:pPr>
        <w:ind w:left="1240" w:hanging="400"/>
      </w:pPr>
      <w:rPr>
        <w:rFonts w:ascii="Wingdings" w:hAnsi="Wingdings" w:hint="default"/>
      </w:rPr>
    </w:lvl>
    <w:lvl w:ilvl="1" w:tplc="04090003">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4" w15:restartNumberingAfterBreak="0">
    <w:nsid w:val="580321EB"/>
    <w:multiLevelType w:val="hybridMultilevel"/>
    <w:tmpl w:val="C67059AE"/>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5" w15:restartNumberingAfterBreak="0">
    <w:nsid w:val="61E84B63"/>
    <w:multiLevelType w:val="hybridMultilevel"/>
    <w:tmpl w:val="01FEADD4"/>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6" w15:restartNumberingAfterBreak="0">
    <w:nsid w:val="62A22E62"/>
    <w:multiLevelType w:val="hybridMultilevel"/>
    <w:tmpl w:val="D2DE1500"/>
    <w:lvl w:ilvl="0" w:tplc="04090001">
      <w:start w:val="1"/>
      <w:numFmt w:val="bullet"/>
      <w:lvlText w:val=""/>
      <w:lvlJc w:val="left"/>
      <w:pPr>
        <w:ind w:left="1240" w:hanging="400"/>
      </w:pPr>
      <w:rPr>
        <w:rFonts w:ascii="Wingdings" w:hAnsi="Wingdings" w:hint="default"/>
      </w:rPr>
    </w:lvl>
    <w:lvl w:ilvl="1" w:tplc="ED52074A">
      <w:start w:val="1"/>
      <w:numFmt w:val="bullet"/>
      <w:lvlText w:val=""/>
      <w:lvlJc w:val="left"/>
      <w:pPr>
        <w:ind w:left="1640" w:hanging="400"/>
      </w:pPr>
      <w:rPr>
        <w:rFonts w:ascii="Wingdings" w:hAnsi="Wingdings" w:hint="default"/>
        <w:color w:val="auto"/>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7" w15:restartNumberingAfterBreak="0">
    <w:nsid w:val="6F9D340D"/>
    <w:multiLevelType w:val="hybridMultilevel"/>
    <w:tmpl w:val="08AC2BF2"/>
    <w:lvl w:ilvl="0" w:tplc="5DE242A6">
      <w:start w:val="1"/>
      <w:numFmt w:val="decimalEnclosedCircle"/>
      <w:pStyle w:val="cq20"/>
      <w:lvlText w:val="%1"/>
      <w:lvlJc w:val="left"/>
      <w:pPr>
        <w:ind w:left="1251" w:hanging="400"/>
      </w:pPr>
      <w:rPr>
        <w:rFonts w:hint="default"/>
        <w:b/>
        <w:i w:val="0"/>
        <w:color w:val="333333"/>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8" w15:restartNumberingAfterBreak="0">
    <w:nsid w:val="70984372"/>
    <w:multiLevelType w:val="hybridMultilevel"/>
    <w:tmpl w:val="01068ACE"/>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72834927"/>
    <w:multiLevelType w:val="multilevel"/>
    <w:tmpl w:val="EA0215DA"/>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568"/>
        </w:tabs>
        <w:ind w:left="568"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30" w15:restartNumberingAfterBreak="0">
    <w:nsid w:val="7F0A739F"/>
    <w:multiLevelType w:val="hybridMultilevel"/>
    <w:tmpl w:val="D44AAE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F6815D1"/>
    <w:multiLevelType w:val="hybridMultilevel"/>
    <w:tmpl w:val="345AB7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2"/>
  </w:num>
  <w:num w:numId="3">
    <w:abstractNumId w:val="21"/>
  </w:num>
  <w:num w:numId="4">
    <w:abstractNumId w:val="27"/>
  </w:num>
  <w:num w:numId="5">
    <w:abstractNumId w:val="29"/>
  </w:num>
  <w:num w:numId="6">
    <w:abstractNumId w:val="5"/>
  </w:num>
  <w:num w:numId="7">
    <w:abstractNumId w:val="2"/>
  </w:num>
  <w:num w:numId="8">
    <w:abstractNumId w:val="12"/>
  </w:num>
  <w:num w:numId="9">
    <w:abstractNumId w:val="14"/>
  </w:num>
  <w:num w:numId="10">
    <w:abstractNumId w:val="19"/>
  </w:num>
  <w:num w:numId="11">
    <w:abstractNumId w:val="26"/>
  </w:num>
  <w:num w:numId="12">
    <w:abstractNumId w:val="4"/>
  </w:num>
  <w:num w:numId="13">
    <w:abstractNumId w:val="31"/>
  </w:num>
  <w:num w:numId="14">
    <w:abstractNumId w:val="16"/>
  </w:num>
  <w:num w:numId="15">
    <w:abstractNumId w:val="0"/>
  </w:num>
  <w:num w:numId="16">
    <w:abstractNumId w:val="6"/>
  </w:num>
  <w:num w:numId="17">
    <w:abstractNumId w:val="23"/>
  </w:num>
  <w:num w:numId="18">
    <w:abstractNumId w:val="8"/>
  </w:num>
  <w:num w:numId="19">
    <w:abstractNumId w:val="30"/>
  </w:num>
  <w:num w:numId="20">
    <w:abstractNumId w:val="18"/>
  </w:num>
  <w:num w:numId="21">
    <w:abstractNumId w:val="7"/>
  </w:num>
  <w:num w:numId="22">
    <w:abstractNumId w:val="13"/>
  </w:num>
  <w:num w:numId="23">
    <w:abstractNumId w:val="9"/>
  </w:num>
  <w:num w:numId="24">
    <w:abstractNumId w:val="24"/>
  </w:num>
  <w:num w:numId="25">
    <w:abstractNumId w:val="11"/>
  </w:num>
  <w:num w:numId="26">
    <w:abstractNumId w:val="25"/>
  </w:num>
  <w:num w:numId="27">
    <w:abstractNumId w:val="3"/>
  </w:num>
  <w:num w:numId="28">
    <w:abstractNumId w:val="15"/>
  </w:num>
  <w:num w:numId="29">
    <w:abstractNumId w:val="1"/>
  </w:num>
  <w:num w:numId="30">
    <w:abstractNumId w:val="17"/>
  </w:num>
  <w:num w:numId="31">
    <w:abstractNumId w:val="20"/>
  </w:num>
  <w:num w:numId="3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F7"/>
    <w:rsid w:val="00002B4D"/>
    <w:rsid w:val="00002F17"/>
    <w:rsid w:val="00005391"/>
    <w:rsid w:val="00006847"/>
    <w:rsid w:val="0000721D"/>
    <w:rsid w:val="00012930"/>
    <w:rsid w:val="00013103"/>
    <w:rsid w:val="00015586"/>
    <w:rsid w:val="00023452"/>
    <w:rsid w:val="000246E8"/>
    <w:rsid w:val="00025B57"/>
    <w:rsid w:val="000309D9"/>
    <w:rsid w:val="00031CD7"/>
    <w:rsid w:val="00032EA6"/>
    <w:rsid w:val="00033661"/>
    <w:rsid w:val="000352A4"/>
    <w:rsid w:val="00035E96"/>
    <w:rsid w:val="0003731E"/>
    <w:rsid w:val="00037E13"/>
    <w:rsid w:val="00037FCE"/>
    <w:rsid w:val="000421B7"/>
    <w:rsid w:val="00045852"/>
    <w:rsid w:val="00046705"/>
    <w:rsid w:val="0005060A"/>
    <w:rsid w:val="000538B1"/>
    <w:rsid w:val="00053F9C"/>
    <w:rsid w:val="000549CB"/>
    <w:rsid w:val="00060E4E"/>
    <w:rsid w:val="00061D0A"/>
    <w:rsid w:val="0006217B"/>
    <w:rsid w:val="00065C29"/>
    <w:rsid w:val="00072327"/>
    <w:rsid w:val="00072A72"/>
    <w:rsid w:val="000737CC"/>
    <w:rsid w:val="000749E1"/>
    <w:rsid w:val="00074BA3"/>
    <w:rsid w:val="00075FD7"/>
    <w:rsid w:val="00076851"/>
    <w:rsid w:val="00080685"/>
    <w:rsid w:val="0008180B"/>
    <w:rsid w:val="000874A0"/>
    <w:rsid w:val="00092AB5"/>
    <w:rsid w:val="00092D21"/>
    <w:rsid w:val="00096FFC"/>
    <w:rsid w:val="000A0AD8"/>
    <w:rsid w:val="000A1A28"/>
    <w:rsid w:val="000A1EC4"/>
    <w:rsid w:val="000A201F"/>
    <w:rsid w:val="000A3F39"/>
    <w:rsid w:val="000A6140"/>
    <w:rsid w:val="000A7B63"/>
    <w:rsid w:val="000B01BA"/>
    <w:rsid w:val="000B1CC9"/>
    <w:rsid w:val="000C0B57"/>
    <w:rsid w:val="000C1B58"/>
    <w:rsid w:val="000C69AD"/>
    <w:rsid w:val="000C7767"/>
    <w:rsid w:val="000D68C3"/>
    <w:rsid w:val="000D7891"/>
    <w:rsid w:val="000E27B2"/>
    <w:rsid w:val="000E44A0"/>
    <w:rsid w:val="000E4F4D"/>
    <w:rsid w:val="000E56A1"/>
    <w:rsid w:val="000E7353"/>
    <w:rsid w:val="000E794E"/>
    <w:rsid w:val="000F15EE"/>
    <w:rsid w:val="000F22E5"/>
    <w:rsid w:val="000F4387"/>
    <w:rsid w:val="000F5900"/>
    <w:rsid w:val="0010197E"/>
    <w:rsid w:val="00102AC2"/>
    <w:rsid w:val="00105E09"/>
    <w:rsid w:val="0010758B"/>
    <w:rsid w:val="00111C7E"/>
    <w:rsid w:val="00114381"/>
    <w:rsid w:val="00114CAA"/>
    <w:rsid w:val="00123EB4"/>
    <w:rsid w:val="00124DB7"/>
    <w:rsid w:val="001316D6"/>
    <w:rsid w:val="00131A49"/>
    <w:rsid w:val="00133EB8"/>
    <w:rsid w:val="0013523E"/>
    <w:rsid w:val="00135759"/>
    <w:rsid w:val="00136A3F"/>
    <w:rsid w:val="0013737F"/>
    <w:rsid w:val="0014059A"/>
    <w:rsid w:val="00140B74"/>
    <w:rsid w:val="00142C21"/>
    <w:rsid w:val="00143214"/>
    <w:rsid w:val="00145BD2"/>
    <w:rsid w:val="001466BE"/>
    <w:rsid w:val="00146B3F"/>
    <w:rsid w:val="00154FFC"/>
    <w:rsid w:val="00156587"/>
    <w:rsid w:val="00160555"/>
    <w:rsid w:val="00160861"/>
    <w:rsid w:val="00160C01"/>
    <w:rsid w:val="00161A87"/>
    <w:rsid w:val="00161B13"/>
    <w:rsid w:val="00162540"/>
    <w:rsid w:val="0016347A"/>
    <w:rsid w:val="001637C9"/>
    <w:rsid w:val="00164078"/>
    <w:rsid w:val="00166826"/>
    <w:rsid w:val="00167C7C"/>
    <w:rsid w:val="00167E46"/>
    <w:rsid w:val="001713F8"/>
    <w:rsid w:val="0017235C"/>
    <w:rsid w:val="00172AF2"/>
    <w:rsid w:val="00173F30"/>
    <w:rsid w:val="00174E79"/>
    <w:rsid w:val="00174F0A"/>
    <w:rsid w:val="00176EBA"/>
    <w:rsid w:val="00177532"/>
    <w:rsid w:val="00182F9C"/>
    <w:rsid w:val="00184150"/>
    <w:rsid w:val="00184DD7"/>
    <w:rsid w:val="0019451E"/>
    <w:rsid w:val="001946AB"/>
    <w:rsid w:val="00194B59"/>
    <w:rsid w:val="0019552E"/>
    <w:rsid w:val="001A1637"/>
    <w:rsid w:val="001A26F4"/>
    <w:rsid w:val="001A450C"/>
    <w:rsid w:val="001A667E"/>
    <w:rsid w:val="001A7CE6"/>
    <w:rsid w:val="001B0E06"/>
    <w:rsid w:val="001B1ABC"/>
    <w:rsid w:val="001B59E1"/>
    <w:rsid w:val="001C4058"/>
    <w:rsid w:val="001D333D"/>
    <w:rsid w:val="001D6FB1"/>
    <w:rsid w:val="001E0728"/>
    <w:rsid w:val="001E265B"/>
    <w:rsid w:val="001E3521"/>
    <w:rsid w:val="001E3EF1"/>
    <w:rsid w:val="001E56CD"/>
    <w:rsid w:val="001E75D0"/>
    <w:rsid w:val="001F126A"/>
    <w:rsid w:val="001F4093"/>
    <w:rsid w:val="001F477D"/>
    <w:rsid w:val="00201CFC"/>
    <w:rsid w:val="00202053"/>
    <w:rsid w:val="002023AA"/>
    <w:rsid w:val="0020336F"/>
    <w:rsid w:val="00203EFD"/>
    <w:rsid w:val="00204BDE"/>
    <w:rsid w:val="002056B3"/>
    <w:rsid w:val="00206ED5"/>
    <w:rsid w:val="00206FF1"/>
    <w:rsid w:val="002100E8"/>
    <w:rsid w:val="00210D21"/>
    <w:rsid w:val="002115F8"/>
    <w:rsid w:val="002123A1"/>
    <w:rsid w:val="00214B90"/>
    <w:rsid w:val="00215FE8"/>
    <w:rsid w:val="002177F8"/>
    <w:rsid w:val="002203ED"/>
    <w:rsid w:val="0022591B"/>
    <w:rsid w:val="00225BD2"/>
    <w:rsid w:val="002265F7"/>
    <w:rsid w:val="0023053F"/>
    <w:rsid w:val="00232E9F"/>
    <w:rsid w:val="0023434D"/>
    <w:rsid w:val="002349D0"/>
    <w:rsid w:val="00235BA4"/>
    <w:rsid w:val="00235E8B"/>
    <w:rsid w:val="002404A9"/>
    <w:rsid w:val="00240D61"/>
    <w:rsid w:val="00242678"/>
    <w:rsid w:val="00242F12"/>
    <w:rsid w:val="00244424"/>
    <w:rsid w:val="00245F3D"/>
    <w:rsid w:val="00246F74"/>
    <w:rsid w:val="00250D29"/>
    <w:rsid w:val="0025508D"/>
    <w:rsid w:val="00261079"/>
    <w:rsid w:val="0026118D"/>
    <w:rsid w:val="00267F71"/>
    <w:rsid w:val="0027218E"/>
    <w:rsid w:val="00274A07"/>
    <w:rsid w:val="002751D2"/>
    <w:rsid w:val="0027613B"/>
    <w:rsid w:val="002764F8"/>
    <w:rsid w:val="00282B81"/>
    <w:rsid w:val="0028438B"/>
    <w:rsid w:val="0028484B"/>
    <w:rsid w:val="00284B7D"/>
    <w:rsid w:val="00284E5A"/>
    <w:rsid w:val="002912DC"/>
    <w:rsid w:val="00292071"/>
    <w:rsid w:val="0029332E"/>
    <w:rsid w:val="00293A21"/>
    <w:rsid w:val="00294412"/>
    <w:rsid w:val="00296923"/>
    <w:rsid w:val="002979B9"/>
    <w:rsid w:val="002A1460"/>
    <w:rsid w:val="002A4E31"/>
    <w:rsid w:val="002A4EF5"/>
    <w:rsid w:val="002A7075"/>
    <w:rsid w:val="002B08CB"/>
    <w:rsid w:val="002B0D00"/>
    <w:rsid w:val="002B144A"/>
    <w:rsid w:val="002B52EF"/>
    <w:rsid w:val="002B6F03"/>
    <w:rsid w:val="002C0AA2"/>
    <w:rsid w:val="002C0BEE"/>
    <w:rsid w:val="002C1075"/>
    <w:rsid w:val="002C542F"/>
    <w:rsid w:val="002D0125"/>
    <w:rsid w:val="002D043B"/>
    <w:rsid w:val="002D2D91"/>
    <w:rsid w:val="002D444E"/>
    <w:rsid w:val="002D6EE4"/>
    <w:rsid w:val="002E06A2"/>
    <w:rsid w:val="002E15A3"/>
    <w:rsid w:val="002E3818"/>
    <w:rsid w:val="002E4003"/>
    <w:rsid w:val="002E4379"/>
    <w:rsid w:val="002E78BF"/>
    <w:rsid w:val="002F0E43"/>
    <w:rsid w:val="002F1F11"/>
    <w:rsid w:val="002F508E"/>
    <w:rsid w:val="002F56E2"/>
    <w:rsid w:val="00301CC7"/>
    <w:rsid w:val="003065EE"/>
    <w:rsid w:val="00306E2D"/>
    <w:rsid w:val="0031100F"/>
    <w:rsid w:val="00312732"/>
    <w:rsid w:val="003136A3"/>
    <w:rsid w:val="00315AD2"/>
    <w:rsid w:val="00317019"/>
    <w:rsid w:val="00317C1E"/>
    <w:rsid w:val="0032210E"/>
    <w:rsid w:val="003236A2"/>
    <w:rsid w:val="00330F74"/>
    <w:rsid w:val="0033114E"/>
    <w:rsid w:val="0033663D"/>
    <w:rsid w:val="00337A5A"/>
    <w:rsid w:val="00342865"/>
    <w:rsid w:val="00344416"/>
    <w:rsid w:val="00344C79"/>
    <w:rsid w:val="003464F0"/>
    <w:rsid w:val="00350BE6"/>
    <w:rsid w:val="00352CDB"/>
    <w:rsid w:val="00353CC8"/>
    <w:rsid w:val="00354458"/>
    <w:rsid w:val="0035675C"/>
    <w:rsid w:val="00361445"/>
    <w:rsid w:val="0036250C"/>
    <w:rsid w:val="00364CD4"/>
    <w:rsid w:val="0036516A"/>
    <w:rsid w:val="003652BD"/>
    <w:rsid w:val="003655B9"/>
    <w:rsid w:val="00367D34"/>
    <w:rsid w:val="00370747"/>
    <w:rsid w:val="003720DE"/>
    <w:rsid w:val="00372448"/>
    <w:rsid w:val="003741BF"/>
    <w:rsid w:val="0037482B"/>
    <w:rsid w:val="00383EBA"/>
    <w:rsid w:val="00384447"/>
    <w:rsid w:val="00385AEE"/>
    <w:rsid w:val="00392B3A"/>
    <w:rsid w:val="003932C8"/>
    <w:rsid w:val="00396386"/>
    <w:rsid w:val="003A4748"/>
    <w:rsid w:val="003A48B3"/>
    <w:rsid w:val="003A60E9"/>
    <w:rsid w:val="003B257B"/>
    <w:rsid w:val="003B4A27"/>
    <w:rsid w:val="003C13B7"/>
    <w:rsid w:val="003C2BAE"/>
    <w:rsid w:val="003C2EAF"/>
    <w:rsid w:val="003C6375"/>
    <w:rsid w:val="003D21C7"/>
    <w:rsid w:val="003D230E"/>
    <w:rsid w:val="003D6467"/>
    <w:rsid w:val="003E1133"/>
    <w:rsid w:val="003E2D80"/>
    <w:rsid w:val="003F2FCD"/>
    <w:rsid w:val="003F2FEA"/>
    <w:rsid w:val="003F3638"/>
    <w:rsid w:val="003F3F53"/>
    <w:rsid w:val="003F4EAB"/>
    <w:rsid w:val="003F6893"/>
    <w:rsid w:val="00400FA9"/>
    <w:rsid w:val="0040276D"/>
    <w:rsid w:val="00404923"/>
    <w:rsid w:val="0040567E"/>
    <w:rsid w:val="004077A9"/>
    <w:rsid w:val="004077B5"/>
    <w:rsid w:val="00407FBD"/>
    <w:rsid w:val="004108E8"/>
    <w:rsid w:val="00412A95"/>
    <w:rsid w:val="00416AAC"/>
    <w:rsid w:val="004174B4"/>
    <w:rsid w:val="00420C04"/>
    <w:rsid w:val="0042154F"/>
    <w:rsid w:val="00421BC5"/>
    <w:rsid w:val="0042200B"/>
    <w:rsid w:val="00422772"/>
    <w:rsid w:val="00427C4F"/>
    <w:rsid w:val="00427D95"/>
    <w:rsid w:val="00431278"/>
    <w:rsid w:val="004348A1"/>
    <w:rsid w:val="00434F76"/>
    <w:rsid w:val="0044182C"/>
    <w:rsid w:val="004437F2"/>
    <w:rsid w:val="00444B56"/>
    <w:rsid w:val="004451C8"/>
    <w:rsid w:val="00447EAC"/>
    <w:rsid w:val="00451179"/>
    <w:rsid w:val="00451F97"/>
    <w:rsid w:val="00452024"/>
    <w:rsid w:val="00455FDD"/>
    <w:rsid w:val="00457040"/>
    <w:rsid w:val="00457E65"/>
    <w:rsid w:val="00462058"/>
    <w:rsid w:val="004624E8"/>
    <w:rsid w:val="004627D4"/>
    <w:rsid w:val="00463F2E"/>
    <w:rsid w:val="0046415F"/>
    <w:rsid w:val="00464411"/>
    <w:rsid w:val="00464EC3"/>
    <w:rsid w:val="00465E11"/>
    <w:rsid w:val="00467092"/>
    <w:rsid w:val="00467098"/>
    <w:rsid w:val="00467ECE"/>
    <w:rsid w:val="00467F43"/>
    <w:rsid w:val="00471977"/>
    <w:rsid w:val="00474E1D"/>
    <w:rsid w:val="0048095E"/>
    <w:rsid w:val="00480CFE"/>
    <w:rsid w:val="00481C87"/>
    <w:rsid w:val="00481EEA"/>
    <w:rsid w:val="0048348E"/>
    <w:rsid w:val="00486F75"/>
    <w:rsid w:val="00487430"/>
    <w:rsid w:val="00490359"/>
    <w:rsid w:val="00494FA5"/>
    <w:rsid w:val="00495324"/>
    <w:rsid w:val="004A034C"/>
    <w:rsid w:val="004A0414"/>
    <w:rsid w:val="004A1D58"/>
    <w:rsid w:val="004B14EC"/>
    <w:rsid w:val="004B1909"/>
    <w:rsid w:val="004B19C7"/>
    <w:rsid w:val="004B2E91"/>
    <w:rsid w:val="004B55A0"/>
    <w:rsid w:val="004B65E7"/>
    <w:rsid w:val="004B6AC6"/>
    <w:rsid w:val="004C4C46"/>
    <w:rsid w:val="004C63D8"/>
    <w:rsid w:val="004C6440"/>
    <w:rsid w:val="004C69E3"/>
    <w:rsid w:val="004C7809"/>
    <w:rsid w:val="004D1416"/>
    <w:rsid w:val="004D1447"/>
    <w:rsid w:val="004D2B85"/>
    <w:rsid w:val="004D3959"/>
    <w:rsid w:val="004D5627"/>
    <w:rsid w:val="004D6D12"/>
    <w:rsid w:val="004D6EA9"/>
    <w:rsid w:val="004E0C17"/>
    <w:rsid w:val="004E2ECD"/>
    <w:rsid w:val="004E4C97"/>
    <w:rsid w:val="004E5D9A"/>
    <w:rsid w:val="004E7A9E"/>
    <w:rsid w:val="004F0303"/>
    <w:rsid w:val="004F0526"/>
    <w:rsid w:val="004F0B21"/>
    <w:rsid w:val="004F0B75"/>
    <w:rsid w:val="004F1CBD"/>
    <w:rsid w:val="004F2A25"/>
    <w:rsid w:val="004F406D"/>
    <w:rsid w:val="004F4DDA"/>
    <w:rsid w:val="004F662B"/>
    <w:rsid w:val="004F76CF"/>
    <w:rsid w:val="0050195D"/>
    <w:rsid w:val="0050652E"/>
    <w:rsid w:val="00507BC5"/>
    <w:rsid w:val="00512E30"/>
    <w:rsid w:val="00514F0C"/>
    <w:rsid w:val="00516442"/>
    <w:rsid w:val="005167F1"/>
    <w:rsid w:val="00520173"/>
    <w:rsid w:val="005212E8"/>
    <w:rsid w:val="00522A4F"/>
    <w:rsid w:val="005247FC"/>
    <w:rsid w:val="00525246"/>
    <w:rsid w:val="0052598B"/>
    <w:rsid w:val="005264BC"/>
    <w:rsid w:val="005307E7"/>
    <w:rsid w:val="00531255"/>
    <w:rsid w:val="0053141C"/>
    <w:rsid w:val="005317C2"/>
    <w:rsid w:val="00532627"/>
    <w:rsid w:val="00533E72"/>
    <w:rsid w:val="00537ABA"/>
    <w:rsid w:val="00540585"/>
    <w:rsid w:val="00540F3B"/>
    <w:rsid w:val="0054134B"/>
    <w:rsid w:val="00541728"/>
    <w:rsid w:val="0054441E"/>
    <w:rsid w:val="00547390"/>
    <w:rsid w:val="00547F97"/>
    <w:rsid w:val="005522F4"/>
    <w:rsid w:val="005563E9"/>
    <w:rsid w:val="0055695B"/>
    <w:rsid w:val="00557128"/>
    <w:rsid w:val="005575B6"/>
    <w:rsid w:val="00557638"/>
    <w:rsid w:val="0056114A"/>
    <w:rsid w:val="0056559E"/>
    <w:rsid w:val="00565DDF"/>
    <w:rsid w:val="00571EB1"/>
    <w:rsid w:val="00572A34"/>
    <w:rsid w:val="0057382A"/>
    <w:rsid w:val="00574E9E"/>
    <w:rsid w:val="005758C5"/>
    <w:rsid w:val="00575CD5"/>
    <w:rsid w:val="005766CF"/>
    <w:rsid w:val="005802AC"/>
    <w:rsid w:val="00581028"/>
    <w:rsid w:val="0058233D"/>
    <w:rsid w:val="0058273F"/>
    <w:rsid w:val="0058371D"/>
    <w:rsid w:val="00584919"/>
    <w:rsid w:val="00591486"/>
    <w:rsid w:val="005936A2"/>
    <w:rsid w:val="005954A4"/>
    <w:rsid w:val="00595F4C"/>
    <w:rsid w:val="005A0C7D"/>
    <w:rsid w:val="005A0FA9"/>
    <w:rsid w:val="005A1F9C"/>
    <w:rsid w:val="005A384D"/>
    <w:rsid w:val="005A3D1F"/>
    <w:rsid w:val="005A597B"/>
    <w:rsid w:val="005A780C"/>
    <w:rsid w:val="005B391B"/>
    <w:rsid w:val="005B66FD"/>
    <w:rsid w:val="005C04F9"/>
    <w:rsid w:val="005C35DB"/>
    <w:rsid w:val="005C4625"/>
    <w:rsid w:val="005C47C4"/>
    <w:rsid w:val="005C4E66"/>
    <w:rsid w:val="005C5B71"/>
    <w:rsid w:val="005C61F2"/>
    <w:rsid w:val="005D4101"/>
    <w:rsid w:val="005D565A"/>
    <w:rsid w:val="005D6161"/>
    <w:rsid w:val="005D6D5F"/>
    <w:rsid w:val="005E03DC"/>
    <w:rsid w:val="005E04AB"/>
    <w:rsid w:val="005E0FF0"/>
    <w:rsid w:val="005F3B1D"/>
    <w:rsid w:val="005F3CBC"/>
    <w:rsid w:val="005F43D8"/>
    <w:rsid w:val="005F4840"/>
    <w:rsid w:val="005F5728"/>
    <w:rsid w:val="005F74F8"/>
    <w:rsid w:val="00604CF9"/>
    <w:rsid w:val="00604D58"/>
    <w:rsid w:val="00607312"/>
    <w:rsid w:val="00607887"/>
    <w:rsid w:val="0061129C"/>
    <w:rsid w:val="006116AB"/>
    <w:rsid w:val="006121A3"/>
    <w:rsid w:val="006146F7"/>
    <w:rsid w:val="0061589D"/>
    <w:rsid w:val="006161AC"/>
    <w:rsid w:val="00621778"/>
    <w:rsid w:val="00624258"/>
    <w:rsid w:val="00632419"/>
    <w:rsid w:val="006330C9"/>
    <w:rsid w:val="006363CE"/>
    <w:rsid w:val="0064671C"/>
    <w:rsid w:val="00647445"/>
    <w:rsid w:val="00650C39"/>
    <w:rsid w:val="00651CB1"/>
    <w:rsid w:val="0065222C"/>
    <w:rsid w:val="00652479"/>
    <w:rsid w:val="006529ED"/>
    <w:rsid w:val="00652A99"/>
    <w:rsid w:val="0065656A"/>
    <w:rsid w:val="00660875"/>
    <w:rsid w:val="00662CE0"/>
    <w:rsid w:val="006649EA"/>
    <w:rsid w:val="00665464"/>
    <w:rsid w:val="00672FA6"/>
    <w:rsid w:val="0067456A"/>
    <w:rsid w:val="0067645F"/>
    <w:rsid w:val="006766BB"/>
    <w:rsid w:val="006831E8"/>
    <w:rsid w:val="006847D7"/>
    <w:rsid w:val="0068564D"/>
    <w:rsid w:val="00686EE3"/>
    <w:rsid w:val="00687488"/>
    <w:rsid w:val="00687756"/>
    <w:rsid w:val="006922A3"/>
    <w:rsid w:val="006934A5"/>
    <w:rsid w:val="006A0267"/>
    <w:rsid w:val="006A2703"/>
    <w:rsid w:val="006B11CD"/>
    <w:rsid w:val="006B125C"/>
    <w:rsid w:val="006B4085"/>
    <w:rsid w:val="006B5073"/>
    <w:rsid w:val="006B5DC9"/>
    <w:rsid w:val="006C0520"/>
    <w:rsid w:val="006C3682"/>
    <w:rsid w:val="006C388D"/>
    <w:rsid w:val="006C3C76"/>
    <w:rsid w:val="006C433D"/>
    <w:rsid w:val="006C6794"/>
    <w:rsid w:val="006D17B5"/>
    <w:rsid w:val="006D1CD1"/>
    <w:rsid w:val="006D2D5B"/>
    <w:rsid w:val="006E2DD1"/>
    <w:rsid w:val="006F2A04"/>
    <w:rsid w:val="00701F67"/>
    <w:rsid w:val="007041AD"/>
    <w:rsid w:val="00706ED3"/>
    <w:rsid w:val="00707DFC"/>
    <w:rsid w:val="007108DA"/>
    <w:rsid w:val="007116CD"/>
    <w:rsid w:val="00712C23"/>
    <w:rsid w:val="00713CC7"/>
    <w:rsid w:val="00715ACA"/>
    <w:rsid w:val="0072152F"/>
    <w:rsid w:val="00722B30"/>
    <w:rsid w:val="00723742"/>
    <w:rsid w:val="007318B2"/>
    <w:rsid w:val="00732ECD"/>
    <w:rsid w:val="00733EB3"/>
    <w:rsid w:val="00734742"/>
    <w:rsid w:val="00735BCF"/>
    <w:rsid w:val="00736655"/>
    <w:rsid w:val="0074231A"/>
    <w:rsid w:val="00742B81"/>
    <w:rsid w:val="00742E39"/>
    <w:rsid w:val="00743B5E"/>
    <w:rsid w:val="00744DEC"/>
    <w:rsid w:val="00746BEA"/>
    <w:rsid w:val="00750B7F"/>
    <w:rsid w:val="00751805"/>
    <w:rsid w:val="00752669"/>
    <w:rsid w:val="007534E7"/>
    <w:rsid w:val="00754708"/>
    <w:rsid w:val="00757733"/>
    <w:rsid w:val="00757BF6"/>
    <w:rsid w:val="00757DE4"/>
    <w:rsid w:val="00766A3E"/>
    <w:rsid w:val="00767095"/>
    <w:rsid w:val="007704CC"/>
    <w:rsid w:val="00773F2A"/>
    <w:rsid w:val="00774096"/>
    <w:rsid w:val="00774574"/>
    <w:rsid w:val="00775274"/>
    <w:rsid w:val="0077568A"/>
    <w:rsid w:val="00776E5C"/>
    <w:rsid w:val="00777029"/>
    <w:rsid w:val="00777C94"/>
    <w:rsid w:val="00783F46"/>
    <w:rsid w:val="00784225"/>
    <w:rsid w:val="00785850"/>
    <w:rsid w:val="00786187"/>
    <w:rsid w:val="00787E2E"/>
    <w:rsid w:val="00795A0D"/>
    <w:rsid w:val="00797477"/>
    <w:rsid w:val="0079781C"/>
    <w:rsid w:val="007A1BF7"/>
    <w:rsid w:val="007A2CDB"/>
    <w:rsid w:val="007A399D"/>
    <w:rsid w:val="007A402B"/>
    <w:rsid w:val="007A589B"/>
    <w:rsid w:val="007A5963"/>
    <w:rsid w:val="007B2FB9"/>
    <w:rsid w:val="007B5054"/>
    <w:rsid w:val="007B5BFE"/>
    <w:rsid w:val="007B5C8E"/>
    <w:rsid w:val="007C31C9"/>
    <w:rsid w:val="007C57E6"/>
    <w:rsid w:val="007D008B"/>
    <w:rsid w:val="007D01D1"/>
    <w:rsid w:val="007D0F21"/>
    <w:rsid w:val="007D12C1"/>
    <w:rsid w:val="007D3A10"/>
    <w:rsid w:val="007D43E7"/>
    <w:rsid w:val="007D7274"/>
    <w:rsid w:val="007E0618"/>
    <w:rsid w:val="007E7DC0"/>
    <w:rsid w:val="007F16C7"/>
    <w:rsid w:val="007F3BA5"/>
    <w:rsid w:val="007F55C6"/>
    <w:rsid w:val="007F61FF"/>
    <w:rsid w:val="00800D3D"/>
    <w:rsid w:val="00802C45"/>
    <w:rsid w:val="00804081"/>
    <w:rsid w:val="00805AC6"/>
    <w:rsid w:val="00805EFF"/>
    <w:rsid w:val="00805FE8"/>
    <w:rsid w:val="008066B0"/>
    <w:rsid w:val="0080769F"/>
    <w:rsid w:val="008102B9"/>
    <w:rsid w:val="008132FA"/>
    <w:rsid w:val="00817769"/>
    <w:rsid w:val="00820CF2"/>
    <w:rsid w:val="00821BC0"/>
    <w:rsid w:val="008230EB"/>
    <w:rsid w:val="00825CFE"/>
    <w:rsid w:val="008266EE"/>
    <w:rsid w:val="008303F5"/>
    <w:rsid w:val="00830EB1"/>
    <w:rsid w:val="00831663"/>
    <w:rsid w:val="00832E32"/>
    <w:rsid w:val="0083589F"/>
    <w:rsid w:val="00841391"/>
    <w:rsid w:val="00842792"/>
    <w:rsid w:val="008568E7"/>
    <w:rsid w:val="008572B2"/>
    <w:rsid w:val="00857B5F"/>
    <w:rsid w:val="00863F54"/>
    <w:rsid w:val="008643E7"/>
    <w:rsid w:val="0086562A"/>
    <w:rsid w:val="0086562E"/>
    <w:rsid w:val="00865E93"/>
    <w:rsid w:val="00870C0F"/>
    <w:rsid w:val="00886AA2"/>
    <w:rsid w:val="0088744C"/>
    <w:rsid w:val="008903CF"/>
    <w:rsid w:val="00890BC5"/>
    <w:rsid w:val="00890D0A"/>
    <w:rsid w:val="00893372"/>
    <w:rsid w:val="00896B14"/>
    <w:rsid w:val="00897A99"/>
    <w:rsid w:val="008A106D"/>
    <w:rsid w:val="008A56EE"/>
    <w:rsid w:val="008A7048"/>
    <w:rsid w:val="008B06D7"/>
    <w:rsid w:val="008B3C1D"/>
    <w:rsid w:val="008C70C7"/>
    <w:rsid w:val="008C72C3"/>
    <w:rsid w:val="008C7AC2"/>
    <w:rsid w:val="008D1E0C"/>
    <w:rsid w:val="008D295C"/>
    <w:rsid w:val="008D5BF0"/>
    <w:rsid w:val="008E1CE3"/>
    <w:rsid w:val="008E31DB"/>
    <w:rsid w:val="008E3FF0"/>
    <w:rsid w:val="008E485D"/>
    <w:rsid w:val="008E54FF"/>
    <w:rsid w:val="008E7087"/>
    <w:rsid w:val="008F3D9C"/>
    <w:rsid w:val="008F5FB8"/>
    <w:rsid w:val="008F7798"/>
    <w:rsid w:val="008F7E89"/>
    <w:rsid w:val="00901DA5"/>
    <w:rsid w:val="00903F62"/>
    <w:rsid w:val="009063B4"/>
    <w:rsid w:val="00907452"/>
    <w:rsid w:val="00907B0A"/>
    <w:rsid w:val="00910693"/>
    <w:rsid w:val="00911699"/>
    <w:rsid w:val="00911BF8"/>
    <w:rsid w:val="00913780"/>
    <w:rsid w:val="009137C9"/>
    <w:rsid w:val="00914C66"/>
    <w:rsid w:val="009152CF"/>
    <w:rsid w:val="009203A5"/>
    <w:rsid w:val="00923219"/>
    <w:rsid w:val="0092503B"/>
    <w:rsid w:val="00927EB0"/>
    <w:rsid w:val="00930285"/>
    <w:rsid w:val="00932014"/>
    <w:rsid w:val="009332BA"/>
    <w:rsid w:val="00935228"/>
    <w:rsid w:val="009366F5"/>
    <w:rsid w:val="00940C97"/>
    <w:rsid w:val="00940E71"/>
    <w:rsid w:val="00941F31"/>
    <w:rsid w:val="0094448F"/>
    <w:rsid w:val="009476E7"/>
    <w:rsid w:val="0094788E"/>
    <w:rsid w:val="009552B8"/>
    <w:rsid w:val="009567F1"/>
    <w:rsid w:val="009577C2"/>
    <w:rsid w:val="0096443E"/>
    <w:rsid w:val="00964CA1"/>
    <w:rsid w:val="009656A0"/>
    <w:rsid w:val="0097007D"/>
    <w:rsid w:val="00970FAC"/>
    <w:rsid w:val="009734AF"/>
    <w:rsid w:val="009742D5"/>
    <w:rsid w:val="00975A84"/>
    <w:rsid w:val="00976545"/>
    <w:rsid w:val="00983E39"/>
    <w:rsid w:val="00987019"/>
    <w:rsid w:val="00993C50"/>
    <w:rsid w:val="00994FEC"/>
    <w:rsid w:val="009950CF"/>
    <w:rsid w:val="009968F5"/>
    <w:rsid w:val="00996B5D"/>
    <w:rsid w:val="009A4BF9"/>
    <w:rsid w:val="009A612E"/>
    <w:rsid w:val="009A6450"/>
    <w:rsid w:val="009B18F8"/>
    <w:rsid w:val="009B467A"/>
    <w:rsid w:val="009C04C4"/>
    <w:rsid w:val="009C5DF8"/>
    <w:rsid w:val="009D64CA"/>
    <w:rsid w:val="009D753A"/>
    <w:rsid w:val="009D7C19"/>
    <w:rsid w:val="009D7C6A"/>
    <w:rsid w:val="009E0C23"/>
    <w:rsid w:val="009E20E6"/>
    <w:rsid w:val="009E2321"/>
    <w:rsid w:val="009E3A7B"/>
    <w:rsid w:val="009E7D3F"/>
    <w:rsid w:val="009F07FA"/>
    <w:rsid w:val="009F0982"/>
    <w:rsid w:val="009F528D"/>
    <w:rsid w:val="009F6B41"/>
    <w:rsid w:val="00A01999"/>
    <w:rsid w:val="00A02254"/>
    <w:rsid w:val="00A02F1D"/>
    <w:rsid w:val="00A03E62"/>
    <w:rsid w:val="00A061F5"/>
    <w:rsid w:val="00A11596"/>
    <w:rsid w:val="00A14D56"/>
    <w:rsid w:val="00A23C37"/>
    <w:rsid w:val="00A24EF2"/>
    <w:rsid w:val="00A25621"/>
    <w:rsid w:val="00A257AD"/>
    <w:rsid w:val="00A25AEC"/>
    <w:rsid w:val="00A25B91"/>
    <w:rsid w:val="00A27B41"/>
    <w:rsid w:val="00A3093D"/>
    <w:rsid w:val="00A31E7C"/>
    <w:rsid w:val="00A31E82"/>
    <w:rsid w:val="00A33FBC"/>
    <w:rsid w:val="00A36788"/>
    <w:rsid w:val="00A37A00"/>
    <w:rsid w:val="00A37F2D"/>
    <w:rsid w:val="00A40500"/>
    <w:rsid w:val="00A50133"/>
    <w:rsid w:val="00A5051C"/>
    <w:rsid w:val="00A50E66"/>
    <w:rsid w:val="00A551D6"/>
    <w:rsid w:val="00A56905"/>
    <w:rsid w:val="00A56FCF"/>
    <w:rsid w:val="00A5739E"/>
    <w:rsid w:val="00A57A19"/>
    <w:rsid w:val="00A6033C"/>
    <w:rsid w:val="00A60D98"/>
    <w:rsid w:val="00A60F11"/>
    <w:rsid w:val="00A6288F"/>
    <w:rsid w:val="00A62A4C"/>
    <w:rsid w:val="00A64AFA"/>
    <w:rsid w:val="00A71AB4"/>
    <w:rsid w:val="00A733BD"/>
    <w:rsid w:val="00A81E33"/>
    <w:rsid w:val="00A82EB9"/>
    <w:rsid w:val="00A8510C"/>
    <w:rsid w:val="00A85699"/>
    <w:rsid w:val="00A869BF"/>
    <w:rsid w:val="00A90DBC"/>
    <w:rsid w:val="00A9437A"/>
    <w:rsid w:val="00A946D6"/>
    <w:rsid w:val="00A948E4"/>
    <w:rsid w:val="00A969E9"/>
    <w:rsid w:val="00A96D8D"/>
    <w:rsid w:val="00A97DC2"/>
    <w:rsid w:val="00AA04A4"/>
    <w:rsid w:val="00AA0B20"/>
    <w:rsid w:val="00AA5C96"/>
    <w:rsid w:val="00AA63C7"/>
    <w:rsid w:val="00AA691B"/>
    <w:rsid w:val="00AB2493"/>
    <w:rsid w:val="00AB46ED"/>
    <w:rsid w:val="00AB6381"/>
    <w:rsid w:val="00AC063B"/>
    <w:rsid w:val="00AC12EF"/>
    <w:rsid w:val="00AC4E99"/>
    <w:rsid w:val="00AC5942"/>
    <w:rsid w:val="00AC5CF7"/>
    <w:rsid w:val="00AC726A"/>
    <w:rsid w:val="00AC769B"/>
    <w:rsid w:val="00AD0CD5"/>
    <w:rsid w:val="00AD239E"/>
    <w:rsid w:val="00AD2B21"/>
    <w:rsid w:val="00AD4F70"/>
    <w:rsid w:val="00AD6134"/>
    <w:rsid w:val="00AD72B5"/>
    <w:rsid w:val="00AE18FC"/>
    <w:rsid w:val="00AE5A0F"/>
    <w:rsid w:val="00AE6F70"/>
    <w:rsid w:val="00AF4420"/>
    <w:rsid w:val="00AF70D8"/>
    <w:rsid w:val="00AF7C85"/>
    <w:rsid w:val="00B02192"/>
    <w:rsid w:val="00B03089"/>
    <w:rsid w:val="00B038A2"/>
    <w:rsid w:val="00B03F23"/>
    <w:rsid w:val="00B06E56"/>
    <w:rsid w:val="00B110C6"/>
    <w:rsid w:val="00B118B0"/>
    <w:rsid w:val="00B13D86"/>
    <w:rsid w:val="00B14844"/>
    <w:rsid w:val="00B1572B"/>
    <w:rsid w:val="00B17258"/>
    <w:rsid w:val="00B175A1"/>
    <w:rsid w:val="00B222C9"/>
    <w:rsid w:val="00B256E8"/>
    <w:rsid w:val="00B26ACE"/>
    <w:rsid w:val="00B31A33"/>
    <w:rsid w:val="00B3428F"/>
    <w:rsid w:val="00B35BFB"/>
    <w:rsid w:val="00B35E1E"/>
    <w:rsid w:val="00B37569"/>
    <w:rsid w:val="00B40FED"/>
    <w:rsid w:val="00B410F4"/>
    <w:rsid w:val="00B42FBB"/>
    <w:rsid w:val="00B4353B"/>
    <w:rsid w:val="00B44074"/>
    <w:rsid w:val="00B51842"/>
    <w:rsid w:val="00B51DD2"/>
    <w:rsid w:val="00B524F3"/>
    <w:rsid w:val="00B53412"/>
    <w:rsid w:val="00B53F09"/>
    <w:rsid w:val="00B55811"/>
    <w:rsid w:val="00B55902"/>
    <w:rsid w:val="00B55BF7"/>
    <w:rsid w:val="00B566B8"/>
    <w:rsid w:val="00B56B11"/>
    <w:rsid w:val="00B65B6B"/>
    <w:rsid w:val="00B71EF7"/>
    <w:rsid w:val="00B75BFD"/>
    <w:rsid w:val="00B76A52"/>
    <w:rsid w:val="00B773BF"/>
    <w:rsid w:val="00B82DB4"/>
    <w:rsid w:val="00B85E63"/>
    <w:rsid w:val="00B877C0"/>
    <w:rsid w:val="00B87FFC"/>
    <w:rsid w:val="00B907FD"/>
    <w:rsid w:val="00B90F05"/>
    <w:rsid w:val="00B92791"/>
    <w:rsid w:val="00B96198"/>
    <w:rsid w:val="00B973B9"/>
    <w:rsid w:val="00BA1AE0"/>
    <w:rsid w:val="00BA3E4A"/>
    <w:rsid w:val="00BA42FC"/>
    <w:rsid w:val="00BB14AF"/>
    <w:rsid w:val="00BB2FAF"/>
    <w:rsid w:val="00BB3D59"/>
    <w:rsid w:val="00BB7936"/>
    <w:rsid w:val="00BB7B40"/>
    <w:rsid w:val="00BB7EA8"/>
    <w:rsid w:val="00BC0672"/>
    <w:rsid w:val="00BC0D9A"/>
    <w:rsid w:val="00BC2A07"/>
    <w:rsid w:val="00BC3923"/>
    <w:rsid w:val="00BC3BDF"/>
    <w:rsid w:val="00BC4499"/>
    <w:rsid w:val="00BC494B"/>
    <w:rsid w:val="00BC5DAC"/>
    <w:rsid w:val="00BD1A37"/>
    <w:rsid w:val="00BD41EA"/>
    <w:rsid w:val="00BE06CA"/>
    <w:rsid w:val="00BE33DC"/>
    <w:rsid w:val="00BE409C"/>
    <w:rsid w:val="00BE56D8"/>
    <w:rsid w:val="00BE6F93"/>
    <w:rsid w:val="00BF4819"/>
    <w:rsid w:val="00BF6DF2"/>
    <w:rsid w:val="00C06D23"/>
    <w:rsid w:val="00C06FCB"/>
    <w:rsid w:val="00C10948"/>
    <w:rsid w:val="00C13F04"/>
    <w:rsid w:val="00C14A45"/>
    <w:rsid w:val="00C163B1"/>
    <w:rsid w:val="00C17245"/>
    <w:rsid w:val="00C214D9"/>
    <w:rsid w:val="00C223E2"/>
    <w:rsid w:val="00C22B5C"/>
    <w:rsid w:val="00C24234"/>
    <w:rsid w:val="00C24818"/>
    <w:rsid w:val="00C25D99"/>
    <w:rsid w:val="00C318BE"/>
    <w:rsid w:val="00C3610F"/>
    <w:rsid w:val="00C37DB6"/>
    <w:rsid w:val="00C41696"/>
    <w:rsid w:val="00C42BFA"/>
    <w:rsid w:val="00C44C2E"/>
    <w:rsid w:val="00C456FB"/>
    <w:rsid w:val="00C45ADD"/>
    <w:rsid w:val="00C50654"/>
    <w:rsid w:val="00C50865"/>
    <w:rsid w:val="00C50CB2"/>
    <w:rsid w:val="00C51C9C"/>
    <w:rsid w:val="00C51E72"/>
    <w:rsid w:val="00C52DA2"/>
    <w:rsid w:val="00C53D8C"/>
    <w:rsid w:val="00C568EC"/>
    <w:rsid w:val="00C6641A"/>
    <w:rsid w:val="00C70CFB"/>
    <w:rsid w:val="00C71005"/>
    <w:rsid w:val="00C73160"/>
    <w:rsid w:val="00C74A5B"/>
    <w:rsid w:val="00C74A8C"/>
    <w:rsid w:val="00C7759A"/>
    <w:rsid w:val="00C80D73"/>
    <w:rsid w:val="00C85425"/>
    <w:rsid w:val="00C90252"/>
    <w:rsid w:val="00C92565"/>
    <w:rsid w:val="00C93BB5"/>
    <w:rsid w:val="00C96469"/>
    <w:rsid w:val="00CA1971"/>
    <w:rsid w:val="00CA1C95"/>
    <w:rsid w:val="00CA29C7"/>
    <w:rsid w:val="00CA4478"/>
    <w:rsid w:val="00CA6EEC"/>
    <w:rsid w:val="00CB2091"/>
    <w:rsid w:val="00CB545A"/>
    <w:rsid w:val="00CB6846"/>
    <w:rsid w:val="00CB6889"/>
    <w:rsid w:val="00CB6AC0"/>
    <w:rsid w:val="00CC027B"/>
    <w:rsid w:val="00CC29C2"/>
    <w:rsid w:val="00CC6C7C"/>
    <w:rsid w:val="00CD0F12"/>
    <w:rsid w:val="00CD14DA"/>
    <w:rsid w:val="00CD1F94"/>
    <w:rsid w:val="00CD4D1D"/>
    <w:rsid w:val="00CD740F"/>
    <w:rsid w:val="00CD77BB"/>
    <w:rsid w:val="00CE222C"/>
    <w:rsid w:val="00CE26A3"/>
    <w:rsid w:val="00CF1BE8"/>
    <w:rsid w:val="00CF2D82"/>
    <w:rsid w:val="00D03015"/>
    <w:rsid w:val="00D03269"/>
    <w:rsid w:val="00D059CC"/>
    <w:rsid w:val="00D06705"/>
    <w:rsid w:val="00D06C15"/>
    <w:rsid w:val="00D116B8"/>
    <w:rsid w:val="00D11C6C"/>
    <w:rsid w:val="00D12DCF"/>
    <w:rsid w:val="00D13E04"/>
    <w:rsid w:val="00D140B5"/>
    <w:rsid w:val="00D142D9"/>
    <w:rsid w:val="00D14D32"/>
    <w:rsid w:val="00D157B1"/>
    <w:rsid w:val="00D21805"/>
    <w:rsid w:val="00D2187F"/>
    <w:rsid w:val="00D23895"/>
    <w:rsid w:val="00D2420B"/>
    <w:rsid w:val="00D242F8"/>
    <w:rsid w:val="00D245EA"/>
    <w:rsid w:val="00D25965"/>
    <w:rsid w:val="00D30A7F"/>
    <w:rsid w:val="00D31F78"/>
    <w:rsid w:val="00D32E79"/>
    <w:rsid w:val="00D33FE5"/>
    <w:rsid w:val="00D34683"/>
    <w:rsid w:val="00D40E99"/>
    <w:rsid w:val="00D416CA"/>
    <w:rsid w:val="00D430FE"/>
    <w:rsid w:val="00D46861"/>
    <w:rsid w:val="00D46AC2"/>
    <w:rsid w:val="00D514BF"/>
    <w:rsid w:val="00D547C0"/>
    <w:rsid w:val="00D54B12"/>
    <w:rsid w:val="00D55108"/>
    <w:rsid w:val="00D56FA0"/>
    <w:rsid w:val="00D7113F"/>
    <w:rsid w:val="00D721DD"/>
    <w:rsid w:val="00D73745"/>
    <w:rsid w:val="00D85B13"/>
    <w:rsid w:val="00D86ECF"/>
    <w:rsid w:val="00D874D9"/>
    <w:rsid w:val="00D93393"/>
    <w:rsid w:val="00D954C2"/>
    <w:rsid w:val="00DA1413"/>
    <w:rsid w:val="00DA2629"/>
    <w:rsid w:val="00DA3CBB"/>
    <w:rsid w:val="00DA6551"/>
    <w:rsid w:val="00DA773D"/>
    <w:rsid w:val="00DB3E22"/>
    <w:rsid w:val="00DB4DAE"/>
    <w:rsid w:val="00DC20BC"/>
    <w:rsid w:val="00DC2A4F"/>
    <w:rsid w:val="00DC3CA6"/>
    <w:rsid w:val="00DC3DE5"/>
    <w:rsid w:val="00DC5F17"/>
    <w:rsid w:val="00DC5FE1"/>
    <w:rsid w:val="00DC75DE"/>
    <w:rsid w:val="00DD02A1"/>
    <w:rsid w:val="00DD2D57"/>
    <w:rsid w:val="00DD343B"/>
    <w:rsid w:val="00DD3B36"/>
    <w:rsid w:val="00DD6C60"/>
    <w:rsid w:val="00DE1083"/>
    <w:rsid w:val="00DE2257"/>
    <w:rsid w:val="00DE27E1"/>
    <w:rsid w:val="00DE3057"/>
    <w:rsid w:val="00DE5F87"/>
    <w:rsid w:val="00DF22CB"/>
    <w:rsid w:val="00DF6990"/>
    <w:rsid w:val="00DF74FD"/>
    <w:rsid w:val="00E01611"/>
    <w:rsid w:val="00E0523B"/>
    <w:rsid w:val="00E11250"/>
    <w:rsid w:val="00E116E2"/>
    <w:rsid w:val="00E15FC2"/>
    <w:rsid w:val="00E16E76"/>
    <w:rsid w:val="00E20F5E"/>
    <w:rsid w:val="00E2373E"/>
    <w:rsid w:val="00E33356"/>
    <w:rsid w:val="00E33F5B"/>
    <w:rsid w:val="00E35F57"/>
    <w:rsid w:val="00E37781"/>
    <w:rsid w:val="00E37DD3"/>
    <w:rsid w:val="00E40FD8"/>
    <w:rsid w:val="00E50DE6"/>
    <w:rsid w:val="00E55769"/>
    <w:rsid w:val="00E56D56"/>
    <w:rsid w:val="00E572E7"/>
    <w:rsid w:val="00E61C75"/>
    <w:rsid w:val="00E62B86"/>
    <w:rsid w:val="00E65F92"/>
    <w:rsid w:val="00E65FE6"/>
    <w:rsid w:val="00E66344"/>
    <w:rsid w:val="00E67AE9"/>
    <w:rsid w:val="00E70931"/>
    <w:rsid w:val="00E70939"/>
    <w:rsid w:val="00E73B79"/>
    <w:rsid w:val="00E81489"/>
    <w:rsid w:val="00E846F6"/>
    <w:rsid w:val="00E87176"/>
    <w:rsid w:val="00E90842"/>
    <w:rsid w:val="00E9364B"/>
    <w:rsid w:val="00E93C86"/>
    <w:rsid w:val="00E95869"/>
    <w:rsid w:val="00E95B39"/>
    <w:rsid w:val="00EA235C"/>
    <w:rsid w:val="00EA7C15"/>
    <w:rsid w:val="00EA7F80"/>
    <w:rsid w:val="00EB01C4"/>
    <w:rsid w:val="00EB0E87"/>
    <w:rsid w:val="00EB2961"/>
    <w:rsid w:val="00EB5610"/>
    <w:rsid w:val="00EC25B5"/>
    <w:rsid w:val="00EC3FA0"/>
    <w:rsid w:val="00EC4757"/>
    <w:rsid w:val="00EC57D2"/>
    <w:rsid w:val="00EC5B66"/>
    <w:rsid w:val="00EC66EB"/>
    <w:rsid w:val="00EC7540"/>
    <w:rsid w:val="00ED0604"/>
    <w:rsid w:val="00ED242A"/>
    <w:rsid w:val="00ED2AFC"/>
    <w:rsid w:val="00ED4BE5"/>
    <w:rsid w:val="00ED5769"/>
    <w:rsid w:val="00ED5BE7"/>
    <w:rsid w:val="00ED68A6"/>
    <w:rsid w:val="00ED7CBE"/>
    <w:rsid w:val="00EE141C"/>
    <w:rsid w:val="00EE1518"/>
    <w:rsid w:val="00EE4484"/>
    <w:rsid w:val="00EE65AA"/>
    <w:rsid w:val="00EE7C04"/>
    <w:rsid w:val="00EF3824"/>
    <w:rsid w:val="00EF3C9D"/>
    <w:rsid w:val="00EF4527"/>
    <w:rsid w:val="00EF5BD4"/>
    <w:rsid w:val="00F06008"/>
    <w:rsid w:val="00F062D7"/>
    <w:rsid w:val="00F1286B"/>
    <w:rsid w:val="00F2012D"/>
    <w:rsid w:val="00F2092C"/>
    <w:rsid w:val="00F2217C"/>
    <w:rsid w:val="00F24D68"/>
    <w:rsid w:val="00F26FE7"/>
    <w:rsid w:val="00F27F6A"/>
    <w:rsid w:val="00F30923"/>
    <w:rsid w:val="00F312BA"/>
    <w:rsid w:val="00F31464"/>
    <w:rsid w:val="00F33946"/>
    <w:rsid w:val="00F377D2"/>
    <w:rsid w:val="00F41658"/>
    <w:rsid w:val="00F43A1B"/>
    <w:rsid w:val="00F44683"/>
    <w:rsid w:val="00F44969"/>
    <w:rsid w:val="00F45E55"/>
    <w:rsid w:val="00F47A14"/>
    <w:rsid w:val="00F47D21"/>
    <w:rsid w:val="00F503BE"/>
    <w:rsid w:val="00F52073"/>
    <w:rsid w:val="00F5209C"/>
    <w:rsid w:val="00F54152"/>
    <w:rsid w:val="00F57597"/>
    <w:rsid w:val="00F57AD0"/>
    <w:rsid w:val="00F60496"/>
    <w:rsid w:val="00F61F40"/>
    <w:rsid w:val="00F62069"/>
    <w:rsid w:val="00F76386"/>
    <w:rsid w:val="00F8058B"/>
    <w:rsid w:val="00F83B5C"/>
    <w:rsid w:val="00F84B3A"/>
    <w:rsid w:val="00F85D9C"/>
    <w:rsid w:val="00F8735A"/>
    <w:rsid w:val="00F90166"/>
    <w:rsid w:val="00F90865"/>
    <w:rsid w:val="00F908EE"/>
    <w:rsid w:val="00F934E1"/>
    <w:rsid w:val="00F95AF1"/>
    <w:rsid w:val="00F95FFD"/>
    <w:rsid w:val="00F97100"/>
    <w:rsid w:val="00FB490D"/>
    <w:rsid w:val="00FB6DDF"/>
    <w:rsid w:val="00FC11D3"/>
    <w:rsid w:val="00FC5429"/>
    <w:rsid w:val="00FC7F2E"/>
    <w:rsid w:val="00FD3A94"/>
    <w:rsid w:val="00FD44EC"/>
    <w:rsid w:val="00FE0223"/>
    <w:rsid w:val="00FE1C7E"/>
    <w:rsid w:val="00FE2F35"/>
    <w:rsid w:val="00FE323E"/>
    <w:rsid w:val="00FE5ED5"/>
    <w:rsid w:val="00FE65FB"/>
    <w:rsid w:val="00FE68AB"/>
    <w:rsid w:val="00FF125D"/>
    <w:rsid w:val="00FF1879"/>
    <w:rsid w:val="00FF2921"/>
    <w:rsid w:val="00FF2ED1"/>
    <w:rsid w:val="00FF48F2"/>
    <w:rsid w:val="00FF689A"/>
    <w:rsid w:val="00FF79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02E6D"/>
  <w15:chartTrackingRefBased/>
  <w15:docId w15:val="{063D1745-97B0-40D5-8E13-091FC4F4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5BF7"/>
    <w:pPr>
      <w:widowControl w:val="0"/>
      <w:spacing w:after="0" w:line="260" w:lineRule="atLeast"/>
      <w:jc w:val="left"/>
    </w:pPr>
    <w:rPr>
      <w:rFonts w:ascii="Verdana" w:eastAsia="맑은 고딕" w:hAnsi="Verdana" w:cs="Times New Roman"/>
      <w:kern w:val="0"/>
      <w:sz w:val="22"/>
    </w:rPr>
  </w:style>
  <w:style w:type="paragraph" w:styleId="1">
    <w:name w:val="heading 1"/>
    <w:aliases w:val="_cq 제목 1,_kt 제목 1"/>
    <w:basedOn w:val="a"/>
    <w:next w:val="cq11"/>
    <w:link w:val="1Char"/>
    <w:qFormat/>
    <w:rsid w:val="00B55BF7"/>
    <w:pPr>
      <w:pageBreakBefore/>
      <w:widowControl/>
      <w:numPr>
        <w:numId w:val="1"/>
      </w:numPr>
      <w:pBdr>
        <w:bottom w:val="single" w:sz="4" w:space="1" w:color="333333"/>
      </w:pBdr>
      <w:tabs>
        <w:tab w:val="left" w:pos="630"/>
      </w:tabs>
      <w:spacing w:before="600" w:after="440"/>
      <w:outlineLvl w:val="0"/>
    </w:pPr>
    <w:rPr>
      <w:rFonts w:ascii="맑은 고딕"/>
      <w:b/>
      <w:snapToGrid w:val="0"/>
      <w:sz w:val="32"/>
    </w:rPr>
  </w:style>
  <w:style w:type="paragraph" w:styleId="2">
    <w:name w:val="heading 2"/>
    <w:aliases w:val="_cq 제목 2,_kt 제목 2"/>
    <w:basedOn w:val="a"/>
    <w:next w:val="cq11"/>
    <w:link w:val="2Char"/>
    <w:qFormat/>
    <w:rsid w:val="00B55BF7"/>
    <w:pPr>
      <w:numPr>
        <w:ilvl w:val="1"/>
        <w:numId w:val="1"/>
      </w:numPr>
      <w:tabs>
        <w:tab w:val="clear" w:pos="3260"/>
        <w:tab w:val="num" w:pos="0"/>
      </w:tabs>
      <w:spacing w:before="340" w:after="200"/>
      <w:ind w:left="567"/>
      <w:outlineLvl w:val="1"/>
    </w:pPr>
    <w:rPr>
      <w:rFonts w:ascii="맑은 고딕"/>
      <w:b/>
      <w:color w:val="000000"/>
      <w:sz w:val="24"/>
    </w:rPr>
  </w:style>
  <w:style w:type="paragraph" w:styleId="3">
    <w:name w:val="heading 3"/>
    <w:aliases w:val="_cq 제목 3,_kt 제목 3"/>
    <w:basedOn w:val="2"/>
    <w:next w:val="cq11"/>
    <w:link w:val="3Char"/>
    <w:qFormat/>
    <w:rsid w:val="00B55BF7"/>
    <w:pPr>
      <w:numPr>
        <w:ilvl w:val="2"/>
      </w:numPr>
      <w:spacing w:before="360"/>
      <w:outlineLvl w:val="2"/>
    </w:pPr>
  </w:style>
  <w:style w:type="paragraph" w:styleId="4">
    <w:name w:val="heading 4"/>
    <w:basedOn w:val="3"/>
    <w:next w:val="a"/>
    <w:link w:val="4Char"/>
    <w:rsid w:val="00B55BF7"/>
    <w:pPr>
      <w:numPr>
        <w:ilvl w:val="3"/>
      </w:numPr>
      <w:outlineLvl w:val="3"/>
    </w:pPr>
  </w:style>
  <w:style w:type="paragraph" w:styleId="5">
    <w:name w:val="heading 5"/>
    <w:basedOn w:val="4"/>
    <w:next w:val="cq11"/>
    <w:link w:val="5Char"/>
    <w:rsid w:val="00B55BF7"/>
    <w:pPr>
      <w:numPr>
        <w:ilvl w:val="4"/>
      </w:numPr>
      <w:tabs>
        <w:tab w:val="left" w:pos="960"/>
      </w:tabs>
      <w:snapToGrid w:val="0"/>
      <w:ind w:left="1251"/>
      <w:outlineLvl w:val="4"/>
    </w:pPr>
  </w:style>
  <w:style w:type="paragraph" w:styleId="6">
    <w:name w:val="heading 6"/>
    <w:basedOn w:val="a"/>
    <w:next w:val="a"/>
    <w:link w:val="6Char"/>
    <w:rsid w:val="00B55BF7"/>
    <w:pPr>
      <w:numPr>
        <w:ilvl w:val="5"/>
        <w:numId w:val="5"/>
      </w:numPr>
      <w:spacing w:before="100" w:beforeAutospacing="1" w:after="100" w:afterAutospacing="1"/>
      <w:ind w:leftChars="400" w:left="400"/>
      <w:outlineLvl w:val="5"/>
    </w:pPr>
  </w:style>
  <w:style w:type="paragraph" w:styleId="7">
    <w:name w:val="heading 7"/>
    <w:basedOn w:val="a"/>
    <w:next w:val="a"/>
    <w:link w:val="7Char"/>
    <w:rsid w:val="00B55BF7"/>
    <w:pPr>
      <w:numPr>
        <w:ilvl w:val="6"/>
        <w:numId w:val="5"/>
      </w:numPr>
      <w:spacing w:before="100" w:beforeAutospacing="1" w:after="100" w:afterAutospacing="1"/>
      <w:ind w:leftChars="400" w:left="400"/>
      <w:outlineLvl w:val="6"/>
    </w:pPr>
  </w:style>
  <w:style w:type="paragraph" w:styleId="8">
    <w:name w:val="heading 8"/>
    <w:basedOn w:val="a"/>
    <w:next w:val="a"/>
    <w:link w:val="8Char"/>
    <w:rsid w:val="00B55BF7"/>
    <w:pPr>
      <w:numPr>
        <w:ilvl w:val="7"/>
        <w:numId w:val="5"/>
      </w:numPr>
      <w:spacing w:before="100" w:beforeAutospacing="1" w:after="100" w:afterAutospacing="1"/>
      <w:ind w:leftChars="400" w:left="400"/>
      <w:outlineLvl w:val="7"/>
    </w:pPr>
  </w:style>
  <w:style w:type="paragraph" w:styleId="9">
    <w:name w:val="heading 9"/>
    <w:basedOn w:val="a"/>
    <w:next w:val="a"/>
    <w:link w:val="9Char"/>
    <w:rsid w:val="00B55BF7"/>
    <w:pPr>
      <w:numPr>
        <w:ilvl w:val="8"/>
        <w:numId w:val="5"/>
      </w:numPr>
      <w:spacing w:before="100" w:beforeAutospacing="1" w:after="100" w:afterAutospacing="1"/>
      <w:ind w:leftChars="400" w:left="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_cq 제목 1 Char,_kt 제목 1 Char"/>
    <w:basedOn w:val="a0"/>
    <w:link w:val="1"/>
    <w:rsid w:val="00B55BF7"/>
    <w:rPr>
      <w:rFonts w:ascii="맑은 고딕" w:eastAsia="맑은 고딕" w:hAnsi="Verdana" w:cs="Times New Roman"/>
      <w:b/>
      <w:snapToGrid w:val="0"/>
      <w:kern w:val="0"/>
      <w:sz w:val="32"/>
    </w:rPr>
  </w:style>
  <w:style w:type="character" w:customStyle="1" w:styleId="2Char">
    <w:name w:val="제목 2 Char"/>
    <w:aliases w:val="_cq 제목 2 Char,_kt 제목 2 Char"/>
    <w:basedOn w:val="a0"/>
    <w:link w:val="2"/>
    <w:rsid w:val="00B55BF7"/>
    <w:rPr>
      <w:rFonts w:ascii="맑은 고딕" w:eastAsia="맑은 고딕" w:hAnsi="Verdana" w:cs="Times New Roman"/>
      <w:b/>
      <w:color w:val="000000"/>
      <w:kern w:val="0"/>
      <w:sz w:val="24"/>
    </w:rPr>
  </w:style>
  <w:style w:type="character" w:customStyle="1" w:styleId="3Char">
    <w:name w:val="제목 3 Char"/>
    <w:aliases w:val="_cq 제목 3 Char,_kt 제목 3 Char"/>
    <w:basedOn w:val="a0"/>
    <w:link w:val="3"/>
    <w:rsid w:val="00B55BF7"/>
    <w:rPr>
      <w:rFonts w:ascii="맑은 고딕" w:eastAsia="맑은 고딕" w:hAnsi="Verdana" w:cs="Times New Roman"/>
      <w:b/>
      <w:color w:val="000000"/>
      <w:kern w:val="0"/>
      <w:sz w:val="24"/>
    </w:rPr>
  </w:style>
  <w:style w:type="character" w:customStyle="1" w:styleId="4Char">
    <w:name w:val="제목 4 Char"/>
    <w:basedOn w:val="a0"/>
    <w:link w:val="4"/>
    <w:rsid w:val="00B55BF7"/>
    <w:rPr>
      <w:rFonts w:ascii="맑은 고딕" w:eastAsia="맑은 고딕" w:hAnsi="Verdana" w:cs="Times New Roman"/>
      <w:b/>
      <w:color w:val="000000"/>
      <w:kern w:val="0"/>
      <w:sz w:val="24"/>
    </w:rPr>
  </w:style>
  <w:style w:type="character" w:customStyle="1" w:styleId="5Char">
    <w:name w:val="제목 5 Char"/>
    <w:basedOn w:val="a0"/>
    <w:link w:val="5"/>
    <w:rsid w:val="00B55BF7"/>
    <w:rPr>
      <w:rFonts w:ascii="맑은 고딕" w:eastAsia="맑은 고딕" w:hAnsi="Verdana" w:cs="Times New Roman"/>
      <w:b/>
      <w:color w:val="000000"/>
      <w:kern w:val="0"/>
      <w:sz w:val="24"/>
    </w:rPr>
  </w:style>
  <w:style w:type="character" w:customStyle="1" w:styleId="6Char">
    <w:name w:val="제목 6 Char"/>
    <w:basedOn w:val="a0"/>
    <w:link w:val="6"/>
    <w:rsid w:val="00B55BF7"/>
    <w:rPr>
      <w:rFonts w:ascii="Verdana" w:eastAsia="맑은 고딕" w:hAnsi="Verdana" w:cs="Times New Roman"/>
      <w:kern w:val="0"/>
      <w:sz w:val="22"/>
    </w:rPr>
  </w:style>
  <w:style w:type="character" w:customStyle="1" w:styleId="7Char">
    <w:name w:val="제목 7 Char"/>
    <w:basedOn w:val="a0"/>
    <w:link w:val="7"/>
    <w:rsid w:val="00B55BF7"/>
    <w:rPr>
      <w:rFonts w:ascii="Verdana" w:eastAsia="맑은 고딕" w:hAnsi="Verdana" w:cs="Times New Roman"/>
      <w:kern w:val="0"/>
      <w:sz w:val="22"/>
    </w:rPr>
  </w:style>
  <w:style w:type="character" w:customStyle="1" w:styleId="8Char">
    <w:name w:val="제목 8 Char"/>
    <w:basedOn w:val="a0"/>
    <w:link w:val="8"/>
    <w:rsid w:val="00B55BF7"/>
    <w:rPr>
      <w:rFonts w:ascii="Verdana" w:eastAsia="맑은 고딕" w:hAnsi="Verdana" w:cs="Times New Roman"/>
      <w:kern w:val="0"/>
      <w:sz w:val="22"/>
    </w:rPr>
  </w:style>
  <w:style w:type="character" w:customStyle="1" w:styleId="9Char">
    <w:name w:val="제목 9 Char"/>
    <w:basedOn w:val="a0"/>
    <w:link w:val="9"/>
    <w:rsid w:val="00B55BF7"/>
    <w:rPr>
      <w:rFonts w:ascii="Verdana" w:eastAsia="맑은 고딕" w:hAnsi="Verdana" w:cs="Times New Roman"/>
      <w:kern w:val="0"/>
      <w:sz w:val="22"/>
    </w:rPr>
  </w:style>
  <w:style w:type="paragraph" w:customStyle="1" w:styleId="cq11">
    <w:name w:val="_cq 본문 레벨1"/>
    <w:link w:val="cq1Char"/>
    <w:qFormat/>
    <w:rsid w:val="00B55BF7"/>
    <w:pPr>
      <w:spacing w:after="80" w:line="300" w:lineRule="auto"/>
      <w:ind w:leftChars="200" w:left="200"/>
    </w:pPr>
    <w:rPr>
      <w:rFonts w:ascii="맑은 고딕" w:eastAsia="맑은 고딕" w:hAnsi="Tahoma" w:cs="Times New Roman"/>
      <w:kern w:val="0"/>
    </w:rPr>
  </w:style>
  <w:style w:type="character" w:customStyle="1" w:styleId="cq1Char">
    <w:name w:val="_cq 본문 레벨1 Char"/>
    <w:basedOn w:val="a0"/>
    <w:link w:val="cq11"/>
    <w:rsid w:val="00B55BF7"/>
    <w:rPr>
      <w:rFonts w:ascii="맑은 고딕" w:eastAsia="맑은 고딕" w:hAnsi="Tahoma" w:cs="Times New Roman"/>
      <w:kern w:val="0"/>
    </w:rPr>
  </w:style>
  <w:style w:type="paragraph" w:styleId="20">
    <w:name w:val="toc 2"/>
    <w:aliases w:val="_cq 목차 2"/>
    <w:basedOn w:val="11"/>
    <w:uiPriority w:val="39"/>
    <w:qFormat/>
    <w:rsid w:val="00B55BF7"/>
    <w:pPr>
      <w:tabs>
        <w:tab w:val="right" w:leader="middleDot" w:pos="8960"/>
      </w:tabs>
      <w:spacing w:before="0" w:after="80"/>
    </w:pPr>
    <w:rPr>
      <w:b w:val="0"/>
      <w:sz w:val="20"/>
    </w:rPr>
  </w:style>
  <w:style w:type="paragraph" w:styleId="11">
    <w:name w:val="toc 1"/>
    <w:aliases w:val="_cq 목차 1"/>
    <w:next w:val="a"/>
    <w:link w:val="1Char0"/>
    <w:uiPriority w:val="39"/>
    <w:qFormat/>
    <w:rsid w:val="00B55BF7"/>
    <w:pPr>
      <w:tabs>
        <w:tab w:val="left" w:pos="480"/>
        <w:tab w:val="right" w:pos="8960"/>
      </w:tabs>
      <w:spacing w:before="200" w:after="140" w:line="240" w:lineRule="auto"/>
      <w:jc w:val="left"/>
    </w:pPr>
    <w:rPr>
      <w:rFonts w:ascii="맑은 고딕" w:eastAsia="맑은 고딕" w:hAnsi="Verdana" w:cs="Times New Roman"/>
      <w:b/>
      <w:noProof/>
      <w:sz w:val="22"/>
      <w:szCs w:val="24"/>
    </w:rPr>
  </w:style>
  <w:style w:type="character" w:customStyle="1" w:styleId="1Char0">
    <w:name w:val="목차 1 Char"/>
    <w:aliases w:val="_cq 목차 1 Char"/>
    <w:basedOn w:val="a0"/>
    <w:link w:val="11"/>
    <w:uiPriority w:val="39"/>
    <w:rsid w:val="00B55BF7"/>
    <w:rPr>
      <w:rFonts w:ascii="맑은 고딕" w:eastAsia="맑은 고딕" w:hAnsi="Verdana" w:cs="Times New Roman"/>
      <w:b/>
      <w:noProof/>
      <w:sz w:val="22"/>
      <w:szCs w:val="24"/>
    </w:rPr>
  </w:style>
  <w:style w:type="paragraph" w:styleId="30">
    <w:name w:val="toc 3"/>
    <w:aliases w:val="_cq 목차 3"/>
    <w:basedOn w:val="20"/>
    <w:next w:val="a"/>
    <w:autoRedefine/>
    <w:uiPriority w:val="39"/>
    <w:qFormat/>
    <w:rsid w:val="00B55BF7"/>
    <w:pPr>
      <w:tabs>
        <w:tab w:val="clear" w:pos="480"/>
        <w:tab w:val="left" w:pos="709"/>
      </w:tabs>
    </w:pPr>
  </w:style>
  <w:style w:type="paragraph" w:customStyle="1" w:styleId="cq">
    <w:name w:val="_cq 표 가운데맞춤"/>
    <w:basedOn w:val="a"/>
    <w:qFormat/>
    <w:rsid w:val="00B55BF7"/>
    <w:pPr>
      <w:jc w:val="center"/>
    </w:pPr>
    <w:rPr>
      <w:rFonts w:ascii="맑은 고딕" w:hAnsi="맑은 고딕"/>
    </w:rPr>
  </w:style>
  <w:style w:type="paragraph" w:customStyle="1" w:styleId="cq0">
    <w:name w:val="_cq 표 왼쪽맞춤"/>
    <w:basedOn w:val="a"/>
    <w:qFormat/>
    <w:rsid w:val="00B55BF7"/>
    <w:rPr>
      <w:rFonts w:ascii="맑은 고딕"/>
    </w:rPr>
  </w:style>
  <w:style w:type="paragraph" w:styleId="a3">
    <w:name w:val="footer"/>
    <w:basedOn w:val="a"/>
    <w:link w:val="Char"/>
    <w:uiPriority w:val="99"/>
    <w:rsid w:val="00B55BF7"/>
    <w:pPr>
      <w:tabs>
        <w:tab w:val="center" w:pos="4513"/>
        <w:tab w:val="right" w:pos="9026"/>
      </w:tabs>
      <w:snapToGrid w:val="0"/>
    </w:pPr>
  </w:style>
  <w:style w:type="character" w:customStyle="1" w:styleId="Char">
    <w:name w:val="바닥글 Char"/>
    <w:basedOn w:val="a0"/>
    <w:link w:val="a3"/>
    <w:uiPriority w:val="99"/>
    <w:rsid w:val="00B55BF7"/>
    <w:rPr>
      <w:rFonts w:ascii="Verdana" w:eastAsia="맑은 고딕" w:hAnsi="Verdana" w:cs="Times New Roman"/>
      <w:kern w:val="0"/>
      <w:sz w:val="22"/>
    </w:rPr>
  </w:style>
  <w:style w:type="paragraph" w:customStyle="1" w:styleId="cq4">
    <w:name w:val="_cq 제목 문서표지"/>
    <w:next w:val="a"/>
    <w:autoRedefine/>
    <w:qFormat/>
    <w:rsid w:val="00B55BF7"/>
    <w:pPr>
      <w:pBdr>
        <w:top w:val="single" w:sz="12" w:space="2" w:color="auto" w:shadow="1"/>
        <w:left w:val="single" w:sz="12" w:space="2" w:color="auto" w:shadow="1"/>
        <w:bottom w:val="single" w:sz="12" w:space="2" w:color="auto" w:shadow="1"/>
        <w:right w:val="single" w:sz="12" w:space="2" w:color="auto" w:shadow="1"/>
      </w:pBdr>
      <w:spacing w:before="3600" w:after="400" w:line="240" w:lineRule="auto"/>
      <w:ind w:rightChars="17" w:right="37"/>
      <w:jc w:val="center"/>
    </w:pPr>
    <w:rPr>
      <w:rFonts w:ascii="맑은 고딕" w:eastAsia="맑은 고딕" w:hAnsi="맑은 고딕" w:cs="맑은 고딕"/>
      <w:b/>
      <w:bCs/>
      <w:snapToGrid w:val="0"/>
      <w:color w:val="000000"/>
      <w:kern w:val="0"/>
      <w:sz w:val="60"/>
      <w:szCs w:val="48"/>
      <w:lang w:val="de-DE"/>
    </w:rPr>
  </w:style>
  <w:style w:type="paragraph" w:customStyle="1" w:styleId="cq5">
    <w:name w:val="_cq 제목 목차"/>
    <w:next w:val="a"/>
    <w:qFormat/>
    <w:rsid w:val="00B55BF7"/>
    <w:pPr>
      <w:pageBreakBefore/>
      <w:widowControl w:val="0"/>
      <w:wordWrap w:val="0"/>
      <w:spacing w:before="320" w:after="240" w:line="240" w:lineRule="auto"/>
      <w:jc w:val="center"/>
    </w:pPr>
    <w:rPr>
      <w:rFonts w:ascii="Verdana" w:eastAsia="맑은 고딕" w:hAnsi="Verdana" w:cs="Times New Roman"/>
      <w:b/>
      <w:bCs/>
      <w:sz w:val="28"/>
    </w:rPr>
  </w:style>
  <w:style w:type="paragraph" w:styleId="a4">
    <w:name w:val="Document Map"/>
    <w:basedOn w:val="a"/>
    <w:link w:val="Char0"/>
    <w:semiHidden/>
    <w:rsid w:val="00B55BF7"/>
    <w:pPr>
      <w:shd w:val="clear" w:color="auto" w:fill="000080"/>
    </w:pPr>
    <w:rPr>
      <w:rFonts w:ascii="Arial" w:hAnsi="Arial"/>
    </w:rPr>
  </w:style>
  <w:style w:type="character" w:customStyle="1" w:styleId="Char0">
    <w:name w:val="문서 구조 Char"/>
    <w:basedOn w:val="a0"/>
    <w:link w:val="a4"/>
    <w:semiHidden/>
    <w:rsid w:val="00B55BF7"/>
    <w:rPr>
      <w:rFonts w:ascii="Arial" w:eastAsia="맑은 고딕" w:hAnsi="Arial" w:cs="Times New Roman"/>
      <w:kern w:val="0"/>
      <w:sz w:val="22"/>
      <w:shd w:val="clear" w:color="auto" w:fill="000080"/>
    </w:rPr>
  </w:style>
  <w:style w:type="table" w:customStyle="1" w:styleId="a5">
    <w:name w:val="표"/>
    <w:aliases w:val="Doc Revision"/>
    <w:basedOn w:val="a1"/>
    <w:rsid w:val="00B55BF7"/>
    <w:pPr>
      <w:widowControl w:val="0"/>
      <w:spacing w:after="0" w:line="240" w:lineRule="atLeast"/>
    </w:pPr>
    <w:rPr>
      <w:rFonts w:ascii="Trebuchet MS" w:eastAsia="돋움" w:hAnsi="Trebuchet MS" w:cs="Verdana"/>
      <w:color w:val="333333"/>
      <w:kern w:val="0"/>
      <w:sz w:val="16"/>
    </w:rPr>
    <w:tblPr>
      <w:tblStyleRowBandSize w:val="1"/>
      <w:jc w:val="center"/>
      <w:tblBorders>
        <w:bottom w:val="single" w:sz="8" w:space="0" w:color="0099FF"/>
      </w:tblBorders>
      <w:tblCellMar>
        <w:top w:w="28" w:type="dxa"/>
        <w:bottom w:w="28" w:type="dxa"/>
      </w:tblCellMar>
    </w:tblPr>
    <w:trPr>
      <w:jc w:val="center"/>
    </w:trPr>
    <w:tcPr>
      <w:shd w:val="clear" w:color="auto" w:fill="auto"/>
    </w:tcPr>
    <w:tblStylePr w:type="firstRow">
      <w:pPr>
        <w:wordWrap/>
        <w:spacing w:beforeLines="0" w:beforeAutospacing="0" w:afterLines="0" w:afterAutospacing="0" w:line="240" w:lineRule="auto"/>
        <w:ind w:leftChars="0" w:left="0" w:rightChars="0" w:right="0"/>
        <w:contextualSpacing w:val="0"/>
        <w:jc w:val="center"/>
        <w:outlineLvl w:val="9"/>
      </w:pPr>
      <w:rPr>
        <w:rFonts w:ascii="맑은 고딕" w:eastAsia="돋움" w:hAnsi="맑은 고딕"/>
        <w:b/>
        <w:bCs/>
        <w:i w:val="0"/>
        <w:color w:val="FFFFFF"/>
        <w:sz w:val="16"/>
      </w:rPr>
      <w:tblPr/>
      <w:tcPr>
        <w:tcBorders>
          <w:top w:val="nil"/>
          <w:left w:val="nil"/>
          <w:bottom w:val="nil"/>
          <w:right w:val="nil"/>
          <w:insideH w:val="nil"/>
          <w:insideV w:val="nil"/>
          <w:tl2br w:val="nil"/>
          <w:tr2bl w:val="nil"/>
        </w:tcBorders>
        <w:shd w:val="clear" w:color="auto" w:fill="808080"/>
      </w:tcPr>
    </w:tblStylePr>
    <w:tblStylePr w:type="lastRow">
      <w:pPr>
        <w:wordWrap/>
        <w:ind w:leftChars="0" w:left="0" w:rightChars="0" w:right="0" w:firstLineChars="0" w:firstLine="0"/>
      </w:pPr>
      <w:tblPr/>
      <w:tcPr>
        <w:tcBorders>
          <w:top w:val="nil"/>
          <w:left w:val="nil"/>
          <w:bottom w:val="nil"/>
          <w:right w:val="nil"/>
          <w:insideH w:val="nil"/>
          <w:insideV w:val="nil"/>
          <w:tl2br w:val="nil"/>
          <w:tr2bl w:val="nil"/>
        </w:tcBorders>
        <w:shd w:val="clear" w:color="auto" w:fill="auto"/>
      </w:tcPr>
    </w:tblStylePr>
    <w:tblStylePr w:type="lastCol">
      <w:pPr>
        <w:jc w:val="center"/>
      </w:pPr>
    </w:tblStylePr>
    <w:tblStylePr w:type="band1Horz">
      <w:rPr>
        <w:color w:val="auto"/>
      </w:rPr>
      <w:tblPr/>
      <w:tcPr>
        <w:tcBorders>
          <w:top w:val="nil"/>
          <w:left w:val="nil"/>
          <w:bottom w:val="nil"/>
          <w:right w:val="nil"/>
          <w:insideH w:val="nil"/>
          <w:insideV w:val="nil"/>
          <w:tl2br w:val="nil"/>
          <w:tr2bl w:val="nil"/>
        </w:tcBorders>
        <w:shd w:val="clear" w:color="000000" w:fill="FFFFFF"/>
      </w:tcPr>
    </w:tblStylePr>
    <w:tblStylePr w:type="band2Horz">
      <w:rPr>
        <w:color w:val="auto"/>
      </w:rPr>
      <w:tblPr/>
      <w:tcPr>
        <w:tcBorders>
          <w:top w:val="nil"/>
          <w:left w:val="nil"/>
          <w:bottom w:val="nil"/>
          <w:right w:val="nil"/>
          <w:insideH w:val="nil"/>
          <w:insideV w:val="nil"/>
          <w:tl2br w:val="nil"/>
          <w:tr2bl w:val="nil"/>
        </w:tcBorders>
        <w:shd w:val="pct12" w:color="000000" w:fill="FFFFFF"/>
      </w:tcPr>
    </w:tblStylePr>
  </w:style>
  <w:style w:type="paragraph" w:styleId="a6">
    <w:name w:val="annotation text"/>
    <w:basedOn w:val="a"/>
    <w:link w:val="Char1"/>
    <w:semiHidden/>
    <w:rsid w:val="00B55BF7"/>
  </w:style>
  <w:style w:type="character" w:customStyle="1" w:styleId="Char1">
    <w:name w:val="메모 텍스트 Char"/>
    <w:basedOn w:val="a0"/>
    <w:link w:val="a6"/>
    <w:semiHidden/>
    <w:rsid w:val="00B55BF7"/>
    <w:rPr>
      <w:rFonts w:ascii="Verdana" w:eastAsia="맑은 고딕" w:hAnsi="Verdana" w:cs="Times New Roman"/>
      <w:kern w:val="0"/>
      <w:sz w:val="22"/>
    </w:rPr>
  </w:style>
  <w:style w:type="paragraph" w:customStyle="1" w:styleId="cq21">
    <w:name w:val="_cq 본문 레벨2"/>
    <w:basedOn w:val="cq11"/>
    <w:qFormat/>
    <w:rsid w:val="00B55BF7"/>
    <w:pPr>
      <w:ind w:leftChars="387" w:left="880" w:hangingChars="13" w:hanging="29"/>
    </w:pPr>
  </w:style>
  <w:style w:type="paragraph" w:customStyle="1" w:styleId="cq31">
    <w:name w:val="_cq 본문 레벨3"/>
    <w:basedOn w:val="cq21"/>
    <w:qFormat/>
    <w:rsid w:val="00B55BF7"/>
    <w:pPr>
      <w:ind w:leftChars="580" w:left="1320" w:hangingChars="22" w:hanging="44"/>
    </w:pPr>
  </w:style>
  <w:style w:type="paragraph" w:customStyle="1" w:styleId="cq12">
    <w:name w:val="_cq 참고 레벨1"/>
    <w:basedOn w:val="cq11"/>
    <w:link w:val="cq1Char0"/>
    <w:qFormat/>
    <w:rsid w:val="00B55BF7"/>
    <w:pPr>
      <w:widowControl w:val="0"/>
      <w:pBdr>
        <w:top w:val="single" w:sz="4" w:space="8" w:color="999999"/>
        <w:bottom w:val="single" w:sz="4" w:space="6" w:color="999999"/>
      </w:pBdr>
      <w:shd w:val="clear" w:color="auto" w:fill="F5F5F5"/>
      <w:spacing w:before="60" w:after="200"/>
      <w:ind w:rightChars="50" w:right="80"/>
      <w:contextualSpacing/>
    </w:pPr>
    <w:rPr>
      <w:rFonts w:hAnsi="Courier New"/>
    </w:rPr>
  </w:style>
  <w:style w:type="character" w:customStyle="1" w:styleId="cq1Char0">
    <w:name w:val="_cq 참고 레벨1 Char"/>
    <w:basedOn w:val="cq1Char"/>
    <w:link w:val="cq12"/>
    <w:rsid w:val="00B55BF7"/>
    <w:rPr>
      <w:rFonts w:ascii="맑은 고딕" w:eastAsia="맑은 고딕" w:hAnsi="Courier New" w:cs="Times New Roman"/>
      <w:kern w:val="0"/>
      <w:shd w:val="clear" w:color="auto" w:fill="F5F5F5"/>
    </w:rPr>
  </w:style>
  <w:style w:type="paragraph" w:customStyle="1" w:styleId="cq22">
    <w:name w:val="_cq 참고 레벨2"/>
    <w:basedOn w:val="cq12"/>
    <w:qFormat/>
    <w:rsid w:val="00B55BF7"/>
    <w:pPr>
      <w:ind w:leftChars="550" w:left="550" w:right="50"/>
    </w:pPr>
  </w:style>
  <w:style w:type="paragraph" w:customStyle="1" w:styleId="cq32">
    <w:name w:val="_cq 참고 레벨3"/>
    <w:basedOn w:val="cq22"/>
    <w:qFormat/>
    <w:rsid w:val="00B55BF7"/>
    <w:pPr>
      <w:ind w:leftChars="750" w:left="1200"/>
    </w:pPr>
  </w:style>
  <w:style w:type="paragraph" w:customStyle="1" w:styleId="cq10">
    <w:name w:val="_cq 번호매김 레벨1"/>
    <w:qFormat/>
    <w:rsid w:val="00B55BF7"/>
    <w:pPr>
      <w:numPr>
        <w:numId w:val="2"/>
      </w:numPr>
      <w:spacing w:before="40" w:after="60" w:line="300" w:lineRule="auto"/>
      <w:ind w:left="709" w:hanging="269"/>
      <w:outlineLvl w:val="6"/>
    </w:pPr>
    <w:rPr>
      <w:rFonts w:ascii="맑은 고딕" w:eastAsia="맑은 고딕" w:hAnsi="Verdana" w:cs="Times New Roman"/>
      <w:kern w:val="0"/>
      <w:sz w:val="22"/>
    </w:rPr>
  </w:style>
  <w:style w:type="paragraph" w:customStyle="1" w:styleId="cq20">
    <w:name w:val="_cq 번호매김 레벨2"/>
    <w:next w:val="cq21"/>
    <w:qFormat/>
    <w:rsid w:val="00B55BF7"/>
    <w:pPr>
      <w:numPr>
        <w:numId w:val="4"/>
      </w:numPr>
      <w:spacing w:before="40" w:after="60" w:line="300" w:lineRule="auto"/>
      <w:ind w:left="1134" w:hanging="283"/>
      <w:outlineLvl w:val="7"/>
    </w:pPr>
    <w:rPr>
      <w:rFonts w:ascii="맑은 고딕" w:eastAsia="맑은 고딕" w:hAnsi="Verdana" w:cs="Times New Roman"/>
      <w:kern w:val="0"/>
      <w:sz w:val="22"/>
    </w:rPr>
  </w:style>
  <w:style w:type="paragraph" w:customStyle="1" w:styleId="cq30">
    <w:name w:val="_cq 번호매김 레벨3"/>
    <w:qFormat/>
    <w:rsid w:val="00B55BF7"/>
    <w:pPr>
      <w:numPr>
        <w:numId w:val="3"/>
      </w:numPr>
      <w:spacing w:before="40" w:after="60" w:line="300" w:lineRule="auto"/>
      <w:ind w:left="1560" w:hanging="284"/>
      <w:jc w:val="left"/>
      <w:outlineLvl w:val="8"/>
    </w:pPr>
    <w:rPr>
      <w:rFonts w:ascii="맑은 고딕" w:eastAsia="맑은 고딕" w:hAnsi="Verdana" w:cs="Georgia"/>
      <w:kern w:val="0"/>
      <w:sz w:val="22"/>
    </w:rPr>
  </w:style>
  <w:style w:type="paragraph" w:customStyle="1" w:styleId="cq1">
    <w:name w:val="_cq 글머리 레벨1"/>
    <w:qFormat/>
    <w:rsid w:val="00B55BF7"/>
    <w:pPr>
      <w:numPr>
        <w:numId w:val="6"/>
      </w:numPr>
      <w:spacing w:before="40" w:after="60" w:line="300" w:lineRule="auto"/>
    </w:pPr>
    <w:rPr>
      <w:rFonts w:ascii="맑은 고딕" w:eastAsia="맑은 고딕" w:hAnsi="Verdana" w:cs="Times New Roman"/>
      <w:color w:val="000000"/>
      <w:kern w:val="0"/>
      <w:sz w:val="22"/>
    </w:rPr>
  </w:style>
  <w:style w:type="paragraph" w:customStyle="1" w:styleId="cq2">
    <w:name w:val="_cq 글머리 레벨2"/>
    <w:qFormat/>
    <w:rsid w:val="00B55BF7"/>
    <w:pPr>
      <w:numPr>
        <w:numId w:val="7"/>
      </w:numPr>
      <w:spacing w:before="40" w:after="60" w:line="300" w:lineRule="auto"/>
      <w:ind w:left="1134" w:hanging="254"/>
    </w:pPr>
    <w:rPr>
      <w:rFonts w:ascii="Verdana" w:eastAsia="맑은 고딕" w:hAnsi="Verdana" w:cs="Georgia"/>
      <w:kern w:val="0"/>
      <w:sz w:val="22"/>
    </w:rPr>
  </w:style>
  <w:style w:type="paragraph" w:customStyle="1" w:styleId="cq6">
    <w:name w:val="_cq 빈줄 삽입"/>
    <w:qFormat/>
    <w:rsid w:val="00B55BF7"/>
    <w:pPr>
      <w:spacing w:after="0" w:line="140" w:lineRule="exact"/>
      <w:jc w:val="left"/>
    </w:pPr>
    <w:rPr>
      <w:rFonts w:ascii="Verdana" w:eastAsia="맑은 고딕" w:hAnsi="Verdana" w:cs="Times New Roman"/>
      <w:kern w:val="0"/>
      <w:sz w:val="14"/>
    </w:rPr>
  </w:style>
  <w:style w:type="paragraph" w:customStyle="1" w:styleId="cq3">
    <w:name w:val="_cq 글머리 레벨3"/>
    <w:qFormat/>
    <w:rsid w:val="00B55BF7"/>
    <w:pPr>
      <w:numPr>
        <w:numId w:val="8"/>
      </w:numPr>
      <w:spacing w:before="40" w:after="60" w:line="300" w:lineRule="auto"/>
      <w:ind w:left="1560" w:hanging="240"/>
      <w:jc w:val="left"/>
    </w:pPr>
    <w:rPr>
      <w:rFonts w:ascii="맑은 고딕" w:eastAsia="맑은 고딕" w:hAnsi="Verdana" w:cs="Times New Roman"/>
      <w:kern w:val="0"/>
      <w:sz w:val="22"/>
    </w:rPr>
  </w:style>
  <w:style w:type="table" w:styleId="a7">
    <w:name w:val="Table Grid"/>
    <w:basedOn w:val="a1"/>
    <w:uiPriority w:val="59"/>
    <w:rsid w:val="00B55BF7"/>
    <w:pPr>
      <w:spacing w:after="0" w:line="240" w:lineRule="auto"/>
      <w:jc w:val="left"/>
    </w:pPr>
    <w:rPr>
      <w:rFonts w:ascii="Verdana" w:eastAsia="맑은 고딕" w:hAnsi="Verdana" w:cs="Times New Roman"/>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1">
    <w:name w:val="Medium List 2 Accent 1"/>
    <w:basedOn w:val="a1"/>
    <w:uiPriority w:val="66"/>
    <w:rsid w:val="00B55BF7"/>
    <w:pPr>
      <w:spacing w:after="0" w:line="240" w:lineRule="auto"/>
      <w:jc w:val="left"/>
    </w:pPr>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1">
    <w:name w:val="Table List 3"/>
    <w:basedOn w:val="a1"/>
    <w:rsid w:val="00B55BF7"/>
    <w:pPr>
      <w:widowControl w:val="0"/>
      <w:spacing w:after="0" w:line="260" w:lineRule="atLeast"/>
      <w:jc w:val="left"/>
    </w:pPr>
    <w:rPr>
      <w:rFonts w:ascii="Verdana" w:eastAsia="맑은 고딕" w:hAnsi="Verdana" w:cs="Times New Roman"/>
      <w:kern w:val="0"/>
      <w:sz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a8">
    <w:name w:val="Table Contemporary"/>
    <w:basedOn w:val="a1"/>
    <w:rsid w:val="00B55BF7"/>
    <w:pPr>
      <w:widowControl w:val="0"/>
      <w:spacing w:after="0" w:line="260" w:lineRule="atLeast"/>
      <w:jc w:val="left"/>
    </w:pPr>
    <w:rPr>
      <w:rFonts w:ascii="Verdana" w:eastAsia="맑은 고딕" w:hAnsi="Verdana" w:cs="Times New Roman"/>
      <w:kern w:val="0"/>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
    <w:name w:val="표 레벨1"/>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737"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표 레벨2"/>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992"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32">
    <w:name w:val="표 레벨3"/>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1304"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9">
    <w:name w:val="Placeholder Text"/>
    <w:basedOn w:val="a0"/>
    <w:uiPriority w:val="99"/>
    <w:semiHidden/>
    <w:rsid w:val="00B55BF7"/>
    <w:rPr>
      <w:color w:val="808080"/>
    </w:rPr>
  </w:style>
  <w:style w:type="paragraph" w:styleId="aa">
    <w:name w:val="Balloon Text"/>
    <w:basedOn w:val="a"/>
    <w:link w:val="Char2"/>
    <w:rsid w:val="00B55BF7"/>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rsid w:val="00B55BF7"/>
    <w:rPr>
      <w:rFonts w:asciiTheme="majorHAnsi" w:eastAsiaTheme="majorEastAsia" w:hAnsiTheme="majorHAnsi" w:cstheme="majorBidi"/>
      <w:kern w:val="0"/>
      <w:sz w:val="18"/>
      <w:szCs w:val="18"/>
    </w:rPr>
  </w:style>
  <w:style w:type="character" w:styleId="ab">
    <w:name w:val="Hyperlink"/>
    <w:basedOn w:val="a0"/>
    <w:uiPriority w:val="99"/>
    <w:unhideWhenUsed/>
    <w:rsid w:val="00B55BF7"/>
    <w:rPr>
      <w:color w:val="0563C1" w:themeColor="hyperlink"/>
      <w:u w:val="single"/>
    </w:rPr>
  </w:style>
  <w:style w:type="paragraph" w:styleId="ac">
    <w:name w:val="Body Text"/>
    <w:basedOn w:val="a"/>
    <w:link w:val="Char3"/>
    <w:rsid w:val="00B55BF7"/>
    <w:pPr>
      <w:widowControl/>
      <w:spacing w:before="120" w:line="240" w:lineRule="auto"/>
      <w:jc w:val="both"/>
    </w:pPr>
    <w:rPr>
      <w:rFonts w:ascii="Book Antiqua" w:hAnsi="Book Antiqua"/>
      <w:szCs w:val="20"/>
      <w:lang w:eastAsia="en-US"/>
    </w:rPr>
  </w:style>
  <w:style w:type="character" w:customStyle="1" w:styleId="Char3">
    <w:name w:val="본문 Char"/>
    <w:basedOn w:val="a0"/>
    <w:link w:val="ac"/>
    <w:rsid w:val="00B55BF7"/>
    <w:rPr>
      <w:rFonts w:ascii="Book Antiqua" w:eastAsia="맑은 고딕" w:hAnsi="Book Antiqua" w:cs="Times New Roman"/>
      <w:kern w:val="0"/>
      <w:sz w:val="22"/>
      <w:szCs w:val="20"/>
      <w:lang w:eastAsia="en-US"/>
    </w:rPr>
  </w:style>
  <w:style w:type="paragraph" w:customStyle="1" w:styleId="10">
    <w:name w:val="스타일1"/>
    <w:basedOn w:val="a"/>
    <w:link w:val="1Char1"/>
    <w:qFormat/>
    <w:rsid w:val="00B55BF7"/>
    <w:pPr>
      <w:widowControl/>
      <w:numPr>
        <w:numId w:val="9"/>
      </w:numPr>
      <w:spacing w:line="240" w:lineRule="auto"/>
      <w:ind w:leftChars="100" w:left="504" w:rightChars="100" w:right="100" w:hanging="284"/>
      <w:jc w:val="both"/>
    </w:pPr>
    <w:rPr>
      <w:rFonts w:ascii="맑은 고딕" w:hAnsi="맑은 고딕"/>
      <w:szCs w:val="20"/>
    </w:rPr>
  </w:style>
  <w:style w:type="character" w:customStyle="1" w:styleId="1Char1">
    <w:name w:val="스타일1 Char"/>
    <w:link w:val="10"/>
    <w:rsid w:val="00B55BF7"/>
    <w:rPr>
      <w:rFonts w:ascii="맑은 고딕" w:eastAsia="맑은 고딕" w:hAnsi="맑은 고딕" w:cs="Times New Roman"/>
      <w:kern w:val="0"/>
      <w:sz w:val="22"/>
      <w:szCs w:val="20"/>
    </w:rPr>
  </w:style>
  <w:style w:type="character" w:customStyle="1" w:styleId="JavaCode">
    <w:name w:val="Java Code"/>
    <w:rsid w:val="00B55BF7"/>
    <w:rPr>
      <w:rFonts w:ascii="Courier New" w:hAnsi="Courier New" w:cs="Century Schoolbook"/>
      <w:noProof/>
      <w:sz w:val="20"/>
    </w:rPr>
  </w:style>
  <w:style w:type="paragraph" w:styleId="ad">
    <w:name w:val="footnote text"/>
    <w:basedOn w:val="a"/>
    <w:link w:val="Char4"/>
    <w:rsid w:val="00B55BF7"/>
    <w:pPr>
      <w:widowControl/>
      <w:spacing w:line="240" w:lineRule="auto"/>
      <w:jc w:val="both"/>
    </w:pPr>
    <w:rPr>
      <w:rFonts w:ascii="Book Antiqua" w:hAnsi="Book Antiqua"/>
      <w:sz w:val="20"/>
      <w:szCs w:val="20"/>
      <w:lang w:eastAsia="en-US"/>
    </w:rPr>
  </w:style>
  <w:style w:type="character" w:customStyle="1" w:styleId="Char4">
    <w:name w:val="각주 텍스트 Char"/>
    <w:basedOn w:val="a0"/>
    <w:link w:val="ad"/>
    <w:rsid w:val="00B55BF7"/>
    <w:rPr>
      <w:rFonts w:ascii="Book Antiqua" w:eastAsia="맑은 고딕" w:hAnsi="Book Antiqua" w:cs="Times New Roman"/>
      <w:kern w:val="0"/>
      <w:szCs w:val="20"/>
      <w:lang w:eastAsia="en-US"/>
    </w:rPr>
  </w:style>
  <w:style w:type="character" w:styleId="ae">
    <w:name w:val="footnote reference"/>
    <w:rsid w:val="00B55BF7"/>
    <w:rPr>
      <w:vertAlign w:val="superscript"/>
    </w:rPr>
  </w:style>
  <w:style w:type="paragraph" w:styleId="40">
    <w:name w:val="toc 4"/>
    <w:basedOn w:val="a"/>
    <w:next w:val="a"/>
    <w:autoRedefine/>
    <w:uiPriority w:val="39"/>
    <w:unhideWhenUsed/>
    <w:rsid w:val="00B55BF7"/>
    <w:pPr>
      <w:wordWrap w:val="0"/>
      <w:autoSpaceDE w:val="0"/>
      <w:autoSpaceDN w:val="0"/>
      <w:spacing w:after="160" w:line="259" w:lineRule="auto"/>
      <w:ind w:leftChars="600" w:left="1275"/>
      <w:jc w:val="both"/>
    </w:pPr>
    <w:rPr>
      <w:rFonts w:asciiTheme="minorHAnsi" w:eastAsiaTheme="minorEastAsia" w:hAnsiTheme="minorHAnsi" w:cstheme="minorBidi"/>
      <w:kern w:val="2"/>
      <w:sz w:val="20"/>
    </w:rPr>
  </w:style>
  <w:style w:type="paragraph" w:styleId="50">
    <w:name w:val="toc 5"/>
    <w:basedOn w:val="a"/>
    <w:next w:val="a"/>
    <w:autoRedefine/>
    <w:uiPriority w:val="39"/>
    <w:unhideWhenUsed/>
    <w:rsid w:val="00B55BF7"/>
    <w:pPr>
      <w:wordWrap w:val="0"/>
      <w:autoSpaceDE w:val="0"/>
      <w:autoSpaceDN w:val="0"/>
      <w:spacing w:after="160" w:line="259" w:lineRule="auto"/>
      <w:ind w:leftChars="800" w:left="1700"/>
      <w:jc w:val="both"/>
    </w:pPr>
    <w:rPr>
      <w:rFonts w:asciiTheme="minorHAnsi" w:eastAsiaTheme="minorEastAsia" w:hAnsiTheme="minorHAnsi" w:cstheme="minorBidi"/>
      <w:kern w:val="2"/>
      <w:sz w:val="20"/>
    </w:rPr>
  </w:style>
  <w:style w:type="paragraph" w:styleId="60">
    <w:name w:val="toc 6"/>
    <w:basedOn w:val="a"/>
    <w:next w:val="a"/>
    <w:autoRedefine/>
    <w:uiPriority w:val="39"/>
    <w:unhideWhenUsed/>
    <w:rsid w:val="00B55BF7"/>
    <w:pPr>
      <w:wordWrap w:val="0"/>
      <w:autoSpaceDE w:val="0"/>
      <w:autoSpaceDN w:val="0"/>
      <w:spacing w:after="160" w:line="259" w:lineRule="auto"/>
      <w:ind w:leftChars="1000" w:left="2125"/>
      <w:jc w:val="both"/>
    </w:pPr>
    <w:rPr>
      <w:rFonts w:asciiTheme="minorHAnsi" w:eastAsiaTheme="minorEastAsia" w:hAnsiTheme="minorHAnsi" w:cstheme="minorBidi"/>
      <w:kern w:val="2"/>
      <w:sz w:val="20"/>
    </w:rPr>
  </w:style>
  <w:style w:type="paragraph" w:styleId="70">
    <w:name w:val="toc 7"/>
    <w:basedOn w:val="a"/>
    <w:next w:val="a"/>
    <w:autoRedefine/>
    <w:uiPriority w:val="39"/>
    <w:unhideWhenUsed/>
    <w:rsid w:val="00B55BF7"/>
    <w:pPr>
      <w:wordWrap w:val="0"/>
      <w:autoSpaceDE w:val="0"/>
      <w:autoSpaceDN w:val="0"/>
      <w:spacing w:after="160" w:line="259" w:lineRule="auto"/>
      <w:ind w:leftChars="1200" w:left="2550"/>
      <w:jc w:val="both"/>
    </w:pPr>
    <w:rPr>
      <w:rFonts w:asciiTheme="minorHAnsi" w:eastAsiaTheme="minorEastAsia" w:hAnsiTheme="minorHAnsi" w:cstheme="minorBidi"/>
      <w:kern w:val="2"/>
      <w:sz w:val="20"/>
    </w:rPr>
  </w:style>
  <w:style w:type="paragraph" w:styleId="80">
    <w:name w:val="toc 8"/>
    <w:basedOn w:val="a"/>
    <w:next w:val="a"/>
    <w:autoRedefine/>
    <w:uiPriority w:val="39"/>
    <w:unhideWhenUsed/>
    <w:rsid w:val="00B55BF7"/>
    <w:pPr>
      <w:wordWrap w:val="0"/>
      <w:autoSpaceDE w:val="0"/>
      <w:autoSpaceDN w:val="0"/>
      <w:spacing w:after="160" w:line="259" w:lineRule="auto"/>
      <w:ind w:leftChars="1400" w:left="2975"/>
      <w:jc w:val="both"/>
    </w:pPr>
    <w:rPr>
      <w:rFonts w:asciiTheme="minorHAnsi" w:eastAsiaTheme="minorEastAsia" w:hAnsiTheme="minorHAnsi" w:cstheme="minorBidi"/>
      <w:kern w:val="2"/>
      <w:sz w:val="20"/>
    </w:rPr>
  </w:style>
  <w:style w:type="paragraph" w:styleId="90">
    <w:name w:val="toc 9"/>
    <w:basedOn w:val="a"/>
    <w:next w:val="a"/>
    <w:autoRedefine/>
    <w:uiPriority w:val="39"/>
    <w:unhideWhenUsed/>
    <w:rsid w:val="00B55BF7"/>
    <w:pPr>
      <w:wordWrap w:val="0"/>
      <w:autoSpaceDE w:val="0"/>
      <w:autoSpaceDN w:val="0"/>
      <w:spacing w:after="160" w:line="259" w:lineRule="auto"/>
      <w:ind w:leftChars="1600" w:left="3400"/>
      <w:jc w:val="both"/>
    </w:pPr>
    <w:rPr>
      <w:rFonts w:asciiTheme="minorHAnsi" w:eastAsiaTheme="minorEastAsia" w:hAnsiTheme="minorHAnsi" w:cstheme="minorBidi"/>
      <w:kern w:val="2"/>
      <w:sz w:val="20"/>
    </w:rPr>
  </w:style>
  <w:style w:type="paragraph" w:customStyle="1" w:styleId="Default">
    <w:name w:val="Default"/>
    <w:rsid w:val="00B55BF7"/>
    <w:pPr>
      <w:widowControl w:val="0"/>
      <w:autoSpaceDE w:val="0"/>
      <w:autoSpaceDN w:val="0"/>
      <w:adjustRightInd w:val="0"/>
      <w:spacing w:after="0" w:line="240" w:lineRule="auto"/>
      <w:jc w:val="left"/>
    </w:pPr>
    <w:rPr>
      <w:rFonts w:ascii="나눔고딕" w:eastAsia="나눔고딕" w:hAnsi="Verdana" w:cs="나눔고딕"/>
      <w:color w:val="000000"/>
      <w:kern w:val="0"/>
      <w:sz w:val="24"/>
      <w:szCs w:val="24"/>
    </w:rPr>
  </w:style>
  <w:style w:type="paragraph" w:styleId="af">
    <w:name w:val="Normal (Web)"/>
    <w:basedOn w:val="a"/>
    <w:uiPriority w:val="99"/>
    <w:unhideWhenUsed/>
    <w:rsid w:val="00B55BF7"/>
    <w:pPr>
      <w:widowControl/>
      <w:spacing w:before="100" w:beforeAutospacing="1" w:after="100" w:afterAutospacing="1" w:line="240" w:lineRule="auto"/>
    </w:pPr>
    <w:rPr>
      <w:rFonts w:ascii="굴림" w:eastAsia="굴림" w:hAnsi="굴림" w:cs="굴림"/>
      <w:sz w:val="24"/>
      <w:szCs w:val="24"/>
    </w:rPr>
  </w:style>
  <w:style w:type="character" w:styleId="af0">
    <w:name w:val="FollowedHyperlink"/>
    <w:basedOn w:val="a0"/>
    <w:semiHidden/>
    <w:unhideWhenUsed/>
    <w:rsid w:val="00B55BF7"/>
    <w:rPr>
      <w:color w:val="954F72" w:themeColor="followedHyperlink"/>
      <w:u w:val="single"/>
    </w:rPr>
  </w:style>
  <w:style w:type="character" w:styleId="af1">
    <w:name w:val="page number"/>
    <w:basedOn w:val="a0"/>
    <w:rsid w:val="00B55BF7"/>
  </w:style>
  <w:style w:type="paragraph" w:styleId="af2">
    <w:name w:val="List Paragraph"/>
    <w:basedOn w:val="a"/>
    <w:link w:val="Char5"/>
    <w:uiPriority w:val="34"/>
    <w:qFormat/>
    <w:rsid w:val="00B55BF7"/>
    <w:pPr>
      <w:wordWrap w:val="0"/>
      <w:autoSpaceDE w:val="0"/>
      <w:autoSpaceDN w:val="0"/>
      <w:spacing w:line="240" w:lineRule="auto"/>
      <w:ind w:leftChars="400" w:left="800"/>
      <w:jc w:val="both"/>
    </w:pPr>
    <w:rPr>
      <w:rFonts w:ascii="바탕" w:eastAsia="바탕" w:hAnsi="Times New Roman"/>
      <w:kern w:val="2"/>
      <w:sz w:val="20"/>
      <w:szCs w:val="24"/>
    </w:rPr>
  </w:style>
  <w:style w:type="paragraph" w:customStyle="1" w:styleId="csq1">
    <w:name w:val="_csq 글머리 레벨1"/>
    <w:qFormat/>
    <w:rsid w:val="00B55BF7"/>
    <w:pPr>
      <w:spacing w:before="40" w:after="60" w:line="300" w:lineRule="auto"/>
      <w:ind w:left="400" w:hanging="400"/>
    </w:pPr>
    <w:rPr>
      <w:rFonts w:ascii="맑은 고딕" w:eastAsia="맑은 고딕" w:hAnsi="Verdana" w:cs="Times New Roman"/>
      <w:color w:val="000000"/>
      <w:kern w:val="0"/>
      <w:sz w:val="22"/>
    </w:rPr>
  </w:style>
  <w:style w:type="paragraph" w:customStyle="1" w:styleId="csq10">
    <w:name w:val="_csq 본문 레벨1"/>
    <w:link w:val="csq1Char"/>
    <w:qFormat/>
    <w:rsid w:val="00B55BF7"/>
    <w:pPr>
      <w:spacing w:after="80" w:line="300" w:lineRule="auto"/>
      <w:ind w:leftChars="200" w:left="200"/>
    </w:pPr>
    <w:rPr>
      <w:rFonts w:ascii="맑은 고딕" w:eastAsia="맑은 고딕" w:hAnsi="Tahoma" w:cs="Times New Roman"/>
      <w:kern w:val="0"/>
      <w:sz w:val="22"/>
    </w:rPr>
  </w:style>
  <w:style w:type="character" w:customStyle="1" w:styleId="csq1Char">
    <w:name w:val="_csq 본문 레벨1 Char"/>
    <w:basedOn w:val="a0"/>
    <w:link w:val="csq10"/>
    <w:rsid w:val="00B55BF7"/>
    <w:rPr>
      <w:rFonts w:ascii="맑은 고딕" w:eastAsia="맑은 고딕" w:hAnsi="Tahoma" w:cs="Times New Roman"/>
      <w:kern w:val="0"/>
      <w:sz w:val="22"/>
    </w:rPr>
  </w:style>
  <w:style w:type="paragraph" w:customStyle="1" w:styleId="af3">
    <w:name w:val="바탕글"/>
    <w:uiPriority w:val="99"/>
    <w:rsid w:val="00B55BF7"/>
    <w:pPr>
      <w:widowControl w:val="0"/>
      <w:autoSpaceDE w:val="0"/>
      <w:autoSpaceDN w:val="0"/>
      <w:adjustRightInd w:val="0"/>
      <w:spacing w:after="0" w:line="299" w:lineRule="auto"/>
      <w:jc w:val="left"/>
    </w:pPr>
    <w:rPr>
      <w:rFonts w:ascii="바탕체" w:eastAsia="바탕체" w:hAnsi="Times New Roman" w:cs="바탕체"/>
      <w:color w:val="000000"/>
      <w:kern w:val="0"/>
      <w:szCs w:val="20"/>
    </w:rPr>
  </w:style>
  <w:style w:type="paragraph" w:styleId="af4">
    <w:name w:val="header"/>
    <w:basedOn w:val="a"/>
    <w:link w:val="Char6"/>
    <w:uiPriority w:val="99"/>
    <w:unhideWhenUsed/>
    <w:rsid w:val="00B55BF7"/>
    <w:pPr>
      <w:widowControl/>
      <w:tabs>
        <w:tab w:val="center" w:pos="4513"/>
        <w:tab w:val="right" w:pos="9026"/>
      </w:tabs>
      <w:snapToGrid w:val="0"/>
      <w:spacing w:line="240" w:lineRule="auto"/>
    </w:pPr>
    <w:rPr>
      <w:rFonts w:asciiTheme="minorHAnsi" w:eastAsiaTheme="minorEastAsia" w:hAnsiTheme="minorHAnsi"/>
      <w:sz w:val="24"/>
      <w:szCs w:val="24"/>
      <w:lang w:eastAsia="en-US" w:bidi="en-US"/>
    </w:rPr>
  </w:style>
  <w:style w:type="character" w:customStyle="1" w:styleId="Char6">
    <w:name w:val="머리글 Char"/>
    <w:basedOn w:val="a0"/>
    <w:link w:val="af4"/>
    <w:uiPriority w:val="99"/>
    <w:rsid w:val="00B55BF7"/>
    <w:rPr>
      <w:rFonts w:cs="Times New Roman"/>
      <w:kern w:val="0"/>
      <w:sz w:val="24"/>
      <w:szCs w:val="24"/>
      <w:lang w:eastAsia="en-US" w:bidi="en-US"/>
    </w:rPr>
  </w:style>
  <w:style w:type="paragraph" w:styleId="HTML">
    <w:name w:val="HTML Preformatted"/>
    <w:basedOn w:val="a"/>
    <w:link w:val="HTMLChar"/>
    <w:uiPriority w:val="99"/>
    <w:semiHidden/>
    <w:unhideWhenUsed/>
    <w:rsid w:val="00B55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B55BF7"/>
    <w:rPr>
      <w:rFonts w:ascii="굴림체" w:eastAsia="굴림체" w:hAnsi="굴림체" w:cs="굴림체"/>
      <w:kern w:val="0"/>
      <w:sz w:val="24"/>
      <w:szCs w:val="24"/>
    </w:rPr>
  </w:style>
  <w:style w:type="character" w:styleId="HTML0">
    <w:name w:val="HTML Code"/>
    <w:basedOn w:val="a0"/>
    <w:uiPriority w:val="99"/>
    <w:semiHidden/>
    <w:unhideWhenUsed/>
    <w:rsid w:val="00B55BF7"/>
    <w:rPr>
      <w:rFonts w:ascii="굴림체" w:eastAsia="굴림체" w:hAnsi="굴림체" w:cs="굴림체"/>
      <w:sz w:val="24"/>
      <w:szCs w:val="24"/>
    </w:rPr>
  </w:style>
  <w:style w:type="character" w:customStyle="1" w:styleId="Char5">
    <w:name w:val="목록 단락 Char"/>
    <w:basedOn w:val="a0"/>
    <w:link w:val="af2"/>
    <w:uiPriority w:val="34"/>
    <w:rsid w:val="00B55BF7"/>
    <w:rPr>
      <w:rFonts w:ascii="바탕" w:eastAsia="바탕" w:hAnsi="Times New Roman" w:cs="Times New Roman"/>
      <w:szCs w:val="24"/>
    </w:rPr>
  </w:style>
  <w:style w:type="character" w:customStyle="1" w:styleId="pl-c">
    <w:name w:val="pl-c"/>
    <w:basedOn w:val="a0"/>
    <w:rsid w:val="00B55BF7"/>
  </w:style>
  <w:style w:type="character" w:customStyle="1" w:styleId="pl-s">
    <w:name w:val="pl-s"/>
    <w:basedOn w:val="a0"/>
    <w:rsid w:val="00B55BF7"/>
  </w:style>
  <w:style w:type="table" w:styleId="-4">
    <w:name w:val="Light List Accent 4"/>
    <w:basedOn w:val="a1"/>
    <w:uiPriority w:val="61"/>
    <w:rsid w:val="00B55BF7"/>
    <w:pPr>
      <w:spacing w:after="0"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af5">
    <w:name w:val="annotation reference"/>
    <w:basedOn w:val="a0"/>
    <w:semiHidden/>
    <w:unhideWhenUsed/>
    <w:rsid w:val="00B55BF7"/>
    <w:rPr>
      <w:sz w:val="18"/>
      <w:szCs w:val="18"/>
    </w:rPr>
  </w:style>
  <w:style w:type="paragraph" w:styleId="af6">
    <w:name w:val="annotation subject"/>
    <w:basedOn w:val="a6"/>
    <w:next w:val="a6"/>
    <w:link w:val="Char7"/>
    <w:semiHidden/>
    <w:unhideWhenUsed/>
    <w:rsid w:val="00B55BF7"/>
    <w:rPr>
      <w:b/>
      <w:bCs/>
    </w:rPr>
  </w:style>
  <w:style w:type="character" w:customStyle="1" w:styleId="Char7">
    <w:name w:val="메모 주제 Char"/>
    <w:basedOn w:val="Char1"/>
    <w:link w:val="af6"/>
    <w:semiHidden/>
    <w:rsid w:val="00B55BF7"/>
    <w:rPr>
      <w:rFonts w:ascii="Verdana" w:eastAsia="맑은 고딕" w:hAnsi="Verdana" w:cs="Times New Roman"/>
      <w:b/>
      <w:bCs/>
      <w:kern w:val="0"/>
      <w:sz w:val="22"/>
    </w:rPr>
  </w:style>
  <w:style w:type="character" w:customStyle="1" w:styleId="uworddic">
    <w:name w:val="u_word_dic"/>
    <w:basedOn w:val="a0"/>
    <w:rsid w:val="00B55BF7"/>
  </w:style>
  <w:style w:type="character" w:styleId="af7">
    <w:name w:val="Strong"/>
    <w:basedOn w:val="a0"/>
    <w:uiPriority w:val="22"/>
    <w:qFormat/>
    <w:rsid w:val="00B55BF7"/>
    <w:rPr>
      <w:b/>
      <w:bCs/>
    </w:rPr>
  </w:style>
  <w:style w:type="character" w:customStyle="1" w:styleId="hljs-attr">
    <w:name w:val="hljs-attr"/>
    <w:basedOn w:val="a0"/>
    <w:rsid w:val="00B55BF7"/>
  </w:style>
  <w:style w:type="character" w:customStyle="1" w:styleId="hljs-string">
    <w:name w:val="hljs-string"/>
    <w:basedOn w:val="a0"/>
    <w:rsid w:val="00B55BF7"/>
  </w:style>
  <w:style w:type="character" w:customStyle="1" w:styleId="hljs-function">
    <w:name w:val="hljs-function"/>
    <w:basedOn w:val="a0"/>
    <w:rsid w:val="00B55BF7"/>
  </w:style>
  <w:style w:type="character" w:customStyle="1" w:styleId="hljs-keyword">
    <w:name w:val="hljs-keyword"/>
    <w:basedOn w:val="a0"/>
    <w:rsid w:val="00B55BF7"/>
  </w:style>
  <w:style w:type="character" w:customStyle="1" w:styleId="hljs-title">
    <w:name w:val="hljs-title"/>
    <w:basedOn w:val="a0"/>
    <w:rsid w:val="00B55BF7"/>
  </w:style>
  <w:style w:type="character" w:customStyle="1" w:styleId="hljs-params">
    <w:name w:val="hljs-params"/>
    <w:basedOn w:val="a0"/>
    <w:rsid w:val="00B55BF7"/>
  </w:style>
  <w:style w:type="character" w:customStyle="1" w:styleId="text-danger">
    <w:name w:val="text-danger"/>
    <w:basedOn w:val="a0"/>
    <w:rsid w:val="00B55BF7"/>
  </w:style>
  <w:style w:type="paragraph" w:styleId="TOC">
    <w:name w:val="TOC Heading"/>
    <w:basedOn w:val="1"/>
    <w:next w:val="a"/>
    <w:uiPriority w:val="39"/>
    <w:unhideWhenUsed/>
    <w:qFormat/>
    <w:rsid w:val="00184DD7"/>
    <w:pPr>
      <w:keepNext/>
      <w:keepLines/>
      <w:pageBreakBefore w:val="0"/>
      <w:numPr>
        <w:numId w:val="0"/>
      </w:numPr>
      <w:pBdr>
        <w:bottom w:val="none" w:sz="0" w:space="0" w:color="auto"/>
      </w:pBdr>
      <w:tabs>
        <w:tab w:val="clear" w:pos="630"/>
      </w:tabs>
      <w:spacing w:before="240" w:after="0" w:line="259" w:lineRule="auto"/>
      <w:outlineLvl w:val="9"/>
    </w:pPr>
    <w:rPr>
      <w:rFonts w:asciiTheme="majorHAnsi" w:eastAsiaTheme="majorEastAsia" w:hAnsiTheme="majorHAnsi" w:cstheme="majorBidi"/>
      <w:b w:val="0"/>
      <w:snapToGrid/>
      <w:color w:val="2E74B5" w:themeColor="accent1" w:themeShade="BF"/>
      <w:szCs w:val="32"/>
    </w:rPr>
  </w:style>
  <w:style w:type="paragraph" w:styleId="af8">
    <w:name w:val="Revision"/>
    <w:hidden/>
    <w:uiPriority w:val="99"/>
    <w:semiHidden/>
    <w:rsid w:val="00250D29"/>
    <w:pPr>
      <w:spacing w:after="0" w:line="240" w:lineRule="auto"/>
      <w:jc w:val="left"/>
    </w:pPr>
    <w:rPr>
      <w:rFonts w:ascii="Verdana" w:eastAsia="맑은 고딕" w:hAnsi="Verdana" w:cs="Times New Roman"/>
      <w:kern w:val="0"/>
      <w:sz w:val="22"/>
    </w:rPr>
  </w:style>
  <w:style w:type="character" w:customStyle="1" w:styleId="UnresolvedMention">
    <w:name w:val="Unresolved Mention"/>
    <w:basedOn w:val="a0"/>
    <w:uiPriority w:val="99"/>
    <w:semiHidden/>
    <w:unhideWhenUsed/>
    <w:rsid w:val="00893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657">
      <w:bodyDiv w:val="1"/>
      <w:marLeft w:val="0"/>
      <w:marRight w:val="0"/>
      <w:marTop w:val="0"/>
      <w:marBottom w:val="0"/>
      <w:divBdr>
        <w:top w:val="none" w:sz="0" w:space="0" w:color="auto"/>
        <w:left w:val="none" w:sz="0" w:space="0" w:color="auto"/>
        <w:bottom w:val="none" w:sz="0" w:space="0" w:color="auto"/>
        <w:right w:val="none" w:sz="0" w:space="0" w:color="auto"/>
      </w:divBdr>
    </w:div>
    <w:div w:id="19862085">
      <w:bodyDiv w:val="1"/>
      <w:marLeft w:val="0"/>
      <w:marRight w:val="0"/>
      <w:marTop w:val="0"/>
      <w:marBottom w:val="0"/>
      <w:divBdr>
        <w:top w:val="none" w:sz="0" w:space="0" w:color="auto"/>
        <w:left w:val="none" w:sz="0" w:space="0" w:color="auto"/>
        <w:bottom w:val="none" w:sz="0" w:space="0" w:color="auto"/>
        <w:right w:val="none" w:sz="0" w:space="0" w:color="auto"/>
      </w:divBdr>
      <w:divsChild>
        <w:div w:id="1779712014">
          <w:marLeft w:val="0"/>
          <w:marRight w:val="0"/>
          <w:marTop w:val="0"/>
          <w:marBottom w:val="0"/>
          <w:divBdr>
            <w:top w:val="none" w:sz="0" w:space="0" w:color="auto"/>
            <w:left w:val="none" w:sz="0" w:space="0" w:color="auto"/>
            <w:bottom w:val="none" w:sz="0" w:space="0" w:color="auto"/>
            <w:right w:val="none" w:sz="0" w:space="0" w:color="auto"/>
          </w:divBdr>
        </w:div>
      </w:divsChild>
    </w:div>
    <w:div w:id="65734873">
      <w:bodyDiv w:val="1"/>
      <w:marLeft w:val="0"/>
      <w:marRight w:val="0"/>
      <w:marTop w:val="0"/>
      <w:marBottom w:val="0"/>
      <w:divBdr>
        <w:top w:val="none" w:sz="0" w:space="0" w:color="auto"/>
        <w:left w:val="none" w:sz="0" w:space="0" w:color="auto"/>
        <w:bottom w:val="none" w:sz="0" w:space="0" w:color="auto"/>
        <w:right w:val="none" w:sz="0" w:space="0" w:color="auto"/>
      </w:divBdr>
    </w:div>
    <w:div w:id="156312607">
      <w:bodyDiv w:val="1"/>
      <w:marLeft w:val="0"/>
      <w:marRight w:val="0"/>
      <w:marTop w:val="0"/>
      <w:marBottom w:val="0"/>
      <w:divBdr>
        <w:top w:val="none" w:sz="0" w:space="0" w:color="auto"/>
        <w:left w:val="none" w:sz="0" w:space="0" w:color="auto"/>
        <w:bottom w:val="none" w:sz="0" w:space="0" w:color="auto"/>
        <w:right w:val="none" w:sz="0" w:space="0" w:color="auto"/>
      </w:divBdr>
    </w:div>
    <w:div w:id="192152459">
      <w:bodyDiv w:val="1"/>
      <w:marLeft w:val="0"/>
      <w:marRight w:val="0"/>
      <w:marTop w:val="0"/>
      <w:marBottom w:val="0"/>
      <w:divBdr>
        <w:top w:val="none" w:sz="0" w:space="0" w:color="auto"/>
        <w:left w:val="none" w:sz="0" w:space="0" w:color="auto"/>
        <w:bottom w:val="none" w:sz="0" w:space="0" w:color="auto"/>
        <w:right w:val="none" w:sz="0" w:space="0" w:color="auto"/>
      </w:divBdr>
    </w:div>
    <w:div w:id="233702928">
      <w:bodyDiv w:val="1"/>
      <w:marLeft w:val="0"/>
      <w:marRight w:val="0"/>
      <w:marTop w:val="0"/>
      <w:marBottom w:val="0"/>
      <w:divBdr>
        <w:top w:val="none" w:sz="0" w:space="0" w:color="auto"/>
        <w:left w:val="none" w:sz="0" w:space="0" w:color="auto"/>
        <w:bottom w:val="none" w:sz="0" w:space="0" w:color="auto"/>
        <w:right w:val="none" w:sz="0" w:space="0" w:color="auto"/>
      </w:divBdr>
    </w:div>
    <w:div w:id="347954462">
      <w:bodyDiv w:val="1"/>
      <w:marLeft w:val="0"/>
      <w:marRight w:val="0"/>
      <w:marTop w:val="0"/>
      <w:marBottom w:val="0"/>
      <w:divBdr>
        <w:top w:val="none" w:sz="0" w:space="0" w:color="auto"/>
        <w:left w:val="none" w:sz="0" w:space="0" w:color="auto"/>
        <w:bottom w:val="none" w:sz="0" w:space="0" w:color="auto"/>
        <w:right w:val="none" w:sz="0" w:space="0" w:color="auto"/>
      </w:divBdr>
    </w:div>
    <w:div w:id="353385905">
      <w:bodyDiv w:val="1"/>
      <w:marLeft w:val="0"/>
      <w:marRight w:val="0"/>
      <w:marTop w:val="0"/>
      <w:marBottom w:val="0"/>
      <w:divBdr>
        <w:top w:val="none" w:sz="0" w:space="0" w:color="auto"/>
        <w:left w:val="none" w:sz="0" w:space="0" w:color="auto"/>
        <w:bottom w:val="none" w:sz="0" w:space="0" w:color="auto"/>
        <w:right w:val="none" w:sz="0" w:space="0" w:color="auto"/>
      </w:divBdr>
    </w:div>
    <w:div w:id="382951487">
      <w:bodyDiv w:val="1"/>
      <w:marLeft w:val="0"/>
      <w:marRight w:val="0"/>
      <w:marTop w:val="0"/>
      <w:marBottom w:val="0"/>
      <w:divBdr>
        <w:top w:val="none" w:sz="0" w:space="0" w:color="auto"/>
        <w:left w:val="none" w:sz="0" w:space="0" w:color="auto"/>
        <w:bottom w:val="none" w:sz="0" w:space="0" w:color="auto"/>
        <w:right w:val="none" w:sz="0" w:space="0" w:color="auto"/>
      </w:divBdr>
    </w:div>
    <w:div w:id="399401111">
      <w:bodyDiv w:val="1"/>
      <w:marLeft w:val="0"/>
      <w:marRight w:val="0"/>
      <w:marTop w:val="0"/>
      <w:marBottom w:val="0"/>
      <w:divBdr>
        <w:top w:val="none" w:sz="0" w:space="0" w:color="auto"/>
        <w:left w:val="none" w:sz="0" w:space="0" w:color="auto"/>
        <w:bottom w:val="none" w:sz="0" w:space="0" w:color="auto"/>
        <w:right w:val="none" w:sz="0" w:space="0" w:color="auto"/>
      </w:divBdr>
    </w:div>
    <w:div w:id="451555411">
      <w:bodyDiv w:val="1"/>
      <w:marLeft w:val="0"/>
      <w:marRight w:val="0"/>
      <w:marTop w:val="0"/>
      <w:marBottom w:val="0"/>
      <w:divBdr>
        <w:top w:val="none" w:sz="0" w:space="0" w:color="auto"/>
        <w:left w:val="none" w:sz="0" w:space="0" w:color="auto"/>
        <w:bottom w:val="none" w:sz="0" w:space="0" w:color="auto"/>
        <w:right w:val="none" w:sz="0" w:space="0" w:color="auto"/>
      </w:divBdr>
    </w:div>
    <w:div w:id="503203994">
      <w:bodyDiv w:val="1"/>
      <w:marLeft w:val="0"/>
      <w:marRight w:val="0"/>
      <w:marTop w:val="0"/>
      <w:marBottom w:val="0"/>
      <w:divBdr>
        <w:top w:val="none" w:sz="0" w:space="0" w:color="auto"/>
        <w:left w:val="none" w:sz="0" w:space="0" w:color="auto"/>
        <w:bottom w:val="none" w:sz="0" w:space="0" w:color="auto"/>
        <w:right w:val="none" w:sz="0" w:space="0" w:color="auto"/>
      </w:divBdr>
      <w:divsChild>
        <w:div w:id="41293966">
          <w:marLeft w:val="0"/>
          <w:marRight w:val="0"/>
          <w:marTop w:val="0"/>
          <w:marBottom w:val="0"/>
          <w:divBdr>
            <w:top w:val="none" w:sz="0" w:space="0" w:color="auto"/>
            <w:left w:val="none" w:sz="0" w:space="0" w:color="auto"/>
            <w:bottom w:val="none" w:sz="0" w:space="0" w:color="auto"/>
            <w:right w:val="none" w:sz="0" w:space="0" w:color="auto"/>
          </w:divBdr>
        </w:div>
      </w:divsChild>
    </w:div>
    <w:div w:id="528757483">
      <w:bodyDiv w:val="1"/>
      <w:marLeft w:val="0"/>
      <w:marRight w:val="0"/>
      <w:marTop w:val="0"/>
      <w:marBottom w:val="0"/>
      <w:divBdr>
        <w:top w:val="none" w:sz="0" w:space="0" w:color="auto"/>
        <w:left w:val="none" w:sz="0" w:space="0" w:color="auto"/>
        <w:bottom w:val="none" w:sz="0" w:space="0" w:color="auto"/>
        <w:right w:val="none" w:sz="0" w:space="0" w:color="auto"/>
      </w:divBdr>
    </w:div>
    <w:div w:id="555971160">
      <w:bodyDiv w:val="1"/>
      <w:marLeft w:val="0"/>
      <w:marRight w:val="0"/>
      <w:marTop w:val="0"/>
      <w:marBottom w:val="0"/>
      <w:divBdr>
        <w:top w:val="none" w:sz="0" w:space="0" w:color="auto"/>
        <w:left w:val="none" w:sz="0" w:space="0" w:color="auto"/>
        <w:bottom w:val="none" w:sz="0" w:space="0" w:color="auto"/>
        <w:right w:val="none" w:sz="0" w:space="0" w:color="auto"/>
      </w:divBdr>
    </w:div>
    <w:div w:id="576674113">
      <w:bodyDiv w:val="1"/>
      <w:marLeft w:val="0"/>
      <w:marRight w:val="0"/>
      <w:marTop w:val="0"/>
      <w:marBottom w:val="0"/>
      <w:divBdr>
        <w:top w:val="none" w:sz="0" w:space="0" w:color="auto"/>
        <w:left w:val="none" w:sz="0" w:space="0" w:color="auto"/>
        <w:bottom w:val="none" w:sz="0" w:space="0" w:color="auto"/>
        <w:right w:val="none" w:sz="0" w:space="0" w:color="auto"/>
      </w:divBdr>
    </w:div>
    <w:div w:id="599678160">
      <w:bodyDiv w:val="1"/>
      <w:marLeft w:val="0"/>
      <w:marRight w:val="0"/>
      <w:marTop w:val="0"/>
      <w:marBottom w:val="0"/>
      <w:divBdr>
        <w:top w:val="none" w:sz="0" w:space="0" w:color="auto"/>
        <w:left w:val="none" w:sz="0" w:space="0" w:color="auto"/>
        <w:bottom w:val="none" w:sz="0" w:space="0" w:color="auto"/>
        <w:right w:val="none" w:sz="0" w:space="0" w:color="auto"/>
      </w:divBdr>
    </w:div>
    <w:div w:id="619458198">
      <w:bodyDiv w:val="1"/>
      <w:marLeft w:val="0"/>
      <w:marRight w:val="0"/>
      <w:marTop w:val="0"/>
      <w:marBottom w:val="0"/>
      <w:divBdr>
        <w:top w:val="none" w:sz="0" w:space="0" w:color="auto"/>
        <w:left w:val="none" w:sz="0" w:space="0" w:color="auto"/>
        <w:bottom w:val="none" w:sz="0" w:space="0" w:color="auto"/>
        <w:right w:val="none" w:sz="0" w:space="0" w:color="auto"/>
      </w:divBdr>
    </w:div>
    <w:div w:id="733745737">
      <w:bodyDiv w:val="1"/>
      <w:marLeft w:val="0"/>
      <w:marRight w:val="0"/>
      <w:marTop w:val="0"/>
      <w:marBottom w:val="0"/>
      <w:divBdr>
        <w:top w:val="none" w:sz="0" w:space="0" w:color="auto"/>
        <w:left w:val="none" w:sz="0" w:space="0" w:color="auto"/>
        <w:bottom w:val="none" w:sz="0" w:space="0" w:color="auto"/>
        <w:right w:val="none" w:sz="0" w:space="0" w:color="auto"/>
      </w:divBdr>
    </w:div>
    <w:div w:id="734082019">
      <w:bodyDiv w:val="1"/>
      <w:marLeft w:val="0"/>
      <w:marRight w:val="0"/>
      <w:marTop w:val="0"/>
      <w:marBottom w:val="0"/>
      <w:divBdr>
        <w:top w:val="none" w:sz="0" w:space="0" w:color="auto"/>
        <w:left w:val="none" w:sz="0" w:space="0" w:color="auto"/>
        <w:bottom w:val="none" w:sz="0" w:space="0" w:color="auto"/>
        <w:right w:val="none" w:sz="0" w:space="0" w:color="auto"/>
      </w:divBdr>
    </w:div>
    <w:div w:id="757874087">
      <w:bodyDiv w:val="1"/>
      <w:marLeft w:val="0"/>
      <w:marRight w:val="0"/>
      <w:marTop w:val="0"/>
      <w:marBottom w:val="0"/>
      <w:divBdr>
        <w:top w:val="none" w:sz="0" w:space="0" w:color="auto"/>
        <w:left w:val="none" w:sz="0" w:space="0" w:color="auto"/>
        <w:bottom w:val="none" w:sz="0" w:space="0" w:color="auto"/>
        <w:right w:val="none" w:sz="0" w:space="0" w:color="auto"/>
      </w:divBdr>
    </w:div>
    <w:div w:id="774327838">
      <w:bodyDiv w:val="1"/>
      <w:marLeft w:val="0"/>
      <w:marRight w:val="0"/>
      <w:marTop w:val="0"/>
      <w:marBottom w:val="0"/>
      <w:divBdr>
        <w:top w:val="none" w:sz="0" w:space="0" w:color="auto"/>
        <w:left w:val="none" w:sz="0" w:space="0" w:color="auto"/>
        <w:bottom w:val="none" w:sz="0" w:space="0" w:color="auto"/>
        <w:right w:val="none" w:sz="0" w:space="0" w:color="auto"/>
      </w:divBdr>
      <w:divsChild>
        <w:div w:id="1977906672">
          <w:marLeft w:val="0"/>
          <w:marRight w:val="0"/>
          <w:marTop w:val="0"/>
          <w:marBottom w:val="0"/>
          <w:divBdr>
            <w:top w:val="none" w:sz="0" w:space="0" w:color="auto"/>
            <w:left w:val="none" w:sz="0" w:space="0" w:color="auto"/>
            <w:bottom w:val="none" w:sz="0" w:space="0" w:color="auto"/>
            <w:right w:val="none" w:sz="0" w:space="0" w:color="auto"/>
          </w:divBdr>
        </w:div>
      </w:divsChild>
    </w:div>
    <w:div w:id="819883329">
      <w:bodyDiv w:val="1"/>
      <w:marLeft w:val="0"/>
      <w:marRight w:val="0"/>
      <w:marTop w:val="0"/>
      <w:marBottom w:val="0"/>
      <w:divBdr>
        <w:top w:val="none" w:sz="0" w:space="0" w:color="auto"/>
        <w:left w:val="none" w:sz="0" w:space="0" w:color="auto"/>
        <w:bottom w:val="none" w:sz="0" w:space="0" w:color="auto"/>
        <w:right w:val="none" w:sz="0" w:space="0" w:color="auto"/>
      </w:divBdr>
      <w:divsChild>
        <w:div w:id="1483425424">
          <w:marLeft w:val="0"/>
          <w:marRight w:val="0"/>
          <w:marTop w:val="0"/>
          <w:marBottom w:val="0"/>
          <w:divBdr>
            <w:top w:val="none" w:sz="0" w:space="0" w:color="auto"/>
            <w:left w:val="none" w:sz="0" w:space="0" w:color="auto"/>
            <w:bottom w:val="none" w:sz="0" w:space="0" w:color="auto"/>
            <w:right w:val="none" w:sz="0" w:space="0" w:color="auto"/>
          </w:divBdr>
        </w:div>
      </w:divsChild>
    </w:div>
    <w:div w:id="837617438">
      <w:bodyDiv w:val="1"/>
      <w:marLeft w:val="0"/>
      <w:marRight w:val="0"/>
      <w:marTop w:val="0"/>
      <w:marBottom w:val="0"/>
      <w:divBdr>
        <w:top w:val="none" w:sz="0" w:space="0" w:color="auto"/>
        <w:left w:val="none" w:sz="0" w:space="0" w:color="auto"/>
        <w:bottom w:val="none" w:sz="0" w:space="0" w:color="auto"/>
        <w:right w:val="none" w:sz="0" w:space="0" w:color="auto"/>
      </w:divBdr>
    </w:div>
    <w:div w:id="844126898">
      <w:bodyDiv w:val="1"/>
      <w:marLeft w:val="0"/>
      <w:marRight w:val="0"/>
      <w:marTop w:val="0"/>
      <w:marBottom w:val="0"/>
      <w:divBdr>
        <w:top w:val="none" w:sz="0" w:space="0" w:color="auto"/>
        <w:left w:val="none" w:sz="0" w:space="0" w:color="auto"/>
        <w:bottom w:val="none" w:sz="0" w:space="0" w:color="auto"/>
        <w:right w:val="none" w:sz="0" w:space="0" w:color="auto"/>
      </w:divBdr>
    </w:div>
    <w:div w:id="860315498">
      <w:bodyDiv w:val="1"/>
      <w:marLeft w:val="0"/>
      <w:marRight w:val="0"/>
      <w:marTop w:val="0"/>
      <w:marBottom w:val="0"/>
      <w:divBdr>
        <w:top w:val="none" w:sz="0" w:space="0" w:color="auto"/>
        <w:left w:val="none" w:sz="0" w:space="0" w:color="auto"/>
        <w:bottom w:val="none" w:sz="0" w:space="0" w:color="auto"/>
        <w:right w:val="none" w:sz="0" w:space="0" w:color="auto"/>
      </w:divBdr>
    </w:div>
    <w:div w:id="924457981">
      <w:bodyDiv w:val="1"/>
      <w:marLeft w:val="0"/>
      <w:marRight w:val="0"/>
      <w:marTop w:val="0"/>
      <w:marBottom w:val="0"/>
      <w:divBdr>
        <w:top w:val="none" w:sz="0" w:space="0" w:color="auto"/>
        <w:left w:val="none" w:sz="0" w:space="0" w:color="auto"/>
        <w:bottom w:val="none" w:sz="0" w:space="0" w:color="auto"/>
        <w:right w:val="none" w:sz="0" w:space="0" w:color="auto"/>
      </w:divBdr>
    </w:div>
    <w:div w:id="925459486">
      <w:bodyDiv w:val="1"/>
      <w:marLeft w:val="0"/>
      <w:marRight w:val="0"/>
      <w:marTop w:val="0"/>
      <w:marBottom w:val="0"/>
      <w:divBdr>
        <w:top w:val="none" w:sz="0" w:space="0" w:color="auto"/>
        <w:left w:val="none" w:sz="0" w:space="0" w:color="auto"/>
        <w:bottom w:val="none" w:sz="0" w:space="0" w:color="auto"/>
        <w:right w:val="none" w:sz="0" w:space="0" w:color="auto"/>
      </w:divBdr>
      <w:divsChild>
        <w:div w:id="1640917161">
          <w:marLeft w:val="0"/>
          <w:marRight w:val="0"/>
          <w:marTop w:val="0"/>
          <w:marBottom w:val="0"/>
          <w:divBdr>
            <w:top w:val="none" w:sz="0" w:space="0" w:color="auto"/>
            <w:left w:val="none" w:sz="0" w:space="0" w:color="auto"/>
            <w:bottom w:val="none" w:sz="0" w:space="0" w:color="auto"/>
            <w:right w:val="none" w:sz="0" w:space="0" w:color="auto"/>
          </w:divBdr>
        </w:div>
      </w:divsChild>
    </w:div>
    <w:div w:id="978193223">
      <w:bodyDiv w:val="1"/>
      <w:marLeft w:val="0"/>
      <w:marRight w:val="0"/>
      <w:marTop w:val="0"/>
      <w:marBottom w:val="0"/>
      <w:divBdr>
        <w:top w:val="none" w:sz="0" w:space="0" w:color="auto"/>
        <w:left w:val="none" w:sz="0" w:space="0" w:color="auto"/>
        <w:bottom w:val="none" w:sz="0" w:space="0" w:color="auto"/>
        <w:right w:val="none" w:sz="0" w:space="0" w:color="auto"/>
      </w:divBdr>
    </w:div>
    <w:div w:id="983243580">
      <w:bodyDiv w:val="1"/>
      <w:marLeft w:val="0"/>
      <w:marRight w:val="0"/>
      <w:marTop w:val="0"/>
      <w:marBottom w:val="0"/>
      <w:divBdr>
        <w:top w:val="none" w:sz="0" w:space="0" w:color="auto"/>
        <w:left w:val="none" w:sz="0" w:space="0" w:color="auto"/>
        <w:bottom w:val="none" w:sz="0" w:space="0" w:color="auto"/>
        <w:right w:val="none" w:sz="0" w:space="0" w:color="auto"/>
      </w:divBdr>
    </w:div>
    <w:div w:id="992640991">
      <w:bodyDiv w:val="1"/>
      <w:marLeft w:val="0"/>
      <w:marRight w:val="0"/>
      <w:marTop w:val="0"/>
      <w:marBottom w:val="0"/>
      <w:divBdr>
        <w:top w:val="none" w:sz="0" w:space="0" w:color="auto"/>
        <w:left w:val="none" w:sz="0" w:space="0" w:color="auto"/>
        <w:bottom w:val="none" w:sz="0" w:space="0" w:color="auto"/>
        <w:right w:val="none" w:sz="0" w:space="0" w:color="auto"/>
      </w:divBdr>
    </w:div>
    <w:div w:id="997881681">
      <w:bodyDiv w:val="1"/>
      <w:marLeft w:val="0"/>
      <w:marRight w:val="0"/>
      <w:marTop w:val="0"/>
      <w:marBottom w:val="0"/>
      <w:divBdr>
        <w:top w:val="none" w:sz="0" w:space="0" w:color="auto"/>
        <w:left w:val="none" w:sz="0" w:space="0" w:color="auto"/>
        <w:bottom w:val="none" w:sz="0" w:space="0" w:color="auto"/>
        <w:right w:val="none" w:sz="0" w:space="0" w:color="auto"/>
      </w:divBdr>
    </w:div>
    <w:div w:id="1068767381">
      <w:bodyDiv w:val="1"/>
      <w:marLeft w:val="0"/>
      <w:marRight w:val="0"/>
      <w:marTop w:val="0"/>
      <w:marBottom w:val="0"/>
      <w:divBdr>
        <w:top w:val="none" w:sz="0" w:space="0" w:color="auto"/>
        <w:left w:val="none" w:sz="0" w:space="0" w:color="auto"/>
        <w:bottom w:val="none" w:sz="0" w:space="0" w:color="auto"/>
        <w:right w:val="none" w:sz="0" w:space="0" w:color="auto"/>
      </w:divBdr>
    </w:div>
    <w:div w:id="1098671539">
      <w:bodyDiv w:val="1"/>
      <w:marLeft w:val="0"/>
      <w:marRight w:val="0"/>
      <w:marTop w:val="0"/>
      <w:marBottom w:val="0"/>
      <w:divBdr>
        <w:top w:val="none" w:sz="0" w:space="0" w:color="auto"/>
        <w:left w:val="none" w:sz="0" w:space="0" w:color="auto"/>
        <w:bottom w:val="none" w:sz="0" w:space="0" w:color="auto"/>
        <w:right w:val="none" w:sz="0" w:space="0" w:color="auto"/>
      </w:divBdr>
    </w:div>
    <w:div w:id="1100642022">
      <w:bodyDiv w:val="1"/>
      <w:marLeft w:val="0"/>
      <w:marRight w:val="0"/>
      <w:marTop w:val="0"/>
      <w:marBottom w:val="0"/>
      <w:divBdr>
        <w:top w:val="none" w:sz="0" w:space="0" w:color="auto"/>
        <w:left w:val="none" w:sz="0" w:space="0" w:color="auto"/>
        <w:bottom w:val="none" w:sz="0" w:space="0" w:color="auto"/>
        <w:right w:val="none" w:sz="0" w:space="0" w:color="auto"/>
      </w:divBdr>
    </w:div>
    <w:div w:id="1111125148">
      <w:bodyDiv w:val="1"/>
      <w:marLeft w:val="0"/>
      <w:marRight w:val="0"/>
      <w:marTop w:val="0"/>
      <w:marBottom w:val="0"/>
      <w:divBdr>
        <w:top w:val="none" w:sz="0" w:space="0" w:color="auto"/>
        <w:left w:val="none" w:sz="0" w:space="0" w:color="auto"/>
        <w:bottom w:val="none" w:sz="0" w:space="0" w:color="auto"/>
        <w:right w:val="none" w:sz="0" w:space="0" w:color="auto"/>
      </w:divBdr>
    </w:div>
    <w:div w:id="1119911871">
      <w:bodyDiv w:val="1"/>
      <w:marLeft w:val="0"/>
      <w:marRight w:val="0"/>
      <w:marTop w:val="0"/>
      <w:marBottom w:val="0"/>
      <w:divBdr>
        <w:top w:val="none" w:sz="0" w:space="0" w:color="auto"/>
        <w:left w:val="none" w:sz="0" w:space="0" w:color="auto"/>
        <w:bottom w:val="none" w:sz="0" w:space="0" w:color="auto"/>
        <w:right w:val="none" w:sz="0" w:space="0" w:color="auto"/>
      </w:divBdr>
    </w:div>
    <w:div w:id="1120492458">
      <w:bodyDiv w:val="1"/>
      <w:marLeft w:val="0"/>
      <w:marRight w:val="0"/>
      <w:marTop w:val="0"/>
      <w:marBottom w:val="0"/>
      <w:divBdr>
        <w:top w:val="none" w:sz="0" w:space="0" w:color="auto"/>
        <w:left w:val="none" w:sz="0" w:space="0" w:color="auto"/>
        <w:bottom w:val="none" w:sz="0" w:space="0" w:color="auto"/>
        <w:right w:val="none" w:sz="0" w:space="0" w:color="auto"/>
      </w:divBdr>
    </w:div>
    <w:div w:id="1126310266">
      <w:bodyDiv w:val="1"/>
      <w:marLeft w:val="0"/>
      <w:marRight w:val="0"/>
      <w:marTop w:val="0"/>
      <w:marBottom w:val="0"/>
      <w:divBdr>
        <w:top w:val="none" w:sz="0" w:space="0" w:color="auto"/>
        <w:left w:val="none" w:sz="0" w:space="0" w:color="auto"/>
        <w:bottom w:val="none" w:sz="0" w:space="0" w:color="auto"/>
        <w:right w:val="none" w:sz="0" w:space="0" w:color="auto"/>
      </w:divBdr>
    </w:div>
    <w:div w:id="1144733704">
      <w:bodyDiv w:val="1"/>
      <w:marLeft w:val="0"/>
      <w:marRight w:val="0"/>
      <w:marTop w:val="0"/>
      <w:marBottom w:val="0"/>
      <w:divBdr>
        <w:top w:val="none" w:sz="0" w:space="0" w:color="auto"/>
        <w:left w:val="none" w:sz="0" w:space="0" w:color="auto"/>
        <w:bottom w:val="none" w:sz="0" w:space="0" w:color="auto"/>
        <w:right w:val="none" w:sz="0" w:space="0" w:color="auto"/>
      </w:divBdr>
    </w:div>
    <w:div w:id="1155298300">
      <w:bodyDiv w:val="1"/>
      <w:marLeft w:val="0"/>
      <w:marRight w:val="0"/>
      <w:marTop w:val="0"/>
      <w:marBottom w:val="0"/>
      <w:divBdr>
        <w:top w:val="none" w:sz="0" w:space="0" w:color="auto"/>
        <w:left w:val="none" w:sz="0" w:space="0" w:color="auto"/>
        <w:bottom w:val="none" w:sz="0" w:space="0" w:color="auto"/>
        <w:right w:val="none" w:sz="0" w:space="0" w:color="auto"/>
      </w:divBdr>
    </w:div>
    <w:div w:id="1191263985">
      <w:bodyDiv w:val="1"/>
      <w:marLeft w:val="0"/>
      <w:marRight w:val="0"/>
      <w:marTop w:val="0"/>
      <w:marBottom w:val="0"/>
      <w:divBdr>
        <w:top w:val="none" w:sz="0" w:space="0" w:color="auto"/>
        <w:left w:val="none" w:sz="0" w:space="0" w:color="auto"/>
        <w:bottom w:val="none" w:sz="0" w:space="0" w:color="auto"/>
        <w:right w:val="none" w:sz="0" w:space="0" w:color="auto"/>
      </w:divBdr>
    </w:div>
    <w:div w:id="1195117745">
      <w:bodyDiv w:val="1"/>
      <w:marLeft w:val="0"/>
      <w:marRight w:val="0"/>
      <w:marTop w:val="0"/>
      <w:marBottom w:val="0"/>
      <w:divBdr>
        <w:top w:val="none" w:sz="0" w:space="0" w:color="auto"/>
        <w:left w:val="none" w:sz="0" w:space="0" w:color="auto"/>
        <w:bottom w:val="none" w:sz="0" w:space="0" w:color="auto"/>
        <w:right w:val="none" w:sz="0" w:space="0" w:color="auto"/>
      </w:divBdr>
      <w:divsChild>
        <w:div w:id="1587572012">
          <w:marLeft w:val="0"/>
          <w:marRight w:val="0"/>
          <w:marTop w:val="0"/>
          <w:marBottom w:val="0"/>
          <w:divBdr>
            <w:top w:val="none" w:sz="0" w:space="0" w:color="auto"/>
            <w:left w:val="none" w:sz="0" w:space="0" w:color="auto"/>
            <w:bottom w:val="none" w:sz="0" w:space="0" w:color="auto"/>
            <w:right w:val="none" w:sz="0" w:space="0" w:color="auto"/>
          </w:divBdr>
        </w:div>
      </w:divsChild>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9626385">
      <w:bodyDiv w:val="1"/>
      <w:marLeft w:val="0"/>
      <w:marRight w:val="0"/>
      <w:marTop w:val="0"/>
      <w:marBottom w:val="0"/>
      <w:divBdr>
        <w:top w:val="none" w:sz="0" w:space="0" w:color="auto"/>
        <w:left w:val="none" w:sz="0" w:space="0" w:color="auto"/>
        <w:bottom w:val="none" w:sz="0" w:space="0" w:color="auto"/>
        <w:right w:val="none" w:sz="0" w:space="0" w:color="auto"/>
      </w:divBdr>
    </w:div>
    <w:div w:id="1279483764">
      <w:bodyDiv w:val="1"/>
      <w:marLeft w:val="0"/>
      <w:marRight w:val="0"/>
      <w:marTop w:val="0"/>
      <w:marBottom w:val="0"/>
      <w:divBdr>
        <w:top w:val="none" w:sz="0" w:space="0" w:color="auto"/>
        <w:left w:val="none" w:sz="0" w:space="0" w:color="auto"/>
        <w:bottom w:val="none" w:sz="0" w:space="0" w:color="auto"/>
        <w:right w:val="none" w:sz="0" w:space="0" w:color="auto"/>
      </w:divBdr>
    </w:div>
    <w:div w:id="1347318789">
      <w:bodyDiv w:val="1"/>
      <w:marLeft w:val="0"/>
      <w:marRight w:val="0"/>
      <w:marTop w:val="0"/>
      <w:marBottom w:val="0"/>
      <w:divBdr>
        <w:top w:val="none" w:sz="0" w:space="0" w:color="auto"/>
        <w:left w:val="none" w:sz="0" w:space="0" w:color="auto"/>
        <w:bottom w:val="none" w:sz="0" w:space="0" w:color="auto"/>
        <w:right w:val="none" w:sz="0" w:space="0" w:color="auto"/>
      </w:divBdr>
    </w:div>
    <w:div w:id="1396319724">
      <w:bodyDiv w:val="1"/>
      <w:marLeft w:val="0"/>
      <w:marRight w:val="0"/>
      <w:marTop w:val="0"/>
      <w:marBottom w:val="0"/>
      <w:divBdr>
        <w:top w:val="none" w:sz="0" w:space="0" w:color="auto"/>
        <w:left w:val="none" w:sz="0" w:space="0" w:color="auto"/>
        <w:bottom w:val="none" w:sz="0" w:space="0" w:color="auto"/>
        <w:right w:val="none" w:sz="0" w:space="0" w:color="auto"/>
      </w:divBdr>
    </w:div>
    <w:div w:id="1397317035">
      <w:bodyDiv w:val="1"/>
      <w:marLeft w:val="0"/>
      <w:marRight w:val="0"/>
      <w:marTop w:val="0"/>
      <w:marBottom w:val="0"/>
      <w:divBdr>
        <w:top w:val="none" w:sz="0" w:space="0" w:color="auto"/>
        <w:left w:val="none" w:sz="0" w:space="0" w:color="auto"/>
        <w:bottom w:val="none" w:sz="0" w:space="0" w:color="auto"/>
        <w:right w:val="none" w:sz="0" w:space="0" w:color="auto"/>
      </w:divBdr>
    </w:div>
    <w:div w:id="1400207654">
      <w:bodyDiv w:val="1"/>
      <w:marLeft w:val="0"/>
      <w:marRight w:val="0"/>
      <w:marTop w:val="0"/>
      <w:marBottom w:val="0"/>
      <w:divBdr>
        <w:top w:val="none" w:sz="0" w:space="0" w:color="auto"/>
        <w:left w:val="none" w:sz="0" w:space="0" w:color="auto"/>
        <w:bottom w:val="none" w:sz="0" w:space="0" w:color="auto"/>
        <w:right w:val="none" w:sz="0" w:space="0" w:color="auto"/>
      </w:divBdr>
    </w:div>
    <w:div w:id="1440678374">
      <w:bodyDiv w:val="1"/>
      <w:marLeft w:val="0"/>
      <w:marRight w:val="0"/>
      <w:marTop w:val="0"/>
      <w:marBottom w:val="0"/>
      <w:divBdr>
        <w:top w:val="none" w:sz="0" w:space="0" w:color="auto"/>
        <w:left w:val="none" w:sz="0" w:space="0" w:color="auto"/>
        <w:bottom w:val="none" w:sz="0" w:space="0" w:color="auto"/>
        <w:right w:val="none" w:sz="0" w:space="0" w:color="auto"/>
      </w:divBdr>
      <w:divsChild>
        <w:div w:id="1762987031">
          <w:marLeft w:val="0"/>
          <w:marRight w:val="0"/>
          <w:marTop w:val="0"/>
          <w:marBottom w:val="0"/>
          <w:divBdr>
            <w:top w:val="none" w:sz="0" w:space="0" w:color="auto"/>
            <w:left w:val="none" w:sz="0" w:space="0" w:color="auto"/>
            <w:bottom w:val="none" w:sz="0" w:space="0" w:color="auto"/>
            <w:right w:val="none" w:sz="0" w:space="0" w:color="auto"/>
          </w:divBdr>
        </w:div>
      </w:divsChild>
    </w:div>
    <w:div w:id="1527056907">
      <w:bodyDiv w:val="1"/>
      <w:marLeft w:val="0"/>
      <w:marRight w:val="0"/>
      <w:marTop w:val="0"/>
      <w:marBottom w:val="0"/>
      <w:divBdr>
        <w:top w:val="none" w:sz="0" w:space="0" w:color="auto"/>
        <w:left w:val="none" w:sz="0" w:space="0" w:color="auto"/>
        <w:bottom w:val="none" w:sz="0" w:space="0" w:color="auto"/>
        <w:right w:val="none" w:sz="0" w:space="0" w:color="auto"/>
      </w:divBdr>
    </w:div>
    <w:div w:id="1546404741">
      <w:bodyDiv w:val="1"/>
      <w:marLeft w:val="0"/>
      <w:marRight w:val="0"/>
      <w:marTop w:val="0"/>
      <w:marBottom w:val="0"/>
      <w:divBdr>
        <w:top w:val="none" w:sz="0" w:space="0" w:color="auto"/>
        <w:left w:val="none" w:sz="0" w:space="0" w:color="auto"/>
        <w:bottom w:val="none" w:sz="0" w:space="0" w:color="auto"/>
        <w:right w:val="none" w:sz="0" w:space="0" w:color="auto"/>
      </w:divBdr>
    </w:div>
    <w:div w:id="1589342686">
      <w:bodyDiv w:val="1"/>
      <w:marLeft w:val="0"/>
      <w:marRight w:val="0"/>
      <w:marTop w:val="0"/>
      <w:marBottom w:val="0"/>
      <w:divBdr>
        <w:top w:val="none" w:sz="0" w:space="0" w:color="auto"/>
        <w:left w:val="none" w:sz="0" w:space="0" w:color="auto"/>
        <w:bottom w:val="none" w:sz="0" w:space="0" w:color="auto"/>
        <w:right w:val="none" w:sz="0" w:space="0" w:color="auto"/>
      </w:divBdr>
      <w:divsChild>
        <w:div w:id="696465998">
          <w:marLeft w:val="0"/>
          <w:marRight w:val="0"/>
          <w:marTop w:val="0"/>
          <w:marBottom w:val="0"/>
          <w:divBdr>
            <w:top w:val="none" w:sz="0" w:space="0" w:color="auto"/>
            <w:left w:val="none" w:sz="0" w:space="0" w:color="auto"/>
            <w:bottom w:val="none" w:sz="0" w:space="0" w:color="auto"/>
            <w:right w:val="none" w:sz="0" w:space="0" w:color="auto"/>
          </w:divBdr>
        </w:div>
      </w:divsChild>
    </w:div>
    <w:div w:id="1604261640">
      <w:bodyDiv w:val="1"/>
      <w:marLeft w:val="0"/>
      <w:marRight w:val="0"/>
      <w:marTop w:val="0"/>
      <w:marBottom w:val="0"/>
      <w:divBdr>
        <w:top w:val="none" w:sz="0" w:space="0" w:color="auto"/>
        <w:left w:val="none" w:sz="0" w:space="0" w:color="auto"/>
        <w:bottom w:val="none" w:sz="0" w:space="0" w:color="auto"/>
        <w:right w:val="none" w:sz="0" w:space="0" w:color="auto"/>
      </w:divBdr>
    </w:div>
    <w:div w:id="1700164081">
      <w:bodyDiv w:val="1"/>
      <w:marLeft w:val="0"/>
      <w:marRight w:val="0"/>
      <w:marTop w:val="0"/>
      <w:marBottom w:val="0"/>
      <w:divBdr>
        <w:top w:val="none" w:sz="0" w:space="0" w:color="auto"/>
        <w:left w:val="none" w:sz="0" w:space="0" w:color="auto"/>
        <w:bottom w:val="none" w:sz="0" w:space="0" w:color="auto"/>
        <w:right w:val="none" w:sz="0" w:space="0" w:color="auto"/>
      </w:divBdr>
    </w:div>
    <w:div w:id="1719742080">
      <w:bodyDiv w:val="1"/>
      <w:marLeft w:val="0"/>
      <w:marRight w:val="0"/>
      <w:marTop w:val="0"/>
      <w:marBottom w:val="0"/>
      <w:divBdr>
        <w:top w:val="none" w:sz="0" w:space="0" w:color="auto"/>
        <w:left w:val="none" w:sz="0" w:space="0" w:color="auto"/>
        <w:bottom w:val="none" w:sz="0" w:space="0" w:color="auto"/>
        <w:right w:val="none" w:sz="0" w:space="0" w:color="auto"/>
      </w:divBdr>
    </w:div>
    <w:div w:id="1721587917">
      <w:bodyDiv w:val="1"/>
      <w:marLeft w:val="0"/>
      <w:marRight w:val="0"/>
      <w:marTop w:val="0"/>
      <w:marBottom w:val="0"/>
      <w:divBdr>
        <w:top w:val="none" w:sz="0" w:space="0" w:color="auto"/>
        <w:left w:val="none" w:sz="0" w:space="0" w:color="auto"/>
        <w:bottom w:val="none" w:sz="0" w:space="0" w:color="auto"/>
        <w:right w:val="none" w:sz="0" w:space="0" w:color="auto"/>
      </w:divBdr>
      <w:divsChild>
        <w:div w:id="346837400">
          <w:marLeft w:val="0"/>
          <w:marRight w:val="0"/>
          <w:marTop w:val="0"/>
          <w:marBottom w:val="0"/>
          <w:divBdr>
            <w:top w:val="none" w:sz="0" w:space="0" w:color="auto"/>
            <w:left w:val="none" w:sz="0" w:space="0" w:color="auto"/>
            <w:bottom w:val="none" w:sz="0" w:space="0" w:color="auto"/>
            <w:right w:val="none" w:sz="0" w:space="0" w:color="auto"/>
          </w:divBdr>
        </w:div>
      </w:divsChild>
    </w:div>
    <w:div w:id="1881165974">
      <w:bodyDiv w:val="1"/>
      <w:marLeft w:val="0"/>
      <w:marRight w:val="0"/>
      <w:marTop w:val="0"/>
      <w:marBottom w:val="0"/>
      <w:divBdr>
        <w:top w:val="none" w:sz="0" w:space="0" w:color="auto"/>
        <w:left w:val="none" w:sz="0" w:space="0" w:color="auto"/>
        <w:bottom w:val="none" w:sz="0" w:space="0" w:color="auto"/>
        <w:right w:val="none" w:sz="0" w:space="0" w:color="auto"/>
      </w:divBdr>
    </w:div>
    <w:div w:id="1890533283">
      <w:bodyDiv w:val="1"/>
      <w:marLeft w:val="0"/>
      <w:marRight w:val="0"/>
      <w:marTop w:val="0"/>
      <w:marBottom w:val="0"/>
      <w:divBdr>
        <w:top w:val="none" w:sz="0" w:space="0" w:color="auto"/>
        <w:left w:val="none" w:sz="0" w:space="0" w:color="auto"/>
        <w:bottom w:val="none" w:sz="0" w:space="0" w:color="auto"/>
        <w:right w:val="none" w:sz="0" w:space="0" w:color="auto"/>
      </w:divBdr>
    </w:div>
    <w:div w:id="1905211691">
      <w:bodyDiv w:val="1"/>
      <w:marLeft w:val="0"/>
      <w:marRight w:val="0"/>
      <w:marTop w:val="0"/>
      <w:marBottom w:val="0"/>
      <w:divBdr>
        <w:top w:val="none" w:sz="0" w:space="0" w:color="auto"/>
        <w:left w:val="none" w:sz="0" w:space="0" w:color="auto"/>
        <w:bottom w:val="none" w:sz="0" w:space="0" w:color="auto"/>
        <w:right w:val="none" w:sz="0" w:space="0" w:color="auto"/>
      </w:divBdr>
    </w:div>
    <w:div w:id="1925648468">
      <w:bodyDiv w:val="1"/>
      <w:marLeft w:val="0"/>
      <w:marRight w:val="0"/>
      <w:marTop w:val="0"/>
      <w:marBottom w:val="0"/>
      <w:divBdr>
        <w:top w:val="none" w:sz="0" w:space="0" w:color="auto"/>
        <w:left w:val="none" w:sz="0" w:space="0" w:color="auto"/>
        <w:bottom w:val="none" w:sz="0" w:space="0" w:color="auto"/>
        <w:right w:val="none" w:sz="0" w:space="0" w:color="auto"/>
      </w:divBdr>
    </w:div>
    <w:div w:id="20085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sbsvc.online/21/bbsList.do" TargetMode="External"/><Relationship Id="rId18" Type="http://schemas.openxmlformats.org/officeDocument/2006/relationships/hyperlink" Target="https://develop.sbsvc.online/16/onlineDocList.d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evelop.sbsvc.online/" TargetMode="External"/><Relationship Id="rId17" Type="http://schemas.openxmlformats.org/officeDocument/2006/relationships/hyperlink" Target="https://develop.sbsvc.online/21/bbsList.do?tx=R&amp;articleSeq=17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sbsvc.online/21/bbsList.do?tx=R&amp;articleSeq=216" TargetMode="External"/><Relationship Id="rId20" Type="http://schemas.openxmlformats.org/officeDocument/2006/relationships/hyperlink" Target="https://develop.sbsvc.online/26/onlineDocList.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sbsvc.online/3/bbsList.d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sbsvc.online/21/bbsList.do?tx=R&amp;articleSeq=210" TargetMode="External"/><Relationship Id="rId23" Type="http://schemas.openxmlformats.org/officeDocument/2006/relationships/header" Target="header1.xml"/><Relationship Id="rId10" Type="http://schemas.openxmlformats.org/officeDocument/2006/relationships/hyperlink" Target="https://develop.sbsvc.online/21/bbsList.do?tx=R&amp;articleSeq=149" TargetMode="External"/><Relationship Id="rId19" Type="http://schemas.openxmlformats.org/officeDocument/2006/relationships/hyperlink" Target="https://pgtest.settlebank.co.kr/spay2/vbank_test.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sbsvc.online/21/bbsList.do?tx=R&amp;articleSeq=209" TargetMode="External"/><Relationship Id="rId22" Type="http://schemas.openxmlformats.org/officeDocument/2006/relationships/hyperlink" Target="https://devcenter.payco.com/download/a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2C82-3B58-4C6C-9892-95F31ADF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7163</TotalTime>
  <Pages>306</Pages>
  <Words>40066</Words>
  <Characters>228379</Characters>
  <Application>Microsoft Office Word</Application>
  <DocSecurity>0</DocSecurity>
  <Lines>1903</Lines>
  <Paragraphs>535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임윤정-갤럭시북</dc:creator>
  <cp:keywords/>
  <dc:description/>
  <cp:lastModifiedBy>차형주-해외영업팀</cp:lastModifiedBy>
  <cp:revision>4</cp:revision>
  <dcterms:created xsi:type="dcterms:W3CDTF">2024-07-16T08:50:00Z</dcterms:created>
  <dcterms:modified xsi:type="dcterms:W3CDTF">2024-12-06T07:08:00Z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780fcd0797316e01036c15b4d64a12286f4532aa7ff54cc108ca49a7793c68dc</vt:lpwstr>
  </property>
</Properties>
</file>